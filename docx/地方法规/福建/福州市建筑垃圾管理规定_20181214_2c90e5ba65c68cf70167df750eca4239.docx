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8164"/>
          <w:tab w:val="left" w:pos="8478"/>
        </w:tabs>
        <w:kinsoku/>
        <w:wordWrap/>
        <w:overflowPunct/>
        <w:topLinePunct w:val="0"/>
        <w:autoSpaceDE w:val="0"/>
        <w:autoSpaceDN/>
        <w:bidi w:val="0"/>
        <w:adjustRightInd/>
        <w:snapToGrid/>
        <w:spacing w:line="540" w:lineRule="exact"/>
        <w:ind w:left="0" w:leftChars="0" w:right="0" w:rightChars="0" w:firstLine="0" w:firstLineChars="0"/>
        <w:jc w:val="center"/>
        <w:textAlignment w:val="baseline"/>
        <w:outlineLvl w:val="9"/>
        <w:rPr>
          <w:rFonts w:hint="eastAsia" w:asciiTheme="majorEastAsia" w:hAnsiTheme="majorEastAsia" w:eastAsiaTheme="majorEastAsia" w:cstheme="majorEastAsia"/>
          <w:b/>
          <w:bCs/>
          <w:sz w:val="44"/>
        </w:rPr>
        <w:pPrChange w:id="0" w:author="张弛" w:date="2018-09-12T17:39: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pPr>
        </w:pPrChange>
      </w:pPr>
    </w:p>
    <w:p>
      <w:pPr>
        <w:keepNext w:val="0"/>
        <w:keepLines w:val="0"/>
        <w:pageBreakBefore w:val="0"/>
        <w:widowControl w:val="0"/>
        <w:tabs>
          <w:tab w:val="left" w:pos="8164"/>
          <w:tab w:val="left" w:pos="8478"/>
        </w:tabs>
        <w:kinsoku/>
        <w:wordWrap/>
        <w:overflowPunct/>
        <w:topLinePunct w:val="0"/>
        <w:autoSpaceDE w:val="0"/>
        <w:autoSpaceDN/>
        <w:bidi w:val="0"/>
        <w:adjustRightInd/>
        <w:snapToGrid/>
        <w:spacing w:line="540" w:lineRule="exact"/>
        <w:ind w:left="0" w:leftChars="0" w:right="0" w:rightChars="0" w:firstLine="0" w:firstLineChars="0"/>
        <w:jc w:val="center"/>
        <w:textAlignment w:val="baseline"/>
        <w:outlineLvl w:val="9"/>
        <w:rPr>
          <w:rFonts w:hint="eastAsia" w:asciiTheme="majorEastAsia" w:hAnsiTheme="majorEastAsia" w:eastAsiaTheme="majorEastAsia" w:cstheme="majorEastAsia"/>
          <w:b/>
          <w:bCs/>
          <w:sz w:val="44"/>
        </w:rPr>
        <w:pPrChange w:id="1" w:author="张弛" w:date="2018-09-12T17:39: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pPr>
        </w:pPrChange>
      </w:pPr>
      <w:r>
        <w:rPr>
          <w:rFonts w:hint="eastAsia" w:asciiTheme="majorEastAsia" w:hAnsiTheme="majorEastAsia" w:eastAsiaTheme="majorEastAsia" w:cstheme="majorEastAsia"/>
          <w:b/>
          <w:bCs/>
          <w:sz w:val="44"/>
        </w:rPr>
        <w:t>福州市建筑垃圾管理规定</w:t>
      </w:r>
    </w:p>
    <w:p>
      <w:pPr>
        <w:keepNext w:val="0"/>
        <w:keepLines w:val="0"/>
        <w:pageBreakBefore w:val="0"/>
        <w:widowControl w:val="0"/>
        <w:kinsoku/>
        <w:wordWrap/>
        <w:overflowPunct/>
        <w:topLinePunct w:val="0"/>
        <w:autoSpaceDE/>
        <w:autoSpaceDN/>
        <w:bidi w:val="0"/>
        <w:adjustRightInd/>
        <w:snapToGrid/>
        <w:spacing w:before="157" w:beforeLines="50" w:line="540" w:lineRule="exact"/>
        <w:ind w:left="0" w:leftChars="0" w:right="0" w:rightChars="0" w:firstLine="0" w:firstLineChars="0"/>
        <w:jc w:val="center"/>
        <w:textAlignment w:val="auto"/>
        <w:outlineLvl w:val="9"/>
        <w:rPr>
          <w:del w:id="3" w:author="林映" w:date="2018-09-04T08:32:00Z"/>
          <w:rFonts w:hint="default" w:ascii="Times New Roman" w:hAnsi="Times New Roman" w:eastAsia="楷体_GB2312" w:cs="Times New Roman"/>
          <w:spacing w:val="0"/>
          <w:sz w:val="32"/>
          <w:szCs w:val="32"/>
          <w:vertAlign w:val="baseline"/>
          <w:lang w:eastAsia="zh-CN"/>
          <w:rPrChange w:id="4" w:author="林映" w:date="2018-09-04T08:45:00Z">
            <w:rPr>
              <w:del w:id="5" w:author="林映" w:date="2018-09-04T08:32:00Z"/>
              <w:rFonts w:hint="eastAsia" w:ascii="方正楷体简体" w:hAnsi="方正楷体简体" w:eastAsia="方正楷体简体" w:cs="方正楷体简体"/>
              <w:spacing w:val="0"/>
              <w:sz w:val="30"/>
              <w:vertAlign w:val="baseline"/>
              <w:lang w:eastAsia="zh-CN"/>
            </w:rPr>
          </w:rPrChange>
        </w:rPr>
        <w:pPrChange w:id="2" w:author="林映" w:date="2018-09-04T09:49: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pPr>
        </w:pPrChange>
      </w:pPr>
      <w:r>
        <w:rPr>
          <w:rFonts w:hint="default" w:ascii="Times New Roman" w:hAnsi="Times New Roman" w:eastAsia="楷体_GB2312" w:cs="Times New Roman"/>
          <w:spacing w:val="0"/>
          <w:sz w:val="32"/>
          <w:szCs w:val="32"/>
          <w:vertAlign w:val="baseline"/>
          <w:lang w:val="en-US" w:eastAsia="zh-CN"/>
        </w:rPr>
        <w:t>（</w:t>
      </w:r>
      <w:r>
        <w:rPr>
          <w:rFonts w:hint="default" w:ascii="Times New Roman" w:hAnsi="Times New Roman" w:eastAsia="楷体_GB2312"/>
          <w:spacing w:val="0"/>
          <w:sz w:val="32"/>
          <w:szCs w:val="32"/>
          <w:vertAlign w:val="baseline"/>
          <w:lang w:val="en-US"/>
          <w:rPrChange w:id="6" w:author="林映" w:date="2018-09-04T08:45:00Z">
            <w:rPr>
              <w:rFonts w:hint="eastAsia" w:ascii="方正楷体简体" w:hAnsi="方正楷体简体" w:eastAsia="方正楷体简体"/>
              <w:spacing w:val="0"/>
              <w:sz w:val="30"/>
              <w:vertAlign w:val="baseline"/>
              <w:lang w:val="en-US"/>
            </w:rPr>
          </w:rPrChange>
        </w:rPr>
        <w:t>201</w:t>
      </w:r>
      <w:r>
        <w:rPr>
          <w:rFonts w:hint="default" w:ascii="Times New Roman" w:hAnsi="Times New Roman" w:eastAsia="楷体_GB2312" w:cs="Times New Roman"/>
          <w:spacing w:val="0"/>
          <w:sz w:val="32"/>
          <w:szCs w:val="32"/>
          <w:vertAlign w:val="baseline"/>
          <w:lang w:val="en-US" w:eastAsia="zh-CN"/>
          <w:rPrChange w:id="7" w:author="林映" w:date="2018-09-04T08:45:00Z">
            <w:rPr>
              <w:rFonts w:hint="eastAsia" w:ascii="方正楷体简体" w:hAnsi="方正楷体简体" w:eastAsia="方正楷体简体" w:cs="方正楷体简体"/>
              <w:spacing w:val="0"/>
              <w:sz w:val="30"/>
              <w:vertAlign w:val="baseline"/>
              <w:lang w:val="en-US" w:eastAsia="zh-CN"/>
            </w:rPr>
          </w:rPrChange>
        </w:rPr>
        <w:t>8</w:t>
      </w:r>
      <w:r>
        <w:rPr>
          <w:rFonts w:hint="default" w:ascii="Times New Roman" w:hAnsi="Times New Roman" w:eastAsia="楷体_GB2312"/>
          <w:spacing w:val="0"/>
          <w:sz w:val="32"/>
          <w:szCs w:val="32"/>
          <w:vertAlign w:val="baseline"/>
          <w:lang w:eastAsia="zh-CN"/>
          <w:rPrChange w:id="8" w:author="林映" w:date="2018-09-04T08:45:00Z">
            <w:rPr>
              <w:rFonts w:hint="eastAsia" w:ascii="方正楷体简体" w:hAnsi="方正楷体简体" w:eastAsia="方正楷体简体"/>
              <w:spacing w:val="0"/>
              <w:sz w:val="30"/>
              <w:vertAlign w:val="baseline"/>
              <w:lang w:eastAsia="zh-CN"/>
            </w:rPr>
          </w:rPrChange>
        </w:rPr>
        <w:t>年</w:t>
      </w:r>
      <w:r>
        <w:rPr>
          <w:rFonts w:hint="default" w:ascii="Times New Roman" w:hAnsi="Times New Roman" w:eastAsia="楷体_GB2312" w:cs="Times New Roman"/>
          <w:spacing w:val="0"/>
          <w:sz w:val="32"/>
          <w:szCs w:val="32"/>
          <w:vertAlign w:val="baseline"/>
          <w:lang w:val="en-US" w:eastAsia="zh-CN"/>
          <w:rPrChange w:id="9" w:author="林映" w:date="2018-09-04T08:45:00Z">
            <w:rPr>
              <w:rFonts w:hint="eastAsia" w:ascii="方正楷体简体" w:hAnsi="方正楷体简体" w:eastAsia="方正楷体简体" w:cs="方正楷体简体"/>
              <w:spacing w:val="0"/>
              <w:sz w:val="30"/>
              <w:vertAlign w:val="baseline"/>
              <w:lang w:val="en-US" w:eastAsia="zh-CN"/>
            </w:rPr>
          </w:rPrChange>
        </w:rPr>
        <w:t>8</w:t>
      </w:r>
      <w:r>
        <w:rPr>
          <w:rFonts w:hint="default" w:ascii="Times New Roman" w:hAnsi="Times New Roman" w:eastAsia="楷体_GB2312"/>
          <w:spacing w:val="0"/>
          <w:sz w:val="32"/>
          <w:szCs w:val="32"/>
          <w:vertAlign w:val="baseline"/>
          <w:lang w:eastAsia="zh-CN"/>
          <w:rPrChange w:id="10" w:author="林映" w:date="2018-09-04T08:45:00Z">
            <w:rPr>
              <w:rFonts w:hint="eastAsia" w:ascii="方正楷体简体" w:hAnsi="方正楷体简体" w:eastAsia="方正楷体简体"/>
              <w:spacing w:val="0"/>
              <w:sz w:val="30"/>
              <w:vertAlign w:val="baseline"/>
              <w:lang w:eastAsia="zh-CN"/>
            </w:rPr>
          </w:rPrChange>
        </w:rPr>
        <w:t>月</w:t>
      </w:r>
      <w:r>
        <w:rPr>
          <w:rFonts w:hint="default" w:ascii="Times New Roman" w:hAnsi="Times New Roman" w:eastAsia="楷体_GB2312" w:cs="Times New Roman"/>
          <w:spacing w:val="0"/>
          <w:sz w:val="32"/>
          <w:szCs w:val="32"/>
          <w:vertAlign w:val="baseline"/>
          <w:lang w:val="en-US" w:eastAsia="zh-CN"/>
          <w:rPrChange w:id="11" w:author="林映" w:date="2018-09-04T08:45:00Z">
            <w:rPr>
              <w:rFonts w:hint="eastAsia" w:ascii="方正楷体简体" w:hAnsi="方正楷体简体" w:eastAsia="方正楷体简体" w:cs="方正楷体简体"/>
              <w:spacing w:val="0"/>
              <w:sz w:val="30"/>
              <w:vertAlign w:val="baseline"/>
              <w:lang w:val="en-US" w:eastAsia="zh-CN"/>
            </w:rPr>
          </w:rPrChange>
        </w:rPr>
        <w:t>30</w:t>
      </w:r>
      <w:r>
        <w:rPr>
          <w:rFonts w:hint="default" w:ascii="Times New Roman" w:hAnsi="Times New Roman" w:eastAsia="楷体_GB2312"/>
          <w:spacing w:val="0"/>
          <w:sz w:val="32"/>
          <w:szCs w:val="32"/>
          <w:vertAlign w:val="baseline"/>
          <w:lang w:eastAsia="zh-CN"/>
          <w:rPrChange w:id="12" w:author="林映" w:date="2018-09-04T08:45:00Z">
            <w:rPr>
              <w:rFonts w:hint="eastAsia" w:ascii="方正楷体简体" w:hAnsi="方正楷体简体" w:eastAsia="方正楷体简体"/>
              <w:spacing w:val="0"/>
              <w:sz w:val="30"/>
              <w:vertAlign w:val="baseline"/>
              <w:lang w:eastAsia="zh-CN"/>
            </w:rPr>
          </w:rPrChange>
        </w:rPr>
        <w:t>日福州市第十五届</w:t>
      </w:r>
      <w:r>
        <w:rPr>
          <w:rFonts w:hint="default" w:ascii="Times New Roman" w:hAnsi="Times New Roman" w:eastAsia="楷体_GB2312"/>
          <w:spacing w:val="0"/>
          <w:sz w:val="32"/>
          <w:szCs w:val="32"/>
          <w:vertAlign w:val="baseline"/>
          <w:lang w:eastAsia="zh-CN"/>
          <w:rPrChange w:id="13" w:author="林映" w:date="2018-09-04T08:45:00Z">
            <w:rPr>
              <w:rFonts w:hint="eastAsia" w:ascii="方正楷体简体" w:hAnsi="方正楷体简体" w:eastAsia="方正楷体简体"/>
              <w:spacing w:val="0"/>
              <w:sz w:val="30"/>
              <w:vertAlign w:val="baseline"/>
              <w:lang w:eastAsia="zh-CN"/>
            </w:rPr>
          </w:rPrChange>
        </w:rPr>
        <w:t>人民</w:t>
      </w:r>
    </w:p>
    <w:p>
      <w:pPr>
        <w:keepNext w:val="0"/>
        <w:keepLines w:val="0"/>
        <w:pageBreakBefore w:val="0"/>
        <w:widowControl w:val="0"/>
        <w:kinsoku/>
        <w:wordWrap/>
        <w:overflowPunct/>
        <w:topLinePunct w:val="0"/>
        <w:autoSpaceDE/>
        <w:autoSpaceDN/>
        <w:bidi w:val="0"/>
        <w:adjustRightInd/>
        <w:snapToGrid/>
        <w:spacing w:before="157" w:beforeLines="50" w:line="540" w:lineRule="exact"/>
        <w:ind w:left="0" w:leftChars="0" w:right="0" w:rightChars="0" w:firstLine="0" w:firstLineChars="0"/>
        <w:jc w:val="center"/>
        <w:textAlignment w:val="auto"/>
        <w:outlineLvl w:val="9"/>
        <w:rPr>
          <w:rFonts w:hint="default" w:ascii="Times New Roman" w:hAnsi="Times New Roman" w:eastAsia="楷体_GB2312" w:cs="Times New Roman"/>
          <w:spacing w:val="0"/>
          <w:sz w:val="32"/>
          <w:szCs w:val="32"/>
          <w:vertAlign w:val="baseline"/>
          <w:lang w:eastAsia="zh-CN"/>
        </w:rPr>
        <w:pPrChange w:id="14" w:author="林映" w:date="2018-09-04T09:49: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pPr>
        </w:pPrChange>
      </w:pPr>
      <w:r>
        <w:rPr>
          <w:rFonts w:hint="default" w:ascii="Times New Roman" w:hAnsi="Times New Roman" w:eastAsia="楷体_GB2312"/>
          <w:spacing w:val="0"/>
          <w:sz w:val="32"/>
          <w:szCs w:val="32"/>
          <w:vertAlign w:val="baseline"/>
          <w:lang w:eastAsia="zh-CN"/>
          <w:rPrChange w:id="15" w:author="林映" w:date="2018-09-04T08:45:00Z">
            <w:rPr>
              <w:rFonts w:hint="eastAsia" w:ascii="方正楷体简体" w:hAnsi="方正楷体简体" w:eastAsia="方正楷体简体"/>
              <w:spacing w:val="0"/>
              <w:sz w:val="30"/>
              <w:vertAlign w:val="baseline"/>
              <w:lang w:eastAsia="zh-CN"/>
            </w:rPr>
          </w:rPrChange>
        </w:rPr>
        <w:t>代表大会</w:t>
      </w:r>
    </w:p>
    <w:p>
      <w:pPr>
        <w:keepNext w:val="0"/>
        <w:keepLines w:val="0"/>
        <w:pageBreakBefore w:val="0"/>
        <w:widowControl w:val="0"/>
        <w:kinsoku/>
        <w:wordWrap/>
        <w:overflowPunct/>
        <w:topLinePunct w:val="0"/>
        <w:autoSpaceDE/>
        <w:autoSpaceDN/>
        <w:bidi w:val="0"/>
        <w:adjustRightInd/>
        <w:snapToGrid/>
        <w:spacing w:before="60" w:beforeLines="10" w:line="540" w:lineRule="exact"/>
        <w:ind w:left="0" w:leftChars="0" w:right="0" w:rightChars="0" w:firstLine="0" w:firstLineChars="0"/>
        <w:jc w:val="center"/>
        <w:textAlignment w:val="auto"/>
        <w:outlineLvl w:val="9"/>
        <w:rPr>
          <w:rFonts w:hint="default" w:ascii="Times New Roman" w:hAnsi="Times New Roman" w:eastAsia="楷体_GB2312" w:cs="Times New Roman"/>
          <w:spacing w:val="0"/>
          <w:sz w:val="32"/>
          <w:szCs w:val="32"/>
          <w:vertAlign w:val="baseline"/>
          <w:lang w:eastAsia="zh-CN"/>
        </w:rPr>
        <w:pPrChange w:id="16" w:author="林映" w:date="2018-09-04T09:49: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pPr>
        </w:pPrChange>
      </w:pPr>
      <w:r>
        <w:rPr>
          <w:rFonts w:hint="default" w:ascii="Times New Roman" w:hAnsi="Times New Roman" w:eastAsia="楷体_GB2312"/>
          <w:spacing w:val="0"/>
          <w:sz w:val="32"/>
          <w:szCs w:val="32"/>
          <w:vertAlign w:val="baseline"/>
          <w:lang w:eastAsia="zh-CN"/>
          <w:rPrChange w:id="17" w:author="林映" w:date="2018-09-04T08:45:00Z">
            <w:rPr>
              <w:rFonts w:hint="eastAsia" w:ascii="方正楷体简体" w:hAnsi="方正楷体简体" w:eastAsia="方正楷体简体"/>
              <w:spacing w:val="0"/>
              <w:sz w:val="30"/>
              <w:vertAlign w:val="baseline"/>
              <w:lang w:eastAsia="zh-CN"/>
            </w:rPr>
          </w:rPrChange>
        </w:rPr>
        <w:t>常务委员会第</w:t>
      </w:r>
      <w:r>
        <w:rPr>
          <w:rFonts w:hint="default" w:ascii="Times New Roman" w:hAnsi="Times New Roman" w:eastAsia="楷体_GB2312" w:cs="Times New Roman"/>
          <w:spacing w:val="0"/>
          <w:sz w:val="32"/>
          <w:szCs w:val="32"/>
          <w:vertAlign w:val="baseline"/>
          <w:lang w:eastAsia="zh-CN"/>
          <w:rPrChange w:id="18" w:author="林映" w:date="2018-09-04T08:45:00Z">
            <w:rPr>
              <w:rFonts w:hint="eastAsia" w:ascii="方正楷体简体" w:hAnsi="方正楷体简体" w:eastAsia="方正楷体简体" w:cs="方正楷体简体"/>
              <w:spacing w:val="0"/>
              <w:sz w:val="30"/>
              <w:vertAlign w:val="baseline"/>
              <w:lang w:eastAsia="zh-CN"/>
            </w:rPr>
          </w:rPrChange>
        </w:rPr>
        <w:t>十三</w:t>
      </w:r>
      <w:r>
        <w:rPr>
          <w:rFonts w:hint="default" w:ascii="Times New Roman" w:hAnsi="Times New Roman" w:eastAsia="楷体_GB2312"/>
          <w:spacing w:val="0"/>
          <w:sz w:val="32"/>
          <w:szCs w:val="32"/>
          <w:vertAlign w:val="baseline"/>
          <w:lang w:eastAsia="zh-CN"/>
          <w:rPrChange w:id="19" w:author="林映" w:date="2018-09-04T08:45:00Z">
            <w:rPr>
              <w:rFonts w:hint="eastAsia" w:ascii="方正楷体简体" w:hAnsi="方正楷体简体" w:eastAsia="方正楷体简体"/>
              <w:spacing w:val="0"/>
              <w:sz w:val="30"/>
              <w:vertAlign w:val="baseline"/>
              <w:lang w:eastAsia="zh-CN"/>
            </w:rPr>
          </w:rPrChange>
        </w:rPr>
        <w:t>次会议通过</w:t>
      </w:r>
    </w:p>
    <w:p>
      <w:pPr>
        <w:keepNext w:val="0"/>
        <w:keepLines w:val="0"/>
        <w:pageBreakBefore w:val="0"/>
        <w:widowControl w:val="0"/>
        <w:kinsoku/>
        <w:wordWrap/>
        <w:overflowPunct/>
        <w:topLinePunct w:val="0"/>
        <w:autoSpaceDE/>
        <w:autoSpaceDN/>
        <w:bidi w:val="0"/>
        <w:adjustRightInd/>
        <w:snapToGrid/>
        <w:spacing w:before="60" w:beforeLines="10" w:line="540" w:lineRule="exact"/>
        <w:ind w:left="0" w:leftChars="0" w:right="0" w:rightChars="0" w:firstLine="0" w:firstLineChars="0"/>
        <w:jc w:val="center"/>
        <w:textAlignment w:val="auto"/>
        <w:outlineLvl w:val="9"/>
        <w:rPr>
          <w:rFonts w:hint="default" w:ascii="Times New Roman" w:hAnsi="Times New Roman" w:eastAsia="楷体_GB2312" w:cs="Times New Roman"/>
          <w:spacing w:val="0"/>
          <w:sz w:val="32"/>
          <w:szCs w:val="32"/>
          <w:vertAlign w:val="baseline"/>
          <w:lang w:val="en-US" w:eastAsia="zh-CN"/>
        </w:rPr>
        <w:pPrChange w:id="20" w:author="林映" w:date="2018-09-04T09:49: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pPr>
        </w:pPrChange>
      </w:pPr>
      <w:r>
        <w:rPr>
          <w:rFonts w:hint="default" w:ascii="Times New Roman" w:hAnsi="Times New Roman" w:eastAsia="楷体_GB2312" w:cs="Times New Roman"/>
          <w:spacing w:val="0"/>
          <w:sz w:val="32"/>
          <w:szCs w:val="32"/>
          <w:vertAlign w:val="baseline"/>
          <w:lang w:val="en-US" w:eastAsia="zh-CN"/>
        </w:rPr>
        <w:t>2018年11月23日福建省第十三届人民代表大会</w:t>
      </w:r>
    </w:p>
    <w:p>
      <w:pPr>
        <w:keepNext w:val="0"/>
        <w:keepLines w:val="0"/>
        <w:pageBreakBefore w:val="0"/>
        <w:widowControl w:val="0"/>
        <w:kinsoku/>
        <w:wordWrap/>
        <w:overflowPunct/>
        <w:topLinePunct w:val="0"/>
        <w:autoSpaceDE/>
        <w:autoSpaceDN/>
        <w:bidi w:val="0"/>
        <w:adjustRightInd/>
        <w:snapToGrid/>
        <w:spacing w:before="60" w:beforeLines="10" w:line="540" w:lineRule="exact"/>
        <w:ind w:left="0" w:leftChars="0" w:right="0" w:rightChars="0" w:firstLine="0" w:firstLineChars="0"/>
        <w:jc w:val="center"/>
        <w:textAlignment w:val="auto"/>
        <w:outlineLvl w:val="9"/>
        <w:rPr>
          <w:rFonts w:hint="default" w:ascii="Times New Roman" w:hAnsi="Times New Roman" w:eastAsia="楷体_GB2312"/>
          <w:spacing w:val="0"/>
          <w:sz w:val="32"/>
          <w:szCs w:val="32"/>
          <w:vertAlign w:val="baseline"/>
          <w:lang w:val="en-US"/>
          <w:rPrChange w:id="22" w:author="林映" w:date="2018-09-04T08:45:00Z">
            <w:rPr>
              <w:rFonts w:hint="eastAsia" w:ascii="方正楷体简体" w:hAnsi="方正楷体简体" w:eastAsia="方正楷体简体"/>
              <w:spacing w:val="0"/>
              <w:sz w:val="30"/>
              <w:vertAlign w:val="baseline"/>
              <w:lang w:val="en-US"/>
            </w:rPr>
          </w:rPrChange>
        </w:rPr>
        <w:pPrChange w:id="21" w:author="林映" w:date="2018-09-04T09:49:00Z">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pPr>
        </w:pPrChange>
      </w:pPr>
      <w:r>
        <w:rPr>
          <w:rFonts w:hint="eastAsia" w:ascii="Times New Roman" w:hAnsi="Times New Roman" w:eastAsia="楷体_GB2312" w:cs="Times New Roman"/>
          <w:spacing w:val="0"/>
          <w:sz w:val="32"/>
          <w:szCs w:val="32"/>
          <w:vertAlign w:val="baseline"/>
          <w:lang w:val="en-US" w:eastAsia="zh-CN"/>
        </w:rPr>
        <w:t>常务</w:t>
      </w:r>
      <w:r>
        <w:rPr>
          <w:rFonts w:hint="default" w:ascii="Times New Roman" w:hAnsi="Times New Roman" w:eastAsia="楷体_GB2312" w:cs="Times New Roman"/>
          <w:spacing w:val="0"/>
          <w:sz w:val="32"/>
          <w:szCs w:val="32"/>
          <w:vertAlign w:val="baseline"/>
          <w:lang w:val="en-US" w:eastAsia="zh-CN"/>
        </w:rPr>
        <w:t>委员会第七次会议批准）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textAlignment w:val="auto"/>
        <w:rPr>
          <w:rFonts w:ascii="黑体" w:eastAsia="黑体"/>
          <w:sz w:val="32"/>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方正仿宋简体" w:hAnsi="仿宋" w:eastAsia="方正仿宋简体"/>
          <w:sz w:val="32"/>
        </w:rPr>
      </w:pPr>
      <w:r>
        <w:rPr>
          <w:rFonts w:hint="eastAsia" w:ascii="黑体" w:hAnsi="黑体" w:eastAsia="黑体"/>
          <w:sz w:val="32"/>
        </w:rPr>
        <w:t>第一条</w:t>
      </w:r>
      <w:r>
        <w:rPr>
          <w:rFonts w:hint="eastAsia" w:ascii="方正仿宋简体" w:hAnsi="仿宋" w:eastAsia="方正仿宋简体"/>
          <w:sz w:val="32"/>
        </w:rPr>
        <w:t xml:space="preserve">  </w:t>
      </w:r>
      <w:r>
        <w:rPr>
          <w:rFonts w:hint="eastAsia" w:ascii="仿宋_GB2312" w:hAnsi="仿宋_GB2312" w:eastAsia="仿宋_GB2312" w:cs="仿宋_GB2312"/>
          <w:color w:val="000000"/>
          <w:kern w:val="0"/>
          <w:sz w:val="32"/>
          <w:szCs w:val="32"/>
        </w:rPr>
        <w:t>为了加强建筑垃圾管理，维护城市市容环境卫生，保护和改善生态环境，根据《中华人民共和国固体废物污染环境防治法》等有关法律法规，结合本市实际，制定本规定。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sz w:val="32"/>
        </w:rPr>
        <w:t>第二条</w:t>
      </w:r>
      <w:r>
        <w:rPr>
          <w:rFonts w:hint="eastAsia" w:ascii="方正仿宋简体" w:hAnsi="仿宋" w:eastAsia="方正仿宋简体"/>
          <w:sz w:val="32"/>
        </w:rPr>
        <w:t xml:space="preserve">  </w:t>
      </w:r>
      <w:r>
        <w:rPr>
          <w:rFonts w:hint="eastAsia" w:ascii="仿宋_GB2312" w:hAnsi="仿宋_GB2312" w:eastAsia="仿宋_GB2312" w:cs="仿宋_GB2312"/>
          <w:color w:val="000000"/>
          <w:kern w:val="0"/>
          <w:sz w:val="32"/>
          <w:szCs w:val="32"/>
        </w:rPr>
        <w:t>在本市</w:t>
      </w:r>
      <w:r>
        <w:rPr>
          <w:rFonts w:hint="eastAsia" w:ascii="仿宋_GB2312" w:hAnsi="仿宋_GB2312" w:eastAsia="仿宋_GB2312" w:cs="仿宋_GB2312"/>
          <w:color w:val="000000"/>
          <w:kern w:val="0"/>
          <w:sz w:val="32"/>
          <w:szCs w:val="32"/>
          <w:lang w:eastAsia="zh-CN"/>
        </w:rPr>
        <w:t>中心城区</w:t>
      </w:r>
      <w:r>
        <w:rPr>
          <w:rFonts w:hint="eastAsia" w:ascii="仿宋_GB2312" w:hAnsi="仿宋_GB2312" w:eastAsia="仿宋_GB2312" w:cs="仿宋_GB2312"/>
          <w:color w:val="000000"/>
          <w:kern w:val="0"/>
          <w:sz w:val="32"/>
          <w:szCs w:val="32"/>
        </w:rPr>
        <w:t>从事建筑垃圾运输、消纳以及相关监督管理等活动，应当遵守本规定。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本规定所称的建筑垃圾是指单位和个人新建、改建、扩建、修缮、拆除、清理各类建筑物、构筑物、管网等过程中所产生的淤泥、余渣、泥浆及其他废弃物。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sz w:val="32"/>
        </w:rPr>
        <w:t>第三条</w:t>
      </w:r>
      <w:r>
        <w:rPr>
          <w:rFonts w:hint="eastAsia" w:ascii="方正仿宋简体" w:hAnsi="仿宋" w:eastAsia="方正仿宋简体"/>
          <w:sz w:val="32"/>
        </w:rPr>
        <w:t xml:space="preserve">  </w:t>
      </w:r>
      <w:r>
        <w:rPr>
          <w:rFonts w:hint="eastAsia" w:ascii="仿宋_GB2312" w:hAnsi="仿宋_GB2312" w:eastAsia="仿宋_GB2312" w:cs="仿宋_GB2312"/>
          <w:color w:val="000000"/>
          <w:kern w:val="0"/>
          <w:sz w:val="32"/>
          <w:szCs w:val="32"/>
        </w:rPr>
        <w:t>市市容环境卫生行政主管部门负责本市建筑垃圾管理工作，组织实施本规定。县（市、区）市容环境卫生行政主管部门按照管理权限负责辖区建筑垃圾的管理工作。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公安机关交通管理部门负责建筑垃圾运输车辆道路交通安全的管理工作。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交通、建设、</w:t>
      </w:r>
      <w:r>
        <w:rPr>
          <w:rFonts w:hint="eastAsia" w:ascii="仿宋_GB2312" w:hAnsi="仿宋_GB2312" w:eastAsia="仿宋_GB2312" w:cs="仿宋_GB2312"/>
          <w:color w:val="000000"/>
          <w:kern w:val="0"/>
          <w:sz w:val="32"/>
          <w:szCs w:val="32"/>
          <w:lang w:eastAsia="zh-CN"/>
        </w:rPr>
        <w:t>城乡</w:t>
      </w:r>
      <w:r>
        <w:rPr>
          <w:rFonts w:hint="eastAsia" w:ascii="仿宋_GB2312" w:hAnsi="仿宋_GB2312" w:eastAsia="仿宋_GB2312" w:cs="仿宋_GB2312"/>
          <w:color w:val="000000"/>
          <w:kern w:val="0"/>
          <w:sz w:val="32"/>
          <w:szCs w:val="32"/>
        </w:rPr>
        <w:t>规划等行政主管部门按照各自职责做好建筑垃圾管理相关工作。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乡（镇）人民政府、街道办事处在辖区内做好建筑垃圾管理相关工作。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方正仿宋简体" w:hAnsi="仿宋" w:eastAsia="方正仿宋简体"/>
          <w:sz w:val="32"/>
        </w:rPr>
      </w:pPr>
      <w:r>
        <w:rPr>
          <w:rFonts w:hint="eastAsia" w:ascii="黑体" w:hAnsi="黑体" w:eastAsia="黑体"/>
          <w:sz w:val="32"/>
        </w:rPr>
        <w:t>第四条</w:t>
      </w:r>
      <w:r>
        <w:rPr>
          <w:rFonts w:hint="eastAsia" w:ascii="方正仿宋简体" w:hAnsi="仿宋" w:eastAsia="方正仿宋简体"/>
          <w:sz w:val="32"/>
        </w:rPr>
        <w:t xml:space="preserve">  </w:t>
      </w:r>
      <w:r>
        <w:rPr>
          <w:rFonts w:hint="eastAsia" w:ascii="仿宋_GB2312" w:hAnsi="仿宋_GB2312" w:eastAsia="仿宋_GB2312" w:cs="仿宋_GB2312"/>
          <w:color w:val="000000"/>
          <w:kern w:val="0"/>
          <w:sz w:val="32"/>
          <w:szCs w:val="32"/>
        </w:rPr>
        <w:t>单位或者个人</w:t>
      </w:r>
      <w:del w:id="23" w:author="柯有铭" w:date="2018-08-03T17:04:00Z">
        <w:r>
          <w:rPr>
            <w:rFonts w:hint="eastAsia" w:ascii="仿宋_GB2312" w:hAnsi="仿宋_GB2312" w:eastAsia="仿宋_GB2312" w:cs="仿宋_GB2312"/>
            <w:color w:val="000000"/>
            <w:kern w:val="0"/>
            <w:sz w:val="32"/>
            <w:szCs w:val="32"/>
          </w:rPr>
          <w:delText>处置</w:delText>
        </w:r>
      </w:del>
      <w:ins w:id="24" w:author="柯有铭" w:date="2018-08-03T17:04:00Z">
        <w:r>
          <w:rPr>
            <w:rFonts w:hint="eastAsia" w:ascii="仿宋_GB2312" w:hAnsi="仿宋_GB2312" w:eastAsia="仿宋_GB2312" w:cs="仿宋_GB2312"/>
            <w:color w:val="000000"/>
            <w:kern w:val="0"/>
            <w:sz w:val="32"/>
            <w:szCs w:val="32"/>
            <w:lang w:eastAsia="zh-CN"/>
          </w:rPr>
          <w:t>运输</w:t>
        </w:r>
      </w:ins>
      <w:r>
        <w:rPr>
          <w:rFonts w:hint="eastAsia" w:ascii="仿宋_GB2312" w:hAnsi="仿宋_GB2312" w:eastAsia="仿宋_GB2312" w:cs="仿宋_GB2312"/>
          <w:color w:val="000000"/>
          <w:kern w:val="0"/>
          <w:sz w:val="32"/>
          <w:szCs w:val="32"/>
        </w:rPr>
        <w:t>建筑垃圾的，应当委托具有建筑垃圾准运资格的企业</w:t>
      </w:r>
      <w:del w:id="25" w:author="柯有铭" w:date="2018-08-03T17:04:00Z">
        <w:r>
          <w:rPr>
            <w:rFonts w:hint="eastAsia" w:ascii="仿宋_GB2312" w:hAnsi="仿宋_GB2312" w:eastAsia="仿宋_GB2312" w:cs="仿宋_GB2312"/>
            <w:color w:val="000000"/>
            <w:kern w:val="0"/>
            <w:sz w:val="32"/>
            <w:szCs w:val="32"/>
          </w:rPr>
          <w:delText>运输</w:delText>
        </w:r>
      </w:del>
      <w:ins w:id="26" w:author="柯有铭" w:date="2018-08-03T17:04:00Z">
        <w:r>
          <w:rPr>
            <w:rFonts w:hint="eastAsia" w:ascii="仿宋_GB2312" w:hAnsi="仿宋_GB2312" w:eastAsia="仿宋_GB2312" w:cs="仿宋_GB2312"/>
            <w:color w:val="000000"/>
            <w:kern w:val="0"/>
            <w:sz w:val="32"/>
            <w:szCs w:val="32"/>
            <w:lang w:eastAsia="zh-CN"/>
          </w:rPr>
          <w:t>承运</w:t>
        </w:r>
      </w:ins>
      <w:r>
        <w:rPr>
          <w:rFonts w:hint="eastAsia" w:ascii="仿宋_GB2312" w:hAnsi="仿宋_GB2312" w:eastAsia="仿宋_GB2312" w:cs="仿宋_GB2312"/>
          <w:color w:val="000000"/>
          <w:kern w:val="0"/>
          <w:sz w:val="32"/>
          <w:szCs w:val="32"/>
        </w:rPr>
        <w:t>。个人和未取得建筑垃圾准运资格的企业不得从事建筑垃圾运输活动。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sz w:val="32"/>
        </w:rPr>
        <w:t xml:space="preserve">第五条  </w:t>
      </w:r>
      <w:r>
        <w:rPr>
          <w:rFonts w:hint="eastAsia" w:ascii="仿宋_GB2312" w:hAnsi="仿宋_GB2312" w:eastAsia="仿宋_GB2312" w:cs="仿宋_GB2312"/>
          <w:color w:val="000000"/>
          <w:kern w:val="0"/>
          <w:sz w:val="32"/>
          <w:szCs w:val="32"/>
        </w:rPr>
        <w:t>申请从事建筑垃圾运输的，应当具备下列条件：</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（一）具有运输企业法人资格；</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（二）取得道路普通货物运输经营许可；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（三）具有符合规定数量</w:t>
      </w:r>
      <w:ins w:id="27" w:author="林映" w:date="2018-08-06T12:18:00Z">
        <w:r>
          <w:rPr>
            <w:rFonts w:hint="eastAsia" w:ascii="仿宋_GB2312" w:hAnsi="仿宋_GB2312" w:eastAsia="仿宋_GB2312" w:cs="仿宋_GB2312"/>
            <w:color w:val="000000"/>
            <w:kern w:val="0"/>
            <w:sz w:val="32"/>
            <w:szCs w:val="32"/>
            <w:lang w:eastAsia="zh-CN"/>
          </w:rPr>
          <w:t>、种类</w:t>
        </w:r>
      </w:ins>
      <w:r>
        <w:rPr>
          <w:rFonts w:hint="eastAsia" w:ascii="仿宋_GB2312" w:hAnsi="仿宋_GB2312" w:eastAsia="仿宋_GB2312" w:cs="仿宋_GB2312"/>
          <w:color w:val="000000"/>
          <w:kern w:val="0"/>
          <w:sz w:val="32"/>
          <w:szCs w:val="32"/>
        </w:rPr>
        <w:t>和技术规范的自有运输车辆；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（四）运输车辆车况、车型、牌照等符合要求，并安装卫星定位系统、密闭覆盖设施等装备；</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w:t>
      </w:r>
      <w:ins w:id="28" w:author="柯有铭" w:date="2018-08-03T17:04:00Z">
        <w:r>
          <w:rPr>
            <w:rFonts w:hint="eastAsia" w:ascii="仿宋_GB2312" w:hAnsi="仿宋_GB2312" w:eastAsia="仿宋_GB2312" w:cs="仿宋_GB2312"/>
            <w:color w:val="000000"/>
            <w:kern w:val="0"/>
            <w:sz w:val="32"/>
            <w:szCs w:val="32"/>
            <w:lang w:eastAsia="zh-CN"/>
          </w:rPr>
          <w:t>具</w:t>
        </w:r>
      </w:ins>
      <w:r>
        <w:rPr>
          <w:rFonts w:hint="eastAsia" w:ascii="仿宋_GB2312" w:hAnsi="仿宋_GB2312" w:eastAsia="仿宋_GB2312" w:cs="仿宋_GB2312"/>
          <w:color w:val="000000"/>
          <w:kern w:val="0"/>
          <w:sz w:val="32"/>
          <w:szCs w:val="32"/>
        </w:rPr>
        <w:t>有与车辆保有数量相适应的专用停车场所；</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w:t>
      </w:r>
      <w:ins w:id="29" w:author="柯有铭" w:date="2018-08-03T17:05:00Z">
        <w:r>
          <w:rPr>
            <w:rFonts w:hint="eastAsia" w:ascii="仿宋_GB2312" w:hAnsi="仿宋_GB2312" w:eastAsia="仿宋_GB2312" w:cs="仿宋_GB2312"/>
            <w:color w:val="000000"/>
            <w:kern w:val="0"/>
            <w:sz w:val="32"/>
            <w:szCs w:val="32"/>
            <w:lang w:eastAsia="zh-CN"/>
          </w:rPr>
          <w:t>具</w:t>
        </w:r>
      </w:ins>
      <w:r>
        <w:rPr>
          <w:rFonts w:hint="eastAsia" w:ascii="仿宋_GB2312" w:hAnsi="仿宋_GB2312" w:eastAsia="仿宋_GB2312" w:cs="仿宋_GB2312"/>
          <w:color w:val="000000"/>
          <w:kern w:val="0"/>
          <w:sz w:val="32"/>
          <w:szCs w:val="32"/>
        </w:rPr>
        <w:t>有健全的安全生产管理制度；</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w:t>
      </w:r>
      <w:r>
        <w:rPr>
          <w:rFonts w:hint="eastAsia" w:ascii="仿宋_GB2312" w:hAnsi="仿宋_GB2312" w:eastAsia="仿宋_GB2312" w:cs="仿宋_GB2312"/>
          <w:color w:val="000000"/>
          <w:kern w:val="0"/>
          <w:sz w:val="32"/>
          <w:szCs w:val="32"/>
          <w:lang w:eastAsia="zh-CN"/>
        </w:rPr>
        <w:t>十</w:t>
      </w:r>
      <w:r>
        <w:rPr>
          <w:rFonts w:hint="eastAsia" w:ascii="仿宋_GB2312" w:hAnsi="仿宋_GB2312" w:eastAsia="仿宋_GB2312" w:cs="仿宋_GB2312"/>
          <w:color w:val="000000"/>
          <w:kern w:val="0"/>
          <w:sz w:val="32"/>
          <w:szCs w:val="32"/>
        </w:rPr>
        <w:t>年内未被记入本市公共信用信息平台失信主体记录。</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建筑垃圾运输企业自有运输车辆的数量</w:t>
      </w:r>
      <w:ins w:id="30" w:author="柯有铭" w:date="2018-08-03T17:04:00Z">
        <w:r>
          <w:rPr>
            <w:rFonts w:hint="eastAsia" w:ascii="仿宋_GB2312" w:hAnsi="仿宋_GB2312" w:eastAsia="仿宋_GB2312" w:cs="仿宋_GB2312"/>
            <w:color w:val="000000"/>
            <w:kern w:val="0"/>
            <w:sz w:val="32"/>
            <w:szCs w:val="32"/>
            <w:lang w:eastAsia="zh-CN"/>
          </w:rPr>
          <w:t>、种类</w:t>
        </w:r>
      </w:ins>
      <w:r>
        <w:rPr>
          <w:rFonts w:hint="eastAsia" w:ascii="仿宋_GB2312" w:hAnsi="仿宋_GB2312" w:eastAsia="仿宋_GB2312" w:cs="仿宋_GB2312"/>
          <w:color w:val="000000"/>
          <w:kern w:val="0"/>
          <w:sz w:val="32"/>
          <w:szCs w:val="32"/>
        </w:rPr>
        <w:t>和技术规范要求，由市市容环境卫生行政主管部门会同相关部门制定，报市人民政府批准后公布实施。</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sz w:val="32"/>
        </w:rPr>
        <w:t>第六条</w:t>
      </w:r>
      <w:r>
        <w:rPr>
          <w:rFonts w:hint="eastAsia" w:ascii="方正仿宋简体" w:hAnsi="仿宋" w:eastAsia="方正仿宋简体"/>
          <w:b/>
          <w:sz w:val="32"/>
        </w:rPr>
        <w:t xml:space="preserve"> </w:t>
      </w:r>
      <w:r>
        <w:rPr>
          <w:rFonts w:hint="eastAsia" w:ascii="方正仿宋简体" w:hAnsi="仿宋" w:eastAsia="方正仿宋简体"/>
          <w:sz w:val="32"/>
        </w:rPr>
        <w:t xml:space="preserve"> </w:t>
      </w:r>
      <w:r>
        <w:rPr>
          <w:rFonts w:hint="eastAsia" w:ascii="仿宋_GB2312" w:hAnsi="仿宋_GB2312" w:eastAsia="仿宋_GB2312" w:cs="仿宋_GB2312"/>
          <w:color w:val="000000"/>
          <w:kern w:val="0"/>
          <w:sz w:val="32"/>
          <w:szCs w:val="32"/>
        </w:rPr>
        <w:t>从事建筑垃圾运输的企业应当向</w:t>
      </w:r>
      <w:r>
        <w:rPr>
          <w:rFonts w:hint="eastAsia" w:ascii="仿宋_GB2312" w:hAnsi="仿宋_GB2312" w:eastAsia="仿宋_GB2312" w:cs="仿宋_GB2312"/>
          <w:color w:val="000000"/>
          <w:kern w:val="0"/>
          <w:sz w:val="32"/>
          <w:szCs w:val="32"/>
          <w:lang w:eastAsia="zh-CN"/>
        </w:rPr>
        <w:t>市</w:t>
      </w:r>
      <w:del w:id="31" w:author="高晓欢" w:date="2018-08-07T17:32:00Z">
        <w:r>
          <w:rPr>
            <w:rFonts w:hint="eastAsia" w:ascii="仿宋_GB2312" w:hAnsi="仿宋_GB2312" w:eastAsia="仿宋_GB2312" w:cs="仿宋_GB2312"/>
            <w:color w:val="000000"/>
            <w:kern w:val="0"/>
            <w:sz w:val="32"/>
            <w:szCs w:val="32"/>
          </w:rPr>
          <w:delText>市</w:delText>
        </w:r>
      </w:del>
      <w:r>
        <w:rPr>
          <w:rFonts w:hint="eastAsia" w:ascii="仿宋_GB2312" w:hAnsi="仿宋_GB2312" w:eastAsia="仿宋_GB2312" w:cs="仿宋_GB2312"/>
          <w:color w:val="000000"/>
          <w:kern w:val="0"/>
          <w:sz w:val="32"/>
          <w:szCs w:val="32"/>
        </w:rPr>
        <w:t>市容环境卫生行政主管部门提出申请并提交相应材料。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eastAsia="zh-CN"/>
        </w:rPr>
        <w:t>市</w:t>
      </w:r>
      <w:del w:id="32" w:author="高晓欢" w:date="2018-08-07T17:32:00Z">
        <w:r>
          <w:rPr>
            <w:rFonts w:hint="eastAsia" w:ascii="仿宋_GB2312" w:hAnsi="仿宋_GB2312" w:eastAsia="仿宋_GB2312" w:cs="仿宋_GB2312"/>
            <w:color w:val="000000"/>
            <w:kern w:val="0"/>
            <w:sz w:val="32"/>
            <w:szCs w:val="32"/>
          </w:rPr>
          <w:delText>市</w:delText>
        </w:r>
      </w:del>
      <w:r>
        <w:rPr>
          <w:rFonts w:hint="eastAsia" w:ascii="仿宋_GB2312" w:hAnsi="仿宋_GB2312" w:eastAsia="仿宋_GB2312" w:cs="仿宋_GB2312"/>
          <w:color w:val="000000"/>
          <w:kern w:val="0"/>
          <w:sz w:val="32"/>
          <w:szCs w:val="32"/>
        </w:rPr>
        <w:t>市容环境卫生行政主管部门应当自受理申请之日起</w:t>
      </w:r>
      <w:del w:id="33" w:author="柯有铭" w:date="2018-08-03T17:05:00Z">
        <w:r>
          <w:rPr>
            <w:rFonts w:hint="eastAsia" w:ascii="仿宋_GB2312" w:hAnsi="仿宋_GB2312" w:eastAsia="仿宋_GB2312" w:cs="仿宋_GB2312"/>
            <w:color w:val="000000"/>
            <w:kern w:val="0"/>
            <w:sz w:val="32"/>
            <w:szCs w:val="32"/>
          </w:rPr>
          <w:delText>七</w:delText>
        </w:r>
      </w:del>
      <w:ins w:id="34" w:author="柯有铭" w:date="2018-08-03T17:05:00Z">
        <w:r>
          <w:rPr>
            <w:rFonts w:hint="eastAsia" w:ascii="仿宋_GB2312" w:hAnsi="仿宋_GB2312" w:eastAsia="仿宋_GB2312" w:cs="仿宋_GB2312"/>
            <w:color w:val="000000"/>
            <w:kern w:val="0"/>
            <w:sz w:val="32"/>
            <w:szCs w:val="32"/>
            <w:lang w:eastAsia="zh-CN"/>
          </w:rPr>
          <w:t>十</w:t>
        </w:r>
      </w:ins>
      <w:r>
        <w:rPr>
          <w:rFonts w:hint="eastAsia" w:ascii="仿宋_GB2312" w:hAnsi="仿宋_GB2312" w:eastAsia="仿宋_GB2312" w:cs="仿宋_GB2312"/>
          <w:color w:val="000000"/>
          <w:kern w:val="0"/>
          <w:sz w:val="32"/>
          <w:szCs w:val="32"/>
        </w:rPr>
        <w:t>个工作日内作出是否核准的决定</w:t>
      </w:r>
      <w:del w:id="35" w:author="林映" w:date="2018-08-06T12:18:00Z">
        <w:r>
          <w:rPr>
            <w:rFonts w:hint="eastAsia" w:ascii="仿宋_GB2312" w:hAnsi="仿宋_GB2312" w:eastAsia="仿宋_GB2312" w:cs="仿宋_GB2312"/>
            <w:color w:val="000000"/>
            <w:kern w:val="0"/>
            <w:sz w:val="32"/>
            <w:szCs w:val="32"/>
          </w:rPr>
          <w:delText>。</w:delText>
        </w:r>
      </w:del>
      <w:ins w:id="36" w:author="林映" w:date="2018-08-06T12:18:00Z">
        <w:r>
          <w:rPr>
            <w:rFonts w:hint="eastAsia" w:ascii="仿宋_GB2312" w:hAnsi="仿宋_GB2312" w:eastAsia="仿宋_GB2312" w:cs="仿宋_GB2312"/>
            <w:color w:val="000000"/>
            <w:kern w:val="0"/>
            <w:sz w:val="32"/>
            <w:szCs w:val="32"/>
            <w:lang w:eastAsia="zh-CN"/>
          </w:rPr>
          <w:t>，</w:t>
        </w:r>
      </w:ins>
      <w:del w:id="37" w:author="柯有铭" w:date="2018-08-03T17:05:00Z">
        <w:r>
          <w:rPr>
            <w:rFonts w:hint="eastAsia" w:ascii="仿宋_GB2312" w:hAnsi="仿宋_GB2312" w:eastAsia="仿宋_GB2312" w:cs="仿宋_GB2312"/>
            <w:color w:val="000000"/>
            <w:kern w:val="0"/>
            <w:sz w:val="32"/>
            <w:szCs w:val="32"/>
          </w:rPr>
          <w:delText>对</w:delText>
        </w:r>
      </w:del>
      <w:ins w:id="38" w:author="柯有铭" w:date="2018-08-03T17:05:00Z">
        <w:r>
          <w:rPr>
            <w:rFonts w:hint="eastAsia" w:ascii="仿宋_GB2312" w:hAnsi="仿宋_GB2312" w:eastAsia="仿宋_GB2312" w:cs="仿宋_GB2312"/>
            <w:color w:val="000000"/>
            <w:kern w:val="0"/>
            <w:sz w:val="32"/>
            <w:szCs w:val="32"/>
            <w:lang w:eastAsia="zh-CN"/>
          </w:rPr>
          <w:t>向</w:t>
        </w:r>
      </w:ins>
      <w:r>
        <w:rPr>
          <w:rFonts w:hint="eastAsia" w:ascii="仿宋_GB2312" w:hAnsi="仿宋_GB2312" w:eastAsia="仿宋_GB2312" w:cs="仿宋_GB2312"/>
          <w:color w:val="000000"/>
          <w:kern w:val="0"/>
          <w:sz w:val="32"/>
          <w:szCs w:val="32"/>
        </w:rPr>
        <w:t>符合条件的申请企业颁发建筑垃圾准运证，按企业运输车辆数量配发运输标识，并将核发建筑垃圾准运证情况向社会公</w:t>
      </w:r>
      <w:del w:id="39" w:author="柯有铭" w:date="2018-08-03T17:05:00Z">
        <w:r>
          <w:rPr>
            <w:rFonts w:hint="eastAsia" w:ascii="仿宋_GB2312" w:hAnsi="仿宋_GB2312" w:eastAsia="仿宋_GB2312" w:cs="仿宋_GB2312"/>
            <w:color w:val="000000"/>
            <w:kern w:val="0"/>
            <w:sz w:val="32"/>
            <w:szCs w:val="32"/>
          </w:rPr>
          <w:delText>示</w:delText>
        </w:r>
      </w:del>
      <w:ins w:id="40" w:author="柯有铭" w:date="2018-08-03T17:05:00Z">
        <w:r>
          <w:rPr>
            <w:rFonts w:hint="eastAsia" w:ascii="仿宋_GB2312" w:hAnsi="仿宋_GB2312" w:eastAsia="仿宋_GB2312" w:cs="仿宋_GB2312"/>
            <w:color w:val="000000"/>
            <w:kern w:val="0"/>
            <w:sz w:val="32"/>
            <w:szCs w:val="32"/>
            <w:lang w:eastAsia="zh-CN"/>
          </w:rPr>
          <w:t>布</w:t>
        </w:r>
      </w:ins>
      <w:r>
        <w:rPr>
          <w:rFonts w:hint="eastAsia" w:ascii="仿宋_GB2312" w:hAnsi="仿宋_GB2312" w:eastAsia="仿宋_GB2312" w:cs="仿宋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方正仿宋简体" w:hAnsi="仿宋" w:eastAsia="方正仿宋简体"/>
          <w:sz w:val="32"/>
        </w:rPr>
      </w:pPr>
      <w:r>
        <w:rPr>
          <w:rFonts w:hint="eastAsia" w:ascii="黑体" w:hAnsi="黑体" w:eastAsia="黑体"/>
          <w:sz w:val="32"/>
        </w:rPr>
        <w:t>第七条</w:t>
      </w:r>
      <w:r>
        <w:rPr>
          <w:rFonts w:hint="eastAsia" w:ascii="方正仿宋简体" w:hAnsi="仿宋" w:eastAsia="方正仿宋简体"/>
          <w:sz w:val="32"/>
        </w:rPr>
        <w:t xml:space="preserve">  </w:t>
      </w:r>
      <w:r>
        <w:rPr>
          <w:rFonts w:hint="eastAsia" w:ascii="仿宋_GB2312" w:hAnsi="仿宋_GB2312" w:eastAsia="仿宋_GB2312" w:cs="仿宋_GB2312"/>
          <w:color w:val="000000"/>
          <w:kern w:val="0"/>
          <w:sz w:val="32"/>
          <w:szCs w:val="32"/>
        </w:rPr>
        <w:t>建筑垃圾运输企业取得准运证后增加的运输车辆</w:t>
      </w:r>
      <w:del w:id="41" w:author="柯有铭" w:date="2018-08-03T17:06:00Z">
        <w:r>
          <w:rPr>
            <w:rFonts w:hint="eastAsia" w:ascii="仿宋_GB2312" w:hAnsi="仿宋_GB2312" w:eastAsia="仿宋_GB2312" w:cs="仿宋_GB2312"/>
            <w:color w:val="000000"/>
            <w:kern w:val="0"/>
            <w:sz w:val="32"/>
            <w:szCs w:val="32"/>
          </w:rPr>
          <w:delText>应当</w:delText>
        </w:r>
      </w:del>
      <w:r>
        <w:rPr>
          <w:rFonts w:hint="eastAsia" w:ascii="仿宋_GB2312" w:hAnsi="仿宋_GB2312" w:eastAsia="仿宋_GB2312" w:cs="仿宋_GB2312"/>
          <w:color w:val="000000"/>
          <w:kern w:val="0"/>
          <w:sz w:val="32"/>
          <w:szCs w:val="32"/>
        </w:rPr>
        <w:t>符合第五条相关规定</w:t>
      </w:r>
      <w:ins w:id="42" w:author="柯有铭" w:date="2018-08-03T17:06:00Z">
        <w:r>
          <w:rPr>
            <w:rFonts w:hint="eastAsia" w:ascii="仿宋_GB2312" w:hAnsi="仿宋_GB2312" w:eastAsia="仿宋_GB2312" w:cs="仿宋_GB2312"/>
            <w:color w:val="000000"/>
            <w:kern w:val="0"/>
            <w:sz w:val="32"/>
            <w:szCs w:val="32"/>
            <w:lang w:eastAsia="zh-CN"/>
          </w:rPr>
          <w:t>的</w:t>
        </w:r>
      </w:ins>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lang w:eastAsia="zh-CN"/>
        </w:rPr>
        <w:t>市</w:t>
      </w:r>
      <w:del w:id="43" w:author="高晓欢" w:date="2018-08-07T17:32:00Z">
        <w:r>
          <w:rPr>
            <w:rFonts w:hint="eastAsia" w:ascii="仿宋_GB2312" w:hAnsi="仿宋_GB2312" w:eastAsia="仿宋_GB2312" w:cs="仿宋_GB2312"/>
            <w:color w:val="000000"/>
            <w:kern w:val="0"/>
            <w:sz w:val="32"/>
            <w:szCs w:val="32"/>
          </w:rPr>
          <w:delText>并向市</w:delText>
        </w:r>
      </w:del>
      <w:r>
        <w:rPr>
          <w:rFonts w:hint="eastAsia" w:ascii="仿宋_GB2312" w:hAnsi="仿宋_GB2312" w:eastAsia="仿宋_GB2312" w:cs="仿宋_GB2312"/>
          <w:color w:val="000000"/>
          <w:kern w:val="0"/>
          <w:sz w:val="32"/>
          <w:szCs w:val="32"/>
        </w:rPr>
        <w:t>市容环境卫生行政主管部门</w:t>
      </w:r>
      <w:del w:id="44" w:author="柯有铭" w:date="2018-08-03T17:06:00Z">
        <w:r>
          <w:rPr>
            <w:rFonts w:hint="eastAsia" w:ascii="仿宋_GB2312" w:hAnsi="仿宋_GB2312" w:eastAsia="仿宋_GB2312" w:cs="仿宋_GB2312"/>
            <w:color w:val="000000"/>
            <w:kern w:val="0"/>
            <w:sz w:val="32"/>
            <w:szCs w:val="32"/>
          </w:rPr>
          <w:delText>申请</w:delText>
        </w:r>
      </w:del>
      <w:ins w:id="45" w:author="柯有铭" w:date="2018-08-03T17:06:00Z">
        <w:r>
          <w:rPr>
            <w:rFonts w:hint="eastAsia" w:ascii="仿宋_GB2312" w:hAnsi="仿宋_GB2312" w:eastAsia="仿宋_GB2312" w:cs="仿宋_GB2312"/>
            <w:color w:val="000000"/>
            <w:kern w:val="0"/>
            <w:sz w:val="32"/>
            <w:szCs w:val="32"/>
            <w:lang w:eastAsia="zh-CN"/>
          </w:rPr>
          <w:t>应当</w:t>
        </w:r>
      </w:ins>
      <w:r>
        <w:rPr>
          <w:rFonts w:hint="eastAsia" w:ascii="仿宋_GB2312" w:hAnsi="仿宋_GB2312" w:eastAsia="仿宋_GB2312" w:cs="仿宋_GB2312"/>
          <w:color w:val="000000"/>
          <w:kern w:val="0"/>
          <w:sz w:val="32"/>
          <w:szCs w:val="32"/>
        </w:rPr>
        <w:t>增加配发运输标识；运输车辆报废或者转让的，</w:t>
      </w:r>
      <w:ins w:id="46" w:author="柯有铭" w:date="2018-08-03T17:06:00Z">
        <w:r>
          <w:rPr>
            <w:rFonts w:hint="eastAsia" w:ascii="仿宋_GB2312" w:hAnsi="仿宋_GB2312" w:eastAsia="仿宋_GB2312" w:cs="仿宋_GB2312"/>
            <w:color w:val="000000"/>
            <w:kern w:val="0"/>
            <w:sz w:val="32"/>
            <w:szCs w:val="32"/>
            <w:lang w:eastAsia="zh-CN"/>
          </w:rPr>
          <w:t>运输企业</w:t>
        </w:r>
      </w:ins>
      <w:r>
        <w:rPr>
          <w:rFonts w:hint="eastAsia" w:ascii="仿宋_GB2312" w:hAnsi="仿宋_GB2312" w:eastAsia="仿宋_GB2312" w:cs="仿宋_GB2312"/>
          <w:color w:val="000000"/>
          <w:kern w:val="0"/>
          <w:sz w:val="32"/>
          <w:szCs w:val="32"/>
        </w:rPr>
        <w:t>应当到</w:t>
      </w:r>
      <w:r>
        <w:rPr>
          <w:rFonts w:hint="eastAsia" w:ascii="仿宋_GB2312" w:hAnsi="仿宋_GB2312" w:eastAsia="仿宋_GB2312" w:cs="仿宋_GB2312"/>
          <w:color w:val="000000"/>
          <w:kern w:val="0"/>
          <w:sz w:val="32"/>
          <w:szCs w:val="32"/>
          <w:lang w:eastAsia="zh-CN"/>
        </w:rPr>
        <w:t>市</w:t>
      </w:r>
      <w:del w:id="47" w:author="高晓欢" w:date="2018-08-07T17:32:00Z">
        <w:r>
          <w:rPr>
            <w:rFonts w:hint="eastAsia" w:ascii="仿宋_GB2312" w:hAnsi="仿宋_GB2312" w:eastAsia="仿宋_GB2312" w:cs="仿宋_GB2312"/>
            <w:color w:val="000000"/>
            <w:kern w:val="0"/>
            <w:sz w:val="32"/>
            <w:szCs w:val="32"/>
          </w:rPr>
          <w:delText>市</w:delText>
        </w:r>
      </w:del>
      <w:r>
        <w:rPr>
          <w:rFonts w:hint="eastAsia" w:ascii="仿宋_GB2312" w:hAnsi="仿宋_GB2312" w:eastAsia="仿宋_GB2312" w:cs="仿宋_GB2312"/>
          <w:color w:val="000000"/>
          <w:kern w:val="0"/>
          <w:sz w:val="32"/>
          <w:szCs w:val="32"/>
        </w:rPr>
        <w:t>市容环境卫生行政主管部门办理运输标识注销或者变更手续。</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sz w:val="32"/>
        </w:rPr>
        <w:t>第八条</w:t>
      </w:r>
      <w:r>
        <w:rPr>
          <w:rFonts w:hint="eastAsia" w:ascii="方正仿宋简体" w:hAnsi="仿宋" w:eastAsia="方正仿宋简体"/>
          <w:sz w:val="32"/>
        </w:rPr>
        <w:t xml:space="preserve">  </w:t>
      </w:r>
      <w:r>
        <w:rPr>
          <w:rFonts w:hint="eastAsia" w:ascii="仿宋_GB2312" w:hAnsi="仿宋_GB2312" w:eastAsia="仿宋_GB2312" w:cs="仿宋_GB2312"/>
          <w:color w:val="000000"/>
          <w:kern w:val="0"/>
          <w:sz w:val="32"/>
          <w:szCs w:val="32"/>
        </w:rPr>
        <w:t>取得建筑垃圾准运证的运输企业</w:t>
      </w:r>
      <w:del w:id="48" w:author="柯有铭" w:date="2018-08-03T17:06:00Z">
        <w:r>
          <w:rPr>
            <w:rFonts w:hint="eastAsia" w:ascii="仿宋_GB2312" w:hAnsi="仿宋_GB2312" w:eastAsia="仿宋_GB2312" w:cs="仿宋_GB2312"/>
            <w:color w:val="000000"/>
            <w:kern w:val="0"/>
            <w:sz w:val="32"/>
            <w:szCs w:val="32"/>
          </w:rPr>
          <w:delText>从事</w:delText>
        </w:r>
      </w:del>
      <w:ins w:id="49" w:author="柯有铭" w:date="2018-08-03T17:06:00Z">
        <w:r>
          <w:rPr>
            <w:rFonts w:hint="eastAsia" w:ascii="仿宋_GB2312" w:hAnsi="仿宋_GB2312" w:eastAsia="仿宋_GB2312" w:cs="仿宋_GB2312"/>
            <w:color w:val="000000"/>
            <w:kern w:val="0"/>
            <w:sz w:val="32"/>
            <w:szCs w:val="32"/>
            <w:lang w:eastAsia="zh-CN"/>
          </w:rPr>
          <w:t>在</w:t>
        </w:r>
      </w:ins>
      <w:r>
        <w:rPr>
          <w:rFonts w:hint="eastAsia" w:ascii="仿宋_GB2312" w:hAnsi="仿宋_GB2312" w:eastAsia="仿宋_GB2312" w:cs="仿宋_GB2312"/>
          <w:color w:val="000000"/>
          <w:kern w:val="0"/>
          <w:sz w:val="32"/>
          <w:szCs w:val="32"/>
        </w:rPr>
        <w:t>运输作业前，应当持与建设单位或者施工单位签订的建筑垃圾承运合同向</w:t>
      </w:r>
      <w:r>
        <w:rPr>
          <w:rFonts w:hint="eastAsia" w:ascii="仿宋_GB2312" w:hAnsi="仿宋_GB2312" w:eastAsia="仿宋_GB2312" w:cs="仿宋_GB2312"/>
          <w:color w:val="000000"/>
          <w:kern w:val="0"/>
          <w:sz w:val="32"/>
          <w:szCs w:val="32"/>
          <w:lang w:eastAsia="zh-CN"/>
        </w:rPr>
        <w:t>市</w:t>
      </w:r>
      <w:del w:id="50" w:author="高晓欢" w:date="2018-08-07T17:33:00Z">
        <w:r>
          <w:rPr>
            <w:rFonts w:hint="eastAsia" w:ascii="仿宋_GB2312" w:hAnsi="仿宋_GB2312" w:eastAsia="仿宋_GB2312" w:cs="仿宋_GB2312"/>
            <w:color w:val="000000"/>
            <w:kern w:val="0"/>
            <w:sz w:val="32"/>
            <w:szCs w:val="32"/>
          </w:rPr>
          <w:delText>市</w:delText>
        </w:r>
      </w:del>
      <w:r>
        <w:rPr>
          <w:rFonts w:hint="eastAsia" w:ascii="仿宋_GB2312" w:hAnsi="仿宋_GB2312" w:eastAsia="仿宋_GB2312" w:cs="仿宋_GB2312"/>
          <w:color w:val="000000"/>
          <w:kern w:val="0"/>
          <w:sz w:val="32"/>
          <w:szCs w:val="32"/>
        </w:rPr>
        <w:t>市容环境卫生行政主管部门备案。</w:t>
      </w:r>
      <w:r>
        <w:rPr>
          <w:rFonts w:hint="eastAsia" w:ascii="仿宋_GB2312" w:hAnsi="仿宋_GB2312" w:eastAsia="仿宋_GB2312" w:cs="仿宋_GB2312"/>
          <w:color w:val="000000"/>
          <w:kern w:val="0"/>
          <w:sz w:val="32"/>
          <w:szCs w:val="32"/>
          <w:lang w:eastAsia="zh-CN"/>
        </w:rPr>
        <w:t>市</w:t>
      </w:r>
      <w:del w:id="51" w:author="高晓欢" w:date="2018-08-07T17:33:00Z">
        <w:r>
          <w:rPr>
            <w:rFonts w:hint="eastAsia" w:ascii="仿宋_GB2312" w:hAnsi="仿宋_GB2312" w:eastAsia="仿宋_GB2312" w:cs="仿宋_GB2312"/>
            <w:color w:val="000000"/>
            <w:kern w:val="0"/>
            <w:sz w:val="32"/>
            <w:szCs w:val="32"/>
          </w:rPr>
          <w:delText>市</w:delText>
        </w:r>
      </w:del>
      <w:r>
        <w:rPr>
          <w:rFonts w:hint="eastAsia" w:ascii="仿宋_GB2312" w:hAnsi="仿宋_GB2312" w:eastAsia="仿宋_GB2312" w:cs="仿宋_GB2312"/>
          <w:color w:val="000000"/>
          <w:kern w:val="0"/>
          <w:sz w:val="32"/>
          <w:szCs w:val="32"/>
        </w:rPr>
        <w:t>市容环境卫生行政主管部门</w:t>
      </w:r>
      <w:ins w:id="52" w:author="柯有铭" w:date="2018-08-03T17:12:00Z">
        <w:r>
          <w:rPr>
            <w:rFonts w:hint="eastAsia" w:ascii="仿宋_GB2312" w:hAnsi="仿宋_GB2312" w:eastAsia="仿宋_GB2312" w:cs="仿宋_GB2312"/>
            <w:color w:val="000000"/>
            <w:kern w:val="0"/>
            <w:sz w:val="32"/>
            <w:szCs w:val="32"/>
            <w:lang w:eastAsia="zh-CN"/>
          </w:rPr>
          <w:t>应当</w:t>
        </w:r>
      </w:ins>
      <w:del w:id="53" w:author="柯有铭" w:date="2018-08-03T17:07:00Z">
        <w:r>
          <w:rPr>
            <w:rFonts w:hint="eastAsia" w:ascii="仿宋_GB2312" w:hAnsi="仿宋_GB2312" w:eastAsia="仿宋_GB2312" w:cs="仿宋_GB2312"/>
            <w:color w:val="000000"/>
            <w:kern w:val="0"/>
            <w:sz w:val="32"/>
            <w:szCs w:val="32"/>
          </w:rPr>
          <w:delText>与</w:delText>
        </w:r>
      </w:del>
      <w:ins w:id="54" w:author="柯有铭" w:date="2018-08-03T17:07:00Z">
        <w:r>
          <w:rPr>
            <w:rFonts w:hint="eastAsia" w:ascii="仿宋_GB2312" w:hAnsi="仿宋_GB2312" w:eastAsia="仿宋_GB2312" w:cs="仿宋_GB2312"/>
            <w:color w:val="000000"/>
            <w:kern w:val="0"/>
            <w:sz w:val="32"/>
            <w:szCs w:val="32"/>
            <w:lang w:eastAsia="zh-CN"/>
          </w:rPr>
          <w:t>告知</w:t>
        </w:r>
      </w:ins>
      <w:r>
        <w:rPr>
          <w:rFonts w:hint="eastAsia" w:ascii="仿宋_GB2312" w:hAnsi="仿宋_GB2312" w:eastAsia="仿宋_GB2312" w:cs="仿宋_GB2312"/>
          <w:color w:val="000000"/>
          <w:kern w:val="0"/>
          <w:sz w:val="32"/>
          <w:szCs w:val="32"/>
        </w:rPr>
        <w:t>建设单位、施工单位、运输企业</w:t>
      </w:r>
      <w:del w:id="55" w:author="柯有铭" w:date="2018-08-03T17:07:00Z">
        <w:r>
          <w:rPr>
            <w:rFonts w:hint="eastAsia" w:ascii="仿宋_GB2312" w:hAnsi="仿宋_GB2312" w:eastAsia="仿宋_GB2312" w:cs="仿宋_GB2312"/>
            <w:color w:val="000000"/>
            <w:kern w:val="0"/>
            <w:sz w:val="32"/>
            <w:szCs w:val="32"/>
          </w:rPr>
          <w:delText>明确</w:delText>
        </w:r>
      </w:del>
      <w:r>
        <w:rPr>
          <w:rFonts w:hint="eastAsia" w:ascii="仿宋_GB2312" w:hAnsi="仿宋_GB2312" w:eastAsia="仿宋_GB2312" w:cs="仿宋_GB2312"/>
          <w:color w:val="000000"/>
          <w:kern w:val="0"/>
          <w:sz w:val="32"/>
          <w:szCs w:val="32"/>
        </w:rPr>
        <w:t>市容环境卫生责任</w:t>
      </w:r>
      <w:del w:id="56" w:author="柯有铭" w:date="2018-08-03T17:07:00Z">
        <w:r>
          <w:rPr>
            <w:rFonts w:hint="eastAsia" w:ascii="仿宋_GB2312" w:hAnsi="仿宋_GB2312" w:eastAsia="仿宋_GB2312" w:cs="仿宋_GB2312"/>
            <w:color w:val="000000"/>
            <w:kern w:val="0"/>
            <w:sz w:val="32"/>
            <w:szCs w:val="32"/>
          </w:rPr>
          <w:delText>后</w:delText>
        </w:r>
      </w:del>
      <w:r>
        <w:rPr>
          <w:rFonts w:hint="eastAsia" w:ascii="仿宋_GB2312" w:hAnsi="仿宋_GB2312" w:eastAsia="仿宋_GB2312" w:cs="仿宋_GB2312"/>
          <w:color w:val="000000"/>
          <w:kern w:val="0"/>
          <w:sz w:val="32"/>
          <w:szCs w:val="32"/>
        </w:rPr>
        <w:t>，</w:t>
      </w:r>
      <w:del w:id="57" w:author="柯有铭" w:date="2018-08-03T17:07:00Z">
        <w:r>
          <w:rPr>
            <w:rFonts w:hint="eastAsia" w:ascii="仿宋_GB2312" w:hAnsi="仿宋_GB2312" w:eastAsia="仿宋_GB2312" w:cs="仿宋_GB2312"/>
            <w:color w:val="000000"/>
            <w:kern w:val="0"/>
            <w:sz w:val="32"/>
            <w:szCs w:val="32"/>
          </w:rPr>
          <w:delText>应当</w:delText>
        </w:r>
      </w:del>
      <w:ins w:id="58" w:author="柯有铭" w:date="2018-08-03T17:07:00Z">
        <w:r>
          <w:rPr>
            <w:rFonts w:hint="eastAsia" w:ascii="仿宋_GB2312" w:hAnsi="仿宋_GB2312" w:eastAsia="仿宋_GB2312" w:cs="仿宋_GB2312"/>
            <w:color w:val="000000"/>
            <w:kern w:val="0"/>
            <w:sz w:val="32"/>
            <w:szCs w:val="32"/>
            <w:lang w:eastAsia="zh-CN"/>
          </w:rPr>
          <w:t>并</w:t>
        </w:r>
      </w:ins>
      <w:r>
        <w:rPr>
          <w:rFonts w:hint="eastAsia" w:ascii="仿宋_GB2312" w:hAnsi="仿宋_GB2312" w:eastAsia="仿宋_GB2312" w:cs="仿宋_GB2312"/>
          <w:color w:val="000000"/>
          <w:kern w:val="0"/>
          <w:sz w:val="32"/>
          <w:szCs w:val="32"/>
        </w:rPr>
        <w:t xml:space="preserve">向运输企业配发运输单。运输单记载下列事项：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（一）建筑垃圾的种类、数量；</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（二）运输车辆行驶路线和时间；</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（三）卸放建筑垃圾的指定地点。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方正仿宋简体" w:hAnsi="仿宋" w:eastAsia="方正仿宋简体"/>
          <w:sz w:val="32"/>
        </w:rPr>
      </w:pPr>
      <w:r>
        <w:rPr>
          <w:rFonts w:hint="eastAsia" w:ascii="黑体" w:hAnsi="黑体" w:eastAsia="黑体"/>
          <w:sz w:val="32"/>
        </w:rPr>
        <w:t xml:space="preserve">第九条  </w:t>
      </w:r>
      <w:r>
        <w:rPr>
          <w:rFonts w:hint="eastAsia" w:ascii="仿宋_GB2312" w:hAnsi="仿宋_GB2312" w:eastAsia="仿宋_GB2312" w:cs="仿宋_GB2312"/>
          <w:color w:val="000000"/>
          <w:kern w:val="0"/>
          <w:sz w:val="32"/>
          <w:szCs w:val="32"/>
        </w:rPr>
        <w:t>建筑垃圾运输企业应当加强运输车辆及其驾驶员的管理，建立运输车辆和驾驶员的动态管理制度，</w:t>
      </w:r>
      <w:ins w:id="59" w:author="林国晃" w:date="2018-08-29T21:47:00Z">
        <w:del w:id="60" w:author="张诚" w:date="2018-08-29T21:57:00Z">
          <w:r>
            <w:rPr>
              <w:rFonts w:hint="eastAsia" w:ascii="仿宋_GB2312" w:hAnsi="仿宋_GB2312" w:eastAsia="仿宋_GB2312" w:cs="仿宋_GB2312"/>
              <w:color w:val="000000"/>
              <w:kern w:val="0"/>
              <w:sz w:val="32"/>
              <w:szCs w:val="32"/>
              <w:lang w:eastAsia="zh-CN"/>
            </w:rPr>
            <w:delText>并</w:delText>
          </w:r>
        </w:del>
      </w:ins>
      <w:r>
        <w:rPr>
          <w:rFonts w:hint="eastAsia" w:ascii="仿宋_GB2312" w:hAnsi="仿宋_GB2312" w:eastAsia="仿宋_GB2312" w:cs="仿宋_GB2312"/>
          <w:color w:val="000000"/>
          <w:kern w:val="0"/>
          <w:sz w:val="32"/>
          <w:szCs w:val="32"/>
        </w:rPr>
        <w:t>与市市容环境卫生行政主管部门建立的全市建筑垃圾处置监控平台</w:t>
      </w:r>
      <w:ins w:id="61" w:author="林国晃" w:date="2018-08-29T21:46:00Z">
        <w:r>
          <w:rPr>
            <w:rFonts w:hint="eastAsia" w:ascii="仿宋_GB2312" w:hAnsi="仿宋_GB2312" w:eastAsia="仿宋_GB2312" w:cs="仿宋_GB2312"/>
            <w:color w:val="000000"/>
            <w:kern w:val="0"/>
            <w:sz w:val="32"/>
            <w:szCs w:val="32"/>
            <w:lang w:eastAsia="zh-CN"/>
          </w:rPr>
          <w:t>实施信息</w:t>
        </w:r>
      </w:ins>
      <w:del w:id="62" w:author="张诚" w:date="2018-08-29T21:57:00Z">
        <w:r>
          <w:rPr>
            <w:rFonts w:hint="eastAsia" w:ascii="仿宋_GB2312" w:hAnsi="仿宋_GB2312" w:eastAsia="仿宋_GB2312" w:cs="仿宋_GB2312"/>
            <w:color w:val="000000"/>
            <w:kern w:val="0"/>
            <w:sz w:val="32"/>
            <w:szCs w:val="32"/>
          </w:rPr>
          <w:delText>共享</w:delText>
        </w:r>
      </w:del>
      <w:ins w:id="63" w:author="林国晃" w:date="2018-08-29T21:48:00Z">
        <w:r>
          <w:rPr>
            <w:rFonts w:hint="eastAsia" w:ascii="仿宋_GB2312" w:hAnsi="仿宋_GB2312" w:eastAsia="仿宋_GB2312" w:cs="仿宋_GB2312"/>
            <w:color w:val="000000"/>
            <w:kern w:val="0"/>
            <w:sz w:val="32"/>
            <w:szCs w:val="32"/>
            <w:lang w:eastAsia="zh-CN"/>
          </w:rPr>
          <w:t>共享</w:t>
        </w:r>
      </w:ins>
      <w:del w:id="64" w:author="林国晃" w:date="2018-08-29T21:46:00Z">
        <w:r>
          <w:rPr>
            <w:rFonts w:hint="eastAsia" w:ascii="仿宋_GB2312" w:hAnsi="仿宋_GB2312" w:eastAsia="仿宋_GB2312" w:cs="仿宋_GB2312"/>
            <w:color w:val="000000"/>
            <w:kern w:val="0"/>
            <w:sz w:val="32"/>
            <w:szCs w:val="32"/>
          </w:rPr>
          <w:delText>信息</w:delText>
        </w:r>
      </w:del>
      <w:r>
        <w:rPr>
          <w:rFonts w:hint="eastAsia" w:ascii="仿宋_GB2312" w:hAnsi="仿宋_GB2312" w:eastAsia="仿宋_GB2312" w:cs="仿宋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sz w:val="32"/>
        </w:rPr>
        <w:t>第十条</w:t>
      </w:r>
      <w:r>
        <w:rPr>
          <w:rFonts w:hint="eastAsia" w:ascii="方正仿宋简体" w:hAnsi="仿宋" w:eastAsia="方正仿宋简体"/>
          <w:sz w:val="32"/>
        </w:rPr>
        <w:t xml:space="preserve">  </w:t>
      </w:r>
      <w:r>
        <w:rPr>
          <w:rFonts w:hint="eastAsia" w:ascii="仿宋_GB2312" w:hAnsi="仿宋_GB2312" w:eastAsia="仿宋_GB2312" w:cs="仿宋_GB2312"/>
          <w:color w:val="000000"/>
          <w:kern w:val="0"/>
          <w:sz w:val="32"/>
          <w:szCs w:val="32"/>
        </w:rPr>
        <w:t>有下列情形之一的车辆，禁止运输建筑垃圾：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（一）不符合建筑垃圾运输车辆技术规范要求的；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（二）违反市容环境卫生、道路交通安全等法律法规行为未</w:t>
      </w:r>
      <w:ins w:id="65" w:author="柯有铭" w:date="2018-08-03T17:07:00Z">
        <w:r>
          <w:rPr>
            <w:rFonts w:hint="eastAsia" w:ascii="仿宋_GB2312" w:hAnsi="仿宋_GB2312" w:eastAsia="仿宋_GB2312" w:cs="仿宋_GB2312"/>
            <w:color w:val="000000"/>
            <w:kern w:val="0"/>
            <w:sz w:val="32"/>
            <w:szCs w:val="32"/>
            <w:lang w:eastAsia="zh-CN"/>
          </w:rPr>
          <w:t>及时接受</w:t>
        </w:r>
      </w:ins>
      <w:r>
        <w:rPr>
          <w:rFonts w:hint="eastAsia" w:ascii="仿宋_GB2312" w:hAnsi="仿宋_GB2312" w:eastAsia="仿宋_GB2312" w:cs="仿宋_GB2312"/>
          <w:color w:val="000000"/>
          <w:kern w:val="0"/>
          <w:sz w:val="32"/>
          <w:szCs w:val="32"/>
        </w:rPr>
        <w:t>处理的；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（三）因运输过程中的违法行为被记入本市公共信用信息平台</w:t>
      </w:r>
      <w:ins w:id="66" w:author="柯有铭" w:date="2018-08-03T17:07:00Z">
        <w:r>
          <w:rPr>
            <w:rFonts w:hint="eastAsia" w:ascii="仿宋_GB2312" w:hAnsi="仿宋_GB2312" w:eastAsia="仿宋_GB2312" w:cs="仿宋_GB2312"/>
            <w:color w:val="000000"/>
            <w:kern w:val="0"/>
            <w:sz w:val="32"/>
            <w:szCs w:val="32"/>
            <w:lang w:eastAsia="zh-CN"/>
          </w:rPr>
          <w:t>失信</w:t>
        </w:r>
      </w:ins>
      <w:ins w:id="67" w:author="柯有铭" w:date="2018-08-03T17:08:00Z">
        <w:r>
          <w:rPr>
            <w:rFonts w:hint="eastAsia" w:ascii="仿宋_GB2312" w:hAnsi="仿宋_GB2312" w:eastAsia="仿宋_GB2312" w:cs="仿宋_GB2312"/>
            <w:color w:val="000000"/>
            <w:kern w:val="0"/>
            <w:sz w:val="32"/>
            <w:szCs w:val="32"/>
            <w:lang w:eastAsia="zh-CN"/>
          </w:rPr>
          <w:t>记录</w:t>
        </w:r>
      </w:ins>
      <w:r>
        <w:rPr>
          <w:rFonts w:hint="eastAsia" w:ascii="仿宋_GB2312" w:hAnsi="仿宋_GB2312" w:eastAsia="仿宋_GB2312" w:cs="仿宋_GB2312"/>
          <w:color w:val="000000"/>
          <w:kern w:val="0"/>
          <w:sz w:val="32"/>
          <w:szCs w:val="32"/>
        </w:rPr>
        <w:t>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sz w:val="32"/>
        </w:rPr>
        <w:t>第十一条</w:t>
      </w:r>
      <w:r>
        <w:rPr>
          <w:rFonts w:hint="eastAsia" w:ascii="方正仿宋简体" w:hAnsi="仿宋" w:eastAsia="方正仿宋简体"/>
          <w:sz w:val="32"/>
        </w:rPr>
        <w:t xml:space="preserve">  </w:t>
      </w:r>
      <w:r>
        <w:rPr>
          <w:rFonts w:hint="eastAsia" w:ascii="仿宋_GB2312" w:hAnsi="仿宋_GB2312" w:eastAsia="仿宋_GB2312" w:cs="仿宋_GB2312"/>
          <w:color w:val="000000"/>
          <w:kern w:val="0"/>
          <w:sz w:val="32"/>
          <w:szCs w:val="32"/>
        </w:rPr>
        <w:t>建设施工场地应当设置规范的车辆冲洗设施，运输建筑垃圾的车辆离开施工场地前应当冲洗干净。</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运输车辆应当密闭运输，随车携带运输单，并按指定的时间、路线行驶，按指定的地点卸放，运输途中不得泄漏、遗洒。</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黑体" w:hAnsi="黑体" w:eastAsia="黑体"/>
          <w:sz w:val="32"/>
        </w:rPr>
      </w:pPr>
      <w:r>
        <w:rPr>
          <w:rFonts w:hint="eastAsia" w:ascii="黑体" w:hAnsi="黑体" w:eastAsia="黑体"/>
          <w:sz w:val="32"/>
        </w:rPr>
        <w:t>第十二条</w:t>
      </w:r>
      <w:r>
        <w:rPr>
          <w:rFonts w:hint="eastAsia" w:ascii="方正仿宋简体" w:hAnsi="仿宋" w:eastAsia="方正仿宋简体"/>
          <w:sz w:val="32"/>
        </w:rPr>
        <w:t xml:space="preserve">  </w:t>
      </w:r>
      <w:r>
        <w:rPr>
          <w:rFonts w:hint="eastAsia" w:ascii="仿宋_GB2312" w:hAnsi="仿宋_GB2312" w:eastAsia="仿宋_GB2312" w:cs="仿宋_GB2312"/>
          <w:color w:val="000000"/>
          <w:kern w:val="0"/>
          <w:sz w:val="32"/>
          <w:szCs w:val="32"/>
        </w:rPr>
        <w:t>市、县（市、区）市容环境卫生行政主管部门应当建立健全建筑垃圾运输企业综合考核评价体系，加强监管，对信誉优良的建筑垃圾运输企业给予扶持，对违法失信企业依法予以限制。</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sz w:val="32"/>
        </w:rPr>
        <w:t>第十三条</w:t>
      </w:r>
      <w:r>
        <w:rPr>
          <w:rFonts w:hint="eastAsia" w:ascii="方正仿宋简体" w:hAnsi="仿宋" w:eastAsia="方正仿宋简体"/>
          <w:sz w:val="32"/>
        </w:rPr>
        <w:t xml:space="preserve">  </w:t>
      </w:r>
      <w:r>
        <w:rPr>
          <w:rFonts w:hint="eastAsia" w:ascii="仿宋_GB2312" w:hAnsi="仿宋_GB2312" w:eastAsia="仿宋_GB2312" w:cs="仿宋_GB2312"/>
          <w:color w:val="000000"/>
          <w:kern w:val="0"/>
          <w:sz w:val="32"/>
          <w:szCs w:val="32"/>
        </w:rPr>
        <w:t>市市容环境卫生行政主管部门应当会同城乡规划、国土、</w:t>
      </w:r>
      <w:ins w:id="68" w:author="高晓欢" w:date="2018-08-07T17:07:00Z">
        <w:r>
          <w:rPr>
            <w:rFonts w:hint="eastAsia" w:ascii="仿宋_GB2312" w:hAnsi="仿宋_GB2312" w:eastAsia="仿宋_GB2312" w:cs="仿宋_GB2312"/>
            <w:color w:val="000000"/>
            <w:kern w:val="0"/>
            <w:sz w:val="32"/>
            <w:szCs w:val="32"/>
            <w:lang w:eastAsia="zh-CN"/>
          </w:rPr>
          <w:t>林业、</w:t>
        </w:r>
      </w:ins>
      <w:r>
        <w:rPr>
          <w:rFonts w:hint="eastAsia" w:ascii="仿宋_GB2312" w:hAnsi="仿宋_GB2312" w:eastAsia="仿宋_GB2312" w:cs="仿宋_GB2312"/>
          <w:color w:val="000000"/>
          <w:kern w:val="0"/>
          <w:sz w:val="32"/>
          <w:szCs w:val="32"/>
        </w:rPr>
        <w:t>环保等行政主管部门，制定建筑垃圾消纳场设置规划，报市人民政府批准后公布实施。</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市、县（市、区）人民政府应当根据建设发展实际需要，保障建筑垃圾消纳场的用地需求。</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sz w:val="32"/>
        </w:rPr>
        <w:t>第十四条</w:t>
      </w:r>
      <w:r>
        <w:rPr>
          <w:rFonts w:hint="eastAsia" w:ascii="方正仿宋简体" w:hAnsi="仿宋" w:eastAsia="方正仿宋简体"/>
          <w:sz w:val="32"/>
        </w:rPr>
        <w:t xml:space="preserve">  </w:t>
      </w:r>
      <w:r>
        <w:rPr>
          <w:rFonts w:hint="eastAsia" w:ascii="仿宋_GB2312" w:hAnsi="仿宋_GB2312" w:eastAsia="仿宋_GB2312" w:cs="仿宋_GB2312"/>
          <w:color w:val="000000"/>
          <w:kern w:val="0"/>
          <w:sz w:val="32"/>
          <w:szCs w:val="32"/>
        </w:rPr>
        <w:t>建筑垃圾消纳场由市人民政府按照就近消纳、便于综合利用的原则统一设置，向社会公布，由所在地县（市、区）人民政府统一管理，市市容环境卫生行政主管部门统一监管、调剂使用。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任何单位或者个人不得擅自设置建筑垃圾消纳场。</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sz w:val="32"/>
        </w:rPr>
        <w:t xml:space="preserve">第十五条  </w:t>
      </w:r>
      <w:r>
        <w:rPr>
          <w:rFonts w:hint="eastAsia" w:ascii="仿宋_GB2312" w:hAnsi="仿宋_GB2312" w:eastAsia="仿宋_GB2312" w:cs="仿宋_GB2312"/>
          <w:color w:val="000000"/>
          <w:kern w:val="0"/>
          <w:sz w:val="32"/>
          <w:szCs w:val="32"/>
        </w:rPr>
        <w:t>建筑垃圾消纳场应当遵守下列规定：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（一）按照规定消纳建筑垃圾，不得消纳工业垃圾、生活垃圾和其他有毒有害垃圾；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（二）符合环保相关规定，配备相应的碾压、降尘、照明等机械和设备，规范建设排水、消防等设施；</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（三）保持建筑垃圾消纳场环境整洁；</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（四）出入口道路硬化并设置规范的车辆冲洗设施。</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sz w:val="32"/>
        </w:rPr>
        <w:t>第十六条</w:t>
      </w:r>
      <w:r>
        <w:rPr>
          <w:rFonts w:hint="eastAsia" w:ascii="方正仿宋简体" w:eastAsia="方正仿宋简体"/>
          <w:sz w:val="32"/>
        </w:rPr>
        <w:t xml:space="preserve"> </w:t>
      </w:r>
      <w:r>
        <w:rPr>
          <w:rFonts w:hint="eastAsia" w:ascii="方正仿宋简体" w:hAnsi="仿宋" w:eastAsia="方正仿宋简体"/>
          <w:sz w:val="32"/>
        </w:rPr>
        <w:t xml:space="preserve"> </w:t>
      </w:r>
      <w:r>
        <w:rPr>
          <w:rFonts w:hint="eastAsia" w:ascii="仿宋_GB2312" w:hAnsi="仿宋_GB2312" w:eastAsia="仿宋_GB2312" w:cs="仿宋_GB2312"/>
          <w:color w:val="000000"/>
          <w:kern w:val="0"/>
          <w:sz w:val="32"/>
          <w:szCs w:val="32"/>
        </w:rPr>
        <w:t>建设项目的建设单位或者施工单位需要消纳建筑垃圾回填基坑、洼地的，应当向</w:t>
      </w:r>
      <w:r>
        <w:rPr>
          <w:rFonts w:hint="eastAsia" w:ascii="仿宋_GB2312" w:hAnsi="仿宋_GB2312" w:eastAsia="仿宋_GB2312" w:cs="仿宋_GB2312"/>
          <w:color w:val="000000"/>
          <w:kern w:val="0"/>
          <w:sz w:val="32"/>
          <w:szCs w:val="32"/>
          <w:lang w:eastAsia="zh-CN"/>
        </w:rPr>
        <w:t>市</w:t>
      </w:r>
      <w:del w:id="69" w:author="高晓欢" w:date="2018-08-07T17:33:00Z">
        <w:r>
          <w:rPr>
            <w:rFonts w:hint="eastAsia" w:ascii="仿宋_GB2312" w:hAnsi="仿宋_GB2312" w:eastAsia="仿宋_GB2312" w:cs="仿宋_GB2312"/>
            <w:color w:val="000000"/>
            <w:kern w:val="0"/>
            <w:sz w:val="32"/>
            <w:szCs w:val="32"/>
          </w:rPr>
          <w:delText>市</w:delText>
        </w:r>
      </w:del>
      <w:r>
        <w:rPr>
          <w:rFonts w:hint="eastAsia" w:ascii="仿宋_GB2312" w:hAnsi="仿宋_GB2312" w:eastAsia="仿宋_GB2312" w:cs="仿宋_GB2312"/>
          <w:color w:val="000000"/>
          <w:kern w:val="0"/>
          <w:sz w:val="32"/>
          <w:szCs w:val="32"/>
        </w:rPr>
        <w:t>市容环境卫生行政主管部门备案</w:t>
      </w:r>
      <w:ins w:id="70" w:author="柯有铭" w:date="2018-08-03T17:08:00Z">
        <w:r>
          <w:rPr>
            <w:rFonts w:hint="eastAsia" w:ascii="仿宋_GB2312" w:hAnsi="仿宋_GB2312" w:eastAsia="仿宋_GB2312" w:cs="仿宋_GB2312"/>
            <w:color w:val="000000"/>
            <w:kern w:val="0"/>
            <w:sz w:val="32"/>
            <w:szCs w:val="32"/>
            <w:lang w:eastAsia="zh-CN"/>
          </w:rPr>
          <w:t>，并由</w:t>
        </w:r>
      </w:ins>
      <w:r>
        <w:rPr>
          <w:rFonts w:hint="eastAsia" w:ascii="仿宋_GB2312" w:hAnsi="仿宋_GB2312" w:eastAsia="仿宋_GB2312" w:cs="仿宋_GB2312"/>
          <w:color w:val="000000"/>
          <w:kern w:val="0"/>
          <w:sz w:val="32"/>
          <w:szCs w:val="32"/>
          <w:lang w:eastAsia="zh-CN"/>
        </w:rPr>
        <w:t>市</w:t>
      </w:r>
      <w:ins w:id="71" w:author="柯有铭" w:date="2018-08-03T17:08:00Z">
        <w:del w:id="72" w:author="高晓欢" w:date="2018-08-07T17:33:00Z">
          <w:r>
            <w:rPr>
              <w:rFonts w:hint="eastAsia" w:ascii="仿宋_GB2312" w:hAnsi="仿宋_GB2312" w:eastAsia="仿宋_GB2312" w:cs="仿宋_GB2312"/>
              <w:color w:val="000000"/>
              <w:kern w:val="0"/>
              <w:sz w:val="32"/>
              <w:szCs w:val="32"/>
              <w:lang w:eastAsia="zh-CN"/>
            </w:rPr>
            <w:delText>市</w:delText>
          </w:r>
        </w:del>
      </w:ins>
      <w:ins w:id="73" w:author="柯有铭" w:date="2018-08-03T17:08:00Z">
        <w:r>
          <w:rPr>
            <w:rFonts w:hint="eastAsia" w:ascii="仿宋_GB2312" w:hAnsi="仿宋_GB2312" w:eastAsia="仿宋_GB2312" w:cs="仿宋_GB2312"/>
            <w:color w:val="000000"/>
            <w:kern w:val="0"/>
            <w:sz w:val="32"/>
            <w:szCs w:val="32"/>
            <w:lang w:eastAsia="zh-CN"/>
          </w:rPr>
          <w:t>市容环境卫生行政主管部门向社会公布</w:t>
        </w:r>
      </w:ins>
      <w:r>
        <w:rPr>
          <w:rFonts w:hint="eastAsia" w:ascii="仿宋_GB2312" w:hAnsi="仿宋_GB2312" w:eastAsia="仿宋_GB2312" w:cs="仿宋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回填建筑垃圾时，建设单位、施工单位和建筑垃圾运输企业应当指派管理人员进行现场监督。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sz w:val="32"/>
        </w:rPr>
        <w:t>第十七条</w:t>
      </w:r>
      <w:r>
        <w:rPr>
          <w:rFonts w:hint="eastAsia" w:ascii="方正仿宋简体" w:hAnsi="仿宋" w:eastAsia="方正仿宋简体"/>
          <w:sz w:val="32"/>
        </w:rPr>
        <w:t xml:space="preserve">  </w:t>
      </w:r>
      <w:r>
        <w:rPr>
          <w:rFonts w:hint="eastAsia" w:ascii="仿宋_GB2312" w:hAnsi="仿宋_GB2312" w:eastAsia="仿宋_GB2312" w:cs="仿宋_GB2312"/>
          <w:color w:val="000000"/>
          <w:kern w:val="0"/>
          <w:sz w:val="32"/>
          <w:szCs w:val="32"/>
        </w:rPr>
        <w:t>鼓励和引导社会资本参与建筑垃圾综合利用项目，对建筑垃圾综合利用项目在资金等方面给予扶持。</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使用财政性资金建设的城市环境卫生设施、市政工程设施、园林绿化设施等项目应当优先使用建筑垃圾综合利用产品。</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鼓励新建、改建、扩建的各类工程项目在保证工程质量的前提下，优先使用建筑垃圾综合利用产品。鼓励建设单位、施工单位优先使用可现场回收利用的建筑垃圾。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方正仿宋简体" w:hAnsi="仿宋" w:eastAsia="方正仿宋简体"/>
          <w:sz w:val="32"/>
        </w:rPr>
      </w:pPr>
      <w:r>
        <w:rPr>
          <w:rFonts w:hint="eastAsia" w:ascii="黑体" w:hAnsi="黑体" w:eastAsia="黑体"/>
          <w:sz w:val="32"/>
        </w:rPr>
        <w:t>第十八条</w:t>
      </w:r>
      <w:r>
        <w:rPr>
          <w:rFonts w:hint="eastAsia" w:ascii="方正仿宋简体" w:hAnsi="黑体" w:eastAsia="方正仿宋简体"/>
          <w:sz w:val="32"/>
        </w:rPr>
        <w:t xml:space="preserve">  </w:t>
      </w:r>
      <w:r>
        <w:rPr>
          <w:rFonts w:hint="eastAsia" w:ascii="仿宋_GB2312" w:hAnsi="仿宋_GB2312" w:eastAsia="仿宋_GB2312" w:cs="仿宋_GB2312"/>
          <w:color w:val="000000"/>
          <w:kern w:val="0"/>
          <w:sz w:val="32"/>
          <w:szCs w:val="32"/>
        </w:rPr>
        <w:t>乡（镇）人民政府、街道办事处应当根据实际，按照方便居民和利于保洁的原则，组织小区物业企业或者村民委员会、居民委员会设置装修垃圾临时堆放点或者收集容器。临时堆放点应当围蔽，并设专人管理。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方正仿宋简体" w:hAnsi="仿宋" w:eastAsia="方正仿宋简体"/>
          <w:sz w:val="32"/>
        </w:rPr>
      </w:pPr>
      <w:r>
        <w:rPr>
          <w:rFonts w:hint="eastAsia" w:ascii="黑体" w:hAnsi="黑体" w:eastAsia="黑体"/>
          <w:sz w:val="32"/>
        </w:rPr>
        <w:t>第十九条</w:t>
      </w:r>
      <w:r>
        <w:rPr>
          <w:rFonts w:hint="eastAsia" w:ascii="方正仿宋简体" w:hAnsi="黑体" w:eastAsia="方正仿宋简体"/>
          <w:b/>
          <w:sz w:val="32"/>
        </w:rPr>
        <w:t xml:space="preserve">  </w:t>
      </w:r>
      <w:r>
        <w:rPr>
          <w:rFonts w:hint="eastAsia" w:ascii="仿宋_GB2312" w:hAnsi="仿宋_GB2312" w:eastAsia="仿宋_GB2312" w:cs="仿宋_GB2312"/>
          <w:color w:val="000000"/>
          <w:kern w:val="0"/>
          <w:sz w:val="32"/>
          <w:szCs w:val="32"/>
        </w:rPr>
        <w:t>建筑垃圾</w:t>
      </w:r>
      <w:del w:id="74" w:author="高晓欢" w:date="2018-08-07T09:28:00Z">
        <w:r>
          <w:rPr>
            <w:rFonts w:hint="eastAsia" w:ascii="仿宋_GB2312" w:hAnsi="仿宋_GB2312" w:eastAsia="仿宋_GB2312" w:cs="仿宋_GB2312"/>
            <w:color w:val="000000"/>
            <w:kern w:val="0"/>
            <w:sz w:val="32"/>
            <w:szCs w:val="32"/>
          </w:rPr>
          <w:delText>处置实行收费制度，收费标准由市市容环境卫生行政主管部门依据省市有关规定执行</w:delText>
        </w:r>
      </w:del>
      <w:ins w:id="75" w:author="高晓欢" w:date="2018-08-07T09:28:00Z">
        <w:r>
          <w:rPr>
            <w:rFonts w:hint="eastAsia" w:ascii="仿宋_GB2312" w:hAnsi="仿宋_GB2312" w:eastAsia="仿宋_GB2312" w:cs="仿宋_GB2312"/>
            <w:color w:val="000000"/>
            <w:kern w:val="0"/>
            <w:sz w:val="32"/>
            <w:szCs w:val="32"/>
            <w:lang w:eastAsia="zh-CN"/>
          </w:rPr>
          <w:t>运输费、处置费实行政府指导价，由市市容环境卫生行政主管部门会同市物价部门制定</w:t>
        </w:r>
      </w:ins>
      <w:r>
        <w:rPr>
          <w:rFonts w:hint="eastAsia" w:ascii="仿宋_GB2312" w:hAnsi="仿宋_GB2312" w:eastAsia="仿宋_GB2312" w:cs="仿宋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sz w:val="32"/>
        </w:rPr>
        <w:t xml:space="preserve">第二十条  </w:t>
      </w:r>
      <w:r>
        <w:rPr>
          <w:rFonts w:hint="eastAsia" w:ascii="仿宋_GB2312" w:hAnsi="仿宋_GB2312" w:eastAsia="仿宋_GB2312" w:cs="仿宋_GB2312"/>
          <w:color w:val="000000"/>
          <w:kern w:val="0"/>
          <w:sz w:val="32"/>
          <w:szCs w:val="32"/>
        </w:rPr>
        <w:t>任何单位和个人都有权对违法处置建筑垃圾的行为进行劝阻、投诉和举报。</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del w:id="76" w:author="林映" w:date="2018-08-02T10:35:00Z">
        <w:r>
          <w:rPr>
            <w:rFonts w:hint="eastAsia" w:ascii="仿宋_GB2312" w:hAnsi="仿宋_GB2312" w:eastAsia="仿宋_GB2312" w:cs="仿宋_GB2312"/>
            <w:color w:val="000000"/>
            <w:kern w:val="0"/>
            <w:sz w:val="32"/>
            <w:szCs w:val="32"/>
          </w:rPr>
          <w:delText>市</w:delText>
        </w:r>
      </w:del>
      <w:r>
        <w:rPr>
          <w:rFonts w:hint="eastAsia" w:ascii="仿宋_GB2312" w:hAnsi="仿宋_GB2312" w:eastAsia="仿宋_GB2312" w:cs="仿宋_GB2312"/>
          <w:color w:val="000000"/>
          <w:kern w:val="0"/>
          <w:sz w:val="32"/>
          <w:szCs w:val="32"/>
        </w:rPr>
        <w:t>市容环境卫生行政主管部门应当</w:t>
      </w:r>
      <w:del w:id="77" w:author="柯有铭" w:date="2018-08-03T17:09:00Z">
        <w:r>
          <w:rPr>
            <w:rFonts w:hint="eastAsia" w:ascii="仿宋_GB2312" w:hAnsi="仿宋_GB2312" w:eastAsia="仿宋_GB2312" w:cs="仿宋_GB2312"/>
            <w:color w:val="000000"/>
            <w:kern w:val="0"/>
            <w:sz w:val="32"/>
            <w:szCs w:val="32"/>
          </w:rPr>
          <w:delText>设置并</w:delText>
        </w:r>
      </w:del>
      <w:r>
        <w:rPr>
          <w:rFonts w:hint="eastAsia" w:ascii="仿宋_GB2312" w:hAnsi="仿宋_GB2312" w:eastAsia="仿宋_GB2312" w:cs="仿宋_GB2312"/>
          <w:color w:val="000000"/>
          <w:kern w:val="0"/>
          <w:sz w:val="32"/>
          <w:szCs w:val="32"/>
        </w:rPr>
        <w:t>公开投诉、举报电话，</w:t>
      </w:r>
      <w:del w:id="78" w:author="高晓欢" w:date="2018-08-07T10:11:00Z">
        <w:r>
          <w:rPr>
            <w:rFonts w:hint="eastAsia" w:ascii="仿宋_GB2312" w:hAnsi="仿宋_GB2312" w:eastAsia="仿宋_GB2312" w:cs="仿宋_GB2312"/>
            <w:color w:val="000000"/>
            <w:kern w:val="0"/>
            <w:sz w:val="32"/>
            <w:szCs w:val="32"/>
          </w:rPr>
          <w:delText>在</w:delText>
        </w:r>
      </w:del>
      <w:r>
        <w:rPr>
          <w:rFonts w:hint="eastAsia" w:ascii="仿宋_GB2312" w:hAnsi="仿宋_GB2312" w:eastAsia="仿宋_GB2312" w:cs="仿宋_GB2312"/>
          <w:color w:val="000000"/>
          <w:kern w:val="0"/>
          <w:sz w:val="32"/>
          <w:szCs w:val="32"/>
        </w:rPr>
        <w:t>接到</w:t>
      </w:r>
      <w:ins w:id="79" w:author="高晓欢" w:date="2018-08-07T10:11:00Z">
        <w:r>
          <w:rPr>
            <w:rFonts w:hint="eastAsia" w:ascii="仿宋_GB2312" w:hAnsi="仿宋_GB2312" w:eastAsia="仿宋_GB2312" w:cs="仿宋_GB2312"/>
            <w:color w:val="000000"/>
            <w:kern w:val="0"/>
            <w:sz w:val="32"/>
            <w:szCs w:val="32"/>
            <w:lang w:eastAsia="zh-CN"/>
          </w:rPr>
          <w:t>投诉、</w:t>
        </w:r>
      </w:ins>
      <w:r>
        <w:rPr>
          <w:rFonts w:hint="eastAsia" w:ascii="仿宋_GB2312" w:hAnsi="仿宋_GB2312" w:eastAsia="仿宋_GB2312" w:cs="仿宋_GB2312"/>
          <w:color w:val="000000"/>
          <w:kern w:val="0"/>
          <w:sz w:val="32"/>
          <w:szCs w:val="32"/>
        </w:rPr>
        <w:t>举报后应当依法及时</w:t>
      </w:r>
      <w:del w:id="80" w:author="高晓欢" w:date="2018-08-07T10:11:00Z">
        <w:r>
          <w:rPr>
            <w:rFonts w:hint="eastAsia" w:ascii="仿宋_GB2312" w:hAnsi="仿宋_GB2312" w:eastAsia="仿宋_GB2312" w:cs="仿宋_GB2312"/>
            <w:color w:val="000000"/>
            <w:kern w:val="0"/>
            <w:sz w:val="32"/>
            <w:szCs w:val="32"/>
          </w:rPr>
          <w:delText>处理</w:delText>
        </w:r>
      </w:del>
      <w:ins w:id="81" w:author="高晓欢" w:date="2018-08-07T10:11:00Z">
        <w:r>
          <w:rPr>
            <w:rFonts w:hint="eastAsia" w:ascii="仿宋_GB2312" w:hAnsi="仿宋_GB2312" w:eastAsia="仿宋_GB2312" w:cs="仿宋_GB2312"/>
            <w:color w:val="000000"/>
            <w:kern w:val="0"/>
            <w:sz w:val="32"/>
            <w:szCs w:val="32"/>
            <w:lang w:eastAsia="zh-CN"/>
          </w:rPr>
          <w:t>查处</w:t>
        </w:r>
      </w:ins>
      <w:r>
        <w:rPr>
          <w:rFonts w:hint="eastAsia" w:ascii="仿宋_GB2312" w:hAnsi="仿宋_GB2312" w:eastAsia="仿宋_GB2312" w:cs="仿宋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方正仿宋简体" w:hAnsi="仿宋" w:eastAsia="方正仿宋简体"/>
          <w:sz w:val="32"/>
        </w:rPr>
      </w:pPr>
      <w:r>
        <w:rPr>
          <w:rFonts w:hint="eastAsia" w:ascii="黑体" w:hAnsi="黑体" w:eastAsia="黑体"/>
          <w:sz w:val="32"/>
        </w:rPr>
        <w:t>第二十一条</w:t>
      </w:r>
      <w:r>
        <w:rPr>
          <w:rFonts w:hint="eastAsia" w:ascii="方正仿宋简体" w:hAnsi="仿宋" w:eastAsia="方正仿宋简体"/>
          <w:sz w:val="32"/>
        </w:rPr>
        <w:t xml:space="preserve">  </w:t>
      </w:r>
      <w:r>
        <w:rPr>
          <w:rFonts w:hint="eastAsia" w:ascii="仿宋_GB2312" w:hAnsi="仿宋_GB2312" w:eastAsia="仿宋_GB2312" w:cs="仿宋_GB2312"/>
          <w:color w:val="000000"/>
          <w:kern w:val="0"/>
          <w:sz w:val="32"/>
          <w:szCs w:val="32"/>
        </w:rPr>
        <w:t>违反本规定，将建筑垃圾交给无准运证运输企业或者个人</w:t>
      </w:r>
      <w:r>
        <w:rPr>
          <w:rFonts w:hint="eastAsia" w:ascii="仿宋_GB2312" w:hAnsi="仿宋_GB2312" w:eastAsia="仿宋_GB2312" w:cs="仿宋_GB2312"/>
          <w:color w:val="000000"/>
          <w:kern w:val="0"/>
          <w:sz w:val="32"/>
          <w:szCs w:val="32"/>
          <w:lang w:eastAsia="zh-CN"/>
        </w:rPr>
        <w:t>运输</w:t>
      </w:r>
      <w:r>
        <w:rPr>
          <w:rFonts w:hint="eastAsia" w:ascii="仿宋_GB2312" w:hAnsi="仿宋_GB2312" w:eastAsia="仿宋_GB2312" w:cs="仿宋_GB2312"/>
          <w:color w:val="000000"/>
          <w:kern w:val="0"/>
          <w:sz w:val="32"/>
          <w:szCs w:val="32"/>
        </w:rPr>
        <w:t>的，由城市管理执法部门责令改正，对施工单位处以三万元以上十万元以下罚款；对其他单位或者个人处以一万元以上三万元以下罚款。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方正仿宋简体" w:hAnsi="仿宋" w:eastAsia="方正仿宋简体"/>
          <w:sz w:val="32"/>
        </w:rPr>
      </w:pPr>
      <w:r>
        <w:rPr>
          <w:rFonts w:hint="eastAsia" w:ascii="黑体" w:hAnsi="黑体" w:eastAsia="黑体"/>
          <w:sz w:val="32"/>
        </w:rPr>
        <w:t xml:space="preserve">第二十二条  </w:t>
      </w:r>
      <w:r>
        <w:rPr>
          <w:rFonts w:hint="eastAsia" w:ascii="仿宋_GB2312" w:hAnsi="仿宋_GB2312" w:eastAsia="仿宋_GB2312" w:cs="仿宋_GB2312"/>
          <w:color w:val="000000"/>
          <w:kern w:val="0"/>
          <w:sz w:val="32"/>
          <w:szCs w:val="32"/>
        </w:rPr>
        <w:t>违反本规定，建筑垃圾运输车辆离开施工场地未冲洗干净的，由城市管理执法部门责令施工企业改正，限期清洗受污染区域，并按每车次处以</w:t>
      </w:r>
      <w:del w:id="82" w:author="柯有铭" w:date="2018-08-03T17:09:00Z">
        <w:r>
          <w:rPr>
            <w:rFonts w:hint="eastAsia" w:ascii="仿宋_GB2312" w:hAnsi="仿宋_GB2312" w:eastAsia="仿宋_GB2312" w:cs="仿宋_GB2312"/>
            <w:color w:val="000000"/>
            <w:kern w:val="0"/>
            <w:sz w:val="32"/>
            <w:szCs w:val="32"/>
          </w:rPr>
          <w:delText>五百元以上</w:delText>
        </w:r>
      </w:del>
      <w:r>
        <w:rPr>
          <w:rFonts w:hint="eastAsia" w:ascii="仿宋_GB2312" w:hAnsi="仿宋_GB2312" w:eastAsia="仿宋_GB2312" w:cs="仿宋_GB2312"/>
          <w:color w:val="000000"/>
          <w:kern w:val="0"/>
          <w:sz w:val="32"/>
          <w:szCs w:val="32"/>
        </w:rPr>
        <w:t>二千元</w:t>
      </w:r>
      <w:del w:id="83" w:author="柯有铭" w:date="2018-08-03T17:09:00Z">
        <w:r>
          <w:rPr>
            <w:rFonts w:hint="eastAsia" w:ascii="仿宋_GB2312" w:hAnsi="仿宋_GB2312" w:eastAsia="仿宋_GB2312" w:cs="仿宋_GB2312"/>
            <w:color w:val="000000"/>
            <w:kern w:val="0"/>
            <w:sz w:val="32"/>
            <w:szCs w:val="32"/>
          </w:rPr>
          <w:delText>以下</w:delText>
        </w:r>
      </w:del>
      <w:r>
        <w:rPr>
          <w:rFonts w:hint="eastAsia" w:ascii="仿宋_GB2312" w:hAnsi="仿宋_GB2312" w:eastAsia="仿宋_GB2312" w:cs="仿宋_GB2312"/>
          <w:color w:val="000000"/>
          <w:kern w:val="0"/>
          <w:sz w:val="32"/>
          <w:szCs w:val="32"/>
        </w:rPr>
        <w:t>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sz w:val="32"/>
        </w:rPr>
        <w:t xml:space="preserve">第二十三条  </w:t>
      </w:r>
      <w:r>
        <w:rPr>
          <w:rFonts w:hint="eastAsia" w:ascii="仿宋_GB2312" w:hAnsi="仿宋_GB2312" w:eastAsia="仿宋_GB2312" w:cs="仿宋_GB2312"/>
          <w:color w:val="000000"/>
          <w:kern w:val="0"/>
          <w:sz w:val="32"/>
          <w:szCs w:val="32"/>
        </w:rPr>
        <w:t>违反本规定，有下列行为之一的，由城市管理执法部门处以罚款：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（一）未经批准运输建筑垃圾的，处以三万元罚款；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（二）建筑垃圾运输企业未取得运输单进行运输的，处以一千元以上五千元以下罚款。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sz w:val="32"/>
        </w:rPr>
        <w:t xml:space="preserve">第二十四条  </w:t>
      </w:r>
      <w:r>
        <w:rPr>
          <w:rFonts w:hint="eastAsia" w:ascii="仿宋_GB2312" w:hAnsi="仿宋_GB2312" w:eastAsia="仿宋_GB2312" w:cs="仿宋_GB2312"/>
          <w:color w:val="000000"/>
          <w:kern w:val="0"/>
          <w:sz w:val="32"/>
          <w:szCs w:val="32"/>
        </w:rPr>
        <w:t>违反本规定，建筑垃圾运输企业有下列行为之一的，由城市管理执法部门责令改正，并处以罚款；对受污染的区域，由城市管理执法部门责令运输企业限期清理，</w:t>
      </w:r>
      <w:ins w:id="84" w:author="高晓欢" w:date="2018-08-07T10:12:00Z">
        <w:r>
          <w:rPr>
            <w:rFonts w:hint="eastAsia" w:ascii="仿宋_GB2312" w:hAnsi="仿宋_GB2312" w:eastAsia="仿宋_GB2312" w:cs="仿宋_GB2312"/>
            <w:color w:val="000000"/>
            <w:kern w:val="0"/>
            <w:sz w:val="32"/>
            <w:szCs w:val="32"/>
            <w:lang w:eastAsia="zh-CN"/>
          </w:rPr>
          <w:t>逾期未清理的，城市管理执法部门可代为清理，</w:t>
        </w:r>
      </w:ins>
      <w:r>
        <w:rPr>
          <w:rFonts w:hint="eastAsia" w:ascii="仿宋_GB2312" w:hAnsi="仿宋_GB2312" w:eastAsia="仿宋_GB2312" w:cs="仿宋_GB2312"/>
          <w:color w:val="000000"/>
          <w:kern w:val="0"/>
          <w:sz w:val="32"/>
          <w:szCs w:val="32"/>
        </w:rPr>
        <w:t>费用由运输企业承担：</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（一）未密闭运输建筑垃圾的，处以五千元以上一万元以下罚款；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（二）运输过程泄漏、遗洒的，处以五千元以上二万元以下罚款。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方正仿宋简体" w:hAnsi="仿宋" w:eastAsia="方正仿宋简体"/>
          <w:sz w:val="32"/>
        </w:rPr>
      </w:pPr>
      <w:r>
        <w:rPr>
          <w:rFonts w:hint="eastAsia" w:ascii="黑体" w:hAnsi="黑体" w:eastAsia="黑体"/>
          <w:sz w:val="32"/>
        </w:rPr>
        <w:t>第二十五条</w:t>
      </w:r>
      <w:r>
        <w:rPr>
          <w:rFonts w:hint="eastAsia" w:ascii="方正仿宋简体" w:hAnsi="黑体" w:eastAsia="方正仿宋简体"/>
          <w:b/>
          <w:sz w:val="32"/>
        </w:rPr>
        <w:t xml:space="preserve">  </w:t>
      </w:r>
      <w:r>
        <w:rPr>
          <w:rFonts w:hint="eastAsia" w:ascii="仿宋_GB2312" w:hAnsi="仿宋_GB2312" w:eastAsia="仿宋_GB2312" w:cs="仿宋_GB2312"/>
          <w:color w:val="000000"/>
          <w:kern w:val="0"/>
          <w:sz w:val="32"/>
          <w:szCs w:val="32"/>
        </w:rPr>
        <w:t>违反本规定，未按指定</w:t>
      </w:r>
      <w:del w:id="85" w:author="林映" w:date="2018-08-02T10:00:00Z">
        <w:r>
          <w:rPr>
            <w:rFonts w:hint="eastAsia" w:ascii="仿宋_GB2312" w:hAnsi="仿宋_GB2312" w:eastAsia="仿宋_GB2312" w:cs="仿宋_GB2312"/>
            <w:color w:val="000000"/>
            <w:kern w:val="0"/>
            <w:sz w:val="32"/>
            <w:szCs w:val="32"/>
          </w:rPr>
          <w:delText xml:space="preserve"> </w:delText>
        </w:r>
      </w:del>
      <w:r>
        <w:rPr>
          <w:rFonts w:hint="eastAsia" w:ascii="仿宋_GB2312" w:hAnsi="仿宋_GB2312" w:eastAsia="仿宋_GB2312" w:cs="仿宋_GB2312"/>
          <w:color w:val="000000"/>
          <w:kern w:val="0"/>
          <w:sz w:val="32"/>
          <w:szCs w:val="32"/>
        </w:rPr>
        <w:t>地点卸放建筑垃圾的，由城市管理执法部门责令运输企业限期清理，处以一万元以上三万元以下罚款，并将运输企业及驾驶员记入本市公共信用</w:t>
      </w:r>
      <w:ins w:id="86" w:author="高晓欢" w:date="2018-08-07T10:12:00Z">
        <w:r>
          <w:rPr>
            <w:rFonts w:hint="eastAsia" w:ascii="仿宋_GB2312" w:hAnsi="仿宋_GB2312" w:eastAsia="仿宋_GB2312" w:cs="仿宋_GB2312"/>
            <w:color w:val="000000"/>
            <w:kern w:val="0"/>
            <w:sz w:val="32"/>
            <w:szCs w:val="32"/>
            <w:lang w:eastAsia="zh-CN"/>
          </w:rPr>
          <w:t>信息</w:t>
        </w:r>
      </w:ins>
      <w:r>
        <w:rPr>
          <w:rFonts w:hint="eastAsia" w:ascii="仿宋_GB2312" w:hAnsi="仿宋_GB2312" w:eastAsia="仿宋_GB2312" w:cs="仿宋_GB2312"/>
          <w:color w:val="000000"/>
          <w:kern w:val="0"/>
          <w:sz w:val="32"/>
          <w:szCs w:val="32"/>
        </w:rPr>
        <w:t>平台失信主体记录；逾期未清理的，城市管理执法部门可代为清理，费用由运输企业承担；情节严重的，</w:t>
      </w:r>
      <w:r>
        <w:rPr>
          <w:rFonts w:hint="eastAsia" w:ascii="仿宋_GB2312" w:hAnsi="仿宋_GB2312" w:eastAsia="仿宋_GB2312" w:cs="仿宋_GB2312"/>
          <w:color w:val="000000"/>
          <w:kern w:val="0"/>
          <w:sz w:val="32"/>
          <w:szCs w:val="32"/>
          <w:lang w:eastAsia="zh-CN"/>
        </w:rPr>
        <w:t>由市市容环境卫生行政主管部门</w:t>
      </w:r>
      <w:ins w:id="87" w:author="林映" w:date="2018-08-06T12:20:00Z">
        <w:r>
          <w:rPr>
            <w:rFonts w:hint="eastAsia" w:ascii="仿宋_GB2312" w:hAnsi="仿宋_GB2312" w:eastAsia="仿宋_GB2312" w:cs="仿宋_GB2312"/>
            <w:color w:val="000000"/>
            <w:kern w:val="0"/>
            <w:sz w:val="32"/>
            <w:szCs w:val="32"/>
            <w:lang w:eastAsia="zh-CN"/>
          </w:rPr>
          <w:t>吊</w:t>
        </w:r>
      </w:ins>
      <w:del w:id="88" w:author="林映" w:date="2018-08-06T12:19:00Z">
        <w:r>
          <w:rPr>
            <w:rFonts w:hint="eastAsia" w:ascii="仿宋_GB2312" w:hAnsi="仿宋_GB2312" w:eastAsia="仿宋_GB2312" w:cs="仿宋_GB2312"/>
            <w:color w:val="000000"/>
            <w:kern w:val="0"/>
            <w:sz w:val="32"/>
            <w:szCs w:val="32"/>
          </w:rPr>
          <w:delText>撤</w:delText>
        </w:r>
      </w:del>
      <w:r>
        <w:rPr>
          <w:rFonts w:hint="eastAsia" w:ascii="仿宋_GB2312" w:hAnsi="仿宋_GB2312" w:eastAsia="仿宋_GB2312" w:cs="仿宋_GB2312"/>
          <w:color w:val="000000"/>
          <w:kern w:val="0"/>
          <w:sz w:val="32"/>
          <w:szCs w:val="32"/>
        </w:rPr>
        <w:t>销运输企业准运资格。</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方正仿宋简体" w:hAnsi="仿宋" w:eastAsia="方正仿宋简体"/>
          <w:sz w:val="32"/>
        </w:rPr>
      </w:pPr>
      <w:r>
        <w:rPr>
          <w:rFonts w:hint="eastAsia" w:ascii="黑体" w:hAnsi="黑体" w:eastAsia="黑体"/>
          <w:sz w:val="32"/>
        </w:rPr>
        <w:t>第二十六条</w:t>
      </w:r>
      <w:r>
        <w:rPr>
          <w:rFonts w:hint="eastAsia" w:ascii="方正仿宋简体" w:hAnsi="黑体" w:eastAsia="方正仿宋简体"/>
          <w:b/>
          <w:sz w:val="32"/>
        </w:rPr>
        <w:t xml:space="preserve">  </w:t>
      </w:r>
      <w:r>
        <w:rPr>
          <w:rFonts w:hint="eastAsia" w:ascii="仿宋_GB2312" w:hAnsi="仿宋_GB2312" w:eastAsia="仿宋_GB2312" w:cs="仿宋_GB2312"/>
          <w:color w:val="000000"/>
          <w:kern w:val="0"/>
          <w:sz w:val="32"/>
          <w:szCs w:val="32"/>
        </w:rPr>
        <w:t>违反本规定，擅自设立消纳场消纳建筑垃圾，由城市管理执法部门责令其限期清理，恢复原状，并依法处以罚款；逾期未恢复原状的，城市管理执法部门可代为清理，费用由违法当事人承担。</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spacing w:val="-6"/>
          <w:kern w:val="0"/>
          <w:sz w:val="32"/>
          <w:szCs w:val="32"/>
        </w:rPr>
      </w:pPr>
      <w:r>
        <w:rPr>
          <w:rFonts w:hint="eastAsia" w:ascii="黑体" w:hAnsi="黑体" w:eastAsia="黑体"/>
          <w:sz w:val="32"/>
        </w:rPr>
        <w:t>第二十七条</w:t>
      </w:r>
      <w:r>
        <w:rPr>
          <w:rFonts w:hint="eastAsia" w:ascii="方正仿宋简体" w:hAnsi="仿宋" w:eastAsia="方正仿宋简体"/>
          <w:sz w:val="32"/>
        </w:rPr>
        <w:t xml:space="preserve">  </w:t>
      </w:r>
      <w:r>
        <w:rPr>
          <w:rFonts w:hint="eastAsia" w:ascii="仿宋_GB2312" w:hAnsi="仿宋_GB2312" w:eastAsia="仿宋_GB2312" w:cs="仿宋_GB2312"/>
          <w:color w:val="000000"/>
          <w:spacing w:val="-6"/>
          <w:kern w:val="0"/>
          <w:sz w:val="32"/>
          <w:szCs w:val="32"/>
        </w:rPr>
        <w:t>建筑垃圾运输企业</w:t>
      </w:r>
      <w:r>
        <w:rPr>
          <w:rFonts w:hint="eastAsia" w:ascii="仿宋_GB2312" w:hAnsi="仿宋_GB2312" w:eastAsia="仿宋_GB2312" w:cs="仿宋_GB2312"/>
          <w:color w:val="000000"/>
          <w:spacing w:val="-6"/>
          <w:kern w:val="0"/>
          <w:sz w:val="32"/>
          <w:szCs w:val="32"/>
          <w:lang w:eastAsia="zh-CN"/>
        </w:rPr>
        <w:t>所辖运输车辆在运输过程中</w:t>
      </w:r>
      <w:ins w:id="89" w:author="林映" w:date="2018-08-29T21:42:00Z">
        <w:r>
          <w:rPr>
            <w:rFonts w:hint="eastAsia" w:ascii="仿宋_GB2312" w:hAnsi="仿宋_GB2312" w:eastAsia="仿宋_GB2312" w:cs="仿宋_GB2312"/>
            <w:color w:val="000000"/>
            <w:spacing w:val="-6"/>
            <w:kern w:val="0"/>
            <w:sz w:val="32"/>
            <w:szCs w:val="32"/>
            <w:lang w:eastAsia="zh-CN"/>
          </w:rPr>
          <w:t>因</w:t>
        </w:r>
      </w:ins>
      <w:r>
        <w:rPr>
          <w:rFonts w:hint="eastAsia" w:ascii="仿宋_GB2312" w:hAnsi="仿宋_GB2312" w:eastAsia="仿宋_GB2312" w:cs="仿宋_GB2312"/>
          <w:color w:val="000000"/>
          <w:spacing w:val="-6"/>
          <w:kern w:val="0"/>
          <w:sz w:val="32"/>
          <w:szCs w:val="32"/>
          <w:lang w:eastAsia="zh-CN"/>
        </w:rPr>
        <w:t>严重违法行为受到城市管理执法部门或者公安机关交通管理部门处罚</w:t>
      </w:r>
      <w:r>
        <w:rPr>
          <w:rFonts w:hint="eastAsia" w:ascii="仿宋_GB2312" w:hAnsi="仿宋_GB2312" w:eastAsia="仿宋_GB2312" w:cs="仿宋_GB2312"/>
          <w:color w:val="000000"/>
          <w:spacing w:val="-6"/>
          <w:kern w:val="0"/>
          <w:sz w:val="32"/>
          <w:szCs w:val="32"/>
        </w:rPr>
        <w:t>的，作出处罚的部门</w:t>
      </w:r>
      <w:ins w:id="90" w:author="林映" w:date="2018-08-29T21:42:00Z">
        <w:r>
          <w:rPr>
            <w:rFonts w:hint="eastAsia" w:ascii="仿宋_GB2312" w:hAnsi="仿宋_GB2312" w:eastAsia="仿宋_GB2312" w:cs="仿宋_GB2312"/>
            <w:color w:val="000000"/>
            <w:spacing w:val="-6"/>
            <w:kern w:val="0"/>
            <w:sz w:val="32"/>
            <w:szCs w:val="32"/>
            <w:lang w:eastAsia="zh-CN"/>
          </w:rPr>
          <w:t>应当</w:t>
        </w:r>
      </w:ins>
      <w:r>
        <w:rPr>
          <w:rFonts w:hint="eastAsia" w:ascii="仿宋_GB2312" w:hAnsi="仿宋_GB2312" w:eastAsia="仿宋_GB2312" w:cs="仿宋_GB2312"/>
          <w:color w:val="000000"/>
          <w:spacing w:val="-6"/>
          <w:kern w:val="0"/>
          <w:sz w:val="32"/>
          <w:szCs w:val="32"/>
        </w:rPr>
        <w:t>将该运输企业</w:t>
      </w:r>
      <w:ins w:id="91" w:author="林映" w:date="2018-08-29T21:43:00Z">
        <w:r>
          <w:rPr>
            <w:rFonts w:hint="eastAsia" w:ascii="仿宋_GB2312" w:hAnsi="仿宋_GB2312" w:eastAsia="仿宋_GB2312" w:cs="仿宋_GB2312"/>
            <w:color w:val="000000"/>
            <w:spacing w:val="-6"/>
            <w:kern w:val="0"/>
            <w:sz w:val="32"/>
            <w:szCs w:val="32"/>
            <w:lang w:eastAsia="zh-CN"/>
          </w:rPr>
          <w:t>、车辆及其驾驶员</w:t>
        </w:r>
      </w:ins>
      <w:r>
        <w:rPr>
          <w:rFonts w:hint="eastAsia" w:ascii="仿宋_GB2312" w:hAnsi="仿宋_GB2312" w:eastAsia="仿宋_GB2312" w:cs="仿宋_GB2312"/>
          <w:color w:val="000000"/>
          <w:spacing w:val="-6"/>
          <w:kern w:val="0"/>
          <w:sz w:val="32"/>
          <w:szCs w:val="32"/>
        </w:rPr>
        <w:t>记入本市公共信用信息平台失信主体记录，由</w:t>
      </w:r>
      <w:r>
        <w:rPr>
          <w:rFonts w:hint="eastAsia" w:ascii="仿宋_GB2312" w:hAnsi="仿宋_GB2312" w:eastAsia="仿宋_GB2312" w:cs="仿宋_GB2312"/>
          <w:color w:val="000000"/>
          <w:spacing w:val="-6"/>
          <w:kern w:val="0"/>
          <w:sz w:val="32"/>
          <w:szCs w:val="32"/>
          <w:lang w:eastAsia="zh-CN"/>
        </w:rPr>
        <w:t>市</w:t>
      </w:r>
      <w:del w:id="92" w:author="高晓欢" w:date="2018-08-07T17:33:00Z">
        <w:r>
          <w:rPr>
            <w:rFonts w:hint="eastAsia" w:ascii="仿宋_GB2312" w:hAnsi="仿宋_GB2312" w:eastAsia="仿宋_GB2312" w:cs="仿宋_GB2312"/>
            <w:color w:val="000000"/>
            <w:spacing w:val="-6"/>
            <w:kern w:val="0"/>
            <w:sz w:val="32"/>
            <w:szCs w:val="32"/>
          </w:rPr>
          <w:delText>市</w:delText>
        </w:r>
      </w:del>
      <w:r>
        <w:rPr>
          <w:rFonts w:hint="eastAsia" w:ascii="仿宋_GB2312" w:hAnsi="仿宋_GB2312" w:eastAsia="仿宋_GB2312" w:cs="仿宋_GB2312"/>
          <w:color w:val="000000"/>
          <w:spacing w:val="-6"/>
          <w:kern w:val="0"/>
          <w:sz w:val="32"/>
          <w:szCs w:val="32"/>
        </w:rPr>
        <w:t>市容环境卫生行政主管部门</w:t>
      </w:r>
      <w:del w:id="93" w:author="柯有铭" w:date="2018-08-03T17:11:00Z">
        <w:r>
          <w:rPr>
            <w:rFonts w:hint="eastAsia" w:ascii="仿宋_GB2312" w:hAnsi="仿宋_GB2312" w:eastAsia="仿宋_GB2312" w:cs="仿宋_GB2312"/>
            <w:color w:val="000000"/>
            <w:spacing w:val="-6"/>
            <w:kern w:val="0"/>
            <w:sz w:val="32"/>
            <w:szCs w:val="32"/>
          </w:rPr>
          <w:delText>撤销</w:delText>
        </w:r>
      </w:del>
      <w:ins w:id="94" w:author="柯有铭" w:date="2018-08-03T17:11:00Z">
        <w:r>
          <w:rPr>
            <w:rFonts w:hint="eastAsia" w:ascii="仿宋_GB2312" w:hAnsi="仿宋_GB2312" w:eastAsia="仿宋_GB2312" w:cs="仿宋_GB2312"/>
            <w:color w:val="000000"/>
            <w:spacing w:val="-6"/>
            <w:kern w:val="0"/>
            <w:sz w:val="32"/>
            <w:szCs w:val="32"/>
            <w:lang w:eastAsia="zh-CN"/>
          </w:rPr>
          <w:t>吊销</w:t>
        </w:r>
      </w:ins>
      <w:r>
        <w:rPr>
          <w:rFonts w:hint="eastAsia" w:ascii="仿宋_GB2312" w:hAnsi="仿宋_GB2312" w:eastAsia="仿宋_GB2312" w:cs="仿宋_GB2312"/>
          <w:color w:val="000000"/>
          <w:spacing w:val="-6"/>
          <w:kern w:val="0"/>
          <w:sz w:val="32"/>
          <w:szCs w:val="32"/>
        </w:rPr>
        <w:t>该企业准运资格，</w:t>
      </w:r>
      <w:r>
        <w:rPr>
          <w:rFonts w:hint="eastAsia" w:ascii="仿宋_GB2312" w:hAnsi="仿宋_GB2312" w:eastAsia="仿宋_GB2312" w:cs="仿宋_GB2312"/>
          <w:color w:val="000000"/>
          <w:spacing w:val="-6"/>
          <w:kern w:val="0"/>
          <w:sz w:val="32"/>
          <w:szCs w:val="32"/>
          <w:lang w:eastAsia="zh-CN"/>
        </w:rPr>
        <w:t>十</w:t>
      </w:r>
      <w:r>
        <w:rPr>
          <w:rFonts w:hint="eastAsia" w:ascii="仿宋_GB2312" w:hAnsi="仿宋_GB2312" w:eastAsia="仿宋_GB2312" w:cs="仿宋_GB2312"/>
          <w:color w:val="000000"/>
          <w:spacing w:val="-6"/>
          <w:kern w:val="0"/>
          <w:sz w:val="32"/>
          <w:szCs w:val="32"/>
        </w:rPr>
        <w:t>年内不予核准其许可申请。</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lang w:eastAsia="zh-CN"/>
        </w:rPr>
      </w:pPr>
      <w:ins w:id="95" w:author="林映" w:date="2018-08-29T21:44:00Z">
        <w:r>
          <w:rPr>
            <w:rFonts w:hint="eastAsia" w:ascii="仿宋_GB2312" w:hAnsi="仿宋_GB2312" w:eastAsia="仿宋_GB2312" w:cs="仿宋_GB2312"/>
            <w:color w:val="000000"/>
            <w:kern w:val="0"/>
            <w:sz w:val="32"/>
            <w:szCs w:val="32"/>
            <w:lang w:eastAsia="zh-CN"/>
          </w:rPr>
          <w:t>前款所称的</w:t>
        </w:r>
      </w:ins>
      <w:r>
        <w:rPr>
          <w:rFonts w:hint="eastAsia" w:ascii="仿宋_GB2312" w:hAnsi="仿宋_GB2312" w:eastAsia="仿宋_GB2312" w:cs="仿宋_GB2312"/>
          <w:color w:val="000000"/>
          <w:kern w:val="0"/>
          <w:sz w:val="32"/>
          <w:szCs w:val="32"/>
          <w:lang w:eastAsia="zh-CN"/>
        </w:rPr>
        <w:t>严重违法行为</w:t>
      </w:r>
      <w:ins w:id="96" w:author="林映" w:date="2018-08-29T21:44:00Z">
        <w:r>
          <w:rPr>
            <w:rFonts w:hint="eastAsia" w:ascii="仿宋_GB2312" w:hAnsi="仿宋_GB2312" w:eastAsia="仿宋_GB2312" w:cs="仿宋_GB2312"/>
            <w:color w:val="000000"/>
            <w:kern w:val="0"/>
            <w:sz w:val="32"/>
            <w:szCs w:val="32"/>
            <w:lang w:eastAsia="zh-CN"/>
          </w:rPr>
          <w:t>所包括</w:t>
        </w:r>
      </w:ins>
      <w:r>
        <w:rPr>
          <w:rFonts w:hint="eastAsia" w:ascii="仿宋_GB2312" w:hAnsi="仿宋_GB2312" w:eastAsia="仿宋_GB2312" w:cs="仿宋_GB2312"/>
          <w:color w:val="000000"/>
          <w:kern w:val="0"/>
          <w:sz w:val="32"/>
          <w:szCs w:val="32"/>
          <w:lang w:eastAsia="zh-CN"/>
        </w:rPr>
        <w:t>的具体情形，由市人民政府另行规定。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rPr>
          <w:rFonts w:hint="eastAsia" w:ascii="方正仿宋简体" w:hAnsi="仿宋" w:eastAsia="方正仿宋简体"/>
          <w:sz w:val="32"/>
        </w:rPr>
      </w:pPr>
      <w:r>
        <w:rPr>
          <w:rFonts w:hint="eastAsia" w:ascii="黑体" w:hAnsi="黑体" w:eastAsia="黑体"/>
          <w:sz w:val="32"/>
        </w:rPr>
        <w:t>第</w:t>
      </w:r>
      <w:ins w:id="97" w:author="林映" w:date="2018-08-29T21:44:00Z">
        <w:r>
          <w:rPr>
            <w:rFonts w:hint="eastAsia" w:ascii="黑体" w:hAnsi="黑体" w:eastAsia="黑体"/>
            <w:sz w:val="32"/>
            <w:lang w:eastAsia="zh-CN"/>
          </w:rPr>
          <w:t>二十八</w:t>
        </w:r>
      </w:ins>
      <w:r>
        <w:rPr>
          <w:rFonts w:hint="eastAsia" w:ascii="黑体" w:hAnsi="黑体" w:eastAsia="黑体"/>
          <w:sz w:val="32"/>
        </w:rPr>
        <w:t>条</w:t>
      </w:r>
      <w:del w:id="98" w:author="林映" w:date="2018-08-29T21:44:00Z">
        <w:r>
          <w:rPr>
            <w:rFonts w:hint="eastAsia" w:ascii="黑体" w:hAnsi="黑体" w:eastAsia="黑体"/>
            <w:sz w:val="32"/>
            <w:lang w:eastAsia="zh-CN"/>
          </w:rPr>
          <w:delText>第二十八条</w:delText>
        </w:r>
      </w:del>
      <w:r>
        <w:rPr>
          <w:rFonts w:hint="eastAsia" w:ascii="方正仿宋简体" w:hAnsi="仿宋" w:eastAsia="方正仿宋简体"/>
          <w:sz w:val="32"/>
        </w:rPr>
        <w:t xml:space="preserve">  </w:t>
      </w:r>
      <w:r>
        <w:rPr>
          <w:rFonts w:hint="eastAsia" w:ascii="仿宋_GB2312" w:hAnsi="仿宋_GB2312" w:eastAsia="仿宋_GB2312" w:cs="仿宋_GB2312"/>
          <w:color w:val="000000"/>
          <w:kern w:val="0"/>
          <w:sz w:val="32"/>
          <w:szCs w:val="32"/>
        </w:rPr>
        <w:t>市容环境卫生等行政主管部门及其工作人员滥用职权、玩忽职守、徇私舞弊的，依法给予处分；构成犯罪的，依法追究刑事责任。</w:t>
      </w:r>
    </w:p>
    <w:p>
      <w:pPr>
        <w:pStyle w:val="2"/>
        <w:keepNext w:val="0"/>
        <w:keepLines w:val="0"/>
        <w:pageBreakBefore w:val="0"/>
        <w:widowControl w:val="0"/>
        <w:kinsoku/>
        <w:wordWrap/>
        <w:overflowPunct/>
        <w:topLinePunct w:val="0"/>
        <w:autoSpaceDE w:val="0"/>
        <w:autoSpaceDN/>
        <w:bidi w:val="0"/>
        <w:adjustRightInd w:val="0"/>
        <w:snapToGrid/>
        <w:spacing w:line="540" w:lineRule="exact"/>
        <w:ind w:left="0" w:leftChars="0" w:right="0" w:rightChars="0" w:firstLine="640" w:firstLineChars="200"/>
        <w:jc w:val="left"/>
        <w:textAlignment w:val="auto"/>
        <w:outlineLvl w:val="9"/>
        <w:rPr>
          <w:rFonts w:hint="default" w:ascii="Times New Roman" w:hAnsi="Times New Roman" w:eastAsia="仿宋_GB2312" w:cs="Times New Roman"/>
          <w:color w:val="000000"/>
          <w:kern w:val="0"/>
          <w:sz w:val="32"/>
          <w:szCs w:val="32"/>
        </w:rPr>
      </w:pPr>
      <w:del w:id="99" w:author="林映" w:date="2018-08-29T21:45:00Z">
        <w:r>
          <w:rPr>
            <w:rFonts w:hint="eastAsia" w:ascii="黑体" w:hAnsi="黑体" w:eastAsia="黑体"/>
            <w:sz w:val="32"/>
            <w:bdr w:val="single" w:color="auto" w:sz="0" w:space="0"/>
            <w:shd w:val="clear" w:color="FFFFFF" w:fill="D9D9D9"/>
          </w:rPr>
          <w:delText>第三十条</w:delText>
        </w:r>
      </w:del>
      <w:r>
        <w:rPr>
          <w:rFonts w:hint="eastAsia" w:ascii="黑体" w:hAnsi="黑体" w:eastAsia="黑体"/>
          <w:sz w:val="32"/>
          <w:lang w:eastAsia="zh-CN"/>
        </w:rPr>
        <w:t>第二十九条</w:t>
      </w:r>
      <w:r>
        <w:rPr>
          <w:rFonts w:hint="eastAsia" w:ascii="方正仿宋简体" w:hAnsi="仿宋" w:eastAsia="方正仿宋简体"/>
          <w:b/>
          <w:sz w:val="32"/>
        </w:rPr>
        <w:t xml:space="preserve">  </w:t>
      </w:r>
      <w:r>
        <w:rPr>
          <w:rFonts w:hint="default" w:ascii="Times New Roman" w:hAnsi="Times New Roman" w:eastAsia="仿宋_GB2312" w:cs="Times New Roman"/>
          <w:color w:val="000000"/>
          <w:kern w:val="0"/>
          <w:sz w:val="32"/>
          <w:szCs w:val="32"/>
        </w:rPr>
        <w:t>本规定自</w:t>
      </w:r>
      <w:r>
        <w:rPr>
          <w:rFonts w:hint="default" w:ascii="Times New Roman" w:hAnsi="Times New Roman" w:eastAsia="仿宋_GB2312" w:cs="Times New Roman"/>
          <w:color w:val="000000"/>
          <w:kern w:val="0"/>
          <w:sz w:val="32"/>
          <w:szCs w:val="32"/>
          <w:lang w:val="en-US" w:eastAsia="zh-CN"/>
        </w:rPr>
        <w:t>2019</w:t>
      </w:r>
      <w:r>
        <w:rPr>
          <w:rFonts w:hint="default" w:ascii="Times New Roman" w:hAnsi="Times New Roman" w:eastAsia="仿宋_GB2312" w:cs="Times New Roman"/>
          <w:color w:val="000000"/>
          <w:kern w:val="0"/>
          <w:sz w:val="32"/>
          <w:szCs w:val="32"/>
        </w:rPr>
        <w:t>年</w:t>
      </w:r>
      <w:r>
        <w:rPr>
          <w:rFonts w:hint="default" w:ascii="Times New Roman" w:hAnsi="Times New Roman" w:eastAsia="仿宋_GB2312" w:cs="Times New Roman"/>
          <w:color w:val="000000"/>
          <w:kern w:val="0"/>
          <w:sz w:val="32"/>
          <w:szCs w:val="32"/>
          <w:lang w:val="en-US" w:eastAsia="zh-CN"/>
        </w:rPr>
        <w:t>1</w:t>
      </w:r>
      <w:r>
        <w:rPr>
          <w:rFonts w:hint="default" w:ascii="Times New Roman" w:hAnsi="Times New Roman" w:eastAsia="仿宋_GB2312" w:cs="Times New Roman"/>
          <w:color w:val="000000"/>
          <w:kern w:val="0"/>
          <w:sz w:val="32"/>
          <w:szCs w:val="32"/>
        </w:rPr>
        <w:t>月</w:t>
      </w:r>
      <w:r>
        <w:rPr>
          <w:rFonts w:hint="default" w:ascii="Times New Roman" w:hAnsi="Times New Roman" w:eastAsia="仿宋_GB2312" w:cs="Times New Roman"/>
          <w:color w:val="000000"/>
          <w:kern w:val="0"/>
          <w:sz w:val="32"/>
          <w:szCs w:val="32"/>
          <w:lang w:val="en-US" w:eastAsia="zh-CN"/>
        </w:rPr>
        <w:t>1</w:t>
      </w:r>
      <w:r>
        <w:rPr>
          <w:rFonts w:hint="default" w:ascii="Times New Roman" w:hAnsi="Times New Roman" w:eastAsia="仿宋_GB2312" w:cs="Times New Roman"/>
          <w:color w:val="000000"/>
          <w:kern w:val="0"/>
          <w:sz w:val="32"/>
          <w:szCs w:val="32"/>
        </w:rPr>
        <w:t>日起施行。</w:t>
      </w:r>
    </w:p>
    <w:p>
      <w:pPr>
        <w:pStyle w:val="2"/>
        <w:keepNext w:val="0"/>
        <w:keepLines w:val="0"/>
        <w:pageBreakBefore w:val="0"/>
        <w:widowControl w:val="0"/>
        <w:kinsoku/>
        <w:wordWrap/>
        <w:overflowPunct/>
        <w:topLinePunct w:val="0"/>
        <w:autoSpaceDE w:val="0"/>
        <w:autoSpaceDN/>
        <w:bidi w:val="0"/>
        <w:adjustRightInd w:val="0"/>
        <w:snapToGrid/>
        <w:spacing w:line="540" w:lineRule="exact"/>
        <w:ind w:right="0" w:rightChars="0"/>
        <w:jc w:val="left"/>
        <w:textAlignment w:val="auto"/>
        <w:outlineLvl w:val="9"/>
        <w:rPr>
          <w:rFonts w:hint="default" w:ascii="Times New Roman" w:hAnsi="Times New Roman" w:eastAsia="仿宋_GB2312" w:cs="Times New Roman"/>
          <w:color w:val="000000"/>
          <w:kern w:val="0"/>
          <w:sz w:val="32"/>
          <w:szCs w:val="32"/>
          <w:lang w:val="en-US" w:eastAsia="zh-CN"/>
        </w:rPr>
      </w:pPr>
      <w:bookmarkStart w:id="0" w:name="_GoBack"/>
      <w:bookmarkEnd w:id="0"/>
    </w:p>
    <w:sectPr>
      <w:footerReference r:id="rId3" w:type="default"/>
      <w:footerReference r:id="rId4" w:type="even"/>
      <w:pgSz w:w="11906" w:h="16838"/>
      <w:pgMar w:top="2098" w:right="1531" w:bottom="2098"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ucida Sans">
    <w:panose1 w:val="020B0602030504020204"/>
    <w:charset w:val="00"/>
    <w:family w:val="auto"/>
    <w:pitch w:val="default"/>
    <w:sig w:usb0="00000000" w:usb1="00000000" w:usb2="00000000" w:usb3="00000000" w:csb0="00000000" w:csb1="00000000"/>
  </w:font>
  <w:font w:name="SymbolPS">
    <w:altName w:val="Segoe Print"/>
    <w:panose1 w:val="05050102010607020607"/>
    <w:charset w:val="00"/>
    <w:family w:val="auto"/>
    <w:pitch w:val="default"/>
    <w:sig w:usb0="00000000" w:usb1="00000000" w:usb2="00000000" w:usb3="00000000" w:csb0="80000000" w:csb1="00000000"/>
  </w:font>
  <w:font w:name="楷体_GB2312">
    <w:panose1 w:val="02010609030101010101"/>
    <w:charset w:val="86"/>
    <w:family w:val="auto"/>
    <w:pitch w:val="default"/>
    <w:sig w:usb0="00000001" w:usb1="080E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2010601030101010101"/>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繁体">
    <w:altName w:val="宋体"/>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Arial Unicode MS"/>
    <w:panose1 w:val="02010601030101010101"/>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黑体简体">
    <w:altName w:val="Arial Unicode MS"/>
    <w:panose1 w:val="02010601030101010101"/>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楷体简体">
    <w:altName w:val="楷体_GB2312"/>
    <w:panose1 w:val="02010601030101010101"/>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G Times">
    <w:altName w:val="Traditional Arabic"/>
    <w:panose1 w:val="02020603050405020304"/>
    <w:charset w:val="00"/>
    <w:family w:val="auto"/>
    <w:pitch w:val="default"/>
    <w:sig w:usb0="00000000" w:usb1="00000000" w:usb2="00000000" w:usb3="00000000" w:csb0="0000009F"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宋体"/>
    <w:panose1 w:val="03000509000000000000"/>
    <w:charset w:val="86"/>
    <w:family w:val="auto"/>
    <w:pitch w:val="default"/>
    <w:sig w:usb0="00000000" w:usb1="00000000" w:usb2="00000000" w:usb3="00000000" w:csb0="00040000" w:csb1="00000000"/>
  </w:font>
  <w:font w:name="方正古隶繁体">
    <w:altName w:val="宋体"/>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繁体">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铁筋隶书繁体">
    <w:altName w:val="宋体"/>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繁体">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_GBK">
    <w:altName w:val="Arial Unicode MS"/>
    <w:panose1 w:val="03000509000000000000"/>
    <w:charset w:val="86"/>
    <w:family w:val="script"/>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Showcard Gothic">
    <w:panose1 w:val="04020904020102020604"/>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xford">
    <w:altName w:val="Estrangelo Edessa"/>
    <w:panose1 w:val="03080702030302020503"/>
    <w:charset w:val="00"/>
    <w:family w:val="auto"/>
    <w:pitch w:val="default"/>
    <w:sig w:usb0="00000000" w:usb1="00000000" w:usb2="00000000" w:usb3="00000000" w:csb0="00000001" w:csb1="00000000"/>
  </w:font>
  <w:font w:name="Palatino">
    <w:altName w:val="Palatino Linotype"/>
    <w:panose1 w:val="02040602050305020304"/>
    <w:charset w:val="00"/>
    <w:family w:val="auto"/>
    <w:pitch w:val="default"/>
    <w:sig w:usb0="00000000" w:usb1="00000000" w:usb2="00000000" w:usb3="00000000" w:csb0="00000093"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方正卡通繁体">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Univers ExtendedPS">
    <w:altName w:val="Segoe Print"/>
    <w:panose1 w:val="020B06050305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45 Light">
    <w:altName w:val="Malgun Gothic"/>
    <w:panose1 w:val="020B040302020202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西文正文">
    <w:altName w:val="Courier New"/>
    <w:panose1 w:val="00000000000000000000"/>
    <w:charset w:val="00"/>
    <w:family w:val="auto"/>
    <w:pitch w:val="default"/>
    <w:sig w:usb0="00000000" w:usb1="00000000" w:usb2="00000000" w:usb3="00000000" w:csb0="00000000" w:csb1="00000000"/>
  </w:font>
  <w:font w:name="StempelGaramond Roman">
    <w:altName w:val="PMingLiU-ExtB"/>
    <w:panose1 w:val="02020502050306020203"/>
    <w:charset w:val="00"/>
    <w:family w:val="auto"/>
    <w:pitch w:val="default"/>
    <w:sig w:usb0="00000000" w:usb1="00000000" w:usb2="00000000" w:usb3="00000000" w:csb0="00000093" w:csb1="00000000"/>
  </w:font>
  <w:font w:name="Symbol">
    <w:panose1 w:val="050501020107060205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New York">
    <w:altName w:val="PMingLiU-ExtB"/>
    <w:panose1 w:val="02020502060305060204"/>
    <w:charset w:val="00"/>
    <w:family w:val="auto"/>
    <w:pitch w:val="default"/>
    <w:sig w:usb0="00000000" w:usb1="00000000" w:usb2="00000000" w:usb3="00000000" w:csb0="00000093" w:csb1="00000000"/>
  </w:font>
  <w:font w:name="Latha">
    <w:panose1 w:val="020B0604020202020204"/>
    <w:charset w:val="00"/>
    <w:family w:val="auto"/>
    <w:pitch w:val="default"/>
    <w:sig w:usb0="0010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Kristen ITC">
    <w:panose1 w:val="03050502040202030202"/>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 w:name="Traditional Arabic">
    <w:panose1 w:val="02020603050405020304"/>
    <w:charset w:val="00"/>
    <w:family w:val="auto"/>
    <w:pitch w:val="default"/>
    <w:sig w:usb0="00006003" w:usb1="80000000" w:usb2="00000008" w:usb3="00000000" w:csb0="00000041" w:csb1="20080000"/>
  </w:font>
  <w:font w:name="Malgun Gothic">
    <w:panose1 w:val="020B0503020000020004"/>
    <w:charset w:val="81"/>
    <w:family w:val="auto"/>
    <w:pitch w:val="default"/>
    <w:sig w:usb0="900002AF" w:usb1="01D77CFB" w:usb2="00000012" w:usb3="00000000" w:csb0="00080001" w:csb1="00000000"/>
  </w:font>
  <w:font w:name="Bookman Old Style">
    <w:panose1 w:val="02050604050505020204"/>
    <w:charset w:val="00"/>
    <w:family w:val="auto"/>
    <w:pitch w:val="default"/>
    <w:sig w:usb0="00000287" w:usb1="00000000" w:usb2="00000000" w:usb3="00000000" w:csb0="2000009F" w:csb1="DFD70000"/>
  </w:font>
  <w:font w:name="方正大黑繁体">
    <w:altName w:val="黑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繁体">
    <w:altName w:val="宋体"/>
    <w:panose1 w:val="03000509000000000000"/>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Gulim">
    <w:panose1 w:val="020B0600000101010101"/>
    <w:charset w:val="81"/>
    <w:family w:val="auto"/>
    <w:pitch w:val="default"/>
    <w:sig w:usb0="B00002AF" w:usb1="69D77CFB" w:usb2="00000030" w:usb3="00000000" w:csb0="4008009F" w:csb1="DFD70000"/>
  </w:font>
  <w:font w:name="方正水黑简体">
    <w:altName w:val="黑体"/>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Apple Chancery">
    <w:altName w:val="Courier New"/>
    <w:panose1 w:val="03020702040506060504"/>
    <w:charset w:val="00"/>
    <w:family w:val="auto"/>
    <w:pitch w:val="default"/>
    <w:sig w:usb0="00000000" w:usb1="00000000" w:usb2="00000000" w:usb3="00000000" w:csb0="00000093" w:csb1="00000000"/>
  </w:font>
  <w:font w:name="Antique Olive Roman">
    <w:altName w:val="Segoe Print"/>
    <w:panose1 w:val="020B0603020204030204"/>
    <w:charset w:val="00"/>
    <w:family w:val="auto"/>
    <w:pitch w:val="default"/>
    <w:sig w:usb0="00000000" w:usb1="00000000" w:usb2="00000000" w:usb3="00000000" w:csb0="00000093" w:csb1="00000000"/>
  </w:font>
  <w:font w:name="Albertus MT">
    <w:altName w:val="Segoe Print"/>
    <w:panose1 w:val="020E0602030304020304"/>
    <w:charset w:val="00"/>
    <w:family w:val="auto"/>
    <w:pitch w:val="default"/>
    <w:sig w:usb0="00000000" w:usb1="00000000" w:usb2="00000000" w:usb3="00000000" w:csb0="00000001"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GillSans Condensed">
    <w:altName w:val="Segoe Print"/>
    <w:panose1 w:val="020B0506020204020204"/>
    <w:charset w:val="00"/>
    <w:family w:val="auto"/>
    <w:pitch w:val="default"/>
    <w:sig w:usb0="00000000" w:usb1="00000000" w:usb2="00000000" w:usb3="00000000" w:csb0="00000093"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Mona Lisa Recut">
    <w:altName w:val="Onyx"/>
    <w:panose1 w:val="04050504080603030502"/>
    <w:charset w:val="00"/>
    <w:family w:val="auto"/>
    <w:pitch w:val="default"/>
    <w:sig w:usb0="00000000" w:usb1="00000000" w:usb2="00000000" w:usb3="00000000" w:csb0="000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pperplate33bc">
    <w:altName w:val="Segoe Print"/>
    <w:panose1 w:val="020E09070202060204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Arial Narrow"/>
    <w:panose1 w:val="020B0606020104020203"/>
    <w:charset w:val="00"/>
    <w:family w:val="auto"/>
    <w:pitch w:val="default"/>
    <w:sig w:usb0="00000000" w:usb1="00000000" w:usb2="00000000" w:usb3="00000000" w:csb0="20000003" w:csb1="00000000"/>
  </w:font>
  <w:font w:name="Tw Cen MT">
    <w:altName w:val="Lucida Sans Unicode"/>
    <w:panose1 w:val="020B06020201040206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方正稚艺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方正祥隶简体">
    <w:altName w:val="隶书"/>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Arial Narrow">
    <w:panose1 w:val="020B0606020202030204"/>
    <w:charset w:val="00"/>
    <w:family w:val="auto"/>
    <w:pitch w:val="default"/>
    <w:sig w:usb0="00000287" w:usb1="000008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EU-B3X">
    <w:altName w:val="宋体"/>
    <w:panose1 w:val="03000509000000000000"/>
    <w:charset w:val="86"/>
    <w:family w:val="auto"/>
    <w:pitch w:val="default"/>
    <w:sig w:usb0="00000000" w:usb1="00000000" w:usb2="00000000" w:usb3="00000000" w:csb0="00040000" w:csb1="00000000"/>
  </w:font>
  <w:font w:name="Perpetua Titling MT">
    <w:altName w:val="PMingLiU"/>
    <w:panose1 w:val="02020502060505020804"/>
    <w:charset w:val="00"/>
    <w:family w:val="auto"/>
    <w:pitch w:val="default"/>
    <w:sig w:usb0="00000000" w:usb1="00000000" w:usb2="00000000" w:usb3="00000000" w:csb0="20000001" w:csb1="00000000"/>
  </w:font>
  <w:font w:name="Pristina">
    <w:altName w:val="Mongolian Baiti"/>
    <w:panose1 w:val="03060402040406080204"/>
    <w:charset w:val="00"/>
    <w:family w:val="auto"/>
    <w:pitch w:val="default"/>
    <w:sig w:usb0="00000000" w:usb1="00000000" w:usb2="00000000" w:usb3="00000000" w:csb0="20000001" w:csb1="00000000"/>
  </w:font>
  <w:font w:name="Rockwell Extra Bold">
    <w:altName w:val="Segoe Print"/>
    <w:panose1 w:val="02060903040505020403"/>
    <w:charset w:val="00"/>
    <w:family w:val="auto"/>
    <w:pitch w:val="default"/>
    <w:sig w:usb0="00000000" w:usb1="00000000" w:usb2="00000000" w:usb3="00000000" w:csb0="20000001" w:csb1="00000000"/>
  </w:font>
  <w:font w:name="宋体-方正超大字符集">
    <w:altName w:val="宋体"/>
    <w:panose1 w:val="03000509000000000000"/>
    <w:charset w:val="86"/>
    <w:family w:val="auto"/>
    <w:pitch w:val="default"/>
    <w:sig w:usb0="00000000" w:usb1="00000000" w:usb2="00000000" w:usb3="00000000" w:csb0="00040000" w:csb1="00000000"/>
  </w:font>
  <w:font w:name="仿宋">
    <w:panose1 w:val="02010609060101010101"/>
    <w:charset w:val="7A"/>
    <w:family w:val="auto"/>
    <w:pitch w:val="default"/>
    <w:sig w:usb0="800002BF" w:usb1="38CF7CFA" w:usb2="00000016" w:usb3="00000000" w:csb0="00040001" w:csb1="00000000"/>
  </w:font>
  <w:font w:name="微软雅黑">
    <w:panose1 w:val="020B0503020204020204"/>
    <w:charset w:val="7A"/>
    <w:family w:val="auto"/>
    <w:pitch w:val="default"/>
    <w:sig w:usb0="80000287" w:usb1="280F3C52" w:usb2="00000016" w:usb3="00000000" w:csb0="0004001F" w:csb1="00000000"/>
  </w:font>
  <w:font w:name="华康简标题宋">
    <w:altName w:val="宋体"/>
    <w:panose1 w:val="02010609000101010101"/>
    <w:charset w:val="86"/>
    <w:family w:val="modern"/>
    <w:pitch w:val="default"/>
    <w:sig w:usb0="00000000" w:usb1="00000000" w:usb2="00000010" w:usb3="00000000" w:csb0="00040000" w:csb1="00000000"/>
  </w:font>
  <w:font w:name="Monospace">
    <w:altName w:val="Courier New"/>
    <w:panose1 w:val="00000000000000000000"/>
    <w:charset w:val="00"/>
    <w:family w:val="auto"/>
    <w:pitch w:val="default"/>
    <w:sig w:usb0="00000000" w:usb1="00000000" w:usb2="00000000" w:usb3="00000000" w:csb0="0004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Monotype Corsiva">
    <w:panose1 w:val="03010101010201010101"/>
    <w:charset w:val="00"/>
    <w:family w:val="auto"/>
    <w:pitch w:val="default"/>
    <w:sig w:usb0="00000287" w:usb1="00000000" w:usb2="00000000" w:usb3="00000000" w:csb0="2000009F" w:csb1="DFD70000"/>
  </w:font>
  <w:font w:name="ClarendonPS">
    <w:altName w:val="Segoe Print"/>
    <w:panose1 w:val="02040604040505020204"/>
    <w:charset w:val="00"/>
    <w:family w:val="auto"/>
    <w:pitch w:val="default"/>
    <w:sig w:usb0="00000000" w:usb1="00000000" w:usb2="00000000" w:usb3="00000000" w:csb0="00000093" w:csb1="00000000"/>
  </w:font>
  <w:font w:name="汉仪旗黑-55">
    <w:altName w:val="黑体"/>
    <w:panose1 w:val="00020600040101010101"/>
    <w:charset w:val="86"/>
    <w:family w:val="auto"/>
    <w:pitch w:val="default"/>
    <w:sig w:usb0="00000000" w:usb1="00000000" w:usb2="00000016" w:usb3="00000000" w:csb0="00040000" w:csb1="00000000"/>
  </w:font>
  <w:font w:name="Baskerville Old Face">
    <w:panose1 w:val="02020602080505020303"/>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serif">
    <w:altName w:val="Courier New"/>
    <w:panose1 w:val="00000000000000000000"/>
    <w:charset w:val="00"/>
    <w:family w:val="auto"/>
    <w:pitch w:val="default"/>
    <w:sig w:usb0="00000000" w:usb1="00000000" w:usb2="00000000" w:usb3="00000000" w:csb0="00000001" w:csb1="00000000"/>
  </w:font>
  <w:font w:name="mircosoft yahei">
    <w:altName w:val="Courier New"/>
    <w:panose1 w:val="00000000000000000000"/>
    <w:charset w:val="00"/>
    <w:family w:val="auto"/>
    <w:pitch w:val="default"/>
    <w:sig w:usb0="00000000" w:usb1="00000000" w:usb2="00000000" w:usb3="00000000" w:csb0="00000001"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GulimChe">
    <w:panose1 w:val="020B0609000101010101"/>
    <w:charset w:val="81"/>
    <w:family w:val="auto"/>
    <w:pitch w:val="default"/>
    <w:sig w:usb0="B00002AF" w:usb1="69D77CFB" w:usb2="00000030" w:usb3="00000000" w:csb0="4008009F" w:csb1="DFD70000"/>
  </w:font>
  <w:font w:name="方正黑体">
    <w:altName w:val="黑体"/>
    <w:panose1 w:val="03000502000000000000"/>
    <w:charset w:val="86"/>
    <w:family w:val="script"/>
    <w:pitch w:val="default"/>
    <w:sig w:usb0="00000000" w:usb1="00000000" w:usb2="00000010" w:usb3="00000000" w:csb0="00040000" w:csb1="00000000"/>
  </w:font>
  <w:font w:name="?????_GBK">
    <w:altName w:val="Times New Roman"/>
    <w:panose1 w:val="00000000000000000000"/>
    <w:charset w:val="00"/>
    <w:family w:val="auto"/>
    <w:pitch w:val="default"/>
    <w:sig w:usb0="00000000" w:usb1="00000000" w:usb2="00000000" w:usb3="00000000" w:csb0="00000001"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Gabriola">
    <w:panose1 w:val="04040605051002020D02"/>
    <w:charset w:val="00"/>
    <w:family w:val="auto"/>
    <w:pitch w:val="default"/>
    <w:sig w:usb0="E00002EF" w:usb1="5000204B" w:usb2="00000000" w:usb3="00000000" w:csb0="2000009F" w:csb1="00000000"/>
  </w:font>
  <w:font w:name="Harrington">
    <w:panose1 w:val="04040505050A02020702"/>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0000012" w:usb3="00000000" w:csb0="4002009F" w:csb1="DFD70000"/>
  </w:font>
  <w:font w:name="方正楷体">
    <w:altName w:val="宋体"/>
    <w:panose1 w:val="03000502000000000000"/>
    <w:charset w:val="86"/>
    <w:family w:val="script"/>
    <w:pitch w:val="default"/>
    <w:sig w:usb0="00000000" w:usb1="00000000" w:usb2="00000010" w:usb3="00000000" w:csb0="00040000" w:csb1="00000000"/>
  </w:font>
  <w:font w:name="OCR A Extended">
    <w:altName w:val="MV Boli"/>
    <w:panose1 w:val="02010509020102010303"/>
    <w:charset w:val="00"/>
    <w:family w:val="auto"/>
    <w:pitch w:val="default"/>
    <w:sig w:usb0="00000000"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Impact">
    <w:panose1 w:val="020B0806030902050204"/>
    <w:charset w:val="00"/>
    <w:family w:val="auto"/>
    <w:pitch w:val="default"/>
    <w:sig w:usb0="00000287" w:usb1="00000000" w:usb2="00000000" w:usb3="00000000" w:csb0="2000009F" w:csb1="DFD70000"/>
  </w:font>
  <w:font w:name="MS UI Gothic">
    <w:panose1 w:val="020B0600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Arial Rounded MT Bold">
    <w:altName w:val="Arial"/>
    <w:panose1 w:val="020F0704030504030204"/>
    <w:charset w:val="00"/>
    <w:family w:val="auto"/>
    <w:pitch w:val="default"/>
    <w:sig w:usb0="00000000" w:usb1="00000000" w:usb2="00000000" w:usb3="00000000" w:csb0="20000001" w:csb1="00000000"/>
  </w:font>
  <w:font w:name="SimSun-ExtB">
    <w:panose1 w:val="02010609060101010101"/>
    <w:charset w:val="86"/>
    <w:family w:val="modern"/>
    <w:pitch w:val="default"/>
    <w:sig w:usb0="00000001" w:usb1="02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0000012" w:usb3="00000000" w:csb0="4002009F" w:csb1="DFD70000"/>
  </w:font>
  <w:font w:name="Nyala">
    <w:panose1 w:val="02000504070300020003"/>
    <w:charset w:val="00"/>
    <w:family w:val="auto"/>
    <w:pitch w:val="default"/>
    <w:sig w:usb0="A000006F" w:usb1="00000000" w:usb2="00000800" w:usb3="00000000" w:csb0="00000093" w:csb1="00000000"/>
  </w:font>
  <w:font w:name="Vrinda">
    <w:panose1 w:val="020B0502040204020203"/>
    <w:charset w:val="00"/>
    <w:family w:val="auto"/>
    <w:pitch w:val="default"/>
    <w:sig w:usb0="00010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叶根友毛笔行书2.0版">
    <w:altName w:val="宋体"/>
    <w:panose1 w:val="02010601030101010101"/>
    <w:charset w:val="86"/>
    <w:family w:val="auto"/>
    <w:pitch w:val="default"/>
    <w:sig w:usb0="00000000" w:usb1="00000000" w:usb2="00000000"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Adobe 明體 Std L">
    <w:altName w:val="PMingLiU"/>
    <w:panose1 w:val="02020300000000000000"/>
    <w:charset w:val="88"/>
    <w:family w:val="auto"/>
    <w:pitch w:val="default"/>
    <w:sig w:usb0="00000000" w:usb1="00000000" w:usb2="00000016" w:usb3="00000000" w:csb0="00120005" w:csb1="00000000"/>
  </w:font>
  <w:font w:name="Adobe 楷体 Std R">
    <w:altName w:val="楷体_GB2312"/>
    <w:panose1 w:val="02020400000000000000"/>
    <w:charset w:val="86"/>
    <w:family w:val="auto"/>
    <w:pitch w:val="default"/>
    <w:sig w:usb0="00000000" w:usb1="00000000" w:usb2="00000016" w:usb3="00000000" w:csb0="00060007" w:csb1="00000000"/>
  </w:font>
  <w:font w:name="Adobe 繁黑體 Std B">
    <w:altName w:val="黑体"/>
    <w:panose1 w:val="020B0700000000000000"/>
    <w:charset w:val="88"/>
    <w:family w:val="auto"/>
    <w:pitch w:val="default"/>
    <w:sig w:usb0="00000000" w:usb1="00000000" w:usb2="00000016" w:usb3="00000000" w:csb0="00120005" w:csb1="00000000"/>
  </w:font>
  <w:font w:name="Adobe Gothic Std B">
    <w:altName w:val="MS Mincho"/>
    <w:panose1 w:val="020B0800000000000000"/>
    <w:charset w:val="80"/>
    <w:family w:val="auto"/>
    <w:pitch w:val="default"/>
    <w:sig w:usb0="00000000" w:usb1="00000000" w:usb2="00000010" w:usb3="00000000" w:csb0="602A0005" w:csb1="00000000"/>
  </w:font>
  <w:font w:name="Adobe 仿宋 Std R">
    <w:altName w:val="仿宋_GB2312"/>
    <w:panose1 w:val="02020400000000000000"/>
    <w:charset w:val="86"/>
    <w:family w:val="auto"/>
    <w:pitch w:val="default"/>
    <w:sig w:usb0="00000000" w:usb1="00000000" w:usb2="00000016" w:usb3="00000000" w:csb0="00060007" w:csb1="00000000"/>
  </w:font>
  <w:font w:name="Rage Italic">
    <w:altName w:val="Rage Italic LET"/>
    <w:panose1 w:val="03070502040507070304"/>
    <w:charset w:val="00"/>
    <w:family w:val="auto"/>
    <w:pitch w:val="default"/>
    <w:sig w:usb0="00000000" w:usb1="00000000" w:usb2="00000000" w:usb3="00000000" w:csb0="20000001" w:csb1="00000000"/>
  </w:font>
  <w:font w:name="Letter GothicPS">
    <w:altName w:val="Segoe Print"/>
    <w:panose1 w:val="020B0409020202030204"/>
    <w:charset w:val="00"/>
    <w:family w:val="auto"/>
    <w:pitch w:val="default"/>
    <w:sig w:usb0="00000000" w:usb1="00000000" w:usb2="00000000" w:usb3="00000000" w:csb0="00000093" w:csb1="00000000"/>
  </w:font>
  <w:font w:name="Imprint MT Shadow">
    <w:altName w:val="Colonna MT"/>
    <w:panose1 w:val="04020605060303030202"/>
    <w:charset w:val="00"/>
    <w:family w:val="auto"/>
    <w:pitch w:val="default"/>
    <w:sig w:usb0="00000000"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Curlz MT">
    <w:altName w:val="Juice ITC"/>
    <w:panose1 w:val="04040404050702020202"/>
    <w:charset w:val="00"/>
    <w:family w:val="auto"/>
    <w:pitch w:val="default"/>
    <w:sig w:usb0="00000000" w:usb1="00000000" w:usb2="00000000" w:usb3="00000000" w:csb0="20000001" w:csb1="00000000"/>
  </w:font>
  <w:font w:name="Script MT Bold">
    <w:altName w:val="Mongolian Baiti"/>
    <w:panose1 w:val="03040602040607080904"/>
    <w:charset w:val="00"/>
    <w:family w:val="auto"/>
    <w:pitch w:val="default"/>
    <w:sig w:usb0="00000000" w:usb1="00000000" w:usb2="00000000" w:usb3="00000000" w:csb0="20000001" w:csb1="00000000"/>
  </w:font>
  <w:font w:name="Century Schoolbook">
    <w:altName w:val="Century"/>
    <w:panose1 w:val="02040604050505020304"/>
    <w:charset w:val="00"/>
    <w:family w:val="auto"/>
    <w:pitch w:val="default"/>
    <w:sig w:usb0="00000000" w:usb1="00000000" w:usb2="00000000" w:usb3="00000000" w:csb0="2000009F" w:csb1="DFD70000"/>
  </w:font>
  <w:font w:name="Blackadder ITC">
    <w:altName w:val="Chiller"/>
    <w:panose1 w:val="04020505051007020D02"/>
    <w:charset w:val="00"/>
    <w:family w:val="auto"/>
    <w:pitch w:val="default"/>
    <w:sig w:usb0="00000000" w:usb1="00000000" w:usb2="00000000" w:usb3="00000000" w:csb0="20000001" w:csb1="00000000"/>
  </w:font>
  <w:font w:name="Rockwell Condensed">
    <w:altName w:val="Cambria Math"/>
    <w:panose1 w:val="02060603050405020104"/>
    <w:charset w:val="00"/>
    <w:family w:val="auto"/>
    <w:pitch w:val="default"/>
    <w:sig w:usb0="00000000" w:usb1="00000000" w:usb2="00000000" w:usb3="00000000" w:csb0="20000001" w:csb1="00000000"/>
  </w:font>
  <w:font w:name="Rockwell">
    <w:altName w:val="Segoe Print"/>
    <w:panose1 w:val="02060603020205020403"/>
    <w:charset w:val="00"/>
    <w:family w:val="auto"/>
    <w:pitch w:val="default"/>
    <w:sig w:usb0="00000000"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balin Graph">
    <w:altName w:val="Segoe Print"/>
    <w:panose1 w:val="02060503020205020404"/>
    <w:charset w:val="00"/>
    <w:family w:val="auto"/>
    <w:pitch w:val="default"/>
    <w:sig w:usb0="00000000" w:usb1="00000000" w:usb2="00000000" w:usb3="00000000" w:csb0="00000093" w:csb1="00000000"/>
  </w:font>
  <w:font w:name="Bodoni Poster">
    <w:altName w:val="Segoe Print"/>
    <w:panose1 w:val="02070A04080905020204"/>
    <w:charset w:val="00"/>
    <w:family w:val="auto"/>
    <w:pitch w:val="default"/>
    <w:sig w:usb0="00000000" w:usb1="00000000" w:usb2="00000000" w:usb3="00000000" w:csb0="00000093" w:csb1="00000000"/>
  </w:font>
  <w:font w:name="Bodoni PosterCompressed">
    <w:altName w:val="Segoe Print"/>
    <w:panose1 w:val="02070608080905030204"/>
    <w:charset w:val="00"/>
    <w:family w:val="auto"/>
    <w:pitch w:val="default"/>
    <w:sig w:usb0="00000000" w:usb1="00000000" w:usb2="00000000" w:usb3="00000000" w:csb0="00000093" w:csb1="00000000"/>
  </w:font>
  <w:font w:name="BodoniPS">
    <w:altName w:val="Segoe Print"/>
    <w:panose1 w:val="02070603060706020303"/>
    <w:charset w:val="00"/>
    <w:family w:val="auto"/>
    <w:pitch w:val="default"/>
    <w:sig w:usb0="00000000" w:usb1="00000000" w:usb2="00000000" w:usb3="00000000" w:csb0="00000093"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Eurostile Bold">
    <w:altName w:val="Segoe Print"/>
    <w:panose1 w:val="020B0804020202050204"/>
    <w:charset w:val="00"/>
    <w:family w:val="auto"/>
    <w:pitch w:val="default"/>
    <w:sig w:usb0="00000000" w:usb1="00000000" w:usb2="00000000" w:usb3="00000000" w:csb0="00000093" w:csb1="00000000"/>
  </w:font>
  <w:font w:name="GillSans ExtraBold">
    <w:altName w:val="Segoe UI Semibold"/>
    <w:panose1 w:val="020B0902020204020204"/>
    <w:charset w:val="00"/>
    <w:family w:val="auto"/>
    <w:pitch w:val="default"/>
    <w:sig w:usb0="00000000" w:usb1="00000000" w:usb2="00000000" w:usb3="00000000" w:csb0="00000093" w:csb1="00000000"/>
  </w:font>
  <w:font w:name="Helvetica-Black">
    <w:altName w:val="Segoe Print"/>
    <w:panose1 w:val="020B0904030502030204"/>
    <w:charset w:val="00"/>
    <w:family w:val="auto"/>
    <w:pitch w:val="default"/>
    <w:sig w:usb0="00000000" w:usb1="00000000" w:usb2="00000000" w:usb3="00000000" w:csb0="00000001" w:csb1="00000000"/>
  </w:font>
  <w:font w:name="Bodoni MT Black">
    <w:altName w:val="Segoe Print"/>
    <w:panose1 w:val="02070A03080606020203"/>
    <w:charset w:val="00"/>
    <w:family w:val="auto"/>
    <w:pitch w:val="default"/>
    <w:sig w:usb0="00000000" w:usb1="00000000" w:usb2="00000000" w:usb3="00000000" w:csb0="20000001" w:csb1="00000000"/>
  </w:font>
  <w:font w:name="Agency FB">
    <w:altName w:val="Trebuchet MS"/>
    <w:panose1 w:val="020B0503020202020204"/>
    <w:charset w:val="00"/>
    <w:family w:val="auto"/>
    <w:pitch w:val="default"/>
    <w:sig w:usb0="00000000" w:usb1="00000000" w:usb2="00000000" w:usb3="00000000" w:csb0="20000001" w:csb1="00000000"/>
  </w:font>
  <w:font w:name="Gill Sans MT Ext Condensed Bold">
    <w:altName w:val="Segoe UI Semibold"/>
    <w:panose1 w:val="020B0902020104020203"/>
    <w:charset w:val="00"/>
    <w:family w:val="auto"/>
    <w:pitch w:val="default"/>
    <w:sig w:usb0="00000000" w:usb1="00000000" w:usb2="00000000" w:usb3="00000000" w:csb0="20000003" w:csb1="00000000"/>
  </w:font>
  <w:font w:name="Goudy Old Style">
    <w:altName w:val="PMingLiU-ExtB"/>
    <w:panose1 w:val="02020502050305020303"/>
    <w:charset w:val="00"/>
    <w:family w:val="auto"/>
    <w:pitch w:val="default"/>
    <w:sig w:usb0="00000000" w:usb1="00000000" w:usb2="00000000" w:usb3="00000000" w:csb0="20000001" w:csb1="00000000"/>
  </w:font>
  <w:font w:name="Papyrus">
    <w:altName w:val="Mongolian Baiti"/>
    <w:panose1 w:val="03070502060502030205"/>
    <w:charset w:val="00"/>
    <w:family w:val="auto"/>
    <w:pitch w:val="default"/>
    <w:sig w:usb0="00000000" w:usb1="00000000" w:usb2="00000000" w:usb3="00000000" w:csb0="20000001"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crosoft JhengHei">
    <w:panose1 w:val="020B0604030504040204"/>
    <w:charset w:val="88"/>
    <w:family w:val="auto"/>
    <w:pitch w:val="default"/>
    <w:sig w:usb0="00000087" w:usb1="28AF4000" w:usb2="00000016" w:usb3="00000000" w:csb0="00100009" w:csb1="00000000"/>
  </w:font>
  <w:font w:name="Meiryo">
    <w:panose1 w:val="020B0604030504040204"/>
    <w:charset w:val="80"/>
    <w:family w:val="auto"/>
    <w:pitch w:val="default"/>
    <w:sig w:usb0="E10102FF" w:usb1="EAC7FFFF" w:usb2="00010012" w:usb3="00000000" w:csb0="6002009F" w:csb1="DFD70000"/>
  </w:font>
  <w:font w:name="Academy Engraved LE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Bodoni MT Condensed">
    <w:altName w:val="PMingLiU"/>
    <w:panose1 w:val="02070606080606020203"/>
    <w:charset w:val="00"/>
    <w:family w:val="auto"/>
    <w:pitch w:val="default"/>
    <w:sig w:usb0="00000000" w:usb1="00000000" w:usb2="00000000" w:usb3="00000000" w:csb0="20000001" w:csb1="00000000"/>
  </w:font>
  <w:font w:name="仿宋_GB231">
    <w:altName w:val="仿宋_GB2312"/>
    <w:panose1 w:val="00000000000000000000"/>
    <w:charset w:val="00"/>
    <w:family w:val="auto"/>
    <w:pitch w:val="default"/>
    <w:sig w:usb0="00000000" w:usb1="00000000" w:usb2="00000000" w:usb3="00000000" w:csb0="00000000" w:csb1="00000000"/>
  </w:font>
  <w:font w:name="仿宋_GB23">
    <w:altName w:val="仿宋_GB2312"/>
    <w:panose1 w:val="00000000000000000000"/>
    <w:charset w:val="00"/>
    <w:family w:val="auto"/>
    <w:pitch w:val="default"/>
    <w:sig w:usb0="00000000" w:usb1="00000000" w:usb2="00000000" w:usb3="00000000" w:csb0="00000000" w:csb1="00000000"/>
  </w:font>
  <w:font w:name="仿宋_GB2">
    <w:altName w:val="仿宋_GB2312"/>
    <w:panose1 w:val="00000000000000000000"/>
    <w:charset w:val="00"/>
    <w:family w:val="auto"/>
    <w:pitch w:val="default"/>
    <w:sig w:usb0="00000000" w:usb1="00000000" w:usb2="00000000" w:usb3="00000000" w:csb0="00000000" w:csb1="00000000"/>
  </w:font>
  <w:font w:name="仿宋_GB">
    <w:altName w:val="仿宋_GB2312"/>
    <w:panose1 w:val="00000000000000000000"/>
    <w:charset w:val="00"/>
    <w:family w:val="auto"/>
    <w:pitch w:val="default"/>
    <w:sig w:usb0="00000000" w:usb1="00000000" w:usb2="00000000" w:usb3="00000000" w:csb0="00000000" w:csb1="00000000"/>
  </w:font>
  <w:font w:name="仿宋_G">
    <w:altName w:val="仿宋_GB2312"/>
    <w:panose1 w:val="00000000000000000000"/>
    <w:charset w:val="00"/>
    <w:family w:val="auto"/>
    <w:pitch w:val="default"/>
    <w:sig w:usb0="00000000" w:usb1="00000000" w:usb2="00000000" w:usb3="00000000" w:csb0="00000000" w:csb1="00000000"/>
  </w:font>
  <w:font w:name="仿宋_">
    <w:altName w:val="仿宋_GB2312"/>
    <w:panose1 w:val="00000000000000000000"/>
    <w:charset w:val="00"/>
    <w:family w:val="auto"/>
    <w:pitch w:val="default"/>
    <w:sig w:usb0="00000000" w:usb1="00000000" w:usb2="00000000" w:usb3="00000000" w:csb0="00000000" w:csb1="00000000"/>
  </w:font>
  <w:font w:name="仿">
    <w:altName w:val="Courier New"/>
    <w:panose1 w:val="00000000000000000000"/>
    <w:charset w:val="00"/>
    <w:family w:val="auto"/>
    <w:pitch w:val="default"/>
    <w:sig w:usb0="00000000" w:usb1="00000000" w:usb2="00000000" w:usb3="00000000" w:csb0="00000000" w:csb1="00000000"/>
  </w:font>
  <w:font w:name="方正_GBK">
    <w:altName w:val="Courier New"/>
    <w:panose1 w:val="00000000000000000000"/>
    <w:charset w:val="00"/>
    <w:family w:val="auto"/>
    <w:pitch w:val="default"/>
    <w:sig w:usb0="00000000" w:usb1="00000000" w:usb2="00000000" w:usb3="00000000" w:csb0="00000000" w:csb1="00000000"/>
  </w:font>
  <w:font w:name="Bodoni MT Poster Compressed">
    <w:panose1 w:val="02070706080601050204"/>
    <w:charset w:val="00"/>
    <w:family w:val="auto"/>
    <w:pitch w:val="default"/>
    <w:sig w:usb0="00000003" w:usb1="00000000" w:usb2="00000000" w:usb3="00000000" w:csb0="20000011" w:csb1="00000000"/>
  </w:font>
  <w:font w:name="f">
    <w:altName w:val="Courier New"/>
    <w:panose1 w:val="00000000000000000000"/>
    <w:charset w:val="00"/>
    <w:family w:val="auto"/>
    <w:pitch w:val="default"/>
    <w:sig w:usb0="00000000" w:usb1="00000000" w:usb2="00000000" w:usb3="00000000" w:csb0="00000000" w:csb1="00000000"/>
  </w:font>
  <w:font w:name="fa">
    <w:altName w:val="Courier New"/>
    <w:panose1 w:val="00000000000000000000"/>
    <w:charset w:val="00"/>
    <w:family w:val="auto"/>
    <w:pitch w:val="default"/>
    <w:sig w:usb0="00000000" w:usb1="00000000" w:usb2="00000000" w:usb3="00000000" w:csb0="00000000" w:csb1="00000000"/>
  </w:font>
  <w:font w:name="fan">
    <w:altName w:val="Courier New"/>
    <w:panose1 w:val="00000000000000000000"/>
    <w:charset w:val="00"/>
    <w:family w:val="auto"/>
    <w:pitch w:val="default"/>
    <w:sig w:usb0="00000000" w:usb1="00000000" w:usb2="00000000" w:usb3="00000000" w:csb0="00000000" w:csb1="00000000"/>
  </w:font>
  <w:font w:name="fanf">
    <w:altName w:val="Courier New"/>
    <w:panose1 w:val="00000000000000000000"/>
    <w:charset w:val="00"/>
    <w:family w:val="auto"/>
    <w:pitch w:val="default"/>
    <w:sig w:usb0="00000000" w:usb1="00000000" w:usb2="00000000" w:usb3="00000000" w:csb0="00000000" w:csb1="00000000"/>
  </w:font>
  <w:font w:name="fanfg">
    <w:altName w:val="Courier New"/>
    <w:panose1 w:val="00000000000000000000"/>
    <w:charset w:val="00"/>
    <w:family w:val="auto"/>
    <w:pitch w:val="default"/>
    <w:sig w:usb0="00000000" w:usb1="00000000" w:usb2="00000000" w:usb3="00000000" w:csb0="00000000" w:csb1="00000000"/>
  </w:font>
  <w:font w:name="DLF-32769-4-1927374962+ZFSKcR-3">
    <w:altName w:val="黑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sans-serif">
    <w:altName w:val="Courier New"/>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Bodoni MT">
    <w:altName w:val="PMingLiU"/>
    <w:panose1 w:val="02070603080606020203"/>
    <w:charset w:val="00"/>
    <w:family w:val="auto"/>
    <w:pitch w:val="default"/>
    <w:sig w:usb0="00000000"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stellar">
    <w:altName w:val="PMingLiU"/>
    <w:panose1 w:val="020A0402060406010301"/>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Franklin Gothic Medium Cond">
    <w:altName w:val="Franklin Gothic Medium"/>
    <w:panose1 w:val="020B0606030402020204"/>
    <w:charset w:val="00"/>
    <w:family w:val="auto"/>
    <w:pitch w:val="default"/>
    <w:sig w:usb0="00000000" w:usb1="00000000" w:usb2="00000000" w:usb3="00000000" w:csb0="2000009F" w:csb1="DFD70000"/>
  </w:font>
  <w:font w:name="Gill Sans Ultra Bold">
    <w:altName w:val="Segoe UI Semibold"/>
    <w:panose1 w:val="020B0A02020104020203"/>
    <w:charset w:val="00"/>
    <w:family w:val="auto"/>
    <w:pitch w:val="default"/>
    <w:sig w:usb0="00000000" w:usb1="00000000" w:usb2="00000000" w:usb3="00000000" w:csb0="20000003" w:csb1="00000000"/>
  </w:font>
  <w:font w:name="Gloucester MT Extra Condensed">
    <w:altName w:val="MT Extra"/>
    <w:panose1 w:val="02030808020601010101"/>
    <w:charset w:val="00"/>
    <w:family w:val="auto"/>
    <w:pitch w:val="default"/>
    <w:sig w:usb0="00000000" w:usb1="00000000" w:usb2="00000000" w:usb3="00000000" w:csb0="20000001" w:csb1="00000000"/>
  </w:font>
  <w:font w:name="Raavi">
    <w:panose1 w:val="020B0502040204020203"/>
    <w:charset w:val="00"/>
    <w:family w:val="auto"/>
    <w:pitch w:val="default"/>
    <w:sig w:usb0="00020003" w:usb1="00000000" w:usb2="00000000" w:usb3="00000000" w:csb0="00000001" w:csb1="00000000"/>
  </w:font>
  <w:font w:name="Snap ITC">
    <w:panose1 w:val="04040A0706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GungsuhChe">
    <w:panose1 w:val="02030609000101010101"/>
    <w:charset w:val="81"/>
    <w:family w:val="auto"/>
    <w:pitch w:val="default"/>
    <w:sig w:usb0="B00002AF" w:usb1="69D77CFB" w:usb2="00000030" w:usb3="00000000" w:csb0="4008009F" w:csb1="DFD70000"/>
  </w:font>
  <w:font w:name="Arabic Typesetting">
    <w:panose1 w:val="03020402040406030203"/>
    <w:charset w:val="00"/>
    <w:family w:val="auto"/>
    <w:pitch w:val="default"/>
    <w:sig w:usb0="A000206F" w:usb1="C0000000" w:usb2="00000008" w:usb3="00000000" w:csb0="200000D3"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radley Hand ITC">
    <w:altName w:val="Mongolian Baiti"/>
    <w:panose1 w:val="03070402050302030203"/>
    <w:charset w:val="00"/>
    <w:family w:val="auto"/>
    <w:pitch w:val="default"/>
    <w:sig w:usb0="00000000"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Calisto MT">
    <w:altName w:val="Cambria Math"/>
    <w:panose1 w:val="02040603050505030304"/>
    <w:charset w:val="00"/>
    <w:family w:val="auto"/>
    <w:pitch w:val="default"/>
    <w:sig w:usb0="00000000" w:usb1="00000000" w:usb2="00000000" w:usb3="00000000" w:csb0="20000001" w:csb1="00000000"/>
  </w:font>
  <w:font w:name="Engravers MT">
    <w:altName w:val="PMingLiU"/>
    <w:panose1 w:val="02090707080505020304"/>
    <w:charset w:val="00"/>
    <w:family w:val="auto"/>
    <w:pitch w:val="default"/>
    <w:sig w:usb0="00000000"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Jokerman">
    <w:panose1 w:val="04090605060D06020702"/>
    <w:charset w:val="00"/>
    <w:family w:val="auto"/>
    <w:pitch w:val="default"/>
    <w:sig w:usb0="00000003" w:usb1="00000000" w:usb2="00000000" w:usb3="00000000" w:csb0="20000001" w:csb1="00000000"/>
  </w:font>
  <w:font w:name="Kalinga">
    <w:panose1 w:val="020B0502040204020203"/>
    <w:charset w:val="00"/>
    <w:family w:val="auto"/>
    <w:pitch w:val="default"/>
    <w:sig w:usb0="00080003" w:usb1="00000000" w:usb2="00000000" w:usb3="00000000" w:csb0="00000001" w:csb1="00000000"/>
  </w:font>
  <w:font w:name="Kokila">
    <w:panose1 w:val="020B0604020202020204"/>
    <w:charset w:val="00"/>
    <w:family w:val="auto"/>
    <w:pitch w:val="default"/>
    <w:sig w:usb0="00008003" w:usb1="00000000" w:usb2="00000000" w:usb3="00000000" w:csb0="00000001" w:csb1="00000000"/>
  </w:font>
  <w:font w:name="LilyUPC">
    <w:panose1 w:val="020B0604020202020204"/>
    <w:charset w:val="00"/>
    <w:family w:val="auto"/>
    <w:pitch w:val="default"/>
    <w:sig w:usb0="01000007" w:usb1="00000002" w:usb2="00000000" w:usb3="00000000" w:csb0="00010001" w:csb1="00000000"/>
  </w:font>
  <w:font w:name="Lucida Sans Typewriter">
    <w:altName w:val="Lucida Sans"/>
    <w:panose1 w:val="020B0509030504030204"/>
    <w:charset w:val="00"/>
    <w:family w:val="auto"/>
    <w:pitch w:val="default"/>
    <w:sig w:usb0="00000000"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Modern No. 20">
    <w:panose1 w:val="02070704070505020303"/>
    <w:charset w:val="00"/>
    <w:family w:val="auto"/>
    <w:pitch w:val="default"/>
    <w:sig w:usb0="00000003" w:usb1="00000000" w:usb2="00000000" w:usb3="00000000" w:csb0="20000001" w:csb1="00000000"/>
  </w:font>
  <w:font w:name="Albertus Medium">
    <w:altName w:val="Segoe Print"/>
    <w:panose1 w:val="020E0602030304020304"/>
    <w:charset w:val="00"/>
    <w:family w:val="auto"/>
    <w:pitch w:val="default"/>
    <w:sig w:usb0="00000000" w:usb1="00000000" w:usb2="00000000" w:usb3="00000000" w:csb0="00000093" w:csb1="00000000"/>
  </w:font>
  <w:font w:name="Arial Black">
    <w:panose1 w:val="020B0A04020102020204"/>
    <w:charset w:val="00"/>
    <w:family w:val="auto"/>
    <w:pitch w:val="default"/>
    <w:sig w:usb0="00000287" w:usb1="00000000" w:usb2="00000000" w:usb3="00000000" w:csb0="2000009F" w:csb1="DFD70000"/>
  </w:font>
  <w:font w:name="Bernard MT Condensed">
    <w:panose1 w:val="02050806060905020404"/>
    <w:charset w:val="00"/>
    <w:family w:val="auto"/>
    <w:pitch w:val="default"/>
    <w:sig w:usb0="00000003" w:usb1="00000000" w:usb2="00000000" w:usb3="00000000" w:csb0="20000001" w:csb1="00000000"/>
  </w:font>
  <w:font w:name="Eras Demi ITC">
    <w:altName w:val="Tahoma"/>
    <w:panose1 w:val="020B0805030504020804"/>
    <w:charset w:val="00"/>
    <w:family w:val="auto"/>
    <w:pitch w:val="default"/>
    <w:sig w:usb0="00000000" w:usb1="00000000" w:usb2="00000000" w:usb3="00000000" w:csb0="20000001" w:csb1="00000000"/>
  </w:font>
  <w:font w:name="Gill Sans MT Condensed">
    <w:altName w:val="Arial Narrow"/>
    <w:panose1 w:val="020B0506020104020203"/>
    <w:charset w:val="00"/>
    <w:family w:val="auto"/>
    <w:pitch w:val="default"/>
    <w:sig w:usb0="00000000" w:usb1="00000000" w:usb2="00000000" w:usb3="00000000" w:csb0="20000003" w:csb1="00000000"/>
  </w:font>
  <w:font w:name="Matura MT Script Capitals">
    <w:panose1 w:val="03020802060602070202"/>
    <w:charset w:val="00"/>
    <w:family w:val="auto"/>
    <w:pitch w:val="default"/>
    <w:sig w:usb0="00000003" w:usb1="00000000" w:usb2="00000000" w:usb3="00000000" w:csb0="20000001" w:csb1="00000000"/>
  </w:font>
  <w:font w:name="Copperplate Gothic Light">
    <w:altName w:val="Segoe Print"/>
    <w:panose1 w:val="020E0507020206020404"/>
    <w:charset w:val="00"/>
    <w:family w:val="auto"/>
    <w:pitch w:val="default"/>
    <w:sig w:usb0="00000000" w:usb1="00000000" w:usb2="00000000" w:usb3="00000000" w:csb0="20000001" w:csb1="00000000"/>
  </w:font>
  <w:font w:name="Eras Light ITC">
    <w:altName w:val="Lucida Sans Unicode"/>
    <w:panose1 w:val="020B0402030504020804"/>
    <w:charset w:val="00"/>
    <w:family w:val="auto"/>
    <w:pitch w:val="default"/>
    <w:sig w:usb0="00000000"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方正书宋简">
    <w:altName w:val="宋体"/>
    <w:panose1 w:val="00000000000000000000"/>
    <w:charset w:val="00"/>
    <w:family w:val="auto"/>
    <w:pitch w:val="default"/>
    <w:sig w:usb0="00000000" w:usb1="00000000" w:usb2="00000000" w:usb3="00000000" w:csb0="00000000" w:csb1="00000000"/>
  </w:font>
  <w:font w:name="方正书宋">
    <w:altName w:val="宋体"/>
    <w:panose1 w:val="00000000000000000000"/>
    <w:charset w:val="00"/>
    <w:family w:val="auto"/>
    <w:pitch w:val="default"/>
    <w:sig w:usb0="00000000" w:usb1="00000000" w:usb2="00000000" w:usb3="00000000" w:csb0="00000000" w:csb1="00000000"/>
  </w:font>
  <w:font w:name="方正书">
    <w:altName w:val="Courier New"/>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06F" w:usb1="1200FBEF" w:usb2="0064C000" w:usb3="00000002" w:csb0="00000001" w:csb1="40000000"/>
  </w:font>
  <w:font w:name="宋体 (中文正文)">
    <w:altName w:val="宋体"/>
    <w:panose1 w:val="00000000000000000000"/>
    <w:charset w:val="00"/>
    <w:family w:val="auto"/>
    <w:pitch w:val="default"/>
    <w:sig w:usb0="00000000" w:usb1="00000000" w:usb2="00000000" w:usb3="00000000" w:csb0="00040001" w:csb1="00000000"/>
  </w:font>
  <w:font w:name="Rod">
    <w:panose1 w:val="02030509050101010101"/>
    <w:charset w:val="00"/>
    <w:family w:val="auto"/>
    <w:pitch w:val="default"/>
    <w:sig w:usb0="00000801" w:usb1="00000000" w:usb2="00000000" w:usb3="00000000" w:csb0="00000020" w:csb1="00200000"/>
  </w:font>
  <w:font w:name="Adobe 宋体 Std L">
    <w:altName w:val="宋体"/>
    <w:panose1 w:val="00000000000000000000"/>
    <w:charset w:val="86"/>
    <w:family w:val="roman"/>
    <w:pitch w:val="default"/>
    <w:sig w:usb0="00000000" w:usb1="00000000" w:usb2="00000010" w:usb3="00000000" w:csb0="00060007" w:csb1="00000000"/>
  </w:font>
  <w:font w:name="����">
    <w:altName w:val="Times New Roman"/>
    <w:panose1 w:val="00000000000000000000"/>
    <w:charset w:val="00"/>
    <w:family w:val="roman"/>
    <w:pitch w:val="default"/>
    <w:sig w:usb0="00000000" w:usb1="00000000" w:usb2="00000000" w:usb3="00000000" w:csb0="00040001" w:csb1="00000000"/>
  </w:font>
  <w:font w:name="方正书宋">
    <w:altName w:val="宋体"/>
    <w:panose1 w:val="03000509000000000000"/>
    <w:charset w:val="86"/>
    <w:family w:val="script"/>
    <w:pitch w:val="default"/>
    <w:sig w:usb0="00000000" w:usb1="00000000" w:usb2="00000010" w:usb3="00000000" w:csb0="00040000" w:csb1="00000000"/>
  </w:font>
  <w:font w:name="Perpetua">
    <w:altName w:val="PMingLiU"/>
    <w:panose1 w:val="02020502060401020303"/>
    <w:charset w:val="00"/>
    <w:family w:val="auto"/>
    <w:pitch w:val="default"/>
    <w:sig w:usb0="00000000" w:usb1="00000000" w:usb2="00000000" w:usb3="00000000" w:csb0="00000001" w:csb1="00000000"/>
  </w:font>
  <w:font w:name="Segoe UI Semilight">
    <w:altName w:val="Lucida Sans Unicode"/>
    <w:panose1 w:val="020B0402040204020203"/>
    <w:charset w:val="00"/>
    <w:family w:val="auto"/>
    <w:pitch w:val="default"/>
    <w:sig w:usb0="00000000" w:usb1="00000000" w:usb2="00000009" w:usb3="00000000" w:csb0="200001FF" w:csb1="00000000"/>
  </w:font>
  <w:font w:name="微软">
    <w:altName w:val="Courier New"/>
    <w:panose1 w:val="00000000000000000000"/>
    <w:charset w:val="00"/>
    <w:family w:val="auto"/>
    <w:pitch w:val="default"/>
    <w:sig w:usb0="00000000" w:usb1="00000000" w:usb2="00000000" w:usb3="00000000" w:csb0="00000000" w:csb1="00000000"/>
  </w:font>
  <w:font w:name="EucrosiaUPC">
    <w:panose1 w:val="02020603050405020304"/>
    <w:charset w:val="00"/>
    <w:family w:val="auto"/>
    <w:pitch w:val="default"/>
    <w:sig w:usb0="81000027" w:usb1="00000002" w:usb2="00000000" w:usb3="00000000" w:csb0="00010001" w:csb1="00000000"/>
  </w:font>
  <w:font w:name="Euphemia">
    <w:panose1 w:val="020B0503040102020104"/>
    <w:charset w:val="00"/>
    <w:family w:val="auto"/>
    <w:pitch w:val="default"/>
    <w:sig w:usb0="8000006F" w:usb1="0000004A" w:usb2="00002000" w:usb3="00000000" w:csb0="00000001" w:csb1="00000000"/>
  </w:font>
  <w:font w:name="Forte">
    <w:altName w:val="Mongolian Baiti"/>
    <w:panose1 w:val="03060902040502070203"/>
    <w:charset w:val="00"/>
    <w:family w:val="auto"/>
    <w:pitch w:val="default"/>
    <w:sig w:usb0="00000000" w:usb1="00000000" w:usb2="00000000" w:usb3="00000000" w:csb0="20000001" w:csb1="00000000"/>
  </w:font>
  <w:font w:name="Franklin Gothic Book">
    <w:altName w:val="Trebuchet MS"/>
    <w:panose1 w:val="020B0503020102020204"/>
    <w:charset w:val="00"/>
    <w:family w:val="auto"/>
    <w:pitch w:val="default"/>
    <w:sig w:usb0="00000000" w:usb1="00000000" w:usb2="00000000" w:usb3="00000000" w:csb0="2000009F" w:csb1="DFD70000"/>
  </w:font>
  <w:font w:name="黑体">
    <w:panose1 w:val="02010600030101010101"/>
    <w:charset w:val="50"/>
    <w:family w:val="auto"/>
    <w:pitch w:val="default"/>
    <w:sig w:usb0="800002BF" w:usb1="38CF7CFA" w:usb2="00000016" w:usb3="00000000" w:csb0="00040001" w:csb1="00000000"/>
  </w:font>
  <w:font w:name="NanumGothic">
    <w:altName w:val="仿宋_GB2312"/>
    <w:panose1 w:val="00000000000000000000"/>
    <w:charset w:val="00"/>
    <w:family w:val="auto"/>
    <w:pitch w:val="default"/>
    <w:sig w:usb0="00000000" w:usb1="00000000" w:usb2="00000000" w:usb3="00000000" w:csb0="00040001" w:csb1="00000000"/>
  </w:font>
  <w:font w:name="Helvetica Neue">
    <w:altName w:val="Courier New"/>
    <w:panose1 w:val="00000000000000000000"/>
    <w:charset w:val="00"/>
    <w:family w:val="auto"/>
    <w:pitch w:val="default"/>
    <w:sig w:usb0="00000000" w:usb1="00000000" w:usb2="00000000" w:usb3="00000000" w:csb0="00000000" w:csb1="00000000"/>
  </w:font>
  <w:font w:name="Sherlocode">
    <w:altName w:val="Courier New"/>
    <w:panose1 w:val="00000000000000000000"/>
    <w:charset w:val="00"/>
    <w:family w:val="auto"/>
    <w:pitch w:val="default"/>
    <w:sig w:usb0="00000000" w:usb1="00000000" w:usb2="00000000" w:usb3="00000000" w:csb0="20000111" w:csb1="40000000"/>
  </w:font>
  <w:font w:name="Senty Cream Puff 新蒂泡芙体">
    <w:altName w:val="宋体"/>
    <w:panose1 w:val="03000600000000000000"/>
    <w:charset w:val="86"/>
    <w:family w:val="auto"/>
    <w:pitch w:val="default"/>
    <w:sig w:usb0="00000000" w:usb1="00000000" w:usb2="00000010" w:usb3="00000000" w:csb0="00140001" w:csb1="00000000"/>
  </w:font>
  <w:font w:name="Basemic Times">
    <w:altName w:val="Courier New"/>
    <w:panose1 w:val="00000400000000000000"/>
    <w:charset w:val="00"/>
    <w:family w:val="auto"/>
    <w:pitch w:val="default"/>
    <w:sig w:usb0="00000000" w:usb1="00000000" w:usb2="00000000" w:usb3="00000000" w:csb0="00000001" w:csb1="DFD74000"/>
  </w:font>
  <w:font w:name="华康简标题宋">
    <w:altName w:val="宋体"/>
    <w:panose1 w:val="00000000000000000000"/>
    <w:charset w:val="00"/>
    <w:family w:val="auto"/>
    <w:pitch w:val="default"/>
    <w:sig w:usb0="00000000" w:usb1="00000000" w:usb2="00000000" w:usb3="00000000" w:csb0="00000000" w:csb1="00000000"/>
  </w:font>
  <w:font w:name="9pt">
    <w:altName w:val="仿宋_GB2312"/>
    <w:panose1 w:val="00000000000000000000"/>
    <w:charset w:val="00"/>
    <w:family w:val="roman"/>
    <w:pitch w:val="default"/>
    <w:sig w:usb0="00000000" w:usb1="00000000" w:usb2="00000000" w:usb3="00000000" w:csb0="00040001" w:csb1="00000000"/>
  </w:font>
  <w:font w:name="经典粗宋简">
    <w:altName w:val="宋体"/>
    <w:panose1 w:val="00000000000000000000"/>
    <w:charset w:val="86"/>
    <w:family w:val="auto"/>
    <w:pitch w:val="default"/>
    <w:sig w:usb0="00000000" w:usb1="00000000" w:usb2="0000001E" w:usb3="00000000" w:csb0="00040000" w:csb1="00000000"/>
  </w:font>
  <w:font w:name="汉仪书宋一简">
    <w:altName w:val="宋体"/>
    <w:panose1 w:val="00000000000000000000"/>
    <w:charset w:val="00"/>
    <w:family w:val="auto"/>
    <w:pitch w:val="default"/>
    <w:sig w:usb0="00000000" w:usb1="00000000" w:usb2="00000000" w:usb3="00000000" w:csb0="00040001" w:csb1="00000000"/>
  </w:font>
  <w:font w:name="Gungsuh">
    <w:panose1 w:val="02030600000101010101"/>
    <w:charset w:val="81"/>
    <w:family w:val="auto"/>
    <w:pitch w:val="default"/>
    <w:sig w:usb0="B00002AF" w:usb1="69D77CFB" w:usb2="00000030" w:usb3="00000000" w:csb0="4008009F" w:csb1="DFD70000"/>
  </w:font>
  <w:font w:name="MingLiU_HKSCS-ExtB">
    <w:panose1 w:val="02020500000000000000"/>
    <w:charset w:val="88"/>
    <w:family w:val="auto"/>
    <w:pitch w:val="default"/>
    <w:sig w:usb0="8000002F" w:usb1="02000008" w:usb2="00000000" w:usb3="00000000" w:csb0="00100001" w:csb1="00000000"/>
  </w:font>
  <w:font w:name="PingFang SC">
    <w:altName w:val="Courier New"/>
    <w:panose1 w:val="00000000000000000000"/>
    <w:charset w:val="00"/>
    <w:family w:val="auto"/>
    <w:pitch w:val="default"/>
    <w:sig w:usb0="00000000" w:usb1="00000000" w:usb2="00000000" w:usb3="00000000" w:csb0="00000000" w:csb1="00000000"/>
  </w:font>
  <w:font w:name="Elephant">
    <w:altName w:val="Segoe Print"/>
    <w:panose1 w:val="02020904090505020303"/>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Ebrima">
    <w:panose1 w:val="02000000000000000000"/>
    <w:charset w:val="00"/>
    <w:family w:val="auto"/>
    <w:pitch w:val="default"/>
    <w:sig w:usb0="A000505F" w:usb1="02000041" w:usb2="00000000" w:usb3="00000404" w:csb0="00000093" w:csb1="00000000"/>
  </w:font>
  <w:font w:name="DokChampa">
    <w:panose1 w:val="020B0604020202020204"/>
    <w:charset w:val="00"/>
    <w:family w:val="auto"/>
    <w:pitch w:val="default"/>
    <w:sig w:usb0="03000003" w:usb1="00000000" w:usb2="00000000" w:usb3="00000000" w:csb0="40010001" w:csb1="00000000"/>
  </w:font>
  <w:font w:name="DilleniaUPC">
    <w:panose1 w:val="02020603050405020304"/>
    <w:charset w:val="00"/>
    <w:family w:val="auto"/>
    <w:pitch w:val="default"/>
    <w:sig w:usb0="81000027" w:usb1="00000002" w:usb2="00000000" w:usb3="00000000" w:csb0="00010001" w:csb1="00000000"/>
  </w:font>
  <w:font w:name="David">
    <w:panose1 w:val="020E0502060401010101"/>
    <w:charset w:val="00"/>
    <w:family w:val="auto"/>
    <w:pitch w:val="default"/>
    <w:sig w:usb0="00000801" w:usb1="00000000" w:usb2="00000000" w:usb3="00000000" w:csb0="00000020" w:csb1="00200000"/>
  </w:font>
  <w:font w:name="Copperplate Gothic Bold">
    <w:altName w:val="Segoe Print"/>
    <w:panose1 w:val="020E0705020206020404"/>
    <w:charset w:val="00"/>
    <w:family w:val="auto"/>
    <w:pitch w:val="default"/>
    <w:sig w:usb0="00000000" w:usb1="00000000" w:usb2="00000000" w:usb3="00000000" w:csb0="20000001" w:csb1="00000000"/>
  </w:font>
  <w:font w:name="Maiandra GD">
    <w:altName w:val="Segoe Print"/>
    <w:panose1 w:val="020E0502030308020204"/>
    <w:charset w:val="00"/>
    <w:family w:val="auto"/>
    <w:pitch w:val="default"/>
    <w:sig w:usb0="00000000" w:usb1="00000000" w:usb2="00000000" w:usb3="00000000" w:csb0="20000001" w:csb1="00000000"/>
  </w:font>
  <w:font w:name="u">
    <w:altName w:val="Courier New"/>
    <w:panose1 w:val="00000000000000000000"/>
    <w:charset w:val="00"/>
    <w:family w:val="auto"/>
    <w:pitch w:val="default"/>
    <w:sig w:usb0="00000000" w:usb1="00000000" w:usb2="00000000" w:usb3="00000000" w:csb0="00000000" w:csb1="00000000"/>
  </w:font>
  <w:font w:name="uz">
    <w:altName w:val="Courier New"/>
    <w:panose1 w:val="00000000000000000000"/>
    <w:charset w:val="00"/>
    <w:family w:val="auto"/>
    <w:pitch w:val="default"/>
    <w:sig w:usb0="00000000" w:usb1="00000000" w:usb2="00000000" w:usb3="00000000" w:csb0="00000000" w:csb1="00000000"/>
  </w:font>
  <w:font w:name="方正仿宋">
    <w:altName w:val="仿宋_GB2312"/>
    <w:panose1 w:val="03000502000000000000"/>
    <w:charset w:val="86"/>
    <w:family w:val="script"/>
    <w:pitch w:val="default"/>
    <w:sig w:usb0="00000000" w:usb1="00000000" w:usb2="00000010" w:usb3="00000000" w:csb0="00040000" w:csb1="00000000"/>
  </w:font>
  <w:font w:name="楷体">
    <w:panose1 w:val="02010609060101010101"/>
    <w:charset w:val="7A"/>
    <w:family w:val="modern"/>
    <w:pitch w:val="default"/>
    <w:sig w:usb0="800002BF" w:usb1="38CF7CFA" w:usb2="00000016" w:usb3="00000000" w:csb0="00040001" w:csb1="00000000"/>
  </w:font>
  <w:font w:name="方正宋体">
    <w:altName w:val="宋体"/>
    <w:panose1 w:val="03000502000000000000"/>
    <w:charset w:val="86"/>
    <w:family w:val="script"/>
    <w:pitch w:val="default"/>
    <w:sig w:usb0="00000000" w:usb1="00000000" w:usb2="00000010" w:usb3="00000000" w:csb0="00040000" w:csb1="00000000"/>
  </w:font>
  <w:font w:name="???????">
    <w:altName w:val="Times New Roman"/>
    <w:panose1 w:val="00000000000000000000"/>
    <w:charset w:val="00"/>
    <w:family w:val="auto"/>
    <w:pitch w:val="default"/>
    <w:sig w:usb0="00000000" w:usb1="00000000" w:usb2="00000000" w:usb3="00000000" w:csb0="00000001" w:csb1="00000000"/>
  </w:font>
  <w:font w:name="小标宋">
    <w:altName w:val="宋体"/>
    <w:panose1 w:val="03000509000000000000"/>
    <w:charset w:val="86"/>
    <w:family w:val="script"/>
    <w:pitch w:val="default"/>
    <w:sig w:usb0="00000000" w:usb1="00000000" w:usb2="00000010" w:usb3="00000000" w:csb0="00040000" w:csb1="00000000"/>
  </w:font>
  <w:font w:name="FSJ-PK7482000004c-Identity-H">
    <w:altName w:val="宋体"/>
    <w:panose1 w:val="00000000000000000000"/>
    <w:charset w:val="86"/>
    <w:family w:val="auto"/>
    <w:pitch w:val="default"/>
    <w:sig w:usb0="00000000" w:usb1="00000000" w:usb2="00000010" w:usb3="00000000" w:csb0="00040000" w:csb1="00000000"/>
  </w:font>
  <w:font w:name="长城小标宋体">
    <w:altName w:val="宋体"/>
    <w:panose1 w:val="02010609010101010101"/>
    <w:charset w:val="86"/>
    <w:family w:val="modern"/>
    <w:pitch w:val="default"/>
    <w:sig w:usb0="00000000" w:usb1="00000000" w:usb2="00000010" w:usb3="00000000" w:csb0="00040000" w:csb1="00000000"/>
  </w:font>
  <w:font w:name="lucida Grande">
    <w:altName w:val="Times New Roman"/>
    <w:panose1 w:val="00000000000000000000"/>
    <w:charset w:val="00"/>
    <w:family w:val="auto"/>
    <w:pitch w:val="default"/>
    <w:sig w:usb0="00000000" w:usb1="00000000" w:usb2="00000000" w:usb3="00000000" w:csb0="00000001" w:csb1="00000000"/>
  </w:font>
  <w:font w:name="inherit">
    <w:altName w:val="Times New Roman"/>
    <w:panose1 w:val="00000000000000000000"/>
    <w:charset w:val="00"/>
    <w:family w:val="roman"/>
    <w:pitch w:val="default"/>
    <w:sig w:usb0="00000000" w:usb1="00000000" w:usb2="00000000" w:usb3="00000000" w:csb0="00040001" w:csb1="00000000"/>
  </w:font>
  <w:font w:name="等线">
    <w:altName w:val="Courier New"/>
    <w:panose1 w:val="00000000000000000000"/>
    <w:charset w:val="00"/>
    <w:family w:val="auto"/>
    <w:pitch w:val="default"/>
    <w:sig w:usb0="00000000" w:usb1="00000000" w:usb2="00000000" w:usb3="00000000" w:csb0="00000000" w:csb1="00000000"/>
  </w:font>
  <w:font w:name="Gill Sans MT">
    <w:altName w:val="Lucida Sans Unicode"/>
    <w:panose1 w:val="020B0502020104020203"/>
    <w:charset w:val="00"/>
    <w:family w:val="auto"/>
    <w:pitch w:val="default"/>
    <w:sig w:usb0="00000000" w:usb1="00000000" w:usb2="00000000" w:usb3="00000000" w:csb0="20000003" w:csb1="00000000"/>
  </w:font>
  <w:font w:name="Arial">
    <w:panose1 w:val="020B0604020202020204"/>
    <w:charset w:val="86"/>
    <w:family w:val="auto"/>
    <w:pitch w:val="default"/>
    <w:sig w:usb0="E0002AFF" w:usb1="C0007843" w:usb2="00000009" w:usb3="00000000" w:csb0="400001FF" w:csb1="FFFF0000"/>
  </w:font>
  <w:font w:name="_x000B__x000C_">
    <w:altName w:val="Times New Roman"/>
    <w:panose1 w:val="00000000000000000000"/>
    <w:charset w:val="00"/>
    <w:family w:val="auto"/>
    <w:pitch w:val="default"/>
    <w:sig w:usb0="00000000" w:usb1="00000000" w:usb2="00000000" w:usb3="00000000" w:csb0="00040001" w:csb1="00000000"/>
  </w:font>
  <w:font w:name="Verdana">
    <w:panose1 w:val="020B0604030504040204"/>
    <w:charset w:val="01"/>
    <w:family w:val="swiss"/>
    <w:pitch w:val="default"/>
    <w:sig w:usb0="A10006FF" w:usb1="4000205B" w:usb2="00000010" w:usb3="00000000" w:csb0="2000019F" w:csb1="00000000"/>
  </w:font>
  <w:font w:name="Times-Roman">
    <w:altName w:val="Times New Roman"/>
    <w:panose1 w:val="00000000000000000000"/>
    <w:charset w:val="00"/>
    <w:family w:val="auto"/>
    <w:pitch w:val="default"/>
    <w:sig w:usb0="00000000" w:usb1="00000000" w:usb2="00000000" w:usb3="00000000" w:csb0="00040001" w:csb1="00000000"/>
  </w:font>
  <w:font w:name="经典特宋简">
    <w:altName w:val="宋体"/>
    <w:panose1 w:val="02010609010101010101"/>
    <w:charset w:val="86"/>
    <w:family w:val="auto"/>
    <w:pitch w:val="default"/>
    <w:sig w:usb0="00000000" w:usb1="00000000" w:usb2="0000001E" w:usb3="00000000" w:csb0="20040000" w:csb1="00000000"/>
  </w:font>
  <w:font w:name="Meiryo UI">
    <w:panose1 w:val="020B0604030504040204"/>
    <w:charset w:val="80"/>
    <w:family w:val="auto"/>
    <w:pitch w:val="default"/>
    <w:sig w:usb0="E10102FF" w:usb1="EAC7FFFF" w:usb2="00010012" w:usb3="00000000" w:csb0="6002009F" w:csb1="DFD70000"/>
  </w:font>
  <w:font w:name="Angsana New">
    <w:panose1 w:val="02020603050405020304"/>
    <w:charset w:val="00"/>
    <w:family w:val="auto"/>
    <w:pitch w:val="default"/>
    <w:sig w:usb0="81000003" w:usb1="00000000" w:usb2="00000000" w:usb3="00000000" w:csb0="00010001" w:csb1="00000000"/>
  </w:font>
  <w:font w:name="Bauhaus 93">
    <w:panose1 w:val="04030905020B02020C02"/>
    <w:charset w:val="00"/>
    <w:family w:val="auto"/>
    <w:pitch w:val="default"/>
    <w:sig w:usb0="00000003" w:usb1="00000000" w:usb2="00000000" w:usb3="00000000" w:csb0="20000001" w:csb1="00000000"/>
  </w:font>
  <w:font w:name="SimSun-Identity-H">
    <w:altName w:val="黑体"/>
    <w:panose1 w:val="00000000000000000000"/>
    <w:charset w:val="86"/>
    <w:family w:val="auto"/>
    <w:pitch w:val="default"/>
    <w:sig w:usb0="00000000" w:usb1="00000000" w:usb2="00000010" w:usb3="00000000" w:csb0="00040000" w:csb1="00000000"/>
  </w:font>
  <w:font w:name="Calibri">
    <w:panose1 w:val="020F0502020204030204"/>
    <w:charset w:val="86"/>
    <w:family w:val="auto"/>
    <w:pitch w:val="default"/>
    <w:sig w:usb0="E00002FF" w:usb1="4000ACFF" w:usb2="00000001" w:usb3="00000000" w:csb0="2000019F" w:csb1="00000000"/>
  </w:font>
  <w:font w:name="宋体-18030">
    <w:altName w:val="宋体"/>
    <w:panose1 w:val="00000000000000000000"/>
    <w:charset w:val="86"/>
    <w:family w:val="modern"/>
    <w:pitch w:val="default"/>
    <w:sig w:usb0="00000000" w:usb1="00000000" w:usb2="000A005E" w:usb3="00000000" w:csb0="00040001" w:csb1="00000000"/>
  </w:font>
  <w:font w:name="中國龍特明體">
    <w:altName w:val="Lucida Console"/>
    <w:panose1 w:val="02010609000101010101"/>
    <w:charset w:val="00"/>
    <w:family w:val="auto"/>
    <w:pitch w:val="default"/>
    <w:sig w:usb0="00000000" w:usb1="00000000" w:usb2="00000000" w:usb3="00000000" w:csb0="00000000" w:csb1="00000000"/>
  </w:font>
  <w:font w:name="Arial,">
    <w:altName w:val="Times New Roman"/>
    <w:panose1 w:val="00000000000000000000"/>
    <w:charset w:val="00"/>
    <w:family w:val="roman"/>
    <w:pitch w:val="default"/>
    <w:sig w:usb0="00000000" w:usb1="00000000" w:usb2="00000000" w:usb3="00000000" w:csb0="00040001" w:csb1="00000000"/>
  </w:font>
  <w:font w:name="Calibri">
    <w:panose1 w:val="020F0502020204030204"/>
    <w:charset w:val="01"/>
    <w:family w:val="swiss"/>
    <w:pitch w:val="default"/>
    <w:sig w:usb0="E00002FF" w:usb1="4000ACFF" w:usb2="00000001" w:usb3="00000000" w:csb0="2000019F" w:csb1="00000000"/>
  </w:font>
  <w:font w:name="Haettenschweiler">
    <w:panose1 w:val="020B0706040902060204"/>
    <w:charset w:val="00"/>
    <w:family w:val="auto"/>
    <w:pitch w:val="default"/>
    <w:sig w:usb0="00000287" w:usb1="00000000" w:usb2="00000000" w:usb3="00000000" w:csb0="2000009F" w:csb1="DFD70000"/>
  </w:font>
  <w:font w:name=".PingFangSC-Regular">
    <w:altName w:val="Arial"/>
    <w:panose1 w:val="00000000000000000000"/>
    <w:charset w:val="00"/>
    <w:family w:val="auto"/>
    <w:pitch w:val="default"/>
    <w:sig w:usb0="00000000" w:usb1="00000000" w:usb2="00000000" w:usb3="00000000" w:csb0="00040001" w:csb1="00000000"/>
  </w:font>
  <w:font w:name="sinmsun">
    <w:altName w:val="Courier New"/>
    <w:panose1 w:val="00000000000000000000"/>
    <w:charset w:val="00"/>
    <w:family w:val="auto"/>
    <w:pitch w:val="default"/>
    <w:sig w:usb0="00000000" w:usb1="00000000" w:usb2="00000000" w:usb3="00000000" w:csb0="00000000" w:csb1="00000000"/>
  </w:font>
  <w:font w:name="MS PMincho">
    <w:panose1 w:val="02020600040205080304"/>
    <w:charset w:val="80"/>
    <w:family w:val="auto"/>
    <w:pitch w:val="default"/>
    <w:sig w:usb0="E00002FF" w:usb1="6AC7FDFB" w:usb2="00000012" w:usb3="00000000" w:csb0="4002009F" w:csb1="DFD70000"/>
  </w:font>
  <w:font w:name="High Tower Text">
    <w:panose1 w:val="02040502050506030303"/>
    <w:charset w:val="00"/>
    <w:family w:val="auto"/>
    <w:pitch w:val="default"/>
    <w:sig w:usb0="00000003" w:usb1="00000000" w:usb2="00000000" w:usb3="00000000" w:csb0="20000001" w:csb1="00000000"/>
  </w:font>
  <w:font w:name="Gisha">
    <w:panose1 w:val="020B0502040204020203"/>
    <w:charset w:val="00"/>
    <w:family w:val="auto"/>
    <w:pitch w:val="default"/>
    <w:sig w:usb0="80000807" w:usb1="40000042" w:usb2="00000000" w:usb3="00000000" w:csb0="00000021" w:csb1="00000000"/>
  </w:font>
  <w:font w:name="FrankRuehl">
    <w:panose1 w:val="020E0503060101010101"/>
    <w:charset w:val="00"/>
    <w:family w:val="auto"/>
    <w:pitch w:val="default"/>
    <w:sig w:usb0="00000801" w:usb1="00000000" w:usb2="00000000" w:usb3="00000000" w:csb0="00000020" w:csb1="00200000"/>
  </w:font>
  <w:font w:name="AngsanaUPC">
    <w:panose1 w:val="02020603050405020304"/>
    <w:charset w:val="00"/>
    <w:family w:val="roman"/>
    <w:pitch w:val="default"/>
    <w:sig w:usb0="81000003" w:usb1="00000000" w:usb2="00000000" w:usb3="00000000" w:csb0="00010001" w:csb1="00000000"/>
  </w:font>
  <w:font w:name="ˎ̥">
    <w:altName w:val="Times New Roman"/>
    <w:panose1 w:val="00000000000000000000"/>
    <w:charset w:val="01"/>
    <w:family w:val="auto"/>
    <w:pitch w:val="default"/>
    <w:sig w:usb0="00000000" w:usb1="00000000" w:usb2="00000000" w:usb3="00000000" w:csb0="00040001" w:csb1="00000000"/>
  </w:font>
  <w:font w:name="Hiragino Sans GB">
    <w:altName w:val="Arial Unicode MS"/>
    <w:panose1 w:val="00000000000000000000"/>
    <w:charset w:val="81"/>
    <w:family w:val="auto"/>
    <w:pitch w:val="default"/>
    <w:sig w:usb0="00000000" w:usb1="00000000" w:usb2="00000000" w:usb3="00000000" w:csb0="00040001" w:csb1="00000000"/>
  </w:font>
  <w:font w:name="Arial Unicode MS">
    <w:panose1 w:val="020B0604020202020204"/>
    <w:charset w:val="81"/>
    <w:family w:val="auto"/>
    <w:pitch w:val="default"/>
    <w:sig w:usb0="FFFFFFFF" w:usb1="E9FFFFFF" w:usb2="0000003F" w:usb3="00000000" w:csb0="603F01FF" w:csb1="FFFF0000"/>
  </w:font>
  <w:font w:name="微软简标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roman"/>
    <w:pitch w:val="default"/>
    <w:sig w:usb0="00000000" w:usb1="00000000" w:usb2="00000010" w:usb3="00000000" w:csb0="00040000" w:csb1="00000000"/>
  </w:font>
  <w:font w:name="_5b8b_4f53">
    <w:altName w:val="Times New Roman"/>
    <w:panose1 w:val="00000000000000000000"/>
    <w:charset w:val="00"/>
    <w:family w:val="roman"/>
    <w:pitch w:val="default"/>
    <w:sig w:usb0="00000000" w:usb1="00000000" w:usb2="00000000" w:usb3="00000000" w:csb0="00000001" w:csb1="00000000"/>
  </w:font>
  <w:font w:name="_4eff_5b8b_GB2312">
    <w:altName w:val="Times New Roman"/>
    <w:panose1 w:val="00000000000000000000"/>
    <w:charset w:val="00"/>
    <w:family w:val="roman"/>
    <w:pitch w:val="default"/>
    <w:sig w:usb0="00000000" w:usb1="00000000" w:usb2="00000000" w:usb3="00000000" w:csb0="00000001" w:csb1="00000000"/>
  </w:font>
  <w:font w:name="DengXian">
    <w:altName w:val="宋体"/>
    <w:panose1 w:val="00000000000000000000"/>
    <w:charset w:val="86"/>
    <w:family w:val="auto"/>
    <w:pitch w:val="default"/>
    <w:sig w:usb0="00000000" w:usb1="00000000" w:usb2="00000016" w:usb3="00000000" w:csb0="0004000F" w:csb1="00000000"/>
  </w:font>
  <w:font w:name="DengXian Light">
    <w:altName w:val="宋体"/>
    <w:panose1 w:val="00000000000000000000"/>
    <w:charset w:val="86"/>
    <w:family w:val="auto"/>
    <w:pitch w:val="default"/>
    <w:sig w:usb0="00000000" w:usb1="00000000" w:usb2="00000016" w:usb3="00000000" w:csb0="0004000F" w:csb1="00000000"/>
  </w:font>
  <w:font w:name="DengXian">
    <w:altName w:val="Courier New"/>
    <w:panose1 w:val="00000000000000000000"/>
    <w:charset w:val="00"/>
    <w:family w:val="auto"/>
    <w:pitch w:val="default"/>
    <w:sig w:usb0="00000000" w:usb1="00000000" w:usb2="00000000" w:usb3="00000000" w:csb0="00000000" w:csb1="00000000"/>
  </w:font>
  <w:font w:name="字酷堂明行体(体验版)">
    <w:altName w:val="宋体"/>
    <w:panose1 w:val="02010609030101010101"/>
    <w:charset w:val="86"/>
    <w:family w:val="auto"/>
    <w:pitch w:val="default"/>
    <w:sig w:usb0="00000000" w:usb1="00000000" w:usb2="00000000" w:usb3="00000000" w:csb0="00040000" w:csb1="00000000"/>
  </w:font>
  <w:font w:name="方正兰亭黑简体">
    <w:altName w:val="黑体"/>
    <w:panose1 w:val="02000000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Adobe Myungjo Std M">
    <w:altName w:val="MS UI Gothic"/>
    <w:panose1 w:val="02020600000000000000"/>
    <w:charset w:val="80"/>
    <w:family w:val="auto"/>
    <w:pitch w:val="default"/>
    <w:sig w:usb0="00000000" w:usb1="00000000" w:usb2="00000010" w:usb3="00000000" w:csb0="602A0005" w:csb1="00000000"/>
  </w:font>
  <w:font w:name="Kozuka Gothic Pr6N B">
    <w:altName w:val="MS UI Gothic"/>
    <w:panose1 w:val="020B0800000000000000"/>
    <w:charset w:val="80"/>
    <w:family w:val="auto"/>
    <w:pitch w:val="default"/>
    <w:sig w:usb0="00000000" w:usb1="00000000" w:usb2="00000012" w:usb3="00000000" w:csb0="2002009F" w:csb1="00000000"/>
  </w:font>
  <w:font w:name="Kozuka Gothic Pr6N M">
    <w:altName w:val="MS UI Gothic"/>
    <w:panose1 w:val="020B0700000000000000"/>
    <w:charset w:val="80"/>
    <w:family w:val="auto"/>
    <w:pitch w:val="default"/>
    <w:sig w:usb0="00000000" w:usb1="00000000" w:usb2="00000012" w:usb3="00000000" w:csb0="2002009F" w:csb1="00000000"/>
  </w:font>
  <w:font w:name="Kozuka Gothic Pr6N L">
    <w:altName w:val="MS UI Gothic"/>
    <w:panose1 w:val="020B0200000000000000"/>
    <w:charset w:val="80"/>
    <w:family w:val="auto"/>
    <w:pitch w:val="default"/>
    <w:sig w:usb0="00000000" w:usb1="00000000" w:usb2="00000012" w:usb3="00000000" w:csb0="2002009F" w:csb1="00000000"/>
  </w:font>
  <w:font w:name="Kozuka Gothic Pr6N H">
    <w:altName w:val="MS UI Gothic"/>
    <w:panose1 w:val="020B0800000000000000"/>
    <w:charset w:val="80"/>
    <w:family w:val="auto"/>
    <w:pitch w:val="default"/>
    <w:sig w:usb0="00000000" w:usb1="00000000" w:usb2="00000012" w:usb3="00000000" w:csb0="2002009F" w:csb1="00000000"/>
  </w:font>
  <w:font w:name="Kozuka Gothic Pr6N R">
    <w:altName w:val="MS UI Gothic"/>
    <w:panose1 w:val="020B0400000000000000"/>
    <w:charset w:val="80"/>
    <w:family w:val="auto"/>
    <w:pitch w:val="default"/>
    <w:sig w:usb0="00000000" w:usb1="00000000" w:usb2="00000012" w:usb3="00000000" w:csb0="2002009F" w:csb1="00000000"/>
  </w:font>
  <w:font w:name="Kozuka Gothic Pro B">
    <w:altName w:val="MS UI Gothic"/>
    <w:panose1 w:val="020B0800000000000000"/>
    <w:charset w:val="80"/>
    <w:family w:val="auto"/>
    <w:pitch w:val="default"/>
    <w:sig w:usb0="00000000" w:usb1="00000000" w:usb2="00000012" w:usb3="00000000" w:csb0="20020005" w:csb1="00000000"/>
  </w:font>
  <w:font w:name="Kozuka Gothic Pro EL">
    <w:altName w:val="MS UI Gothic"/>
    <w:panose1 w:val="020B0200000000000000"/>
    <w:charset w:val="80"/>
    <w:family w:val="auto"/>
    <w:pitch w:val="default"/>
    <w:sig w:usb0="00000000" w:usb1="00000000" w:usb2="00000012" w:usb3="00000000" w:csb0="20020005" w:csb1="00000000"/>
  </w:font>
  <w:font w:name="Kozuka Gothic Pro L">
    <w:altName w:val="MS UI Gothic"/>
    <w:panose1 w:val="020B0200000000000000"/>
    <w:charset w:val="80"/>
    <w:family w:val="auto"/>
    <w:pitch w:val="default"/>
    <w:sig w:usb0="00000000" w:usb1="00000000" w:usb2="00000012" w:usb3="00000000" w:csb0="20020005" w:csb1="00000000"/>
  </w:font>
  <w:font w:name="Kozuka Gothic Pro M">
    <w:altName w:val="MS UI Gothic"/>
    <w:panose1 w:val="020B0700000000000000"/>
    <w:charset w:val="80"/>
    <w:family w:val="auto"/>
    <w:pitch w:val="default"/>
    <w:sig w:usb0="00000000" w:usb1="00000000" w:usb2="00000012" w:usb3="00000000" w:csb0="20020005" w:csb1="00000000"/>
  </w:font>
  <w:font w:name="Kozuka Mincho Pr6N EL">
    <w:altName w:val="MS UI Gothic"/>
    <w:panose1 w:val="02020200000000000000"/>
    <w:charset w:val="80"/>
    <w:family w:val="auto"/>
    <w:pitch w:val="default"/>
    <w:sig w:usb0="00000000" w:usb1="00000000" w:usb2="00000012" w:usb3="00000000" w:csb0="2002009F" w:csb1="00000000"/>
  </w:font>
  <w:font w:name="Kozuka Mincho Pr6N L">
    <w:altName w:val="MS UI Gothic"/>
    <w:panose1 w:val="02020300000000000000"/>
    <w:charset w:val="80"/>
    <w:family w:val="auto"/>
    <w:pitch w:val="default"/>
    <w:sig w:usb0="00000000" w:usb1="00000000" w:usb2="00000012" w:usb3="00000000" w:csb0="2002009F" w:csb1="00000000"/>
  </w:font>
  <w:font w:name="Kozuka Mincho Pr6N M">
    <w:altName w:val="MS UI Gothic"/>
    <w:panose1 w:val="02020600000000000000"/>
    <w:charset w:val="80"/>
    <w:family w:val="auto"/>
    <w:pitch w:val="default"/>
    <w:sig w:usb0="00000000" w:usb1="00000000" w:usb2="00000012" w:usb3="00000000" w:csb0="2002009F" w:csb1="00000000"/>
  </w:font>
  <w:font w:name="Kozuka Mincho Pro EL">
    <w:altName w:val="MS UI Gothic"/>
    <w:panose1 w:val="02020200000000000000"/>
    <w:charset w:val="80"/>
    <w:family w:val="auto"/>
    <w:pitch w:val="default"/>
    <w:sig w:usb0="00000000" w:usb1="00000000" w:usb2="00000012" w:usb3="00000000" w:csb0="20020005" w:csb1="00000000"/>
  </w:font>
  <w:font w:name="Kozuka Mincho Pro H">
    <w:altName w:val="MS UI Gothic"/>
    <w:panose1 w:val="02020A00000000000000"/>
    <w:charset w:val="80"/>
    <w:family w:val="auto"/>
    <w:pitch w:val="default"/>
    <w:sig w:usb0="00000000" w:usb1="00000000" w:usb2="00000012" w:usb3="00000000" w:csb0="20020005" w:csb1="00000000"/>
  </w:font>
  <w:font w:name="Kozuka Mincho Pro L">
    <w:altName w:val="MS UI Gothic"/>
    <w:panose1 w:val="02020300000000000000"/>
    <w:charset w:val="80"/>
    <w:family w:val="auto"/>
    <w:pitch w:val="default"/>
    <w:sig w:usb0="00000000" w:usb1="00000000" w:usb2="00000012" w:usb3="00000000" w:csb0="20020005" w:csb1="00000000"/>
  </w:font>
  <w:font w:name="Kozuka Mincho Pro M">
    <w:altName w:val="MS UI Gothic"/>
    <w:panose1 w:val="02020600000000000000"/>
    <w:charset w:val="80"/>
    <w:family w:val="auto"/>
    <w:pitch w:val="default"/>
    <w:sig w:usb0="00000000" w:usb1="00000000" w:usb2="00000012" w:usb3="00000000" w:csb0="20020005" w:csb1="00000000"/>
  </w:font>
  <w:font w:name="Kozuka Mincho Pro R">
    <w:altName w:val="MS UI Gothic"/>
    <w:panose1 w:val="02020400000000000000"/>
    <w:charset w:val="80"/>
    <w:family w:val="auto"/>
    <w:pitch w:val="default"/>
    <w:sig w:usb0="00000000" w:usb1="00000000" w:usb2="00000012" w:usb3="00000000" w:csb0="20020005" w:csb1="00000000"/>
  </w:font>
  <w:font w:name="Adobe Arabic">
    <w:altName w:val="Cambria Math"/>
    <w:panose1 w:val="02040503050201020203"/>
    <w:charset w:val="00"/>
    <w:family w:val="auto"/>
    <w:pitch w:val="default"/>
    <w:sig w:usb0="00000000" w:usb1="00000000" w:usb2="00000008" w:usb3="00000000" w:csb0="20000041" w:csb1="00000000"/>
  </w:font>
  <w:font w:name="Birch Std">
    <w:altName w:val="Monotype Corsiva"/>
    <w:panose1 w:val="03060502040705060204"/>
    <w:charset w:val="00"/>
    <w:family w:val="auto"/>
    <w:pitch w:val="default"/>
    <w:sig w:usb0="00000000" w:usb1="00000000" w:usb2="00000000" w:usb3="00000000" w:csb0="20000001" w:csb1="00000000"/>
  </w:font>
  <w:font w:name="Lao UI">
    <w:panose1 w:val="020B0502040204020203"/>
    <w:charset w:val="00"/>
    <w:family w:val="auto"/>
    <w:pitch w:val="default"/>
    <w:sig w:usb0="02000003" w:usb1="00000000" w:usb2="00000000" w:usb3="00000000" w:csb0="00000001" w:csb1="00000000"/>
  </w:font>
  <w:font w:name="Prestige Elite Std">
    <w:altName w:val="Courier New"/>
    <w:panose1 w:val="02060509020206020304"/>
    <w:charset w:val="00"/>
    <w:family w:val="auto"/>
    <w:pitch w:val="default"/>
    <w:sig w:usb0="00000000" w:usb1="00000000" w:usb2="00000000" w:usb3="00000000" w:csb0="60000001"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Tekton Pro Cond">
    <w:altName w:val="Arial Narrow"/>
    <w:panose1 w:val="020F0606020208020904"/>
    <w:charset w:val="00"/>
    <w:family w:val="auto"/>
    <w:pitch w:val="default"/>
    <w:sig w:usb0="00000000" w:usb1="00000000" w:usb2="00000000" w:usb3="00000000" w:csb0="20000093" w:csb1="00000000"/>
  </w:font>
  <w:font w:name="Tekton Pro Ext">
    <w:altName w:val="MV Boli"/>
    <w:panose1 w:val="020F0605020208020904"/>
    <w:charset w:val="00"/>
    <w:family w:val="auto"/>
    <w:pitch w:val="default"/>
    <w:sig w:usb0="00000000" w:usb1="00000000" w:usb2="00000000" w:usb3="00000000" w:csb0="20000093" w:csb1="00000000"/>
  </w:font>
  <w:font w:name="French Script MT">
    <w:altName w:val="Mongolian Baiti"/>
    <w:panose1 w:val="03020402040607040605"/>
    <w:charset w:val="00"/>
    <w:family w:val="auto"/>
    <w:pitch w:val="default"/>
    <w:sig w:usb0="00000000" w:usb1="00000000" w:usb2="00000000" w:usb3="00000000" w:csb0="20000001" w:csb1="00000000"/>
  </w:font>
  <w:font w:name="Trajan Pro">
    <w:altName w:val="PMingLiU"/>
    <w:panose1 w:val="02020502050506020301"/>
    <w:charset w:val="00"/>
    <w:family w:val="auto"/>
    <w:pitch w:val="default"/>
    <w:sig w:usb0="00000000" w:usb1="00000000" w:usb2="00000000" w:usb3="00000000" w:csb0="20000093" w:csb1="00000000"/>
  </w:font>
  <w:font w:name="Tekton Pro">
    <w:altName w:val="MV Boli"/>
    <w:panose1 w:val="020F0603020208020904"/>
    <w:charset w:val="00"/>
    <w:family w:val="auto"/>
    <w:pitch w:val="default"/>
    <w:sig w:usb0="00000000" w:usb1="00000000" w:usb2="00000000" w:usb3="00000000" w:csb0="20000093" w:csb1="00000000"/>
  </w:font>
  <w:font w:name="Liberation Serif">
    <w:altName w:val="Times New Roman"/>
    <w:panose1 w:val="00000000000000000000"/>
    <w:charset w:val="00"/>
    <w:family w:val="auto"/>
    <w:pitch w:val="default"/>
    <w:sig w:usb0="00000000" w:usb1="00000000" w:usb2="00000000" w:usb3="00000000" w:csb0="00000001" w:csb1="00000000"/>
  </w:font>
  <w:font w:name="微软雅黑 Light">
    <w:altName w:val="黑体"/>
    <w:panose1 w:val="020B0502040204020203"/>
    <w:charset w:val="86"/>
    <w:family w:val="auto"/>
    <w:pitch w:val="default"/>
    <w:sig w:usb0="00000000" w:usb1="00000000" w:usb2="00000016" w:usb3="00000000" w:csb0="0004001F" w:csb1="00000000"/>
  </w:font>
  <w:font w:name="MS Shell Dlg">
    <w:altName w:val="Microsoft Sans Serif"/>
    <w:panose1 w:val="00000000000000000000"/>
    <w:charset w:val="00"/>
    <w:family w:val="auto"/>
    <w:pitch w:val="default"/>
    <w:sig w:usb0="00000000" w:usb1="00000000" w:usb2="00000000" w:usb3="00000000" w:csb0="00000000" w:csb1="00000000"/>
  </w:font>
  <w:font w:name="DY28+ZDfI7c-28">
    <w:altName w:val="仿宋_GB2312"/>
    <w:panose1 w:val="00000000000000000000"/>
    <w:charset w:val="00"/>
    <w:family w:val="roman"/>
    <w:pitch w:val="default"/>
    <w:sig w:usb0="00000000" w:usb1="00000000" w:usb2="00000000" w:usb3="00000000" w:csb0="00040001" w:csb1="00000000"/>
  </w:font>
  <w:font w:name="FZCYSK--GBK1-0">
    <w:altName w:val="仿宋_GB2312"/>
    <w:panose1 w:val="00000000000000000000"/>
    <w:charset w:val="00"/>
    <w:family w:val="auto"/>
    <w:pitch w:val="default"/>
    <w:sig w:usb0="00000000" w:usb1="00000000" w:usb2="00000000" w:usb3="00000000" w:csb0="00040001" w:csb1="00000000"/>
  </w:font>
  <w:font w:name="WeChatNumber-151125">
    <w:altName w:val="Courier New"/>
    <w:panose1 w:val="00000000000000000000"/>
    <w:charset w:val="00"/>
    <w:family w:val="auto"/>
    <w:pitch w:val="default"/>
    <w:sig w:usb0="00000000" w:usb1="00000000" w:usb2="00000000" w:usb3="00000000" w:csb0="00000000" w:csb1="00000000"/>
  </w:font>
  <w:font w:name="Olympic Beijing Picto">
    <w:altName w:val="Palatino Linotype"/>
    <w:panose1 w:val="02000500000000000000"/>
    <w:charset w:val="00"/>
    <w:family w:val="auto"/>
    <w:pitch w:val="default"/>
    <w:sig w:usb0="00000000" w:usb1="00000000" w:usb2="00000000" w:usb3="00000000" w:csb0="20000111" w:csb1="41000000"/>
  </w:font>
  <w:font w:name="全新硬笔行书简">
    <w:altName w:val="宋体"/>
    <w:panose1 w:val="03000509000000000000"/>
    <w:charset w:val="86"/>
    <w:family w:val="auto"/>
    <w:pitch w:val="default"/>
    <w:sig w:usb0="00000000" w:usb1="00000000" w:usb2="00000000" w:usb3="00000000" w:csb0="00040000" w:csb1="00000000"/>
  </w:font>
  <w:font w:name="_4eff_5b8b">
    <w:altName w:val="Times New Roman"/>
    <w:panose1 w:val="00000000000000000000"/>
    <w:charset w:val="00"/>
    <w:family w:val="roman"/>
    <w:pitch w:val="default"/>
    <w:sig w:usb0="00000000" w:usb1="00000000" w:usb2="00000000" w:usb3="00000000" w:csb0="00040001" w:csb1="00000000"/>
  </w:font>
  <w:font w:name="_6977_4f53">
    <w:altName w:val="Times New Roman"/>
    <w:panose1 w:val="00000000000000000000"/>
    <w:charset w:val="00"/>
    <w:family w:val="roman"/>
    <w:pitch w:val="default"/>
    <w:sig w:usb0="00000000" w:usb1="00000000" w:usb2="00000000" w:usb3="00000000" w:csb0="00040001" w:csb1="00000000"/>
  </w:font>
  <w:font w:name="田氏木枝体繁">
    <w:altName w:val="MS UI Gothic"/>
    <w:panose1 w:val="02000604000000000000"/>
    <w:charset w:val="80"/>
    <w:family w:val="auto"/>
    <w:pitch w:val="default"/>
    <w:sig w:usb0="00000000" w:usb1="00000000" w:usb2="00000010" w:usb3="00000000" w:csb0="4002009F" w:csb1="DFD70000"/>
  </w:font>
  <w:font w:name="王漢宗英長條碼">
    <w:altName w:val="MingLiU"/>
    <w:panose1 w:val="03000500000000000000"/>
    <w:charset w:val="88"/>
    <w:family w:val="auto"/>
    <w:pitch w:val="default"/>
    <w:sig w:usb0="00000000" w:usb1="00000000" w:usb2="00000016" w:usb3="00000000" w:csb0="00100000" w:csb1="00000000"/>
  </w:font>
  <w:font w:name="行楷体">
    <w:altName w:val="楷体_GB2312"/>
    <w:panose1 w:val="02010609000101010101"/>
    <w:charset w:val="00"/>
    <w:family w:val="auto"/>
    <w:pitch w:val="default"/>
    <w:sig w:usb0="00000000" w:usb1="00000000" w:usb2="00000000" w:usb3="00000000" w:csb0="00000000" w:csb1="00000000"/>
  </w:font>
  <w:font w:name="Sitka Text">
    <w:altName w:val="PMingLiU"/>
    <w:panose1 w:val="02000505000000020004"/>
    <w:charset w:val="00"/>
    <w:family w:val="auto"/>
    <w:pitch w:val="default"/>
    <w:sig w:usb0="00000000" w:usb1="00000000" w:usb2="00000000" w:usb3="00000000" w:csb0="2000019F" w:csb1="00000000"/>
  </w:font>
  <w:font w:name="HiddenHorzOCR">
    <w:altName w:val="MS Gothic"/>
    <w:panose1 w:val="00000000000000000000"/>
    <w:charset w:val="80"/>
    <w:family w:val="auto"/>
    <w:pitch w:val="default"/>
    <w:sig w:usb0="00000000" w:usb1="00000000" w:usb2="00000000" w:usb3="00000000" w:csb0="00020000" w:csb1="00000000"/>
  </w:font>
  <w:font w:name="Hakuu">
    <w:altName w:val="MS UI Gothic"/>
    <w:panose1 w:val="02000609000000000000"/>
    <w:charset w:val="80"/>
    <w:family w:val="auto"/>
    <w:pitch w:val="default"/>
    <w:sig w:usb0="00000000" w:usb1="00000000" w:usb2="00000010" w:usb3="00000000" w:csb0="4002009F" w:csb1="DFD70000"/>
  </w:font>
  <w:font w:name="Yu Gothic">
    <w:altName w:val="MS UI Gothic"/>
    <w:panose1 w:val="020B0400000000000000"/>
    <w:charset w:val="80"/>
    <w:family w:val="auto"/>
    <w:pitch w:val="default"/>
    <w:sig w:usb0="00000000" w:usb1="00000000" w:usb2="00000016" w:usb3="00000000" w:csb0="2002009F" w:csb1="00000000"/>
  </w:font>
  <w:font w:name="Hiragino Sans GB">
    <w:altName w:val="Courier New"/>
    <w:panose1 w:val="00000000000000000000"/>
    <w:charset w:val="00"/>
    <w:family w:val="auto"/>
    <w:pitch w:val="default"/>
    <w:sig w:usb0="00000000" w:usb1="00000000" w:usb2="00000000" w:usb3="00000000" w:csb0="00000000" w:csb1="00000000"/>
  </w:font>
  <w:font w:name="Microsoft YaHei UI">
    <w:altName w:val="宋体"/>
    <w:panose1 w:val="020B0503020204020204"/>
    <w:charset w:val="86"/>
    <w:family w:val="auto"/>
    <w:pitch w:val="default"/>
    <w:sig w:usb0="00000000" w:usb1="00000000" w:usb2="00000016" w:usb3="00000000" w:csb0="0004001F" w:csb1="00000000"/>
  </w:font>
  <w:font w:name="经典黑体简">
    <w:altName w:val="宋体"/>
    <w:panose1 w:val="02010609000101010101"/>
    <w:charset w:val="86"/>
    <w:family w:val="modern"/>
    <w:pitch w:val="default"/>
    <w:sig w:usb0="00000000" w:usb1="00000000" w:usb2="0000001E" w:usb3="00000000" w:csb0="00040000" w:csb1="00000000"/>
  </w:font>
  <w:font w:name="Yu Gothic UI">
    <w:altName w:val="MS UI Gothic"/>
    <w:panose1 w:val="020B0500000000000000"/>
    <w:charset w:val="80"/>
    <w:family w:val="auto"/>
    <w:pitch w:val="default"/>
    <w:sig w:usb0="00000000" w:usb1="00000000" w:usb2="00000016" w:usb3="00000000" w:csb0="2002009F" w:csb1="00000000"/>
  </w:font>
  <w:font w:name="微软简老宋">
    <w:altName w:val="宋体"/>
    <w:panose1 w:val="00000000000000000000"/>
    <w:charset w:val="86"/>
    <w:family w:val="auto"/>
    <w:pitch w:val="default"/>
    <w:sig w:usb0="00000000" w:usb1="00000000" w:usb2="00000010" w:usb3="00000000" w:csb0="00040000" w:csb1="00000000"/>
  </w:font>
  <w:font w:name="文鼎大标宋简">
    <w:altName w:val="宋体"/>
    <w:panose1 w:val="02010609010101010101"/>
    <w:charset w:val="86"/>
    <w:family w:val="modern"/>
    <w:pitch w:val="default"/>
    <w:sig w:usb0="00000000" w:usb1="00000000" w:usb2="00000010" w:usb3="00000000" w:csb0="00040000" w:csb1="00000000"/>
  </w:font>
  <w:font w:name="Heiti SC Light">
    <w:altName w:val="Times New Roman"/>
    <w:panose1 w:val="00000000000000000000"/>
    <w:charset w:val="00"/>
    <w:family w:val="modern"/>
    <w:pitch w:val="default"/>
    <w:sig w:usb0="00000000" w:usb1="00000000" w:usb2="00000000" w:usb3="00000000" w:csb0="00000001" w:csb1="00000000"/>
  </w:font>
  <w:font w:name="创艺简魏碑">
    <w:altName w:val="宋体"/>
    <w:panose1 w:val="00000000000000000000"/>
    <w:charset w:val="86"/>
    <w:family w:val="auto"/>
    <w:pitch w:val="default"/>
    <w:sig w:usb0="00000000" w:usb1="00000000" w:usb2="00000010" w:usb3="00000000" w:csb0="00040000" w:csb1="00000000"/>
  </w:font>
  <w:font w:name="t">
    <w:altName w:val="Courier New"/>
    <w:panose1 w:val="00000000000000000000"/>
    <w:charset w:val="00"/>
    <w:family w:val="roman"/>
    <w:pitch w:val="default"/>
    <w:sig w:usb0="00000000" w:usb1="00000000" w:usb2="00000000" w:usb3="00000000" w:csb0="00000001" w:csb1="00000000"/>
  </w:font>
  <w:font w:name="FangSong_GB2312-Identity-H">
    <w:altName w:val="宋体"/>
    <w:panose1 w:val="00000000000000000000"/>
    <w:charset w:val="86"/>
    <w:family w:val="auto"/>
    <w:pitch w:val="default"/>
    <w:sig w:usb0="00000000" w:usb1="00000000" w:usb2="00000010" w:usb3="00000000" w:csb0="00040000" w:csb1="00000000"/>
  </w:font>
  <w:font w:name="方正简体">
    <w:altName w:val="宋体"/>
    <w:panose1 w:val="00000000000000000000"/>
    <w:charset w:val="00"/>
    <w:family w:val="roman"/>
    <w:pitch w:val="default"/>
    <w:sig w:usb0="00000000" w:usb1="00000000" w:usb2="00000000" w:usb3="00000000" w:csb0="00040001" w:csb1="00000000"/>
  </w:font>
  <w:font w:name="ATC-51856587">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书宋_GBK Regular">
    <w:altName w:val="黑体"/>
    <w:panose1 w:val="00000000000000000000"/>
    <w:charset w:val="86"/>
    <w:family w:val="auto"/>
    <w:pitch w:val="default"/>
    <w:sig w:usb0="00000000" w:usb1="00000000" w:usb2="00000010" w:usb3="00000000" w:csb0="00040000" w:csb1="00000000"/>
  </w:font>
  <w:font w:name="fang">
    <w:altName w:val="Courier New"/>
    <w:panose1 w:val="00000000000000000000"/>
    <w:charset w:val="00"/>
    <w:family w:val="auto"/>
    <w:pitch w:val="default"/>
    <w:sig w:usb0="00000000" w:usb1="00000000" w:usb2="00000000" w:usb3="00000000" w:csb0="00000000" w:csb1="00000000"/>
  </w:font>
  <w:font w:name="fangs">
    <w:altName w:val="Courier New"/>
    <w:panose1 w:val="00000000000000000000"/>
    <w:charset w:val="00"/>
    <w:family w:val="auto"/>
    <w:pitch w:val="default"/>
    <w:sig w:usb0="00000000" w:usb1="00000000" w:usb2="00000000" w:usb3="00000000" w:csb0="00000000" w:csb1="00000000"/>
  </w:font>
  <w:font w:name="fangso">
    <w:altName w:val="Courier New"/>
    <w:panose1 w:val="00000000000000000000"/>
    <w:charset w:val="00"/>
    <w:family w:val="auto"/>
    <w:pitch w:val="default"/>
    <w:sig w:usb0="00000000" w:usb1="00000000" w:usb2="00000000" w:usb3="00000000" w:csb0="00000000" w:csb1="00000000"/>
  </w:font>
  <w:font w:name="fangson">
    <w:altName w:val="Courier New"/>
    <w:panose1 w:val="00000000000000000000"/>
    <w:charset w:val="00"/>
    <w:family w:val="auto"/>
    <w:pitch w:val="default"/>
    <w:sig w:usb0="00000000" w:usb1="00000000" w:usb2="00000000" w:usb3="00000000" w:csb0="00000000" w:csb1="00000000"/>
  </w:font>
  <w:font w:name="方">
    <w:altName w:val="Courier New"/>
    <w:panose1 w:val="00000000000000000000"/>
    <w:charset w:val="00"/>
    <w:family w:val="auto"/>
    <w:pitch w:val="default"/>
    <w:sig w:usb0="00000000" w:usb1="00000000" w:usb2="00000000" w:usb3="00000000" w:csb0="00000000" w:csb1="00000000"/>
  </w:font>
  <w:font w:name="方正中_GBK">
    <w:altName w:val="Courier New"/>
    <w:panose1 w:val="00000000000000000000"/>
    <w:charset w:val="00"/>
    <w:family w:val="auto"/>
    <w:pitch w:val="default"/>
    <w:sig w:usb0="00000000" w:usb1="00000000" w:usb2="00000000" w:usb3="00000000" w:csb0="00000000" w:csb1="00000000"/>
  </w:font>
  <w:font w:name="方正中_GB">
    <w:altName w:val="Courier New"/>
    <w:panose1 w:val="00000000000000000000"/>
    <w:charset w:val="00"/>
    <w:family w:val="auto"/>
    <w:pitch w:val="default"/>
    <w:sig w:usb0="00000000" w:usb1="00000000" w:usb2="00000000" w:usb3="00000000" w:csb0="00000000" w:csb1="00000000"/>
  </w:font>
  <w:font w:name="方正中_G">
    <w:altName w:val="Courier New"/>
    <w:panose1 w:val="00000000000000000000"/>
    <w:charset w:val="00"/>
    <w:family w:val="auto"/>
    <w:pitch w:val="default"/>
    <w:sig w:usb0="00000000" w:usb1="00000000" w:usb2="00000000" w:usb3="00000000" w:csb0="00000000" w:csb1="00000000"/>
  </w:font>
  <w:font w:name="方正中_">
    <w:altName w:val="Courier New"/>
    <w:panose1 w:val="00000000000000000000"/>
    <w:charset w:val="00"/>
    <w:family w:val="auto"/>
    <w:pitch w:val="default"/>
    <w:sig w:usb0="00000000" w:usb1="00000000" w:usb2="00000000" w:usb3="00000000" w:csb0="00000000" w:csb1="00000000"/>
  </w:font>
  <w:font w:name="方正中">
    <w:altName w:val="Courier New"/>
    <w:panose1 w:val="00000000000000000000"/>
    <w:charset w:val="00"/>
    <w:family w:val="auto"/>
    <w:pitch w:val="default"/>
    <w:sig w:usb0="00000000" w:usb1="00000000" w:usb2="00000000" w:usb3="00000000" w:csb0="00000000" w:csb1="00000000"/>
  </w:font>
  <w:font w:name="宋体-方正超大字符集">
    <w:altName w:val="宋体"/>
    <w:panose1 w:val="00000000000000000000"/>
    <w:charset w:val="00"/>
    <w:family w:val="auto"/>
    <w:pitch w:val="default"/>
    <w:sig w:usb0="00000000" w:usb1="00000000" w:usb2="00000000" w:usb3="00000000" w:csb0="00000000" w:csb1="00000000"/>
  </w:font>
  <w:font w:name="a_avanteintbold">
    <w:altName w:val="Courier New"/>
    <w:panose1 w:val="00000000000000000000"/>
    <w:charset w:val="00"/>
    <w:family w:val="auto"/>
    <w:pitch w:val="default"/>
    <w:sig w:usb0="00000000" w:usb1="00000000" w:usb2="00000000" w:usb3="00000000" w:csb0="00000000" w:csb1="00000000"/>
  </w:font>
  <w:font w:name="Glyphicons Halflings">
    <w:altName w:val="Courier New"/>
    <w:panose1 w:val="00000000000000000000"/>
    <w:charset w:val="00"/>
    <w:family w:val="auto"/>
    <w:pitch w:val="default"/>
    <w:sig w:usb0="00000000" w:usb1="00000000" w:usb2="00000000" w:usb3="00000000" w:csb0="00000000" w:csb1="00000000"/>
  </w:font>
  <w:font w:name="FontAwesome">
    <w:altName w:val="Courier New"/>
    <w:panose1 w:val="00000000000000000000"/>
    <w:charset w:val="00"/>
    <w:family w:val="auto"/>
    <w:pitch w:val="default"/>
    <w:sig w:usb0="00000000" w:usb1="00000000" w:usb2="00000000" w:usb3="00000000" w:csb0="00000000" w:csb1="00000000"/>
  </w:font>
  <w:font w:name="a_avanteintbook">
    <w:altName w:val="Courier New"/>
    <w:panose1 w:val="00000000000000000000"/>
    <w:charset w:val="00"/>
    <w:family w:val="auto"/>
    <w:pitch w:val="default"/>
    <w:sig w:usb0="00000000" w:usb1="00000000" w:usb2="00000000" w:usb3="00000000" w:csb0="00000000" w:csb1="00000000"/>
  </w:font>
  <w:font w:name="ralewaythin">
    <w:altName w:val="Courier New"/>
    <w:panose1 w:val="00000000000000000000"/>
    <w:charset w:val="00"/>
    <w:family w:val="auto"/>
    <w:pitch w:val="default"/>
    <w:sig w:usb0="00000000" w:usb1="00000000" w:usb2="00000000" w:usb3="00000000" w:csb0="00000000" w:csb1="00000000"/>
  </w:font>
  <w:font w:name="open_sansregular">
    <w:altName w:val="Courier New"/>
    <w:panose1 w:val="00000000000000000000"/>
    <w:charset w:val="00"/>
    <w:family w:val="auto"/>
    <w:pitch w:val="default"/>
    <w:sig w:usb0="00000000" w:usb1="00000000" w:usb2="00000000" w:usb3="00000000" w:csb0="00000000" w:csb1="00000000"/>
  </w:font>
  <w:font w:name="Rage Italic LE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firstLine="360"/>
      <w:rPr>
        <w:rFonts w:hint="eastAsia"/>
      </w:rPr>
    </w:pPr>
    <w:r>
      <w:rPr>
        <w:sz w:val="18"/>
      </w:rPr>
      <mc:AlternateContent>
        <mc:Choice Requires="wps">
          <w:drawing>
            <wp:anchor distT="0" distB="0" distL="114300" distR="114300" simplePos="0" relativeHeight="251660288" behindDoc="0" locked="0" layoutInCell="1" allowOverlap="1">
              <wp:simplePos x="0" y="0"/>
              <wp:positionH relativeFrom="margin">
                <wp:posOffset>4992370</wp:posOffset>
              </wp:positionH>
              <wp:positionV relativeFrom="paragraph">
                <wp:posOffset>-117475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93.1pt;margin-top:-9.25pt;height:144pt;width:144pt;mso-position-horizontal-relative:margin;mso-wrap-style:none;z-index:251660288;mso-width-relative:page;mso-height-relative:page;" filled="f" stroked="f" coordsize="21600,21600" o:gfxdata="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BfzRNoAAAAMAQAADwAA&#10;AAAAAAABACAAAAAiAAAAZHJzL2Rvd25yZXYueG1sUEsBAhQAFAAAAAgAh07iQMDe54oUAgAAEwQA&#10;AA4AAAAAAAAAAQAgAAAAKQEAAGRycy9lMm9Eb2MueG1sUEsFBgAAAAAGAAYAWQEAAK8FA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firstLine="360"/>
      <w:rPr>
        <w:rFonts w:hint="eastAsia"/>
      </w:rPr>
    </w:pPr>
    <w:r>
      <w:rPr>
        <w:sz w:val="18"/>
      </w:rPr>
      <mc:AlternateContent>
        <mc:Choice Requires="wps">
          <w:drawing>
            <wp:anchor distT="0" distB="0" distL="114300" distR="114300" simplePos="0" relativeHeight="251661312" behindDoc="0" locked="0" layoutInCell="1" allowOverlap="1">
              <wp:simplePos x="0" y="0"/>
              <wp:positionH relativeFrom="margin">
                <wp:posOffset>5715</wp:posOffset>
              </wp:positionH>
              <wp:positionV relativeFrom="paragraph">
                <wp:posOffset>-118110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45pt;margin-top:-9.3pt;height:144pt;width:144pt;mso-position-horizontal-relative:margin;mso-wrap-style:none;z-index:251661312;mso-width-relative:page;mso-height-relative:page;" filled="f" stroked="f" coordsize="21600,21600" o:gfxdata="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aeHO5tYAAAAI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bordersDoNotSurroundHeader w:val="1"/>
  <w:bordersDoNotSurroundFooter w:val="1"/>
  <w:revisionView w:markup="0"/>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30B4098"/>
    <w:rsid w:val="03957E50"/>
    <w:rsid w:val="06B051FE"/>
    <w:rsid w:val="09065682"/>
    <w:rsid w:val="0AC06DAA"/>
    <w:rsid w:val="10107138"/>
    <w:rsid w:val="10830C5A"/>
    <w:rsid w:val="11B12FA5"/>
    <w:rsid w:val="1535420E"/>
    <w:rsid w:val="17246B45"/>
    <w:rsid w:val="1EB31BCD"/>
    <w:rsid w:val="210F734B"/>
    <w:rsid w:val="24C57C84"/>
    <w:rsid w:val="26A77F99"/>
    <w:rsid w:val="297C13DE"/>
    <w:rsid w:val="29F4565C"/>
    <w:rsid w:val="30CA16CF"/>
    <w:rsid w:val="34216308"/>
    <w:rsid w:val="39561F4B"/>
    <w:rsid w:val="39FD2D2C"/>
    <w:rsid w:val="3A1F4717"/>
    <w:rsid w:val="3A202D09"/>
    <w:rsid w:val="3B472214"/>
    <w:rsid w:val="3CC11CEF"/>
    <w:rsid w:val="3E093B29"/>
    <w:rsid w:val="3FC3542C"/>
    <w:rsid w:val="41DF37D4"/>
    <w:rsid w:val="42EA01D7"/>
    <w:rsid w:val="4A8E09C0"/>
    <w:rsid w:val="4BCF04F5"/>
    <w:rsid w:val="4D4461BC"/>
    <w:rsid w:val="4EF45D90"/>
    <w:rsid w:val="508D00EC"/>
    <w:rsid w:val="54AD6688"/>
    <w:rsid w:val="55FF2A4B"/>
    <w:rsid w:val="56EA0CD9"/>
    <w:rsid w:val="58230493"/>
    <w:rsid w:val="58DD5928"/>
    <w:rsid w:val="5B5015D8"/>
    <w:rsid w:val="5E156508"/>
    <w:rsid w:val="5F7474CD"/>
    <w:rsid w:val="61F719D6"/>
    <w:rsid w:val="621718DC"/>
    <w:rsid w:val="65616F41"/>
    <w:rsid w:val="66241741"/>
    <w:rsid w:val="66DE0352"/>
    <w:rsid w:val="69141B98"/>
    <w:rsid w:val="6C7B5628"/>
    <w:rsid w:val="6EB321B4"/>
    <w:rsid w:val="70223280"/>
    <w:rsid w:val="753C1CDF"/>
    <w:rsid w:val="75791684"/>
    <w:rsid w:val="76756AAB"/>
    <w:rsid w:val="76966A10"/>
    <w:rsid w:val="77882E57"/>
    <w:rsid w:val="790A0B09"/>
    <w:rsid w:val="7E807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4">
    <w:name w:val="Default Paragraph Font"/>
    <w:link w:val="15"/>
    <w:unhideWhenUsed/>
    <w:qFormat/>
    <w:uiPriority w:val="1"/>
    <w:rPr>
      <w:rFonts w:ascii="Arial" w:hAnsi="Arial" w:eastAsia="Times New Roman" w:cs="Verdana"/>
      <w:b/>
      <w:kern w:val="0"/>
      <w:sz w:val="24"/>
      <w:szCs w:val="20"/>
      <w:lang w:eastAsia="en-US"/>
    </w:rPr>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5">
    <w:name w:val="index 5"/>
    <w:basedOn w:val="1"/>
    <w:next w:val="1"/>
    <w:unhideWhenUsed/>
    <w:qFormat/>
    <w:uiPriority w:val="99"/>
    <w:pPr>
      <w:ind w:left="1680" w:hanging="1680"/>
    </w:pPr>
  </w:style>
  <w:style w:type="paragraph" w:styleId="6">
    <w:name w:val="index 6"/>
    <w:basedOn w:val="1"/>
    <w:next w:val="1"/>
    <w:unhideWhenUsed/>
    <w:qFormat/>
    <w:uiPriority w:val="99"/>
    <w:pPr>
      <w:ind w:left="1000" w:leftChars="1000"/>
    </w:pPr>
  </w:style>
  <w:style w:type="paragraph" w:styleId="7">
    <w:name w:val="Body Text"/>
    <w:basedOn w:val="1"/>
    <w:unhideWhenUsed/>
    <w:qFormat/>
    <w:uiPriority w:val="99"/>
    <w:pPr>
      <w:spacing w:line="360" w:lineRule="auto"/>
    </w:pPr>
    <w:rPr>
      <w:rFonts w:ascii="Calibri" w:hAnsi="Calibri" w:cs="宋体"/>
      <w:sz w:val="24"/>
    </w:rPr>
  </w:style>
  <w:style w:type="paragraph" w:styleId="8">
    <w:name w:val="Date"/>
    <w:basedOn w:val="1"/>
    <w:next w:val="1"/>
    <w:link w:val="25"/>
    <w:unhideWhenUsed/>
    <w:qFormat/>
    <w:uiPriority w:val="0"/>
    <w:pPr>
      <w:ind w:left="100" w:leftChars="2500"/>
    </w:pPr>
  </w:style>
  <w:style w:type="paragraph" w:styleId="9">
    <w:name w:val="Balloon Text"/>
    <w:basedOn w:val="1"/>
    <w:link w:val="27"/>
    <w:semiHidden/>
    <w:qFormat/>
    <w:uiPriority w:val="0"/>
    <w:rPr>
      <w:rFonts w:ascii="宋体" w:hAnsi="宋体" w:eastAsia="宋体" w:cstheme="minorBidi"/>
      <w:sz w:val="18"/>
      <w:szCs w:val="18"/>
    </w:r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Body Text 2"/>
    <w:basedOn w:val="1"/>
    <w:link w:val="29"/>
    <w:qFormat/>
    <w:uiPriority w:val="0"/>
    <w:pPr>
      <w:jc w:val="center"/>
    </w:pPr>
    <w:rPr>
      <w:rFonts w:eastAsia="宋体"/>
      <w:b/>
      <w:bCs/>
      <w:sz w:val="44"/>
      <w:szCs w:val="24"/>
    </w:rPr>
  </w:style>
  <w:style w:type="paragraph" w:styleId="13">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15">
    <w:name w:val="Char Char Char Char Char Char Char Char Char Char Char Char1 Char Char Char Char Char Char Char Char Char Char Char Char Char Char Char Char Char Char Char"/>
    <w:basedOn w:val="1"/>
    <w:link w:val="14"/>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6">
    <w:name w:val="Strong"/>
    <w:basedOn w:val="14"/>
    <w:qFormat/>
    <w:uiPriority w:val="22"/>
    <w:rPr>
      <w:bCs/>
    </w:rPr>
  </w:style>
  <w:style w:type="character" w:styleId="17">
    <w:name w:val="page number"/>
    <w:basedOn w:val="14"/>
    <w:unhideWhenUsed/>
    <w:qFormat/>
    <w:uiPriority w:val="99"/>
  </w:style>
  <w:style w:type="character" w:styleId="18">
    <w:name w:val="Hyperlink"/>
    <w:basedOn w:val="14"/>
    <w:unhideWhenUsed/>
    <w:qFormat/>
    <w:uiPriority w:val="99"/>
    <w:rPr>
      <w:color w:val="0000FF"/>
      <w:u w:val="single"/>
    </w:rPr>
  </w:style>
  <w:style w:type="table" w:styleId="20">
    <w:name w:val="Table Grid"/>
    <w:basedOn w:val="1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页眉 Char"/>
    <w:basedOn w:val="14"/>
    <w:link w:val="11"/>
    <w:semiHidden/>
    <w:qFormat/>
    <w:uiPriority w:val="99"/>
    <w:rPr>
      <w:sz w:val="18"/>
      <w:szCs w:val="18"/>
    </w:rPr>
  </w:style>
  <w:style w:type="character" w:customStyle="1" w:styleId="22">
    <w:name w:val="页脚 Char"/>
    <w:basedOn w:val="14"/>
    <w:link w:val="10"/>
    <w:qFormat/>
    <w:uiPriority w:val="99"/>
    <w:rPr>
      <w:sz w:val="18"/>
      <w:szCs w:val="18"/>
    </w:rPr>
  </w:style>
  <w:style w:type="paragraph" w:customStyle="1" w:styleId="23">
    <w:name w:val="p19"/>
    <w:basedOn w:val="1"/>
    <w:next w:val="6"/>
    <w:qFormat/>
    <w:uiPriority w:val="0"/>
    <w:pPr>
      <w:widowControl/>
    </w:pPr>
    <w:rPr>
      <w:rFonts w:eastAsia="宋体"/>
      <w:kern w:val="0"/>
      <w:sz w:val="21"/>
    </w:rPr>
  </w:style>
  <w:style w:type="paragraph" w:customStyle="1" w:styleId="24">
    <w:name w:val="Char"/>
    <w:basedOn w:val="1"/>
    <w:qFormat/>
    <w:uiPriority w:val="0"/>
    <w:pPr>
      <w:widowControl/>
      <w:spacing w:line="360" w:lineRule="auto"/>
      <w:jc w:val="left"/>
    </w:pPr>
  </w:style>
  <w:style w:type="character" w:customStyle="1" w:styleId="25">
    <w:name w:val="日期 Char"/>
    <w:basedOn w:val="14"/>
    <w:link w:val="8"/>
    <w:semiHidden/>
    <w:qFormat/>
    <w:uiPriority w:val="99"/>
    <w:rPr>
      <w:rFonts w:ascii="Times New Roman" w:hAnsi="Times New Roman" w:eastAsia="仿宋_GB2312" w:cs="Times New Roman"/>
      <w:sz w:val="32"/>
      <w:szCs w:val="20"/>
    </w:rPr>
  </w:style>
  <w:style w:type="character" w:customStyle="1" w:styleId="26">
    <w:name w:val="批注框文本 Char"/>
    <w:basedOn w:val="14"/>
    <w:link w:val="9"/>
    <w:semiHidden/>
    <w:qFormat/>
    <w:locked/>
    <w:uiPriority w:val="0"/>
    <w:rPr>
      <w:rFonts w:ascii="宋体" w:hAnsi="宋体" w:eastAsia="宋体"/>
      <w:sz w:val="18"/>
      <w:szCs w:val="18"/>
    </w:rPr>
  </w:style>
  <w:style w:type="character" w:customStyle="1" w:styleId="27">
    <w:name w:val="批注框文本 Char1"/>
    <w:basedOn w:val="14"/>
    <w:link w:val="9"/>
    <w:semiHidden/>
    <w:qFormat/>
    <w:uiPriority w:val="99"/>
    <w:rPr>
      <w:rFonts w:ascii="Times New Roman" w:hAnsi="Times New Roman" w:eastAsia="仿宋_GB2312" w:cs="Times New Roman"/>
      <w:sz w:val="18"/>
      <w:szCs w:val="18"/>
    </w:rPr>
  </w:style>
  <w:style w:type="character" w:customStyle="1" w:styleId="28">
    <w:name w:val="normal105"/>
    <w:basedOn w:val="14"/>
    <w:qFormat/>
    <w:uiPriority w:val="0"/>
    <w:rPr>
      <w:rFonts w:hint="default" w:ascii="Times New Roman" w:hAnsi="Times New Roman" w:eastAsia="宋体" w:cs="Times New Roman"/>
    </w:rPr>
  </w:style>
  <w:style w:type="character" w:customStyle="1" w:styleId="29">
    <w:name w:val="正文文本 2 Char"/>
    <w:basedOn w:val="14"/>
    <w:link w:val="12"/>
    <w:qFormat/>
    <w:uiPriority w:val="0"/>
    <w:rPr>
      <w:rFonts w:ascii="Times New Roman" w:hAnsi="Times New Roman" w:eastAsia="宋体" w:cs="Times New Roman"/>
      <w:bCs/>
      <w:sz w:val="44"/>
      <w:szCs w:val="24"/>
    </w:rPr>
  </w:style>
  <w:style w:type="paragraph" w:customStyle="1" w:styleId="30">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1">
    <w:name w:val="p0"/>
    <w:basedOn w:val="1"/>
    <w:qFormat/>
    <w:uiPriority w:val="0"/>
    <w:pPr>
      <w:widowControl/>
    </w:pPr>
    <w:rPr>
      <w:rFonts w:eastAsia="宋体"/>
      <w:kern w:val="0"/>
      <w:sz w:val="21"/>
      <w:szCs w:val="21"/>
    </w:rPr>
  </w:style>
  <w:style w:type="paragraph" w:customStyle="1" w:styleId="32">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ScaleCrop>false</ScaleCrop>
  <LinksUpToDate>false</LinksUpToDate>
  <CharactersWithSpaces>28702</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Administrator</cp:lastModifiedBy>
  <cp:lastPrinted>2018-12-24T06:51:00Z</cp:lastPrinted>
  <dcterms:modified xsi:type="dcterms:W3CDTF">2018-12-24T08:49:05Z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