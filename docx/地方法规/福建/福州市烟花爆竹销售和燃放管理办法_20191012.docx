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textAlignment w:val="auto"/>
        <w:outlineLvl w:val="9"/>
        <w:rPr>
          <w:rFonts w:hint="eastAsia" w:ascii="方正小标宋简体" w:eastAsia="方正小标宋简体"/>
          <w:sz w:val="44"/>
        </w:rPr>
      </w:pPr>
      <w:r>
        <w:rPr>
          <w:sz w:val="28"/>
        </w:rPr>
        <mc:AlternateContent>
          <mc:Choice Requires="wps">
            <w:drawing>
              <wp:anchor distT="0" distB="0" distL="114300" distR="114300" simplePos="0" relativeHeight="251658240" behindDoc="0" locked="0" layoutInCell="1" allowOverlap="1">
                <wp:simplePos x="0" y="0"/>
                <wp:positionH relativeFrom="column">
                  <wp:posOffset>7120255</wp:posOffset>
                </wp:positionH>
                <wp:positionV relativeFrom="paragraph">
                  <wp:posOffset>-428625</wp:posOffset>
                </wp:positionV>
                <wp:extent cx="783590" cy="528320"/>
                <wp:effectExtent l="4445" t="4445" r="12065" b="19685"/>
                <wp:wrapNone/>
                <wp:docPr id="1" name="文本框 1"/>
                <wp:cNvGraphicFramePr/>
                <a:graphic xmlns:a="http://schemas.openxmlformats.org/drawingml/2006/main">
                  <a:graphicData uri="http://schemas.microsoft.com/office/word/2010/wordprocessingShape">
                    <wps:wsp>
                      <wps:cNvSpPr txBox="1"/>
                      <wps:spPr>
                        <a:xfrm>
                          <a:off x="3714750" y="1165225"/>
                          <a:ext cx="783590" cy="528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0.65pt;margin-top:-33.75pt;height:41.6pt;width:61.7pt;z-index:251658240;mso-width-relative:page;mso-height-relative:page;" fillcolor="#FFFFFF [3201]" filled="t" stroked="t" coordsize="21600,21600" o:gfxdata="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ZpSTvYAAAADAEAAA8AAAAAAAAAAQAg&#10;AAAAIgAAAGRycy9kb3ducmV2LnhtbFBLAQIUABQAAAAIAIdO4kCQ3xXvRwIAAHQEAAAOAAAAAAAA&#10;AAEAIAAAACcBAABkcnMvZTJvRG9jLnhtbFBLBQYAAAAABgAGAFkBAADgBQAAAAA=&#10;">
                <v:fill on="t" focussize="0,0"/>
                <v:stroke weight="0.5pt" color="#000000 [3204]" joinstyle="round"/>
                <v:imagedata o:title=""/>
                <o:lock v:ext="edit" aspectratio="f"/>
                <v:textbox>
                  <w:txbxContent>
                    <w:p>
                      <w:pPr>
                        <w:rPr>
                          <w:rFonts w:hint="eastAsia" w:eastAsia="仿宋_GB2312"/>
                          <w:lang w:eastAsia="zh-CN"/>
                        </w:rPr>
                      </w:pPr>
                    </w:p>
                  </w:txbxContent>
                </v:textbox>
              </v:shape>
            </w:pict>
          </mc:Fallback>
        </mc:AlternateContent>
      </w:r>
      <w:r>
        <w:rPr>
          <w:rFonts w:hint="default" w:ascii="Times New Roman" w:hAnsi="Times New Roman" w:eastAsia="方正黑体_GBK" w:cs="Times New Roman"/>
          <w:sz w:val="28"/>
          <w:szCs w:val="28"/>
        </w:rPr>
        <w:t xml:space="preserve">        </w:t>
      </w:r>
    </w:p>
    <w:p>
      <w:pPr>
        <w:keepNext w:val="0"/>
        <w:keepLines w:val="0"/>
        <w:pageBreakBefore w:val="0"/>
        <w:widowControl w:val="0"/>
        <w:tabs>
          <w:tab w:val="left" w:pos="8164"/>
          <w:tab w:val="left" w:pos="8478"/>
        </w:tabs>
        <w:kinsoku/>
        <w:wordWrap/>
        <w:overflowPunct/>
        <w:topLinePunct w:val="0"/>
        <w:autoSpaceDE w:val="0"/>
        <w:autoSpaceDN/>
        <w:bidi w:val="0"/>
        <w:adjustRightInd/>
        <w:snapToGrid/>
        <w:spacing w:after="157" w:afterLines="50" w:line="580" w:lineRule="exact"/>
        <w:ind w:left="0" w:leftChars="0" w:right="0" w:rightChars="0" w:firstLine="0" w:firstLineChars="0"/>
        <w:jc w:val="center"/>
        <w:textAlignment w:val="baseline"/>
        <w:outlineLvl w:val="9"/>
        <w:rPr>
          <w:rFonts w:hint="eastAsia" w:ascii="方正小标宋_GBK" w:hAnsi="方正小标宋_GBK" w:eastAsia="方正小标宋_GBK" w:cs="方正小标宋_GBK"/>
          <w:sz w:val="44"/>
        </w:rPr>
      </w:pPr>
      <w:r>
        <w:rPr>
          <w:rFonts w:hint="eastAsia" w:asciiTheme="minorEastAsia" w:hAnsiTheme="minorEastAsia" w:eastAsiaTheme="minorEastAsia" w:cstheme="minorEastAsia"/>
          <w:b/>
          <w:bCs/>
          <w:sz w:val="44"/>
        </w:rPr>
        <w:t>福州市</w:t>
      </w:r>
      <w:r>
        <w:rPr>
          <w:rFonts w:hint="eastAsia" w:asciiTheme="minorEastAsia" w:hAnsiTheme="minorEastAsia" w:eastAsiaTheme="minorEastAsia" w:cstheme="minorEastAsia"/>
          <w:b/>
          <w:bCs/>
          <w:sz w:val="44"/>
          <w:lang w:eastAsia="zh-CN"/>
        </w:rPr>
        <w:t>烟花爆竹销售和燃放管理办法</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del w:id="0" w:author="林映" w:date="2018-09-04T08:32:00Z"/>
          <w:rFonts w:hint="default" w:ascii="Times New Roman" w:hAnsi="Times New Roman" w:eastAsia="楷体_GB2312" w:cs="Times New Roman"/>
          <w:spacing w:val="0"/>
          <w:sz w:val="32"/>
          <w:vertAlign w:val="baseline"/>
          <w:lang w:eastAsia="zh-CN"/>
        </w:rPr>
      </w:pPr>
      <w:r>
        <w:rPr>
          <w:rFonts w:hint="default" w:ascii="Times New Roman" w:hAnsi="Times New Roman" w:eastAsia="楷体_GB2312" w:cs="Times New Roman"/>
          <w:spacing w:val="0"/>
          <w:sz w:val="32"/>
          <w:vertAlign w:val="baseline"/>
          <w:lang w:eastAsia="zh-CN"/>
        </w:rPr>
        <w:t>（</w:t>
      </w:r>
      <w:r>
        <w:rPr>
          <w:rFonts w:hint="default" w:ascii="Times New Roman" w:hAnsi="Times New Roman" w:eastAsia="楷体_GB2312" w:cs="Times New Roman"/>
          <w:spacing w:val="0"/>
          <w:sz w:val="32"/>
          <w:vertAlign w:val="baseline"/>
          <w:lang w:val="en-US"/>
        </w:rPr>
        <w:t>201</w:t>
      </w:r>
      <w:r>
        <w:rPr>
          <w:rFonts w:hint="default" w:ascii="Times New Roman" w:hAnsi="Times New Roman" w:eastAsia="楷体_GB2312" w:cs="Times New Roman"/>
          <w:spacing w:val="0"/>
          <w:sz w:val="32"/>
          <w:vertAlign w:val="baseline"/>
          <w:lang w:val="en-US" w:eastAsia="zh-CN"/>
        </w:rPr>
        <w:t>9</w:t>
      </w:r>
      <w:r>
        <w:rPr>
          <w:rFonts w:hint="default" w:ascii="Times New Roman" w:hAnsi="Times New Roman" w:eastAsia="楷体_GB2312" w:cs="Times New Roman"/>
          <w:spacing w:val="0"/>
          <w:sz w:val="32"/>
          <w:vertAlign w:val="baseline"/>
          <w:lang w:eastAsia="zh-CN"/>
        </w:rPr>
        <w:t>年</w:t>
      </w:r>
      <w:r>
        <w:rPr>
          <w:rFonts w:hint="default" w:ascii="Times New Roman" w:hAnsi="Times New Roman" w:eastAsia="楷体_GB2312" w:cs="Times New Roman"/>
          <w:spacing w:val="0"/>
          <w:sz w:val="32"/>
          <w:vertAlign w:val="baseline"/>
          <w:lang w:val="en-US" w:eastAsia="zh-CN"/>
        </w:rPr>
        <w:t>6</w:t>
      </w:r>
      <w:r>
        <w:rPr>
          <w:rFonts w:hint="default" w:ascii="Times New Roman" w:hAnsi="Times New Roman" w:eastAsia="楷体_GB2312" w:cs="Times New Roman"/>
          <w:spacing w:val="0"/>
          <w:sz w:val="32"/>
          <w:vertAlign w:val="baseline"/>
          <w:lang w:eastAsia="zh-CN"/>
        </w:rPr>
        <w:t>月</w:t>
      </w:r>
      <w:r>
        <w:rPr>
          <w:rFonts w:hint="default" w:ascii="Times New Roman" w:hAnsi="Times New Roman" w:eastAsia="楷体_GB2312" w:cs="Times New Roman"/>
          <w:spacing w:val="0"/>
          <w:sz w:val="32"/>
          <w:vertAlign w:val="baseline"/>
          <w:lang w:val="en-US" w:eastAsia="zh-CN"/>
        </w:rPr>
        <w:t>27</w:t>
      </w:r>
      <w:r>
        <w:rPr>
          <w:rFonts w:hint="default" w:ascii="Times New Roman" w:hAnsi="Times New Roman" w:eastAsia="楷体_GB2312" w:cs="Times New Roman"/>
          <w:spacing w:val="0"/>
          <w:sz w:val="32"/>
          <w:vertAlign w:val="baseline"/>
          <w:lang w:eastAsia="zh-CN"/>
        </w:rPr>
        <w:t>日福州市第十五届人民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vertAlign w:val="baseline"/>
          <w:lang w:eastAsia="zh-CN"/>
        </w:rPr>
      </w:pPr>
      <w:r>
        <w:rPr>
          <w:rFonts w:hint="default" w:ascii="Times New Roman" w:hAnsi="Times New Roman" w:eastAsia="楷体_GB2312" w:cs="Times New Roman"/>
          <w:spacing w:val="0"/>
          <w:sz w:val="32"/>
          <w:vertAlign w:val="baseline"/>
          <w:lang w:eastAsia="zh-CN"/>
        </w:rPr>
        <w:t>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vertAlign w:val="baseline"/>
          <w:lang w:eastAsia="zh-CN"/>
        </w:rPr>
      </w:pPr>
      <w:r>
        <w:rPr>
          <w:rFonts w:hint="default" w:ascii="Times New Roman" w:hAnsi="Times New Roman" w:eastAsia="楷体_GB2312" w:cs="Times New Roman"/>
          <w:spacing w:val="0"/>
          <w:sz w:val="32"/>
          <w:vertAlign w:val="baseline"/>
          <w:lang w:eastAsia="zh-CN"/>
        </w:rPr>
        <w:t>常务委员会第二十次会议通过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imes New Roman" w:hAnsi="Times New Roman" w:eastAsia="楷体_GB2312" w:cs="Times New Roman"/>
          <w:spacing w:val="0"/>
          <w:sz w:val="32"/>
          <w:vertAlign w:val="baseline"/>
          <w:lang w:val="en-US" w:eastAsia="zh-CN"/>
        </w:rPr>
      </w:pPr>
      <w:r>
        <w:rPr>
          <w:rFonts w:hint="eastAsia" w:ascii="Times New Roman" w:hAnsi="Times New Roman" w:eastAsia="楷体_GB2312" w:cs="Times New Roman"/>
          <w:spacing w:val="0"/>
          <w:sz w:val="32"/>
          <w:vertAlign w:val="baseline"/>
          <w:lang w:val="en-US" w:eastAsia="zh-CN"/>
        </w:rPr>
        <w:t xml:space="preserve">  2019年9月26日福建省第十三届人民代表大会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vertAlign w:val="baseline"/>
          <w:lang w:val="en-US"/>
        </w:rPr>
      </w:pPr>
      <w:r>
        <w:rPr>
          <w:rFonts w:hint="eastAsia" w:ascii="Times New Roman" w:hAnsi="Times New Roman" w:eastAsia="楷体_GB2312" w:cs="Times New Roman"/>
          <w:spacing w:val="0"/>
          <w:sz w:val="32"/>
          <w:vertAlign w:val="baseline"/>
          <w:lang w:val="en-US" w:eastAsia="zh-CN"/>
        </w:rPr>
        <w:t>常务委员会第十二次会议批准</w:t>
      </w:r>
      <w:r>
        <w:rPr>
          <w:rFonts w:hint="default" w:ascii="Times New Roman" w:hAnsi="Times New Roman" w:eastAsia="楷体_GB2312" w:cs="Times New Roman"/>
          <w:spacing w:val="0"/>
          <w:sz w:val="32"/>
          <w:vertAlign w:val="baseline"/>
          <w:lang w:eastAsia="zh-CN"/>
        </w:rPr>
        <w:t>）</w:t>
      </w:r>
    </w:p>
    <w:p>
      <w:pPr>
        <w:spacing w:line="240" w:lineRule="auto"/>
        <w:rPr>
          <w:rFonts w:ascii="黑体" w:eastAsia="黑体"/>
          <w:sz w:val="32"/>
        </w:rPr>
      </w:pP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黑体" w:hAnsi="Calibri" w:eastAsia="黑体"/>
          <w:sz w:val="32"/>
        </w:rPr>
        <w:t xml:space="preserve">第一条 </w:t>
      </w:r>
      <w:r>
        <w:rPr>
          <w:rFonts w:hint="eastAsia" w:ascii="黑体" w:eastAsia="黑体"/>
          <w:sz w:val="32"/>
        </w:rPr>
        <w:t xml:space="preserve"> </w:t>
      </w:r>
      <w:r>
        <w:rPr>
          <w:rFonts w:hint="eastAsia" w:ascii="仿宋_GB2312" w:hAnsi="仿宋_GB2312" w:eastAsia="仿宋_GB2312" w:cs="仿宋_GB2312"/>
          <w:sz w:val="32"/>
        </w:rPr>
        <w:t>为</w:t>
      </w:r>
      <w:r>
        <w:rPr>
          <w:rFonts w:hint="eastAsia" w:ascii="仿宋_GB2312" w:hAnsi="仿宋_GB2312" w:eastAsia="仿宋_GB2312" w:cs="仿宋_GB2312"/>
          <w:sz w:val="32"/>
          <w:lang w:eastAsia="zh-CN"/>
        </w:rPr>
        <w:t>了</w:t>
      </w:r>
      <w:r>
        <w:rPr>
          <w:rFonts w:hint="eastAsia" w:ascii="仿宋_GB2312" w:hAnsi="仿宋_GB2312" w:eastAsia="仿宋_GB2312" w:cs="仿宋_GB2312"/>
          <w:sz w:val="32"/>
        </w:rPr>
        <w:t>加强烟花爆竹</w:t>
      </w:r>
      <w:r>
        <w:rPr>
          <w:rFonts w:hint="eastAsia" w:ascii="仿宋_GB2312" w:hAnsi="仿宋_GB2312" w:eastAsia="仿宋_GB2312" w:cs="仿宋_GB2312"/>
          <w:sz w:val="32"/>
          <w:lang w:eastAsia="zh-CN"/>
        </w:rPr>
        <w:t>销售和</w:t>
      </w:r>
      <w:r>
        <w:rPr>
          <w:rFonts w:hint="eastAsia" w:ascii="仿宋_GB2312" w:hAnsi="仿宋_GB2312" w:eastAsia="仿宋_GB2312" w:cs="仿宋_GB2312"/>
          <w:sz w:val="32"/>
        </w:rPr>
        <w:t>燃放管理，</w:t>
      </w:r>
      <w:r>
        <w:rPr>
          <w:rFonts w:hint="eastAsia" w:ascii="仿宋_GB2312" w:hAnsi="仿宋_GB2312" w:eastAsia="仿宋_GB2312" w:cs="仿宋_GB2312"/>
          <w:sz w:val="32"/>
          <w:lang w:eastAsia="zh-CN"/>
        </w:rPr>
        <w:t>减少环境污染，</w:t>
      </w:r>
      <w:r>
        <w:rPr>
          <w:rFonts w:hint="eastAsia" w:ascii="仿宋_GB2312" w:hAnsi="仿宋_GB2312" w:eastAsia="仿宋_GB2312" w:cs="仿宋_GB2312"/>
          <w:sz w:val="32"/>
        </w:rPr>
        <w:t>保障公共安全和人身、财产安全，</w:t>
      </w:r>
      <w:del w:id="1" w:author="林映" w:date="2019-06-04T10:39:00Z">
        <w:r>
          <w:rPr>
            <w:rFonts w:hint="eastAsia" w:ascii="仿宋_GB2312" w:hAnsi="仿宋_GB2312" w:eastAsia="仿宋_GB2312" w:cs="仿宋_GB2312"/>
            <w:sz w:val="32"/>
            <w:bdr w:val="single" w:color="auto" w:sz="4" w:space="0"/>
            <w:shd w:val="clear" w:color="auto" w:fill="auto"/>
          </w:rPr>
          <w:delText>减少环境污染，</w:delText>
        </w:r>
      </w:del>
      <w:r>
        <w:rPr>
          <w:rFonts w:hint="eastAsia" w:ascii="仿宋_GB2312" w:hAnsi="仿宋_GB2312" w:eastAsia="仿宋_GB2312" w:cs="仿宋_GB2312"/>
          <w:sz w:val="32"/>
        </w:rPr>
        <w:t>根据国务院《烟花爆竹安全管理条例》和有关法律、法规，结合本市实际，制定本办法。</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22"/>
        </w:rPr>
      </w:pPr>
      <w:r>
        <w:rPr>
          <w:rFonts w:hint="eastAsia" w:ascii="黑体" w:eastAsia="黑体"/>
          <w:sz w:val="32"/>
        </w:rPr>
        <w:t xml:space="preserve">第二条  </w:t>
      </w:r>
      <w:r>
        <w:rPr>
          <w:rFonts w:hint="eastAsia" w:ascii="仿宋_GB2312" w:hAnsi="仿宋_GB2312" w:eastAsia="仿宋_GB2312" w:cs="仿宋_GB2312"/>
          <w:sz w:val="32"/>
          <w:szCs w:val="22"/>
        </w:rPr>
        <w:t>本市行政区域内烟花爆竹的</w:t>
      </w:r>
      <w:r>
        <w:rPr>
          <w:rFonts w:hint="eastAsia" w:ascii="仿宋_GB2312" w:hAnsi="仿宋_GB2312" w:eastAsia="仿宋_GB2312" w:cs="仿宋_GB2312"/>
          <w:sz w:val="32"/>
          <w:szCs w:val="22"/>
          <w:lang w:eastAsia="zh-CN"/>
        </w:rPr>
        <w:t>销售和</w:t>
      </w:r>
      <w:r>
        <w:rPr>
          <w:rFonts w:hint="eastAsia" w:ascii="仿宋_GB2312" w:hAnsi="仿宋_GB2312" w:eastAsia="仿宋_GB2312" w:cs="仿宋_GB2312"/>
          <w:sz w:val="32"/>
          <w:szCs w:val="22"/>
        </w:rPr>
        <w:t>燃放管理，适用本办法。</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22"/>
        </w:rPr>
      </w:pPr>
      <w:r>
        <w:rPr>
          <w:rFonts w:hint="eastAsia" w:ascii="黑体" w:eastAsia="黑体"/>
          <w:sz w:val="32"/>
        </w:rPr>
        <w:t xml:space="preserve">第三条  </w:t>
      </w:r>
      <w:r>
        <w:rPr>
          <w:rFonts w:hint="eastAsia" w:ascii="仿宋_GB2312" w:hAnsi="仿宋_GB2312" w:eastAsia="仿宋_GB2312" w:cs="仿宋_GB2312"/>
          <w:sz w:val="32"/>
          <w:szCs w:val="22"/>
        </w:rPr>
        <w:t>本市烟花爆竹的</w:t>
      </w:r>
      <w:r>
        <w:rPr>
          <w:rFonts w:hint="eastAsia" w:ascii="仿宋_GB2312" w:hAnsi="仿宋_GB2312" w:eastAsia="仿宋_GB2312" w:cs="仿宋_GB2312"/>
          <w:sz w:val="32"/>
          <w:szCs w:val="22"/>
          <w:lang w:eastAsia="zh-CN"/>
        </w:rPr>
        <w:t>销售和</w:t>
      </w:r>
      <w:r>
        <w:rPr>
          <w:rFonts w:hint="eastAsia" w:ascii="仿宋_GB2312" w:hAnsi="仿宋_GB2312" w:eastAsia="仿宋_GB2312" w:cs="仿宋_GB2312"/>
          <w:sz w:val="32"/>
          <w:szCs w:val="22"/>
        </w:rPr>
        <w:t>燃放实行严格管理、综合治理的原则，遵守安全环保、文明节俭的要求。</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del w:id="2" w:author="林映" w:date="2019-06-04T10:39:00Z"/>
          <w:rFonts w:hint="eastAsia" w:ascii="方正仿宋简体" w:hAnsi="仿宋_GB2312" w:eastAsia="方正仿宋简体"/>
          <w:sz w:val="32"/>
          <w:shd w:val="clear" w:color="FFFFFF" w:fill="D9D9D9"/>
        </w:rPr>
      </w:pPr>
      <w:del w:id="3" w:author="林映" w:date="2019-06-04T10:39:00Z">
        <w:r>
          <w:rPr>
            <w:rFonts w:hint="eastAsia" w:ascii="方正仿宋简体" w:hAnsi="仿宋_GB2312" w:eastAsia="方正仿宋简体"/>
            <w:sz w:val="32"/>
            <w:bdr w:val="single" w:color="auto" w:sz="4" w:space="0"/>
            <w:shd w:val="clear" w:color="FFFFFF" w:fill="D9D9D9"/>
          </w:rPr>
          <w:delText>鼓励移风易俗，倡导经营、使用电子鞭炮、礼花筒等安全、环保的替代品。</w:delText>
        </w:r>
      </w:del>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22"/>
        </w:rPr>
      </w:pPr>
      <w:r>
        <w:rPr>
          <w:rFonts w:hint="eastAsia" w:ascii="黑体" w:eastAsia="黑体"/>
          <w:sz w:val="32"/>
        </w:rPr>
        <w:t xml:space="preserve">第四条  </w:t>
      </w:r>
      <w:r>
        <w:rPr>
          <w:rFonts w:hint="eastAsia" w:ascii="仿宋_GB2312" w:hAnsi="仿宋_GB2312" w:eastAsia="仿宋_GB2312" w:cs="仿宋_GB2312"/>
          <w:sz w:val="32"/>
          <w:szCs w:val="22"/>
        </w:rPr>
        <w:t>市、县（市、区）人民政府应当加强对烟花爆竹</w:t>
      </w:r>
      <w:r>
        <w:rPr>
          <w:rFonts w:hint="eastAsia" w:ascii="仿宋_GB2312" w:hAnsi="仿宋_GB2312" w:eastAsia="仿宋_GB2312" w:cs="仿宋_GB2312"/>
          <w:sz w:val="32"/>
          <w:szCs w:val="22"/>
          <w:lang w:eastAsia="zh-CN"/>
        </w:rPr>
        <w:t>销售和燃放</w:t>
      </w:r>
      <w:r>
        <w:rPr>
          <w:rFonts w:hint="eastAsia" w:ascii="仿宋_GB2312" w:hAnsi="仿宋_GB2312" w:eastAsia="仿宋_GB2312" w:cs="仿宋_GB2312"/>
          <w:sz w:val="32"/>
          <w:szCs w:val="22"/>
        </w:rPr>
        <w:t>管理工作的领导，建立烟花爆竹</w:t>
      </w:r>
      <w:r>
        <w:rPr>
          <w:rFonts w:hint="eastAsia" w:ascii="仿宋_GB2312" w:hAnsi="仿宋_GB2312" w:eastAsia="仿宋_GB2312" w:cs="仿宋_GB2312"/>
          <w:sz w:val="32"/>
          <w:szCs w:val="22"/>
          <w:lang w:eastAsia="zh-CN"/>
        </w:rPr>
        <w:t>销售和燃放</w:t>
      </w:r>
      <w:r>
        <w:rPr>
          <w:rFonts w:hint="eastAsia" w:ascii="仿宋_GB2312" w:hAnsi="仿宋_GB2312" w:eastAsia="仿宋_GB2312" w:cs="仿宋_GB2312"/>
          <w:sz w:val="32"/>
          <w:szCs w:val="22"/>
        </w:rPr>
        <w:t>综合管理协调机制，统筹协调烟花爆竹</w:t>
      </w:r>
      <w:r>
        <w:rPr>
          <w:rFonts w:hint="eastAsia" w:ascii="仿宋_GB2312" w:hAnsi="仿宋_GB2312" w:eastAsia="仿宋_GB2312" w:cs="仿宋_GB2312"/>
          <w:sz w:val="32"/>
          <w:szCs w:val="22"/>
          <w:lang w:eastAsia="zh-CN"/>
        </w:rPr>
        <w:t>销售和燃放</w:t>
      </w:r>
      <w:r>
        <w:rPr>
          <w:rFonts w:hint="eastAsia" w:ascii="仿宋_GB2312" w:hAnsi="仿宋_GB2312" w:eastAsia="仿宋_GB2312" w:cs="仿宋_GB2312"/>
          <w:sz w:val="32"/>
          <w:szCs w:val="22"/>
        </w:rPr>
        <w:t>管理工作中的重大事项。</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22"/>
        </w:rPr>
      </w:pPr>
      <w:r>
        <w:rPr>
          <w:rFonts w:hint="eastAsia" w:ascii="仿宋_GB2312" w:hAnsi="仿宋_GB2312" w:eastAsia="仿宋_GB2312" w:cs="仿宋_GB2312"/>
          <w:sz w:val="32"/>
          <w:szCs w:val="22"/>
          <w:lang w:eastAsia="zh-CN"/>
        </w:rPr>
        <w:t>应急</w:t>
      </w:r>
      <w:r>
        <w:rPr>
          <w:rFonts w:hint="eastAsia" w:ascii="仿宋_GB2312" w:hAnsi="仿宋_GB2312" w:eastAsia="仿宋_GB2312" w:cs="仿宋_GB2312"/>
          <w:sz w:val="32"/>
          <w:szCs w:val="22"/>
        </w:rPr>
        <w:t>管理部门负责烟花爆竹</w:t>
      </w:r>
      <w:r>
        <w:rPr>
          <w:rFonts w:hint="eastAsia" w:ascii="仿宋_GB2312" w:hAnsi="仿宋_GB2312" w:eastAsia="仿宋_GB2312" w:cs="仿宋_GB2312"/>
          <w:sz w:val="32"/>
          <w:szCs w:val="22"/>
          <w:lang w:eastAsia="zh-CN"/>
        </w:rPr>
        <w:t>销售的管理</w:t>
      </w:r>
      <w:r>
        <w:rPr>
          <w:rFonts w:hint="eastAsia" w:ascii="仿宋_GB2312" w:hAnsi="仿宋_GB2312" w:eastAsia="仿宋_GB2312" w:cs="仿宋_GB2312"/>
          <w:sz w:val="32"/>
          <w:szCs w:val="22"/>
        </w:rPr>
        <w:t>；公安</w:t>
      </w:r>
      <w:r>
        <w:rPr>
          <w:rFonts w:hint="eastAsia" w:ascii="仿宋_GB2312" w:hAnsi="仿宋_GB2312" w:eastAsia="仿宋_GB2312" w:cs="仿宋_GB2312"/>
          <w:sz w:val="32"/>
          <w:szCs w:val="22"/>
          <w:lang w:eastAsia="zh-CN"/>
        </w:rPr>
        <w:t>机关</w:t>
      </w:r>
      <w:r>
        <w:rPr>
          <w:rFonts w:hint="eastAsia" w:ascii="仿宋_GB2312" w:hAnsi="仿宋_GB2312" w:eastAsia="仿宋_GB2312" w:cs="仿宋_GB2312"/>
          <w:sz w:val="32"/>
          <w:szCs w:val="22"/>
        </w:rPr>
        <w:t>负责烟花爆竹</w:t>
      </w:r>
      <w:r>
        <w:rPr>
          <w:rFonts w:hint="eastAsia" w:ascii="仿宋_GB2312" w:hAnsi="仿宋_GB2312" w:eastAsia="仿宋_GB2312" w:cs="仿宋_GB2312"/>
          <w:sz w:val="32"/>
          <w:szCs w:val="22"/>
          <w:lang w:eastAsia="zh-CN"/>
        </w:rPr>
        <w:t>燃放</w:t>
      </w:r>
      <w:r>
        <w:rPr>
          <w:rFonts w:hint="eastAsia" w:ascii="仿宋_GB2312" w:hAnsi="仿宋_GB2312" w:eastAsia="仿宋_GB2312" w:cs="仿宋_GB2312"/>
          <w:sz w:val="32"/>
          <w:szCs w:val="22"/>
        </w:rPr>
        <w:t>的公共安全管理。</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22"/>
        </w:rPr>
      </w:pPr>
      <w:r>
        <w:rPr>
          <w:rFonts w:hint="eastAsia" w:ascii="仿宋_GB2312" w:hAnsi="仿宋_GB2312" w:eastAsia="仿宋_GB2312" w:cs="仿宋_GB2312"/>
          <w:sz w:val="32"/>
          <w:szCs w:val="22"/>
          <w:lang w:eastAsia="zh-CN"/>
        </w:rPr>
        <w:t>生态</w:t>
      </w:r>
      <w:r>
        <w:rPr>
          <w:rFonts w:hint="eastAsia" w:ascii="仿宋_GB2312" w:hAnsi="仿宋_GB2312" w:eastAsia="仿宋_GB2312" w:cs="仿宋_GB2312"/>
          <w:sz w:val="32"/>
          <w:szCs w:val="22"/>
        </w:rPr>
        <w:t>环境、市场监督管理、城市管理、民政、住房保障和房产管理、供销等部门按照各自职责，做好烟花爆竹</w:t>
      </w:r>
      <w:r>
        <w:rPr>
          <w:rFonts w:hint="eastAsia" w:ascii="仿宋_GB2312" w:hAnsi="仿宋_GB2312" w:eastAsia="仿宋_GB2312" w:cs="仿宋_GB2312"/>
          <w:sz w:val="32"/>
          <w:szCs w:val="22"/>
          <w:lang w:eastAsia="zh-CN"/>
        </w:rPr>
        <w:t>销售和</w:t>
      </w:r>
      <w:r>
        <w:rPr>
          <w:rFonts w:hint="eastAsia" w:ascii="仿宋_GB2312" w:hAnsi="仿宋_GB2312" w:eastAsia="仿宋_GB2312" w:cs="仿宋_GB2312"/>
          <w:sz w:val="32"/>
          <w:szCs w:val="22"/>
        </w:rPr>
        <w:t>燃放管理的相关工作。</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22"/>
        </w:rPr>
      </w:pPr>
      <w:r>
        <w:rPr>
          <w:rFonts w:hint="eastAsia" w:ascii="黑体" w:eastAsia="黑体"/>
          <w:sz w:val="32"/>
        </w:rPr>
        <w:t xml:space="preserve">第五条  </w:t>
      </w:r>
      <w:r>
        <w:rPr>
          <w:rFonts w:hint="eastAsia" w:ascii="仿宋_GB2312" w:hAnsi="仿宋_GB2312" w:eastAsia="仿宋_GB2312" w:cs="仿宋_GB2312"/>
          <w:sz w:val="32"/>
          <w:szCs w:val="22"/>
        </w:rPr>
        <w:t>乡（镇）人民政府和街道办事处应当将烟花爆竹燃放管理纳入社会综合治理工作，加强组织协调和指导监督。</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szCs w:val="22"/>
        </w:rPr>
      </w:pPr>
      <w:r>
        <w:rPr>
          <w:rFonts w:hint="eastAsia" w:ascii="仿宋_GB2312" w:hAnsi="仿宋_GB2312" w:eastAsia="仿宋_GB2312" w:cs="仿宋_GB2312"/>
          <w:sz w:val="32"/>
          <w:szCs w:val="22"/>
        </w:rPr>
        <w:t>村（居）民委员会、物业服务企业</w:t>
      </w:r>
      <w:r>
        <w:rPr>
          <w:rFonts w:hint="eastAsia" w:ascii="仿宋_GB2312" w:hAnsi="仿宋_GB2312" w:eastAsia="仿宋_GB2312" w:cs="仿宋_GB2312"/>
          <w:sz w:val="32"/>
          <w:szCs w:val="22"/>
          <w:lang w:eastAsia="zh-CN"/>
        </w:rPr>
        <w:t>以及</w:t>
      </w:r>
      <w:r>
        <w:rPr>
          <w:rFonts w:hint="eastAsia" w:ascii="仿宋_GB2312" w:hAnsi="仿宋_GB2312" w:eastAsia="仿宋_GB2312" w:cs="仿宋_GB2312"/>
          <w:sz w:val="32"/>
          <w:szCs w:val="22"/>
        </w:rPr>
        <w:t>其他管理人应当</w:t>
      </w:r>
      <w:r>
        <w:rPr>
          <w:rFonts w:hint="eastAsia" w:ascii="仿宋_GB2312" w:hAnsi="仿宋_GB2312" w:eastAsia="仿宋_GB2312" w:cs="仿宋_GB2312"/>
          <w:sz w:val="32"/>
          <w:szCs w:val="22"/>
          <w:lang w:eastAsia="zh-CN"/>
        </w:rPr>
        <w:t>配合</w:t>
      </w:r>
      <w:r>
        <w:rPr>
          <w:rFonts w:hint="eastAsia" w:ascii="仿宋_GB2312" w:hAnsi="仿宋_GB2312" w:eastAsia="仿宋_GB2312" w:cs="仿宋_GB2312"/>
          <w:sz w:val="32"/>
          <w:szCs w:val="22"/>
        </w:rPr>
        <w:t>做好烟花爆竹燃放管理的</w:t>
      </w:r>
      <w:r>
        <w:rPr>
          <w:rFonts w:hint="eastAsia" w:ascii="仿宋_GB2312" w:hAnsi="仿宋_GB2312" w:eastAsia="仿宋_GB2312" w:cs="仿宋_GB2312"/>
          <w:sz w:val="32"/>
          <w:szCs w:val="22"/>
          <w:lang w:eastAsia="zh-CN"/>
        </w:rPr>
        <w:t>有关</w:t>
      </w:r>
      <w:r>
        <w:rPr>
          <w:rFonts w:hint="eastAsia" w:ascii="仿宋_GB2312" w:hAnsi="仿宋_GB2312" w:eastAsia="仿宋_GB2312" w:cs="仿宋_GB2312"/>
          <w:sz w:val="32"/>
          <w:szCs w:val="22"/>
        </w:rPr>
        <w:t>工作，加强对燃放烟花爆竹行为的</w:t>
      </w:r>
      <w:r>
        <w:rPr>
          <w:rFonts w:hint="eastAsia" w:ascii="仿宋_GB2312" w:hAnsi="仿宋_GB2312" w:eastAsia="仿宋_GB2312" w:cs="仿宋_GB2312"/>
          <w:sz w:val="32"/>
          <w:szCs w:val="22"/>
          <w:lang w:eastAsia="zh-CN"/>
        </w:rPr>
        <w:t>劝导，引导依法、安全、环保、文明燃放烟花爆竹。</w:t>
      </w:r>
      <w:del w:id="4" w:author="林映" w:date="2019-06-03T18:31:00Z">
        <w:r>
          <w:rPr>
            <w:rFonts w:hint="eastAsia" w:ascii="仿宋_GB2312" w:hAnsi="仿宋_GB2312" w:eastAsia="仿宋_GB2312" w:cs="仿宋_GB2312"/>
            <w:sz w:val="32"/>
            <w:szCs w:val="22"/>
            <w:lang w:val="en-US" w:eastAsia="zh-CN"/>
          </w:rPr>
          <w:delText xml:space="preserve">                                                                                                                                                                                                                                                                                                                                                                                                                                                                                                                                                                                                                                                                                                                                                                                                                                                                                                                                                                                                                                                                                                                                                                                                                                                                                                                                                                                                                                                                                                                                                                                                                                                                                                                                                                                                                                                                                                                                                                                                                                                                                                                                                                                                                                                                                                                                                                                                                                                                                                                                                                                                                                                                                                                                                                                                                                                                                                                                                                                                                                                                                                                                                                                                                                                                                                                                                                                                                                                                                                                                                                                                                                                                                                                                                                                                                                                                                                                                                                                                                                                                                                                                                                                                                </w:delText>
        </w:r>
        <w:r>
          <w:rPr>
            <w:rFonts w:hint="eastAsia" w:ascii="仿宋_GB2312" w:hAnsi="仿宋_GB2312" w:eastAsia="仿宋_GB2312" w:cs="仿宋_GB2312"/>
            <w:sz w:val="32"/>
            <w:szCs w:val="22"/>
            <w:lang w:val="en-US" w:eastAsia="zh-CN"/>
          </w:rPr>
          <w:delText xml:space="preserve">                                                                                                                                                                                                                                                                                                                                                                                                                                                                                                                                                                                                                                                                                                                                                                                                                                                                                                                                                                                                                                                                                                                                                                                                                                                                                                                                                                                                                                                                                                                                                                                                                                                                                                                                                                                                                                                                                                                                                                                                                                                                                                                                                                                                                                                                                                                                                                                                                                                                                                                                                                                                                                                                                                                                                                                                                                                                                                                                                                                                                                                                                                                                                                                                                                                                                                                                                                                                                                                                                                                                                                                                                                                                                                                                                                                                                                                                                                                                                                                                                                                                                                                                                                                                                </w:delText>
        </w:r>
        <w:r>
          <w:rPr>
            <w:rFonts w:hint="eastAsia" w:ascii="仿宋_GB2312" w:hAnsi="仿宋_GB2312" w:eastAsia="仿宋_GB2312" w:cs="仿宋_GB2312"/>
            <w:sz w:val="32"/>
            <w:szCs w:val="22"/>
            <w:lang w:val="en-US" w:eastAsia="zh-CN"/>
          </w:rPr>
          <w:delText xml:space="preserve">                                                                                                                                                                                                                                                                                                                                                                                                                                                                                                                                                                                                                                                                                                                                                                                                                                                                                                                                                                                                                                                                                                                                                                                                                                                                                                                                                                                                                                                                                                                                                                                                                                                                                                                                                                                                                                                                                                                                                                                                                                                                                                                                                                                                                                                                                                                                                                                                                                                                                                                                                                                                                                                                                                                                                                                                                                                                                                                                                                                                                                                                                                                                                                                                                                                                                                                                                                                                                                                                                                                                                                                                                                                                                                                                                                                                                                                                                                                                                                                                                                                                                                                                                                                                                </w:delText>
        </w:r>
        <w:r>
          <w:rPr>
            <w:rFonts w:hint="eastAsia" w:ascii="仿宋_GB2312" w:hAnsi="仿宋_GB2312" w:eastAsia="仿宋_GB2312" w:cs="仿宋_GB2312"/>
            <w:sz w:val="32"/>
            <w:szCs w:val="22"/>
            <w:lang w:val="en-US" w:eastAsia="zh-CN"/>
          </w:rPr>
          <w:delText xml:space="preserve">                                                                                                                                                                                                                                                                                                                                                                                                                                                                                                                                                                                                                                                                                                                                                                                                                                                                                                                                                                                                                                                                                                                                                                                                                                                                                                                                                                                                                                                                                                                                                                                                                                                                                                                                                                                                                                                                                                                                                                                                                                                                                                                                                                                                                                                                                                                                                                                                                                                                                                                                                                                                                                                                                                                                                                                                                                                                                                                                                                                                                                                                                                                                                                                                                                                                                                                                                                                                                                                                                                                                                                                                                                                                                                                                                                                                                                                                                                                                                                                                                                                                                                                                                                                                                </w:delText>
        </w:r>
        <w:r>
          <w:rPr>
            <w:rFonts w:hint="eastAsia" w:ascii="仿宋_GB2312" w:hAnsi="仿宋_GB2312" w:eastAsia="仿宋_GB2312" w:cs="仿宋_GB2312"/>
            <w:sz w:val="32"/>
            <w:szCs w:val="22"/>
            <w:lang w:val="en-US" w:eastAsia="zh-CN"/>
          </w:rPr>
          <w:delText xml:space="preserve">                                                                                                                                                                                                                                                                                                                                                                                                                                                                                                                                                                                                                                                                                                                                                                                                                                                                                                                                                                                                                                                                                                                                                                                                                                                                                                                                                                                                                                                                                                                                                                                                                                                                                                                                                                                                                                                                                                                                                                                                                                                                                                                                                                                                                                                                                                                                                                                                                                                                                                                                                                                                                                                                                                                                                                                                                                                                                                                                                                                                                                                                                                                                                                                                                                                                                                                                                                                                                                                                                                                                                                                                                                                                                                                                                                                                                                                                                                                                                                                                                                                                                                                                                                                                                </w:delText>
        </w:r>
        <w:r>
          <w:rPr>
            <w:rFonts w:hint="eastAsia" w:ascii="仿宋_GB2312" w:hAnsi="仿宋_GB2312" w:eastAsia="仿宋_GB2312" w:cs="仿宋_GB2312"/>
            <w:sz w:val="32"/>
            <w:szCs w:val="22"/>
            <w:lang w:val="en-US" w:eastAsia="zh-CN"/>
          </w:rPr>
          <w:delText xml:space="preserve">                                                                                                                                                                                                                                                                                                                                                                                                                                                                                                                                                                                                                                                                                                                                                                                                                                                                                                                                                                                                                                                                                                                                                                                                                                                                                                                                                                                                                                                                                                                                                                                                                                                                                                                                                                                                                                                                                                                                                                                                                                                                                                                                                                                                                                                                                                                                                                                                                                                                                                                                                                                                                                                                                                                                                                                                                                                                                                                                                                                                                                                                                                                                                                                                                                                                                                                                                                                                                                                                                                                                                                                                                                                                                                                                                                                                                                                                                                                                                                                                                                                                                                                                                                                                                </w:delText>
        </w:r>
        <w:r>
          <w:rPr>
            <w:rFonts w:hint="eastAsia" w:ascii="仿宋_GB2312" w:hAnsi="仿宋_GB2312" w:eastAsia="仿宋_GB2312" w:cs="仿宋_GB2312"/>
            <w:sz w:val="32"/>
            <w:szCs w:val="22"/>
            <w:lang w:val="en-US" w:eastAsia="zh-CN"/>
          </w:rPr>
          <w:delText xml:space="preserve">                                                                                                                                                                                                                                                                                                                                                                                                                                                                                                                                                                                                                                                                                                                                                                                                                                                                                                                                                                                                                                                                                                                                                                                                                                                                                                                                                                                                                                                                                                                                                                                                                                                                                                                                                                                                                                                                                                                                                                                                                                                                                                                                                                                                                                                                                                                                                                                                                                                                                                                                                                                                                                                                                                                                                                                                                                                                                                                                                                                                                                                                                                                                                                                                                                                                                                                                                                                                                                                                                                                                                                                                                                                                                                                                                                                                                                                                                                                                                                                                                                                                                                                                                                                                                </w:delText>
        </w:r>
        <w:r>
          <w:rPr>
            <w:rFonts w:hint="eastAsia" w:ascii="仿宋_GB2312" w:hAnsi="仿宋_GB2312" w:eastAsia="仿宋_GB2312" w:cs="仿宋_GB2312"/>
            <w:sz w:val="32"/>
            <w:szCs w:val="22"/>
            <w:lang w:val="en-US" w:eastAsia="zh-CN"/>
          </w:rPr>
          <w:delText xml:space="preserve">                                                                                                                                                                                                                                                                                                                                                                                                                                                                                                                                                                                                                                                                                                                                                                                                                                                                                                                                                                                                                                                                                                                                                                                                                                                                                                                                                                                                                                                                                                                                                                                                                                                                                                                                                                                                                                                                                                                                                                                                                                                                                                                                                                                                                                                                                                                                                                                                                                                                                                                                                                                                                                                                                                                                                                                                                                                                                                                                                                                                                                                                                                                                                                                                                                                                                                                                                                                                                                                                                                                                                                                                                                                                                                                                                                                                                                                                                                                                                                                                                                                                                                                                                                                                                </w:delText>
        </w:r>
        <w:r>
          <w:rPr>
            <w:rFonts w:hint="eastAsia" w:ascii="仿宋_GB2312" w:hAnsi="仿宋_GB2312" w:eastAsia="仿宋_GB2312" w:cs="仿宋_GB2312"/>
            <w:sz w:val="32"/>
            <w:szCs w:val="22"/>
            <w:lang w:val="en-US" w:eastAsia="zh-CN"/>
          </w:rPr>
          <w:delText xml:space="preserve">                                                                                                                                                                                                                                                                                                                                                                                                                                                                                                                                                                                                                                                                                                                                                                                                                                                                                                                                                                                                                                                                                                                                                                                                                                                                                                                                                                                                                                                                                                                                                                                                                                                                                                                                                                                                                                                                                                                                                                                                                                                                                                                                                                                                                                                                                                                                                                                                                                                                                                                                                                                                                                                                                                                                                                                                                                                                                                                                                                                                                                                                                                                                                                                                                                                                                     </w:delText>
        </w:r>
      </w:del>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shd w:val="clear" w:color="auto" w:fill="auto"/>
        </w:rPr>
      </w:pPr>
      <w:r>
        <w:rPr>
          <w:rFonts w:hint="eastAsia" w:ascii="黑体" w:eastAsia="黑体"/>
          <w:sz w:val="32"/>
        </w:rPr>
        <w:t xml:space="preserve">第六条  </w:t>
      </w:r>
      <w:r>
        <w:rPr>
          <w:rFonts w:hint="eastAsia" w:ascii="仿宋_GB2312" w:hAnsi="仿宋_GB2312" w:eastAsia="仿宋_GB2312" w:cs="仿宋_GB2312"/>
          <w:sz w:val="32"/>
          <w:lang w:eastAsia="zh-CN"/>
        </w:rPr>
        <w:t>市</w:t>
      </w:r>
      <w:r>
        <w:rPr>
          <w:rFonts w:hint="eastAsia" w:ascii="仿宋_GB2312" w:hAnsi="仿宋_GB2312" w:eastAsia="仿宋_GB2312" w:cs="仿宋_GB2312"/>
          <w:sz w:val="32"/>
        </w:rPr>
        <w:t>各级人民政府</w:t>
      </w:r>
      <w:r>
        <w:rPr>
          <w:rFonts w:hint="eastAsia" w:ascii="仿宋_GB2312" w:hAnsi="仿宋_GB2312" w:eastAsia="仿宋_GB2312" w:cs="仿宋_GB2312"/>
          <w:sz w:val="32"/>
          <w:shd w:val="clear" w:color="auto" w:fill="auto"/>
          <w:lang w:eastAsia="zh-CN"/>
        </w:rPr>
        <w:t>以</w:t>
      </w:r>
      <w:r>
        <w:rPr>
          <w:rFonts w:hint="eastAsia" w:ascii="仿宋_GB2312" w:hAnsi="仿宋_GB2312" w:eastAsia="仿宋_GB2312" w:cs="仿宋_GB2312"/>
          <w:sz w:val="32"/>
        </w:rPr>
        <w:t>及</w:t>
      </w:r>
      <w:del w:id="5" w:author="林映" w:date="2019-06-04T10:47:00Z">
        <w:r>
          <w:rPr>
            <w:rFonts w:hint="eastAsia" w:ascii="仿宋_GB2312" w:hAnsi="仿宋_GB2312" w:eastAsia="仿宋_GB2312" w:cs="仿宋_GB2312"/>
            <w:sz w:val="32"/>
            <w:bdr w:val="single" w:color="auto" w:sz="4" w:space="0"/>
            <w:shd w:val="clear" w:color="FFFFFF" w:fill="D9D9D9"/>
          </w:rPr>
          <w:delText>其</w:delText>
        </w:r>
      </w:del>
      <w:r>
        <w:rPr>
          <w:rFonts w:hint="eastAsia" w:ascii="仿宋_GB2312" w:hAnsi="仿宋_GB2312" w:eastAsia="仿宋_GB2312" w:cs="仿宋_GB2312"/>
          <w:sz w:val="32"/>
        </w:rPr>
        <w:t>相关部门应当组织开展烟花爆竹燃放管理的宣传活动</w:t>
      </w:r>
      <w:del w:id="6" w:author="林映" w:date="2019-06-04T10:40:00Z">
        <w:r>
          <w:rPr>
            <w:rFonts w:hint="eastAsia" w:ascii="仿宋_GB2312" w:hAnsi="仿宋_GB2312" w:eastAsia="仿宋_GB2312" w:cs="仿宋_GB2312"/>
            <w:sz w:val="32"/>
            <w:bdr w:val="single" w:color="auto" w:sz="4" w:space="0"/>
            <w:shd w:val="clear" w:color="FFFFFF" w:fill="D9D9D9"/>
          </w:rPr>
          <w:delText>。</w:delText>
        </w:r>
      </w:del>
      <w:r>
        <w:rPr>
          <w:rFonts w:hint="eastAsia" w:ascii="仿宋_GB2312" w:hAnsi="仿宋_GB2312" w:eastAsia="仿宋_GB2312" w:cs="仿宋_GB2312"/>
          <w:sz w:val="32"/>
          <w:shd w:val="clear" w:color="auto" w:fill="auto"/>
          <w:lang w:eastAsia="zh-CN"/>
        </w:rPr>
        <w:t>，</w:t>
      </w:r>
      <w:r>
        <w:rPr>
          <w:rFonts w:hint="eastAsia" w:ascii="仿宋_GB2312" w:hAnsi="仿宋_GB2312" w:eastAsia="仿宋_GB2312" w:cs="仿宋_GB2312"/>
          <w:sz w:val="32"/>
          <w:shd w:val="clear" w:color="auto" w:fill="auto"/>
        </w:rPr>
        <w:t>鼓励移风易俗，倡导经营、使用电子鞭炮、礼花筒等安全、环保的替代品。</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广播、电视、报刊、网络等媒体和电信运营商应当做好烟花爆竹燃放</w:t>
      </w:r>
      <w:r>
        <w:rPr>
          <w:rFonts w:hint="eastAsia" w:ascii="仿宋_GB2312" w:hAnsi="仿宋_GB2312" w:eastAsia="仿宋_GB2312" w:cs="仿宋_GB2312"/>
          <w:sz w:val="32"/>
          <w:shd w:val="clear" w:color="auto" w:fill="auto"/>
        </w:rPr>
        <w:t>管理</w:t>
      </w:r>
      <w:r>
        <w:rPr>
          <w:rFonts w:hint="eastAsia" w:ascii="仿宋_GB2312" w:hAnsi="仿宋_GB2312" w:eastAsia="仿宋_GB2312" w:cs="仿宋_GB2312"/>
          <w:sz w:val="32"/>
        </w:rPr>
        <w:t>的公益宣传。</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学校和未成年人的监护人应当教育和引导未成年人依法、安全、</w:t>
      </w:r>
      <w:r>
        <w:rPr>
          <w:rFonts w:hint="eastAsia" w:ascii="仿宋_GB2312" w:hAnsi="仿宋_GB2312" w:eastAsia="仿宋_GB2312" w:cs="仿宋_GB2312"/>
          <w:sz w:val="32"/>
          <w:shd w:val="clear" w:color="auto" w:fill="auto"/>
          <w:lang w:eastAsia="zh-CN"/>
        </w:rPr>
        <w:t>环保、</w:t>
      </w:r>
      <w:r>
        <w:rPr>
          <w:rFonts w:hint="eastAsia" w:ascii="仿宋_GB2312" w:hAnsi="仿宋_GB2312" w:eastAsia="仿宋_GB2312" w:cs="仿宋_GB2312"/>
          <w:sz w:val="32"/>
        </w:rPr>
        <w:t xml:space="preserve">文明燃放烟花爆竹。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kern w:val="2"/>
          <w:sz w:val="32"/>
          <w:lang w:val="en-US" w:eastAsia="zh-CN"/>
        </w:rPr>
      </w:pPr>
      <w:r>
        <w:rPr>
          <w:rFonts w:hint="eastAsia" w:ascii="黑体" w:eastAsia="黑体"/>
          <w:sz w:val="32"/>
        </w:rPr>
        <w:t>第</w:t>
      </w:r>
      <w:r>
        <w:rPr>
          <w:rFonts w:hint="eastAsia" w:ascii="黑体" w:eastAsia="黑体"/>
          <w:sz w:val="32"/>
          <w:lang w:eastAsia="zh-CN"/>
        </w:rPr>
        <w:t>七</w:t>
      </w:r>
      <w:r>
        <w:rPr>
          <w:rFonts w:hint="eastAsia" w:ascii="黑体" w:eastAsia="黑体"/>
          <w:sz w:val="32"/>
        </w:rPr>
        <w:t xml:space="preserve">条  </w:t>
      </w:r>
      <w:r>
        <w:rPr>
          <w:rFonts w:hint="eastAsia" w:ascii="仿宋_GB2312" w:hAnsi="仿宋_GB2312" w:eastAsia="仿宋_GB2312" w:cs="仿宋_GB2312"/>
          <w:sz w:val="32"/>
        </w:rPr>
        <w:t>本市</w:t>
      </w:r>
      <w:r>
        <w:rPr>
          <w:rFonts w:hint="eastAsia" w:ascii="仿宋_GB2312" w:hAnsi="仿宋_GB2312" w:eastAsia="仿宋_GB2312" w:cs="仿宋_GB2312"/>
          <w:sz w:val="32"/>
          <w:shd w:val="clear" w:color="auto" w:fill="auto"/>
        </w:rPr>
        <w:t>限制燃放烟花爆</w:t>
      </w:r>
      <w:r>
        <w:rPr>
          <w:rFonts w:hint="eastAsia" w:ascii="仿宋_GB2312" w:hAnsi="仿宋_GB2312" w:eastAsia="仿宋_GB2312" w:cs="仿宋_GB2312"/>
          <w:kern w:val="2"/>
          <w:sz w:val="32"/>
          <w:shd w:val="clear" w:color="auto" w:fill="auto"/>
          <w:lang w:val="en-US" w:eastAsia="zh-CN"/>
        </w:rPr>
        <w:t>竹</w:t>
      </w:r>
      <w:r>
        <w:rPr>
          <w:rFonts w:hint="eastAsia" w:ascii="仿宋_GB2312" w:hAnsi="仿宋_GB2312" w:eastAsia="仿宋_GB2312" w:cs="仿宋_GB2312"/>
          <w:kern w:val="2"/>
          <w:sz w:val="32"/>
          <w:lang w:val="en-US" w:eastAsia="zh-CN"/>
        </w:rPr>
        <w:t>的</w:t>
      </w:r>
      <w:r>
        <w:rPr>
          <w:rFonts w:hint="eastAsia" w:ascii="仿宋_GB2312" w:hAnsi="仿宋_GB2312" w:eastAsia="仿宋_GB2312" w:cs="仿宋_GB2312"/>
          <w:kern w:val="2"/>
          <w:sz w:val="32"/>
          <w:shd w:val="clear" w:color="auto" w:fill="auto"/>
          <w:lang w:val="en-US" w:eastAsia="zh-CN"/>
        </w:rPr>
        <w:t>区域为</w:t>
      </w:r>
      <w:r>
        <w:rPr>
          <w:rFonts w:hint="eastAsia" w:ascii="仿宋_GB2312" w:hAnsi="仿宋_GB2312" w:eastAsia="仿宋_GB2312" w:cs="仿宋_GB2312"/>
          <w:kern w:val="2"/>
          <w:sz w:val="32"/>
          <w:lang w:val="en-US" w:eastAsia="zh-CN"/>
        </w:rPr>
        <w:t>鼓楼区、台江区、仓山区、晋安区（不含宦溪镇、寿山乡、日溪乡）、马尾区（不含亭江镇、琅岐镇）。</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仿宋_GB2312" w:hAnsi="仿宋_GB2312" w:eastAsia="仿宋_GB2312" w:cs="仿宋_GB2312"/>
          <w:kern w:val="2"/>
          <w:sz w:val="32"/>
          <w:lang w:val="en-US" w:eastAsia="zh-CN"/>
        </w:rPr>
        <w:t>除上述区域外</w:t>
      </w:r>
      <w:del w:id="7" w:author="林映" w:date="2019-06-04T10:48:00Z">
        <w:r>
          <w:rPr>
            <w:rFonts w:hint="eastAsia" w:ascii="仿宋_GB2312" w:hAnsi="仿宋_GB2312" w:eastAsia="仿宋_GB2312" w:cs="仿宋_GB2312"/>
            <w:kern w:val="2"/>
            <w:sz w:val="32"/>
            <w:bdr w:val="single" w:color="auto" w:sz="4" w:space="0"/>
            <w:shd w:val="clear" w:color="FFFFFF" w:fill="D9D9D9"/>
            <w:lang w:val="en-US" w:eastAsia="zh-CN"/>
          </w:rPr>
          <w:delText>，</w:delText>
        </w:r>
      </w:del>
      <w:r>
        <w:rPr>
          <w:rFonts w:hint="eastAsia" w:ascii="仿宋_GB2312" w:hAnsi="仿宋_GB2312" w:eastAsia="仿宋_GB2312" w:cs="仿宋_GB2312"/>
          <w:sz w:val="32"/>
          <w:shd w:val="clear" w:color="auto" w:fill="auto"/>
          <w:lang w:eastAsia="zh-CN"/>
        </w:rPr>
        <w:t>的其他</w:t>
      </w:r>
      <w:r>
        <w:rPr>
          <w:rFonts w:hint="eastAsia" w:ascii="仿宋_GB2312" w:hAnsi="仿宋_GB2312" w:eastAsia="仿宋_GB2312" w:cs="仿宋_GB2312"/>
          <w:kern w:val="2"/>
          <w:sz w:val="32"/>
          <w:lang w:val="en-US" w:eastAsia="zh-CN"/>
        </w:rPr>
        <w:t>县（市、区）人民政府可以另行规定本辖区范围内限制燃放烟花爆竹的</w:t>
      </w:r>
      <w:r>
        <w:rPr>
          <w:rFonts w:hint="eastAsia" w:ascii="仿宋_GB2312" w:hAnsi="仿宋_GB2312" w:eastAsia="仿宋_GB2312" w:cs="仿宋_GB2312"/>
          <w:sz w:val="32"/>
        </w:rPr>
        <w:t>地点、时间等有关事项。</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黑体" w:eastAsia="黑体"/>
          <w:sz w:val="32"/>
        </w:rPr>
        <w:t>第</w:t>
      </w:r>
      <w:r>
        <w:rPr>
          <w:rFonts w:hint="eastAsia" w:ascii="黑体" w:hAnsi="黑体" w:eastAsia="黑体"/>
          <w:kern w:val="2"/>
          <w:sz w:val="32"/>
          <w:lang w:val="en-US" w:eastAsia="zh-CN"/>
        </w:rPr>
        <w:t>八</w:t>
      </w:r>
      <w:r>
        <w:rPr>
          <w:rFonts w:hint="eastAsia" w:ascii="黑体" w:eastAsia="黑体"/>
          <w:sz w:val="32"/>
        </w:rPr>
        <w:t>条</w:t>
      </w:r>
      <w:r>
        <w:rPr>
          <w:rFonts w:hint="eastAsia" w:ascii="方正仿宋简体" w:hAnsi="仿宋_GB2312" w:eastAsia="方正仿宋简体"/>
          <w:sz w:val="32"/>
        </w:rPr>
        <w:t xml:space="preserve">  </w:t>
      </w:r>
      <w:r>
        <w:rPr>
          <w:rFonts w:hint="eastAsia" w:ascii="仿宋_GB2312" w:hAnsi="仿宋_GB2312" w:eastAsia="仿宋_GB2312" w:cs="仿宋_GB2312"/>
          <w:sz w:val="32"/>
        </w:rPr>
        <w:t>限</w:t>
      </w:r>
      <w:r>
        <w:rPr>
          <w:rFonts w:hint="eastAsia" w:ascii="仿宋_GB2312" w:hAnsi="仿宋_GB2312" w:eastAsia="仿宋_GB2312" w:cs="仿宋_GB2312"/>
          <w:sz w:val="32"/>
          <w:lang w:eastAsia="zh-CN"/>
        </w:rPr>
        <w:t>制燃</w:t>
      </w:r>
      <w:r>
        <w:rPr>
          <w:rFonts w:hint="eastAsia" w:ascii="仿宋_GB2312" w:hAnsi="仿宋_GB2312" w:eastAsia="仿宋_GB2312" w:cs="仿宋_GB2312"/>
          <w:sz w:val="32"/>
        </w:rPr>
        <w:t>放区域内允许燃放烟花爆竹的时间为：</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（一）除夕、正月初一全天；</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（二）农历腊月二十四、正月初二到初六、正月十五的六时至二十二时。</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在重大庆典活动和其他节日期间，需要举办焰火晚会或</w:t>
      </w:r>
      <w:r>
        <w:rPr>
          <w:rFonts w:hint="eastAsia" w:ascii="仿宋_GB2312" w:hAnsi="仿宋_GB2312" w:eastAsia="仿宋_GB2312" w:cs="仿宋_GB2312"/>
          <w:sz w:val="32"/>
          <w:lang w:eastAsia="zh-CN"/>
        </w:rPr>
        <w:t>者</w:t>
      </w:r>
      <w:r>
        <w:rPr>
          <w:rFonts w:hint="eastAsia" w:ascii="仿宋_GB2312" w:hAnsi="仿宋_GB2312" w:eastAsia="仿宋_GB2312" w:cs="仿宋_GB2312"/>
          <w:sz w:val="32"/>
        </w:rPr>
        <w:t>其他大型焰火燃放活动的，应当依照有关规定报批后由市、县（市、区）人民政府予以公告。</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方正仿宋简体" w:hAnsi="仿宋_GB2312" w:eastAsia="方正仿宋简体"/>
          <w:sz w:val="32"/>
        </w:rPr>
      </w:pPr>
      <w:r>
        <w:rPr>
          <w:rFonts w:hint="eastAsia" w:ascii="黑体" w:eastAsia="黑体"/>
          <w:sz w:val="32"/>
        </w:rPr>
        <w:t>第</w:t>
      </w:r>
      <w:r>
        <w:rPr>
          <w:rFonts w:hint="eastAsia" w:ascii="黑体" w:hAnsi="黑体" w:eastAsia="黑体"/>
          <w:kern w:val="2"/>
          <w:sz w:val="32"/>
          <w:lang w:val="en-US" w:eastAsia="zh-CN"/>
        </w:rPr>
        <w:t>九</w:t>
      </w:r>
      <w:r>
        <w:rPr>
          <w:rFonts w:hint="eastAsia" w:ascii="黑体" w:eastAsia="黑体"/>
          <w:sz w:val="32"/>
        </w:rPr>
        <w:t xml:space="preserve">条 </w:t>
      </w:r>
      <w:ins w:id="8" w:author="张诚" w:date="2019-06-26T11:20:00Z">
        <w:r>
          <w:rPr>
            <w:rFonts w:hint="eastAsia" w:ascii="黑体" w:eastAsia="黑体"/>
            <w:sz w:val="32"/>
            <w:lang w:val="en-US" w:eastAsia="zh-CN"/>
          </w:rPr>
          <w:t xml:space="preserve"> </w:t>
        </w:r>
      </w:ins>
      <w:r>
        <w:rPr>
          <w:rFonts w:hint="eastAsia" w:ascii="仿宋_GB2312" w:hAnsi="仿宋_GB2312" w:eastAsia="仿宋_GB2312" w:cs="仿宋_GB2312"/>
          <w:sz w:val="32"/>
        </w:rPr>
        <w:t>禁止在下列地点燃放烟花爆竹：</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（一）文物保护单位；</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del w:id="9" w:author="林映" w:date="2019-06-03T18:33:00Z">
        <w:r>
          <w:rPr>
            <w:rFonts w:hint="eastAsia" w:ascii="仿宋_GB2312" w:hAnsi="仿宋_GB2312" w:eastAsia="仿宋_GB2312" w:cs="仿宋_GB2312"/>
            <w:sz w:val="32"/>
            <w:bdr w:val="single" w:color="auto" w:sz="4" w:space="0"/>
            <w:shd w:val="clear" w:color="FFFFFF" w:fill="D9D9D9"/>
          </w:rPr>
          <w:delText>（一）</w:delText>
        </w:r>
      </w:del>
      <w:r>
        <w:rPr>
          <w:rFonts w:hint="eastAsia" w:ascii="仿宋_GB2312" w:hAnsi="仿宋_GB2312" w:eastAsia="仿宋_GB2312" w:cs="仿宋_GB2312"/>
          <w:sz w:val="32"/>
          <w:lang w:eastAsia="zh-CN"/>
        </w:rPr>
        <w:t>（二）</w:t>
      </w:r>
      <w:r>
        <w:rPr>
          <w:rFonts w:hint="eastAsia" w:ascii="仿宋_GB2312" w:hAnsi="仿宋_GB2312" w:eastAsia="仿宋_GB2312" w:cs="仿宋_GB2312"/>
          <w:sz w:val="32"/>
        </w:rPr>
        <w:t>三坊七巷、朱紫坊、上下杭、烟台山</w:t>
      </w:r>
      <w:r>
        <w:rPr>
          <w:rFonts w:hint="eastAsia" w:ascii="仿宋_GB2312" w:hAnsi="仿宋_GB2312" w:eastAsia="仿宋_GB2312" w:cs="仿宋_GB2312"/>
          <w:sz w:val="32"/>
          <w:shd w:val="clear" w:color="auto" w:fill="auto"/>
        </w:rPr>
        <w:t>、鼓岭</w:t>
      </w:r>
      <w:r>
        <w:rPr>
          <w:rFonts w:hint="eastAsia" w:ascii="仿宋_GB2312" w:hAnsi="仿宋_GB2312" w:eastAsia="仿宋_GB2312" w:cs="仿宋_GB2312"/>
          <w:sz w:val="32"/>
        </w:rPr>
        <w:t>等</w:t>
      </w:r>
      <w:r>
        <w:rPr>
          <w:rFonts w:hint="eastAsia" w:ascii="仿宋_GB2312" w:hAnsi="仿宋_GB2312" w:eastAsia="仿宋_GB2312" w:cs="仿宋_GB2312"/>
          <w:sz w:val="32"/>
          <w:shd w:val="clear" w:color="auto" w:fill="auto"/>
        </w:rPr>
        <w:t>历史</w:t>
      </w:r>
      <w:r>
        <w:rPr>
          <w:rFonts w:hint="eastAsia" w:ascii="仿宋_GB2312" w:hAnsi="仿宋_GB2312" w:eastAsia="仿宋_GB2312" w:cs="仿宋_GB2312"/>
          <w:sz w:val="32"/>
          <w:lang w:eastAsia="zh-CN"/>
        </w:rPr>
        <w:t>文化街区、历史文化风貌区</w:t>
      </w:r>
      <w:r>
        <w:rPr>
          <w:rFonts w:hint="eastAsia" w:ascii="仿宋_GB2312" w:hAnsi="仿宋_GB2312" w:eastAsia="仿宋_GB2312" w:cs="仿宋_GB2312"/>
          <w:sz w:val="32"/>
          <w:shd w:val="clear" w:color="auto" w:fill="auto"/>
        </w:rPr>
        <w:t>和</w:t>
      </w:r>
      <w:r>
        <w:rPr>
          <w:rFonts w:hint="eastAsia" w:ascii="仿宋_GB2312" w:hAnsi="仿宋_GB2312" w:eastAsia="仿宋_GB2312" w:cs="仿宋_GB2312"/>
          <w:sz w:val="32"/>
          <w:lang w:eastAsia="zh-CN"/>
        </w:rPr>
        <w:t>历史建筑群</w:t>
      </w:r>
      <w:r>
        <w:rPr>
          <w:rFonts w:hint="eastAsia" w:ascii="仿宋_GB2312" w:hAnsi="仿宋_GB2312" w:eastAsia="仿宋_GB2312" w:cs="仿宋_GB2312"/>
          <w:sz w:val="32"/>
        </w:rPr>
        <w:t>保护范围内；</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（三）建（构）筑物内，车站、码头、机场等交通枢纽，轨道交通设施以及铁路线路安全保护区内；</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del w:id="10" w:author="林映" w:date="2019-06-03T18:33:00Z">
        <w:r>
          <w:rPr>
            <w:rFonts w:hint="eastAsia" w:ascii="仿宋_GB2312" w:hAnsi="仿宋_GB2312" w:eastAsia="仿宋_GB2312" w:cs="仿宋_GB2312"/>
            <w:sz w:val="32"/>
            <w:bdr w:val="single" w:color="auto" w:sz="4" w:space="0"/>
            <w:shd w:val="clear" w:color="FFFFFF" w:fill="D9D9D9"/>
          </w:rPr>
          <w:delText>（二</w:delText>
        </w:r>
      </w:del>
      <w:del w:id="11" w:author="林映" w:date="2019-06-03T18:33:00Z">
        <w:r>
          <w:rPr>
            <w:rFonts w:hint="eastAsia" w:ascii="仿宋_GB2312" w:hAnsi="仿宋_GB2312" w:eastAsia="仿宋_GB2312" w:cs="仿宋_GB2312"/>
            <w:sz w:val="32"/>
            <w:bdr w:val="single" w:color="auto" w:sz="4" w:space="0"/>
            <w:shd w:val="clear" w:color="FFFFFF" w:fill="D9D9D9"/>
            <w:lang w:eastAsia="zh-CN"/>
          </w:rPr>
          <w:delText>）</w:delText>
        </w:r>
      </w:del>
      <w:r>
        <w:rPr>
          <w:rFonts w:hint="eastAsia" w:ascii="仿宋_GB2312" w:hAnsi="仿宋_GB2312" w:eastAsia="仿宋_GB2312" w:cs="仿宋_GB2312"/>
          <w:sz w:val="32"/>
          <w:lang w:eastAsia="zh-CN"/>
        </w:rPr>
        <w:t>（四）</w:t>
      </w:r>
      <w:r>
        <w:rPr>
          <w:rFonts w:hint="eastAsia" w:ascii="仿宋_GB2312" w:hAnsi="仿宋_GB2312" w:eastAsia="仿宋_GB2312" w:cs="仿宋_GB2312"/>
          <w:sz w:val="32"/>
        </w:rPr>
        <w:t>加油</w:t>
      </w:r>
      <w:r>
        <w:rPr>
          <w:rFonts w:hint="eastAsia" w:ascii="仿宋_GB2312" w:hAnsi="仿宋_GB2312" w:eastAsia="仿宋_GB2312" w:cs="仿宋_GB2312"/>
          <w:sz w:val="32"/>
          <w:lang w:eastAsia="zh-CN"/>
        </w:rPr>
        <w:t>站</w:t>
      </w:r>
      <w:r>
        <w:rPr>
          <w:rFonts w:hint="eastAsia" w:ascii="仿宋_GB2312" w:hAnsi="仿宋_GB2312" w:eastAsia="仿宋_GB2312" w:cs="仿宋_GB2312"/>
          <w:sz w:val="32"/>
        </w:rPr>
        <w:t>、加气站等易燃易爆危险物品生产、经营、储存场所及其周边</w:t>
      </w:r>
      <w:del w:id="12" w:author="林映" w:date="2019-06-04T10:41:00Z">
        <w:r>
          <w:rPr>
            <w:rFonts w:hint="eastAsia" w:ascii="仿宋_GB2312" w:hAnsi="仿宋_GB2312" w:eastAsia="仿宋_GB2312" w:cs="仿宋_GB2312"/>
            <w:sz w:val="32"/>
            <w:bdr w:val="single" w:color="auto" w:sz="4" w:space="0"/>
            <w:shd w:val="clear" w:color="auto" w:fill="auto"/>
          </w:rPr>
          <w:delText>100</w:delText>
        </w:r>
      </w:del>
      <w:r>
        <w:rPr>
          <w:rFonts w:hint="eastAsia" w:ascii="仿宋_GB2312" w:hAnsi="仿宋_GB2312" w:eastAsia="仿宋_GB2312" w:cs="仿宋_GB2312"/>
          <w:sz w:val="32"/>
          <w:lang w:eastAsia="zh-CN"/>
        </w:rPr>
        <w:t>一百</w:t>
      </w:r>
      <w:r>
        <w:rPr>
          <w:rFonts w:hint="eastAsia" w:ascii="仿宋_GB2312" w:hAnsi="仿宋_GB2312" w:eastAsia="仿宋_GB2312" w:cs="仿宋_GB2312"/>
          <w:sz w:val="32"/>
        </w:rPr>
        <w:t>米范围内；</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del w:id="13" w:author="林映" w:date="2019-06-03T18:33:00Z">
        <w:r>
          <w:rPr>
            <w:rFonts w:hint="eastAsia" w:ascii="仿宋_GB2312" w:hAnsi="仿宋_GB2312" w:eastAsia="仿宋_GB2312" w:cs="仿宋_GB2312"/>
            <w:sz w:val="32"/>
            <w:bdr w:val="single" w:color="auto" w:sz="4" w:space="0"/>
            <w:shd w:val="clear" w:color="FFFFFF" w:fill="D9D9D9"/>
          </w:rPr>
          <w:delText>（三</w:delText>
        </w:r>
      </w:del>
      <w:del w:id="14" w:author="林映" w:date="2019-06-03T18:33:00Z">
        <w:r>
          <w:rPr>
            <w:rFonts w:hint="eastAsia" w:ascii="仿宋_GB2312" w:hAnsi="仿宋_GB2312" w:eastAsia="仿宋_GB2312" w:cs="仿宋_GB2312"/>
            <w:sz w:val="32"/>
            <w:bdr w:val="single" w:color="auto" w:sz="4" w:space="0"/>
            <w:shd w:val="clear" w:color="FFFFFF" w:fill="D9D9D9"/>
            <w:lang w:eastAsia="zh-CN"/>
          </w:rPr>
          <w:delText>）</w:delText>
        </w:r>
      </w:del>
      <w:r>
        <w:rPr>
          <w:rFonts w:hint="eastAsia" w:ascii="仿宋_GB2312" w:hAnsi="仿宋_GB2312" w:eastAsia="仿宋_GB2312" w:cs="仿宋_GB2312"/>
          <w:sz w:val="32"/>
          <w:lang w:eastAsia="zh-CN"/>
        </w:rPr>
        <w:t>（五）</w:t>
      </w:r>
      <w:r>
        <w:rPr>
          <w:rFonts w:hint="eastAsia" w:ascii="仿宋_GB2312" w:hAnsi="仿宋_GB2312" w:eastAsia="仿宋_GB2312" w:cs="仿宋_GB2312"/>
          <w:sz w:val="32"/>
        </w:rPr>
        <w:t>城市主次干道及高架桥、立交桥、人行天桥、隧道及地下通道；</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（六）医疗机构、幼儿园、学校、敬（养）老院、图书馆、档案馆、博物馆；</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del w:id="15" w:author="林映" w:date="2019-06-03T18:33:00Z">
        <w:r>
          <w:rPr>
            <w:rFonts w:hint="eastAsia" w:ascii="仿宋_GB2312" w:hAnsi="仿宋_GB2312" w:eastAsia="仿宋_GB2312" w:cs="仿宋_GB2312"/>
            <w:sz w:val="32"/>
            <w:bdr w:val="single" w:color="auto" w:sz="4" w:space="0"/>
            <w:shd w:val="clear" w:color="FFFFFF" w:fill="D9D9D9"/>
          </w:rPr>
          <w:delText>（四）</w:delText>
        </w:r>
      </w:del>
      <w:r>
        <w:rPr>
          <w:rFonts w:hint="eastAsia" w:ascii="仿宋_GB2312" w:hAnsi="仿宋_GB2312" w:eastAsia="仿宋_GB2312" w:cs="仿宋_GB2312"/>
          <w:sz w:val="32"/>
          <w:lang w:eastAsia="zh-CN"/>
        </w:rPr>
        <w:t>（七）</w:t>
      </w:r>
      <w:r>
        <w:rPr>
          <w:rFonts w:hint="eastAsia" w:ascii="仿宋_GB2312" w:hAnsi="仿宋_GB2312" w:eastAsia="仿宋_GB2312" w:cs="仿宋_GB2312"/>
          <w:sz w:val="32"/>
        </w:rPr>
        <w:t>输变电设施安全保护区内；</w:t>
      </w:r>
    </w:p>
    <w:p>
      <w:pPr>
        <w:pStyle w:val="38"/>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bdr w:val="single" w:color="auto" w:sz="4" w:space="0"/>
          <w:shd w:val="clear" w:color="FFFFFF" w:fill="D9D9D9"/>
        </w:rPr>
      </w:pPr>
      <w:r>
        <w:rPr>
          <w:rFonts w:hint="eastAsia" w:ascii="仿宋_GB2312" w:hAnsi="仿宋_GB2312" w:eastAsia="仿宋_GB2312" w:cs="仿宋_GB2312"/>
          <w:sz w:val="32"/>
          <w:lang w:eastAsia="zh-CN"/>
        </w:rPr>
        <w:t>（八）风景名胜区和林地、公共绿地、苗圃等重点防火区；</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del w:id="16" w:author="林映" w:date="2019-06-03T18:33:00Z">
        <w:r>
          <w:rPr>
            <w:rFonts w:hint="eastAsia" w:ascii="仿宋_GB2312" w:hAnsi="仿宋_GB2312" w:eastAsia="仿宋_GB2312" w:cs="仿宋_GB2312"/>
            <w:sz w:val="32"/>
            <w:bdr w:val="single" w:color="auto" w:sz="4" w:space="0"/>
            <w:shd w:val="clear" w:color="FFFFFF" w:fill="D9D9D9"/>
          </w:rPr>
          <w:delText>（六）</w:delText>
        </w:r>
      </w:del>
      <w:r>
        <w:rPr>
          <w:rFonts w:hint="eastAsia" w:ascii="仿宋_GB2312" w:hAnsi="仿宋_GB2312" w:eastAsia="仿宋_GB2312" w:cs="仿宋_GB2312"/>
          <w:sz w:val="32"/>
          <w:lang w:eastAsia="zh-CN"/>
        </w:rPr>
        <w:t>（九）</w:t>
      </w:r>
      <w:r>
        <w:rPr>
          <w:rFonts w:hint="eastAsia" w:ascii="仿宋_GB2312" w:hAnsi="仿宋_GB2312" w:eastAsia="仿宋_GB2312" w:cs="仿宋_GB2312"/>
          <w:sz w:val="32"/>
        </w:rPr>
        <w:t>市、县（市、区）人民政府确定并公布的其他禁止燃放烟花爆竹的地点。</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仿宋_GB2312" w:hAnsi="仿宋_GB2312" w:eastAsia="仿宋_GB2312" w:cs="仿宋_GB2312"/>
          <w:sz w:val="32"/>
        </w:rPr>
        <w:t>前款规定的禁</w:t>
      </w:r>
      <w:r>
        <w:rPr>
          <w:rFonts w:hint="eastAsia" w:ascii="仿宋_GB2312" w:hAnsi="仿宋_GB2312" w:eastAsia="仿宋_GB2312" w:cs="仿宋_GB2312"/>
          <w:sz w:val="32"/>
          <w:lang w:eastAsia="zh-CN"/>
        </w:rPr>
        <w:t>止燃</w:t>
      </w:r>
      <w:r>
        <w:rPr>
          <w:rFonts w:hint="eastAsia" w:ascii="仿宋_GB2312" w:hAnsi="仿宋_GB2312" w:eastAsia="仿宋_GB2312" w:cs="仿宋_GB2312"/>
          <w:sz w:val="32"/>
        </w:rPr>
        <w:t>放</w:t>
      </w:r>
      <w:r>
        <w:rPr>
          <w:rFonts w:hint="eastAsia" w:ascii="仿宋_GB2312" w:hAnsi="仿宋_GB2312" w:eastAsia="仿宋_GB2312" w:cs="仿宋_GB2312"/>
          <w:sz w:val="32"/>
          <w:lang w:eastAsia="zh-CN"/>
        </w:rPr>
        <w:t>地点</w:t>
      </w:r>
      <w:r>
        <w:rPr>
          <w:rFonts w:hint="eastAsia" w:ascii="仿宋_GB2312" w:hAnsi="仿宋_GB2312" w:eastAsia="仿宋_GB2312" w:cs="仿宋_GB2312"/>
          <w:sz w:val="32"/>
        </w:rPr>
        <w:t>，其</w:t>
      </w:r>
      <w:r>
        <w:rPr>
          <w:rFonts w:hint="eastAsia" w:ascii="仿宋_GB2312" w:hAnsi="仿宋_GB2312" w:eastAsia="仿宋_GB2312" w:cs="仿宋_GB2312"/>
          <w:sz w:val="32"/>
          <w:lang w:eastAsia="zh-CN"/>
        </w:rPr>
        <w:t>所有权人或者</w:t>
      </w:r>
      <w:r>
        <w:rPr>
          <w:rFonts w:hint="eastAsia" w:ascii="仿宋_GB2312" w:hAnsi="仿宋_GB2312" w:eastAsia="仿宋_GB2312" w:cs="仿宋_GB2312"/>
          <w:sz w:val="32"/>
        </w:rPr>
        <w:t>管理</w:t>
      </w:r>
      <w:r>
        <w:rPr>
          <w:rFonts w:hint="eastAsia" w:ascii="仿宋_GB2312" w:hAnsi="仿宋_GB2312" w:eastAsia="仿宋_GB2312" w:cs="仿宋_GB2312"/>
          <w:sz w:val="32"/>
          <w:lang w:eastAsia="zh-CN"/>
        </w:rPr>
        <w:t>人</w:t>
      </w:r>
      <w:r>
        <w:rPr>
          <w:rFonts w:hint="eastAsia" w:ascii="仿宋_GB2312" w:hAnsi="仿宋_GB2312" w:eastAsia="仿宋_GB2312" w:cs="仿宋_GB2312"/>
          <w:sz w:val="32"/>
        </w:rPr>
        <w:t>应当在出入口或者显著位置设置禁止燃放标志，明确具体范围并负责管护。</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黑体" w:eastAsia="黑体"/>
          <w:sz w:val="32"/>
        </w:rPr>
        <w:t xml:space="preserve">第十条  </w:t>
      </w:r>
      <w:r>
        <w:rPr>
          <w:rFonts w:hint="eastAsia" w:ascii="仿宋_GB2312" w:hAnsi="仿宋_GB2312" w:eastAsia="仿宋_GB2312" w:cs="仿宋_GB2312"/>
          <w:sz w:val="32"/>
        </w:rPr>
        <w:t>从事烟花爆竹经营的单位和个人，应当取得</w:t>
      </w:r>
      <w:r>
        <w:rPr>
          <w:rFonts w:hint="eastAsia" w:ascii="仿宋_GB2312" w:hAnsi="仿宋_GB2312" w:eastAsia="仿宋_GB2312" w:cs="仿宋_GB2312"/>
          <w:sz w:val="32"/>
          <w:lang w:eastAsia="zh-CN"/>
        </w:rPr>
        <w:t>应急</w:t>
      </w:r>
      <w:r>
        <w:rPr>
          <w:rFonts w:hint="eastAsia" w:ascii="仿宋_GB2312" w:hAnsi="仿宋_GB2312" w:eastAsia="仿宋_GB2312" w:cs="仿宋_GB2312"/>
          <w:sz w:val="32"/>
        </w:rPr>
        <w:t>管理部门核发的烟花爆竹经营许可证件，依照经营许可证件核定的有效期、品种和规格经营。</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lang w:eastAsia="zh-CN"/>
        </w:rPr>
        <w:t>市人民政府应当按照安全、环保的原则，确定</w:t>
      </w:r>
      <w:r>
        <w:rPr>
          <w:rFonts w:hint="eastAsia" w:ascii="仿宋_GB2312" w:hAnsi="仿宋_GB2312" w:eastAsia="仿宋_GB2312" w:cs="仿宋_GB2312"/>
          <w:sz w:val="32"/>
        </w:rPr>
        <w:t>本市限</w:t>
      </w:r>
      <w:r>
        <w:rPr>
          <w:rFonts w:hint="eastAsia" w:ascii="仿宋_GB2312" w:hAnsi="仿宋_GB2312" w:eastAsia="仿宋_GB2312" w:cs="仿宋_GB2312"/>
          <w:sz w:val="32"/>
          <w:lang w:eastAsia="zh-CN"/>
        </w:rPr>
        <w:t>制燃</w:t>
      </w:r>
      <w:r>
        <w:rPr>
          <w:rFonts w:hint="eastAsia" w:ascii="仿宋_GB2312" w:hAnsi="仿宋_GB2312" w:eastAsia="仿宋_GB2312" w:cs="仿宋_GB2312"/>
          <w:sz w:val="32"/>
        </w:rPr>
        <w:t>放区域内允许</w:t>
      </w:r>
      <w:r>
        <w:rPr>
          <w:rFonts w:hint="eastAsia" w:ascii="仿宋_GB2312" w:hAnsi="仿宋_GB2312" w:eastAsia="仿宋_GB2312" w:cs="仿宋_GB2312"/>
          <w:sz w:val="32"/>
          <w:lang w:eastAsia="zh-CN"/>
        </w:rPr>
        <w:t>销售</w:t>
      </w:r>
      <w:r>
        <w:rPr>
          <w:rFonts w:hint="eastAsia" w:ascii="仿宋_GB2312" w:hAnsi="仿宋_GB2312" w:eastAsia="仿宋_GB2312" w:cs="仿宋_GB2312"/>
          <w:sz w:val="32"/>
        </w:rPr>
        <w:t>、燃放的烟花爆竹品种、规格</w:t>
      </w:r>
      <w:r>
        <w:rPr>
          <w:rFonts w:hint="eastAsia" w:ascii="仿宋_GB2312" w:hAnsi="仿宋_GB2312" w:eastAsia="仿宋_GB2312" w:cs="仿宋_GB2312"/>
          <w:sz w:val="32"/>
          <w:lang w:eastAsia="zh-CN"/>
        </w:rPr>
        <w:t>，并于每年春节三十日前向社会公布。</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黑体" w:eastAsia="黑体"/>
          <w:sz w:val="32"/>
        </w:rPr>
        <w:t>第十一条</w:t>
      </w:r>
      <w:r>
        <w:rPr>
          <w:rFonts w:hint="eastAsia" w:ascii="方正仿宋简体" w:hAnsi="仿宋_GB2312" w:eastAsia="方正仿宋简体"/>
          <w:sz w:val="32"/>
        </w:rPr>
        <w:t xml:space="preserve">  </w:t>
      </w:r>
      <w:r>
        <w:rPr>
          <w:rFonts w:hint="eastAsia" w:ascii="仿宋_GB2312" w:hAnsi="仿宋_GB2312" w:eastAsia="仿宋_GB2312" w:cs="仿宋_GB2312"/>
          <w:sz w:val="32"/>
        </w:rPr>
        <w:t>烟花爆竹批发</w:t>
      </w:r>
      <w:r>
        <w:rPr>
          <w:rFonts w:hint="eastAsia" w:ascii="仿宋_GB2312" w:hAnsi="仿宋_GB2312" w:eastAsia="仿宋_GB2312" w:cs="仿宋_GB2312"/>
          <w:sz w:val="32"/>
          <w:lang w:eastAsia="zh-CN"/>
        </w:rPr>
        <w:t>场所</w:t>
      </w:r>
      <w:r>
        <w:rPr>
          <w:rFonts w:hint="eastAsia" w:ascii="仿宋_GB2312" w:hAnsi="仿宋_GB2312" w:eastAsia="仿宋_GB2312" w:cs="仿宋_GB2312"/>
          <w:sz w:val="32"/>
        </w:rPr>
        <w:t>、零售经营点的设置应当遵循严格控制、合理布局的原则。</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仿宋_GB2312" w:hAnsi="仿宋_GB2312" w:eastAsia="仿宋_GB2312" w:cs="仿宋_GB2312"/>
          <w:sz w:val="32"/>
        </w:rPr>
        <w:t>禁止在</w:t>
      </w:r>
      <w:r>
        <w:rPr>
          <w:rFonts w:hint="eastAsia" w:ascii="仿宋_GB2312" w:hAnsi="仿宋_GB2312" w:eastAsia="仿宋_GB2312" w:cs="仿宋_GB2312"/>
          <w:sz w:val="32"/>
          <w:shd w:val="clear" w:color="auto" w:fill="auto"/>
        </w:rPr>
        <w:t>城市市区</w:t>
      </w:r>
      <w:r>
        <w:rPr>
          <w:rFonts w:hint="eastAsia" w:ascii="仿宋_GB2312" w:hAnsi="仿宋_GB2312" w:eastAsia="仿宋_GB2312" w:cs="仿宋_GB2312"/>
          <w:sz w:val="32"/>
        </w:rPr>
        <w:t>布设烟花爆竹批发场所。</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仿宋_GB2312" w:hAnsi="仿宋_GB2312" w:eastAsia="仿宋_GB2312" w:cs="仿宋_GB2312"/>
          <w:sz w:val="32"/>
        </w:rPr>
        <w:t>限</w:t>
      </w:r>
      <w:r>
        <w:rPr>
          <w:rFonts w:hint="eastAsia" w:ascii="仿宋_GB2312" w:hAnsi="仿宋_GB2312" w:eastAsia="仿宋_GB2312" w:cs="仿宋_GB2312"/>
          <w:sz w:val="32"/>
          <w:lang w:eastAsia="zh-CN"/>
        </w:rPr>
        <w:t>制燃</w:t>
      </w:r>
      <w:r>
        <w:rPr>
          <w:rFonts w:hint="eastAsia" w:ascii="仿宋_GB2312" w:hAnsi="仿宋_GB2312" w:eastAsia="仿宋_GB2312" w:cs="仿宋_GB2312"/>
          <w:sz w:val="32"/>
        </w:rPr>
        <w:t>放区域每个街道（镇）辖区范围内烟花爆竹零售经营点的布设数量不得超过一个。</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rPr>
          <w:rFonts w:hint="eastAsia" w:ascii="仿宋_GB2312" w:hAnsi="仿宋_GB2312" w:eastAsia="仿宋_GB2312" w:cs="仿宋_GB2312"/>
          <w:sz w:val="32"/>
        </w:rPr>
      </w:pPr>
      <w:r>
        <w:rPr>
          <w:rFonts w:hint="eastAsia" w:ascii="黑体" w:eastAsia="黑体"/>
          <w:sz w:val="32"/>
        </w:rPr>
        <w:t>第十二条</w:t>
      </w:r>
      <w:r>
        <w:rPr>
          <w:rFonts w:hint="eastAsia" w:ascii="黑体" w:hAnsi="仿宋_GB2312" w:eastAsia="黑体"/>
          <w:sz w:val="32"/>
        </w:rPr>
        <w:t xml:space="preserve"> </w:t>
      </w:r>
      <w:r>
        <w:rPr>
          <w:rFonts w:hint="eastAsia" w:ascii="黑体" w:eastAsia="黑体"/>
          <w:sz w:val="32"/>
        </w:rPr>
        <w:t xml:space="preserve"> </w:t>
      </w:r>
      <w:r>
        <w:rPr>
          <w:rFonts w:hint="eastAsia" w:ascii="仿宋_GB2312" w:hAnsi="仿宋_GB2312" w:eastAsia="仿宋_GB2312" w:cs="仿宋_GB2312"/>
          <w:sz w:val="32"/>
          <w:shd w:val="clear" w:color="auto" w:fill="auto"/>
        </w:rPr>
        <w:t>烟花爆竹零售经营者</w:t>
      </w:r>
      <w:r>
        <w:rPr>
          <w:rFonts w:hint="eastAsia" w:ascii="仿宋_GB2312" w:hAnsi="仿宋_GB2312" w:eastAsia="仿宋_GB2312" w:cs="仿宋_GB2312"/>
          <w:sz w:val="32"/>
        </w:rPr>
        <w:t>经营许可期限届满后，应当停止销售，</w:t>
      </w:r>
      <w:r>
        <w:rPr>
          <w:rFonts w:hint="eastAsia" w:ascii="仿宋_GB2312" w:hAnsi="仿宋_GB2312" w:eastAsia="仿宋_GB2312" w:cs="仿宋_GB2312"/>
          <w:sz w:val="32"/>
          <w:shd w:val="clear" w:color="auto" w:fill="auto"/>
        </w:rPr>
        <w:t>并立即通知原批发企业进行回收，不得自行存放</w:t>
      </w:r>
      <w:r>
        <w:rPr>
          <w:rFonts w:hint="eastAsia" w:ascii="仿宋_GB2312" w:hAnsi="仿宋_GB2312" w:eastAsia="仿宋_GB2312" w:cs="仿宋_GB2312"/>
          <w:sz w:val="32"/>
        </w:rPr>
        <w:t>。烟花爆竹批发企业</w:t>
      </w:r>
      <w:r>
        <w:rPr>
          <w:rFonts w:hint="eastAsia" w:ascii="仿宋_GB2312" w:hAnsi="仿宋_GB2312" w:eastAsia="仿宋_GB2312" w:cs="仿宋_GB2312"/>
          <w:sz w:val="32"/>
          <w:shd w:val="clear" w:color="auto" w:fill="auto"/>
        </w:rPr>
        <w:t>对未售完的烟花爆竹</w:t>
      </w:r>
      <w:del w:id="17" w:author="张诚" w:date="2019-06-26T11:34:00Z">
        <w:r>
          <w:rPr>
            <w:rFonts w:hint="eastAsia" w:ascii="仿宋_GB2312" w:hAnsi="仿宋_GB2312" w:eastAsia="仿宋_GB2312" w:cs="仿宋_GB2312"/>
            <w:sz w:val="32"/>
            <w:shd w:val="clear" w:color="auto" w:fill="auto"/>
          </w:rPr>
          <w:delText>制品</w:delText>
        </w:r>
      </w:del>
      <w:r>
        <w:rPr>
          <w:rFonts w:hint="eastAsia" w:ascii="仿宋_GB2312" w:hAnsi="仿宋_GB2312" w:eastAsia="仿宋_GB2312" w:cs="仿宋_GB2312"/>
          <w:sz w:val="32"/>
        </w:rPr>
        <w:t>应当在三日内完成回收。</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黑体" w:eastAsia="黑体"/>
          <w:sz w:val="32"/>
        </w:rPr>
        <w:t>第十三条</w:t>
      </w:r>
      <w:r>
        <w:rPr>
          <w:rFonts w:hint="eastAsia" w:ascii="黑体" w:hAnsi="仿宋_GB2312" w:eastAsia="黑体"/>
          <w:sz w:val="32"/>
        </w:rPr>
        <w:t xml:space="preserve"> </w:t>
      </w:r>
      <w:r>
        <w:rPr>
          <w:rFonts w:hint="eastAsia" w:ascii="黑体" w:eastAsia="黑体"/>
          <w:sz w:val="32"/>
        </w:rPr>
        <w:t xml:space="preserve"> </w:t>
      </w:r>
      <w:r>
        <w:rPr>
          <w:rFonts w:hint="eastAsia" w:ascii="仿宋_GB2312" w:hAnsi="仿宋_GB2312" w:eastAsia="仿宋_GB2312" w:cs="仿宋_GB2312"/>
          <w:sz w:val="32"/>
        </w:rPr>
        <w:t>限</w:t>
      </w:r>
      <w:r>
        <w:rPr>
          <w:rFonts w:hint="eastAsia" w:ascii="仿宋_GB2312" w:hAnsi="仿宋_GB2312" w:eastAsia="仿宋_GB2312" w:cs="仿宋_GB2312"/>
          <w:sz w:val="32"/>
          <w:lang w:eastAsia="zh-CN"/>
        </w:rPr>
        <w:t>制燃</w:t>
      </w:r>
      <w:r>
        <w:rPr>
          <w:rFonts w:hint="eastAsia" w:ascii="仿宋_GB2312" w:hAnsi="仿宋_GB2312" w:eastAsia="仿宋_GB2312" w:cs="仿宋_GB2312"/>
          <w:sz w:val="32"/>
        </w:rPr>
        <w:t>放期间，市</w:t>
      </w:r>
      <w:r>
        <w:rPr>
          <w:rFonts w:hint="eastAsia" w:ascii="仿宋_GB2312" w:hAnsi="仿宋_GB2312" w:eastAsia="仿宋_GB2312" w:cs="仿宋_GB2312"/>
          <w:sz w:val="32"/>
          <w:lang w:eastAsia="zh-CN"/>
        </w:rPr>
        <w:t>生态</w:t>
      </w:r>
      <w:r>
        <w:rPr>
          <w:rFonts w:hint="eastAsia" w:ascii="仿宋_GB2312" w:hAnsi="仿宋_GB2312" w:eastAsia="仿宋_GB2312" w:cs="仿宋_GB2312"/>
          <w:sz w:val="32"/>
        </w:rPr>
        <w:t>环境</w:t>
      </w:r>
      <w:ins w:id="18" w:author="张诚" w:date="2019-06-26T11:20:00Z">
        <w:r>
          <w:rPr>
            <w:rFonts w:hint="eastAsia" w:ascii="仿宋_GB2312" w:hAnsi="仿宋_GB2312" w:eastAsia="仿宋_GB2312" w:cs="仿宋_GB2312"/>
            <w:sz w:val="32"/>
            <w:lang w:eastAsia="zh-CN"/>
          </w:rPr>
          <w:t>管理</w:t>
        </w:r>
      </w:ins>
      <w:r>
        <w:rPr>
          <w:rFonts w:hint="eastAsia" w:ascii="仿宋_GB2312" w:hAnsi="仿宋_GB2312" w:eastAsia="仿宋_GB2312" w:cs="仿宋_GB2312"/>
          <w:sz w:val="32"/>
        </w:rPr>
        <w:t>部门可以根据城市空气质量情况启动应急响应。各县（市、区）人民政府根据响应级别采取应急措施并向社会公告后，限</w:t>
      </w:r>
      <w:r>
        <w:rPr>
          <w:rFonts w:hint="eastAsia" w:ascii="仿宋_GB2312" w:hAnsi="仿宋_GB2312" w:eastAsia="仿宋_GB2312" w:cs="仿宋_GB2312"/>
          <w:sz w:val="32"/>
          <w:lang w:eastAsia="zh-CN"/>
        </w:rPr>
        <w:t>制燃</w:t>
      </w:r>
      <w:r>
        <w:rPr>
          <w:rFonts w:hint="eastAsia" w:ascii="仿宋_GB2312" w:hAnsi="仿宋_GB2312" w:eastAsia="仿宋_GB2312" w:cs="仿宋_GB2312"/>
          <w:sz w:val="32"/>
        </w:rPr>
        <w:t>放区域内禁止燃放烟花爆竹。</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pacing w:val="-11"/>
          <w:sz w:val="32"/>
        </w:rPr>
      </w:pPr>
      <w:r>
        <w:rPr>
          <w:rFonts w:hint="eastAsia" w:ascii="黑体" w:eastAsia="黑体"/>
          <w:sz w:val="32"/>
        </w:rPr>
        <w:t xml:space="preserve">第十四条  </w:t>
      </w:r>
      <w:r>
        <w:rPr>
          <w:rFonts w:hint="eastAsia" w:ascii="仿宋_GB2312" w:hAnsi="仿宋_GB2312" w:eastAsia="仿宋_GB2312" w:cs="仿宋_GB2312"/>
          <w:spacing w:val="-11"/>
          <w:sz w:val="32"/>
        </w:rPr>
        <w:t>燃放烟花爆竹应当遵守安全要求</w:t>
      </w:r>
      <w:r>
        <w:rPr>
          <w:rFonts w:hint="eastAsia" w:ascii="仿宋_GB2312" w:hAnsi="仿宋_GB2312" w:eastAsia="仿宋_GB2312" w:cs="仿宋_GB2312"/>
          <w:spacing w:val="-11"/>
          <w:sz w:val="32"/>
          <w:lang w:eastAsia="zh-CN"/>
        </w:rPr>
        <w:t>，不得有下列行为</w:t>
      </w:r>
      <w:r>
        <w:rPr>
          <w:rFonts w:hint="eastAsia" w:ascii="仿宋_GB2312" w:hAnsi="仿宋_GB2312" w:eastAsia="仿宋_GB2312" w:cs="仿宋_GB2312"/>
          <w:spacing w:val="-11"/>
          <w:sz w:val="32"/>
        </w:rPr>
        <w:t>：</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仿宋_GB2312" w:hAnsi="仿宋_GB2312" w:eastAsia="仿宋_GB2312" w:cs="仿宋_GB2312"/>
          <w:sz w:val="32"/>
        </w:rPr>
        <w:t>（一）从屋顶、楼道、阳台、窗户向外抛掷烟花爆竹；</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仿宋_GB2312" w:hAnsi="仿宋_GB2312" w:eastAsia="仿宋_GB2312" w:cs="仿宋_GB2312"/>
          <w:sz w:val="32"/>
        </w:rPr>
        <w:t>（二）向烟花爆竹零售经营点、行人、车辆、建（构）筑物、在建工地、树木、河道、公共绿地、窨井等投掷烟花爆竹；</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仿宋_GB2312" w:hAnsi="仿宋_GB2312" w:eastAsia="仿宋_GB2312" w:cs="仿宋_GB2312"/>
          <w:sz w:val="32"/>
        </w:rPr>
        <w:t>（三）影响道路交通安全；</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仿宋_GB2312" w:hAnsi="仿宋_GB2312" w:eastAsia="仿宋_GB2312" w:cs="仿宋_GB2312"/>
          <w:sz w:val="32"/>
        </w:rPr>
        <w:t>（四）采用其他危害公共安全和人身、财产安全的方式燃放。</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黑体" w:hAnsi="仿宋_GB2312" w:eastAsia="黑体"/>
          <w:sz w:val="32"/>
        </w:rPr>
        <w:t xml:space="preserve">第十五条  </w:t>
      </w:r>
      <w:r>
        <w:rPr>
          <w:rFonts w:hint="eastAsia" w:ascii="仿宋_GB2312" w:hAnsi="仿宋_GB2312" w:eastAsia="仿宋_GB2312" w:cs="仿宋_GB2312"/>
          <w:sz w:val="32"/>
        </w:rPr>
        <w:t>无民事行为能力人</w:t>
      </w:r>
      <w:r>
        <w:rPr>
          <w:rFonts w:hint="eastAsia" w:ascii="仿宋_GB2312" w:hAnsi="仿宋_GB2312" w:eastAsia="仿宋_GB2312" w:cs="仿宋_GB2312"/>
          <w:sz w:val="32"/>
          <w:lang w:eastAsia="zh-CN"/>
        </w:rPr>
        <w:t>或者</w:t>
      </w:r>
      <w:r>
        <w:rPr>
          <w:rFonts w:hint="eastAsia" w:ascii="仿宋_GB2312" w:hAnsi="仿宋_GB2312" w:eastAsia="仿宋_GB2312" w:cs="仿宋_GB2312"/>
          <w:sz w:val="32"/>
        </w:rPr>
        <w:t>限制民事行为能力人燃放烟花爆竹的，应当由监护人或者</w:t>
      </w:r>
      <w:ins w:id="19" w:author="张诚" w:date="2019-06-27T09:09:00Z">
        <w:r>
          <w:rPr>
            <w:rFonts w:hint="eastAsia" w:ascii="仿宋_GB2312" w:hAnsi="仿宋_GB2312" w:eastAsia="仿宋_GB2312" w:cs="仿宋_GB2312"/>
            <w:sz w:val="32"/>
          </w:rPr>
          <w:t>监护人</w:t>
        </w:r>
      </w:ins>
      <w:r>
        <w:rPr>
          <w:rFonts w:hint="eastAsia" w:ascii="仿宋_GB2312" w:hAnsi="仿宋_GB2312" w:eastAsia="仿宋_GB2312" w:cs="仿宋_GB2312"/>
          <w:sz w:val="32"/>
          <w:lang w:eastAsia="zh-CN"/>
        </w:rPr>
        <w:t>委托的</w:t>
      </w:r>
      <w:r>
        <w:rPr>
          <w:rFonts w:hint="eastAsia" w:ascii="仿宋_GB2312" w:hAnsi="仿宋_GB2312" w:eastAsia="仿宋_GB2312" w:cs="仿宋_GB2312"/>
          <w:sz w:val="32"/>
        </w:rPr>
        <w:t>完全民事行为能力人陪同看护。</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黑体" w:eastAsia="黑体"/>
          <w:sz w:val="32"/>
        </w:rPr>
        <w:t xml:space="preserve">第十六条  </w:t>
      </w:r>
      <w:r>
        <w:rPr>
          <w:rFonts w:hint="eastAsia" w:ascii="仿宋_GB2312" w:hAnsi="仿宋_GB2312" w:eastAsia="仿宋_GB2312" w:cs="仿宋_GB2312"/>
          <w:sz w:val="32"/>
        </w:rPr>
        <w:t>对违反本办法</w:t>
      </w:r>
      <w:r>
        <w:rPr>
          <w:rFonts w:hint="eastAsia" w:ascii="仿宋_GB2312" w:hAnsi="仿宋_GB2312" w:eastAsia="仿宋_GB2312" w:cs="仿宋_GB2312"/>
          <w:sz w:val="32"/>
          <w:lang w:eastAsia="zh-CN"/>
        </w:rPr>
        <w:t>销售</w:t>
      </w:r>
      <w:r>
        <w:rPr>
          <w:rFonts w:hint="eastAsia" w:ascii="仿宋_GB2312" w:hAnsi="仿宋_GB2312" w:eastAsia="仿宋_GB2312" w:cs="仿宋_GB2312"/>
          <w:sz w:val="32"/>
        </w:rPr>
        <w:t>、燃放烟花爆竹的，任何单位和个人有权劝阻，并向</w:t>
      </w:r>
      <w:r>
        <w:rPr>
          <w:rFonts w:hint="eastAsia" w:ascii="仿宋_GB2312" w:hAnsi="仿宋_GB2312" w:eastAsia="仿宋_GB2312" w:cs="仿宋_GB2312"/>
          <w:sz w:val="32"/>
          <w:lang w:eastAsia="zh-CN"/>
        </w:rPr>
        <w:t>应急</w:t>
      </w:r>
      <w:r>
        <w:rPr>
          <w:rFonts w:hint="eastAsia" w:ascii="仿宋_GB2312" w:hAnsi="仿宋_GB2312" w:eastAsia="仿宋_GB2312" w:cs="仿宋_GB2312"/>
          <w:sz w:val="32"/>
        </w:rPr>
        <w:t>管理</w:t>
      </w:r>
      <w:r>
        <w:rPr>
          <w:rFonts w:hint="eastAsia" w:ascii="仿宋_GB2312" w:hAnsi="仿宋_GB2312" w:eastAsia="仿宋_GB2312" w:cs="仿宋_GB2312"/>
          <w:sz w:val="32"/>
          <w:lang w:eastAsia="zh-CN"/>
        </w:rPr>
        <w:t>部门</w:t>
      </w:r>
      <w:r>
        <w:rPr>
          <w:rFonts w:hint="eastAsia" w:ascii="仿宋_GB2312" w:hAnsi="仿宋_GB2312" w:eastAsia="仿宋_GB2312" w:cs="仿宋_GB2312"/>
          <w:sz w:val="32"/>
        </w:rPr>
        <w:t>、公安</w:t>
      </w:r>
      <w:r>
        <w:rPr>
          <w:rFonts w:hint="eastAsia" w:ascii="仿宋_GB2312" w:hAnsi="仿宋_GB2312" w:eastAsia="仿宋_GB2312" w:cs="仿宋_GB2312"/>
          <w:sz w:val="32"/>
          <w:lang w:eastAsia="zh-CN"/>
        </w:rPr>
        <w:t>机关</w:t>
      </w:r>
      <w:r>
        <w:rPr>
          <w:rFonts w:hint="eastAsia" w:ascii="仿宋_GB2312" w:hAnsi="仿宋_GB2312" w:eastAsia="仿宋_GB2312" w:cs="仿宋_GB2312"/>
          <w:sz w:val="32"/>
        </w:rPr>
        <w:t>等举报。</w:t>
      </w:r>
      <w:r>
        <w:rPr>
          <w:rFonts w:hint="eastAsia" w:ascii="仿宋_GB2312" w:hAnsi="仿宋_GB2312" w:eastAsia="仿宋_GB2312" w:cs="仿宋_GB2312"/>
          <w:sz w:val="32"/>
          <w:lang w:eastAsia="zh-CN"/>
        </w:rPr>
        <w:t>应急</w:t>
      </w:r>
      <w:r>
        <w:rPr>
          <w:rFonts w:hint="eastAsia" w:ascii="仿宋_GB2312" w:hAnsi="仿宋_GB2312" w:eastAsia="仿宋_GB2312" w:cs="仿宋_GB2312"/>
          <w:sz w:val="32"/>
        </w:rPr>
        <w:t>管理</w:t>
      </w:r>
      <w:r>
        <w:rPr>
          <w:rFonts w:hint="eastAsia" w:ascii="仿宋_GB2312" w:hAnsi="仿宋_GB2312" w:eastAsia="仿宋_GB2312" w:cs="仿宋_GB2312"/>
          <w:sz w:val="32"/>
          <w:lang w:eastAsia="zh-CN"/>
        </w:rPr>
        <w:t>部门</w:t>
      </w:r>
      <w:r>
        <w:rPr>
          <w:rFonts w:hint="eastAsia" w:ascii="仿宋_GB2312" w:hAnsi="仿宋_GB2312" w:eastAsia="仿宋_GB2312" w:cs="仿宋_GB2312"/>
          <w:sz w:val="32"/>
        </w:rPr>
        <w:t>、公安</w:t>
      </w:r>
      <w:r>
        <w:rPr>
          <w:rFonts w:hint="eastAsia" w:ascii="仿宋_GB2312" w:hAnsi="仿宋_GB2312" w:eastAsia="仿宋_GB2312" w:cs="仿宋_GB2312"/>
          <w:sz w:val="32"/>
          <w:lang w:eastAsia="zh-CN"/>
        </w:rPr>
        <w:t>机关</w:t>
      </w:r>
      <w:r>
        <w:rPr>
          <w:rFonts w:hint="eastAsia" w:ascii="仿宋_GB2312" w:hAnsi="仿宋_GB2312" w:eastAsia="仿宋_GB2312" w:cs="仿宋_GB2312"/>
          <w:sz w:val="32"/>
        </w:rPr>
        <w:t>等接到举报后应当依法、及时予以查处。</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del w:id="20" w:author="林映" w:date="2019-06-04T10:44:00Z"/>
          <w:rFonts w:hint="eastAsia" w:ascii="黑体" w:eastAsia="黑体"/>
          <w:sz w:val="32"/>
          <w:lang w:val="en-US" w:eastAsia="zh-CN"/>
        </w:rPr>
      </w:pPr>
      <w:del w:id="21" w:author="林映" w:date="2019-06-04T10:44:00Z">
        <w:r>
          <w:rPr>
            <w:rFonts w:hint="eastAsia" w:ascii="黑体" w:eastAsia="黑体"/>
            <w:sz w:val="32"/>
            <w:lang w:eastAsia="zh-CN"/>
          </w:rPr>
          <w:delText>第十七条</w:delText>
        </w:r>
      </w:del>
      <w:del w:id="22" w:author="林映" w:date="2019-06-04T10:44:00Z">
        <w:r>
          <w:rPr>
            <w:rFonts w:hint="eastAsia" w:ascii="黑体" w:eastAsia="黑体"/>
            <w:sz w:val="32"/>
            <w:lang w:val="en-US" w:eastAsia="zh-CN"/>
          </w:rPr>
          <w:delText xml:space="preserve">  违反本办法规定，有下列行为之一的，由公安机关责令改正，并处一百元以上三百元以下罚款；构成违反治安管理行为的，依法给予治安管理处罚：</w:delText>
        </w:r>
      </w:del>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del w:id="23" w:author="林映" w:date="2019-06-04T10:44:00Z"/>
          <w:rFonts w:hint="eastAsia" w:ascii="黑体" w:eastAsia="黑体"/>
          <w:sz w:val="32"/>
          <w:lang w:val="en-US" w:eastAsia="zh-CN"/>
        </w:rPr>
      </w:pPr>
      <w:del w:id="24" w:author="林映" w:date="2019-06-04T10:44:00Z">
        <w:r>
          <w:rPr>
            <w:rFonts w:hint="eastAsia" w:ascii="黑体" w:eastAsia="黑体"/>
            <w:sz w:val="32"/>
            <w:lang w:val="en-US" w:eastAsia="zh-CN"/>
          </w:rPr>
          <w:delText>（一）违反第七条、第八条规定，在限制燃放的区域和时间燃放烟花爆竹的；</w:delText>
        </w:r>
      </w:del>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del w:id="25" w:author="林映" w:date="2019-06-04T10:44:00Z"/>
          <w:rFonts w:hint="eastAsia" w:ascii="黑体" w:eastAsia="黑体"/>
          <w:sz w:val="32"/>
          <w:lang w:val="en-US" w:eastAsia="zh-CN"/>
        </w:rPr>
      </w:pPr>
      <w:del w:id="26" w:author="林映" w:date="2019-06-04T10:44:00Z">
        <w:r>
          <w:rPr>
            <w:rFonts w:hint="eastAsia" w:ascii="黑体" w:eastAsia="黑体"/>
            <w:sz w:val="32"/>
            <w:lang w:val="en-US" w:eastAsia="zh-CN"/>
          </w:rPr>
          <w:delText>（二）违反第十五条规定，未陪同看护的。</w:delText>
        </w:r>
      </w:del>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ins w:id="27" w:author="林映" w:date="2019-06-04T10:43:00Z"/>
          <w:rFonts w:hint="eastAsia" w:ascii="仿宋_GB2312" w:hAnsi="仿宋_GB2312" w:eastAsia="仿宋_GB2312" w:cs="仿宋_GB2312"/>
          <w:sz w:val="32"/>
          <w:lang w:eastAsia="zh-CN"/>
        </w:rPr>
      </w:pPr>
      <w:r>
        <w:rPr>
          <w:rFonts w:hint="eastAsia" w:ascii="黑体" w:eastAsia="黑体"/>
          <w:sz w:val="32"/>
        </w:rPr>
        <w:t>第</w:t>
      </w:r>
      <w:ins w:id="28" w:author="林峻" w:date="2019-06-17T17:09:00Z">
        <w:r>
          <w:rPr>
            <w:rFonts w:hint="eastAsia" w:ascii="黑体" w:eastAsia="黑体"/>
            <w:sz w:val="32"/>
            <w:lang w:eastAsia="zh-CN"/>
          </w:rPr>
          <w:t>十七</w:t>
        </w:r>
      </w:ins>
      <w:del w:id="29" w:author="林峻" w:date="2019-06-17T17:09:00Z">
        <w:r>
          <w:rPr>
            <w:rFonts w:hint="eastAsia" w:ascii="黑体" w:eastAsia="黑体"/>
            <w:sz w:val="32"/>
            <w:bdr w:val="single" w:color="auto" w:sz="4" w:space="0"/>
            <w:shd w:val="clear" w:color="auto" w:fill="auto"/>
          </w:rPr>
          <w:delText>十七</w:delText>
        </w:r>
      </w:del>
      <w:del w:id="30" w:author="林映" w:date="2019-06-04T10:43:00Z">
        <w:r>
          <w:rPr>
            <w:rFonts w:hint="eastAsia" w:ascii="黑体" w:eastAsia="黑体"/>
            <w:sz w:val="32"/>
            <w:lang w:eastAsia="zh-CN"/>
          </w:rPr>
          <w:delText>十八</w:delText>
        </w:r>
      </w:del>
      <w:r>
        <w:rPr>
          <w:rFonts w:hint="eastAsia" w:ascii="黑体" w:eastAsia="黑体"/>
          <w:sz w:val="32"/>
        </w:rPr>
        <w:t xml:space="preserve">条  </w:t>
      </w:r>
      <w:r>
        <w:rPr>
          <w:rFonts w:hint="eastAsia" w:ascii="仿宋_GB2312" w:hAnsi="仿宋_GB2312" w:eastAsia="仿宋_GB2312" w:cs="仿宋_GB2312"/>
          <w:sz w:val="32"/>
        </w:rPr>
        <w:t>违反本办法规定，</w:t>
      </w:r>
      <w:r>
        <w:rPr>
          <w:rFonts w:hint="eastAsia" w:ascii="仿宋_GB2312" w:hAnsi="仿宋_GB2312" w:eastAsia="仿宋_GB2312" w:cs="仿宋_GB2312"/>
          <w:sz w:val="32"/>
          <w:lang w:eastAsia="zh-CN"/>
        </w:rPr>
        <w:t>有下列行为之一的，</w:t>
      </w:r>
      <w:r>
        <w:rPr>
          <w:rFonts w:hint="eastAsia" w:ascii="仿宋_GB2312" w:hAnsi="仿宋_GB2312" w:eastAsia="仿宋_GB2312" w:cs="仿宋_GB2312"/>
          <w:sz w:val="32"/>
        </w:rPr>
        <w:t>由公安</w:t>
      </w:r>
      <w:r>
        <w:rPr>
          <w:rFonts w:hint="eastAsia" w:ascii="仿宋_GB2312" w:hAnsi="仿宋_GB2312" w:eastAsia="仿宋_GB2312" w:cs="仿宋_GB2312"/>
          <w:sz w:val="32"/>
          <w:lang w:eastAsia="zh-CN"/>
        </w:rPr>
        <w:t>机关</w:t>
      </w:r>
      <w:r>
        <w:rPr>
          <w:rFonts w:hint="eastAsia" w:ascii="仿宋_GB2312" w:hAnsi="仿宋_GB2312" w:eastAsia="仿宋_GB2312" w:cs="仿宋_GB2312"/>
          <w:sz w:val="32"/>
        </w:rPr>
        <w:t>责令改正，并处</w:t>
      </w:r>
      <w:ins w:id="31" w:author="林映" w:date="2019-06-04T10:43:00Z">
        <w:r>
          <w:rPr>
            <w:rFonts w:hint="eastAsia" w:ascii="仿宋_GB2312" w:hAnsi="仿宋_GB2312" w:eastAsia="仿宋_GB2312" w:cs="仿宋_GB2312"/>
            <w:sz w:val="32"/>
            <w:lang w:eastAsia="zh-CN"/>
          </w:rPr>
          <w:t>一</w:t>
        </w:r>
      </w:ins>
      <w:r>
        <w:rPr>
          <w:rFonts w:hint="eastAsia" w:ascii="仿宋_GB2312" w:hAnsi="仿宋_GB2312" w:eastAsia="仿宋_GB2312" w:cs="仿宋_GB2312"/>
          <w:sz w:val="32"/>
        </w:rPr>
        <w:t>百元以上</w:t>
      </w:r>
      <w:ins w:id="32" w:author="林映" w:date="2019-06-04T10:43:00Z">
        <w:r>
          <w:rPr>
            <w:rFonts w:hint="eastAsia" w:ascii="仿宋_GB2312" w:hAnsi="仿宋_GB2312" w:eastAsia="仿宋_GB2312" w:cs="仿宋_GB2312"/>
            <w:sz w:val="32"/>
            <w:lang w:eastAsia="zh-CN"/>
          </w:rPr>
          <w:t>三</w:t>
        </w:r>
      </w:ins>
      <w:r>
        <w:rPr>
          <w:rFonts w:hint="eastAsia" w:ascii="仿宋_GB2312" w:hAnsi="仿宋_GB2312" w:eastAsia="仿宋_GB2312" w:cs="仿宋_GB2312"/>
          <w:sz w:val="32"/>
        </w:rPr>
        <w:t>百元以下罚款；构成违反治安管理行为的，依法给予治安管理处罚</w:t>
      </w:r>
      <w:r>
        <w:rPr>
          <w:rFonts w:hint="eastAsia" w:ascii="仿宋_GB2312" w:hAnsi="仿宋_GB2312" w:eastAsia="仿宋_GB2312" w:cs="仿宋_GB2312"/>
          <w:sz w:val="32"/>
          <w:lang w:eastAsia="zh-CN"/>
        </w:rPr>
        <w:t>：</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ins w:id="33" w:author="林映" w:date="2019-06-04T10:43:00Z"/>
          <w:rFonts w:hint="eastAsia" w:ascii="仿宋_GB2312" w:hAnsi="仿宋_GB2312" w:eastAsia="仿宋_GB2312" w:cs="仿宋_GB2312"/>
          <w:sz w:val="32"/>
          <w:lang w:val="en-US" w:eastAsia="zh-CN"/>
        </w:rPr>
      </w:pPr>
      <w:ins w:id="34" w:author="林映" w:date="2019-06-04T10:44:00Z">
        <w:r>
          <w:rPr>
            <w:rFonts w:hint="eastAsia" w:ascii="仿宋_GB2312" w:hAnsi="仿宋_GB2312" w:eastAsia="仿宋_GB2312" w:cs="仿宋_GB2312"/>
            <w:sz w:val="32"/>
            <w:lang w:val="en-US" w:eastAsia="zh-CN"/>
          </w:rPr>
          <w:t>（</w:t>
        </w:r>
      </w:ins>
      <w:ins w:id="35" w:author="林映" w:date="2019-06-04T10:43:00Z">
        <w:r>
          <w:rPr>
            <w:rFonts w:hint="eastAsia" w:ascii="仿宋_GB2312" w:hAnsi="仿宋_GB2312" w:eastAsia="仿宋_GB2312" w:cs="仿宋_GB2312"/>
            <w:sz w:val="32"/>
            <w:lang w:val="en-US" w:eastAsia="zh-CN"/>
          </w:rPr>
          <w:t>一）违反第七条、第八条规定，在限制燃放的区域和时间燃放烟花爆竹的；</w:t>
        </w:r>
      </w:ins>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ins w:id="36" w:author="林映" w:date="2019-06-04T10:43:00Z"/>
          <w:rFonts w:hint="eastAsia" w:ascii="仿宋_GB2312" w:hAnsi="仿宋_GB2312" w:eastAsia="仿宋_GB2312" w:cs="仿宋_GB2312"/>
          <w:sz w:val="32"/>
          <w:lang w:val="en-US" w:eastAsia="zh-CN"/>
        </w:rPr>
      </w:pPr>
      <w:ins w:id="37" w:author="林映" w:date="2019-06-04T10:43:00Z">
        <w:r>
          <w:rPr>
            <w:rFonts w:hint="eastAsia" w:ascii="仿宋_GB2312" w:hAnsi="仿宋_GB2312" w:eastAsia="仿宋_GB2312" w:cs="仿宋_GB2312"/>
            <w:sz w:val="32"/>
            <w:lang w:val="en-US" w:eastAsia="zh-CN"/>
          </w:rPr>
          <w:t>（二）违反第十五条规定，未陪同看护的。</w:t>
        </w:r>
      </w:ins>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ins w:id="38" w:author="林映" w:date="2019-06-04T10:44:00Z"/>
          <w:rFonts w:hint="eastAsia" w:ascii="仿宋_GB2312" w:hAnsi="仿宋_GB2312" w:eastAsia="仿宋_GB2312" w:cs="仿宋_GB2312"/>
          <w:sz w:val="32"/>
          <w:lang w:val="en-US" w:eastAsia="zh-CN"/>
        </w:rPr>
      </w:pPr>
      <w:ins w:id="39" w:author="林映" w:date="2019-06-04T10:44:00Z">
        <w:r>
          <w:rPr>
            <w:rFonts w:hint="eastAsia" w:ascii="黑体" w:eastAsia="黑体"/>
            <w:sz w:val="32"/>
            <w:lang w:eastAsia="zh-CN"/>
          </w:rPr>
          <w:t>第十八条</w:t>
        </w:r>
      </w:ins>
      <w:ins w:id="40" w:author="林映" w:date="2019-06-04T10:44:00Z">
        <w:r>
          <w:rPr>
            <w:rFonts w:hint="eastAsia" w:ascii="黑体" w:eastAsia="黑体"/>
            <w:sz w:val="32"/>
            <w:lang w:val="en-US" w:eastAsia="zh-CN"/>
          </w:rPr>
          <w:t xml:space="preserve">  </w:t>
        </w:r>
      </w:ins>
      <w:ins w:id="41" w:author="林映" w:date="2019-06-04T10:44:00Z">
        <w:r>
          <w:rPr>
            <w:rFonts w:hint="eastAsia" w:ascii="仿宋_GB2312" w:hAnsi="仿宋_GB2312" w:eastAsia="仿宋_GB2312" w:cs="仿宋_GB2312"/>
            <w:sz w:val="32"/>
            <w:lang w:val="en-US" w:eastAsia="zh-CN"/>
          </w:rPr>
          <w:t>违反本办法规定，有下列行为之一的，由公安机关责令改正，并处三百元以上五百元以下罚款；构成违反治安管理行为的，依法给予治安管理处罚：</w:t>
        </w:r>
      </w:ins>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del w:id="42" w:author="林映" w:date="2019-06-04T10:44:00Z"/>
          <w:rFonts w:hint="eastAsia" w:ascii="仿宋_GB2312" w:hAnsi="仿宋_GB2312" w:eastAsia="仿宋_GB2312" w:cs="仿宋_GB2312"/>
          <w:sz w:val="32"/>
          <w:lang w:val="en-US" w:eastAsia="zh-CN"/>
        </w:rPr>
      </w:pP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（一）违反第九条规定，在禁止燃放的地点燃放烟花爆竹的；</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（二）违反第十条第二款规定，燃放规定品种和规格以外的烟花爆竹的；</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（三）违反第十四条规定，不遵守安全燃放要求的。</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黑体" w:eastAsia="黑体"/>
          <w:sz w:val="32"/>
        </w:rPr>
        <w:t>第</w:t>
      </w:r>
      <w:r>
        <w:rPr>
          <w:rFonts w:hint="eastAsia" w:ascii="黑体" w:eastAsia="黑体"/>
          <w:sz w:val="32"/>
          <w:lang w:eastAsia="zh-CN"/>
        </w:rPr>
        <w:t>十九</w:t>
      </w:r>
      <w:r>
        <w:rPr>
          <w:rFonts w:hint="eastAsia" w:ascii="黑体" w:eastAsia="黑体"/>
          <w:sz w:val="32"/>
        </w:rPr>
        <w:t>条</w:t>
      </w:r>
      <w:del w:id="43" w:author="张诚" w:date="2019-06-26T11:22:00Z">
        <w:r>
          <w:rPr>
            <w:rFonts w:hint="eastAsia" w:ascii="黑体" w:eastAsia="黑体"/>
            <w:sz w:val="32"/>
            <w:lang w:val="en-US"/>
          </w:rPr>
          <w:delText xml:space="preserve"> </w:delText>
        </w:r>
      </w:del>
      <w:ins w:id="44" w:author="张诚" w:date="2019-06-26T11:22:00Z">
        <w:r>
          <w:rPr>
            <w:rFonts w:hint="eastAsia" w:ascii="黑体" w:eastAsia="黑体"/>
            <w:sz w:val="32"/>
            <w:lang w:val="en-US" w:eastAsia="zh-CN"/>
          </w:rPr>
          <w:t xml:space="preserve">  </w:t>
        </w:r>
      </w:ins>
      <w:r>
        <w:rPr>
          <w:rFonts w:hint="eastAsia" w:ascii="仿宋_GB2312" w:hAnsi="仿宋_GB2312" w:eastAsia="仿宋_GB2312" w:cs="仿宋_GB2312"/>
          <w:sz w:val="32"/>
        </w:rPr>
        <w:t>违反本办法第十条</w:t>
      </w:r>
      <w:r>
        <w:rPr>
          <w:rFonts w:hint="eastAsia" w:ascii="仿宋_GB2312" w:hAnsi="仿宋_GB2312" w:eastAsia="仿宋_GB2312" w:cs="仿宋_GB2312"/>
          <w:sz w:val="32"/>
          <w:lang w:eastAsia="zh-CN"/>
        </w:rPr>
        <w:t>第一款</w:t>
      </w:r>
      <w:r>
        <w:rPr>
          <w:rFonts w:hint="eastAsia" w:ascii="仿宋_GB2312" w:hAnsi="仿宋_GB2312" w:eastAsia="仿宋_GB2312" w:cs="仿宋_GB2312"/>
          <w:sz w:val="32"/>
        </w:rPr>
        <w:t>规定，烟花爆竹经营者超过许可证件核定的有效期、品种、规格销售烟花爆竹的，由</w:t>
      </w:r>
      <w:r>
        <w:rPr>
          <w:rFonts w:hint="eastAsia" w:ascii="仿宋_GB2312" w:hAnsi="仿宋_GB2312" w:eastAsia="仿宋_GB2312" w:cs="仿宋_GB2312"/>
          <w:sz w:val="32"/>
          <w:lang w:eastAsia="zh-CN"/>
        </w:rPr>
        <w:t>应急</w:t>
      </w:r>
      <w:r>
        <w:rPr>
          <w:rFonts w:hint="eastAsia" w:ascii="仿宋_GB2312" w:hAnsi="仿宋_GB2312" w:eastAsia="仿宋_GB2312" w:cs="仿宋_GB2312"/>
          <w:sz w:val="32"/>
        </w:rPr>
        <w:t>管理部门责令停止</w:t>
      </w:r>
      <w:r>
        <w:rPr>
          <w:rFonts w:hint="eastAsia" w:ascii="仿宋_GB2312" w:hAnsi="仿宋_GB2312" w:eastAsia="仿宋_GB2312" w:cs="仿宋_GB2312"/>
          <w:sz w:val="32"/>
          <w:lang w:eastAsia="zh-CN"/>
        </w:rPr>
        <w:t>非法经营</w:t>
      </w:r>
      <w:r>
        <w:rPr>
          <w:rFonts w:hint="eastAsia" w:ascii="仿宋_GB2312" w:hAnsi="仿宋_GB2312" w:eastAsia="仿宋_GB2312" w:cs="仿宋_GB2312"/>
          <w:sz w:val="32"/>
        </w:rPr>
        <w:t>行为，处五万元以上十万元以下罚款，并没收非法经营的烟花爆竹及违法所得。</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outlineLvl w:val="9"/>
        <w:rPr>
          <w:rFonts w:hint="eastAsia" w:ascii="仿宋_GB2312" w:hAnsi="仿宋_GB2312" w:eastAsia="仿宋_GB2312" w:cs="仿宋_GB2312"/>
          <w:sz w:val="32"/>
        </w:rPr>
      </w:pPr>
      <w:r>
        <w:rPr>
          <w:rFonts w:hint="eastAsia" w:ascii="黑体" w:eastAsia="黑体"/>
          <w:sz w:val="32"/>
        </w:rPr>
        <w:t>第</w:t>
      </w:r>
      <w:r>
        <w:rPr>
          <w:rFonts w:hint="eastAsia" w:ascii="黑体" w:eastAsia="黑体"/>
          <w:sz w:val="32"/>
          <w:lang w:eastAsia="zh-CN"/>
        </w:rPr>
        <w:t>二十</w:t>
      </w:r>
      <w:r>
        <w:rPr>
          <w:rFonts w:hint="eastAsia" w:ascii="黑体" w:eastAsia="黑体"/>
          <w:sz w:val="32"/>
        </w:rPr>
        <w:t xml:space="preserve">条  </w:t>
      </w:r>
      <w:r>
        <w:rPr>
          <w:rFonts w:hint="eastAsia" w:ascii="仿宋_GB2312" w:hAnsi="仿宋_GB2312" w:eastAsia="仿宋_GB2312" w:cs="仿宋_GB2312"/>
          <w:sz w:val="32"/>
        </w:rPr>
        <w:t>违反本办法第十二条规定，烟花爆竹零售经营者</w:t>
      </w:r>
      <w:r>
        <w:rPr>
          <w:rFonts w:hint="eastAsia" w:ascii="仿宋_GB2312" w:hAnsi="仿宋_GB2312" w:eastAsia="仿宋_GB2312" w:cs="仿宋_GB2312"/>
          <w:sz w:val="32"/>
          <w:lang w:eastAsia="zh-CN"/>
        </w:rPr>
        <w:t>在销售期限届满后未及时通知原批发企业进行回收或者自行存放烟花爆竹</w:t>
      </w:r>
      <w:r>
        <w:rPr>
          <w:rFonts w:hint="eastAsia" w:ascii="仿宋_GB2312" w:hAnsi="仿宋_GB2312" w:eastAsia="仿宋_GB2312" w:cs="仿宋_GB2312"/>
          <w:sz w:val="32"/>
        </w:rPr>
        <w:t>的，由</w:t>
      </w:r>
      <w:r>
        <w:rPr>
          <w:rFonts w:hint="eastAsia" w:ascii="仿宋_GB2312" w:hAnsi="仿宋_GB2312" w:eastAsia="仿宋_GB2312" w:cs="仿宋_GB2312"/>
          <w:sz w:val="32"/>
          <w:lang w:eastAsia="zh-CN"/>
        </w:rPr>
        <w:t>应急</w:t>
      </w:r>
      <w:r>
        <w:rPr>
          <w:rFonts w:hint="eastAsia" w:ascii="仿宋_GB2312" w:hAnsi="仿宋_GB2312" w:eastAsia="仿宋_GB2312" w:cs="仿宋_GB2312"/>
          <w:sz w:val="32"/>
        </w:rPr>
        <w:t>管理部门责令改正，并处</w:t>
      </w:r>
      <w:r>
        <w:rPr>
          <w:rFonts w:hint="eastAsia" w:ascii="仿宋_GB2312" w:hAnsi="仿宋_GB2312" w:eastAsia="仿宋_GB2312" w:cs="仿宋_GB2312"/>
          <w:sz w:val="32"/>
          <w:shd w:val="clear" w:color="auto" w:fill="auto"/>
        </w:rPr>
        <w:t>三</w:t>
      </w:r>
      <w:r>
        <w:rPr>
          <w:rFonts w:hint="eastAsia" w:ascii="仿宋_GB2312" w:hAnsi="仿宋_GB2312" w:eastAsia="仿宋_GB2312" w:cs="仿宋_GB2312"/>
          <w:sz w:val="32"/>
        </w:rPr>
        <w:t>千元以上五千元以下罚款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烟花爆竹批发企业未按时限完成回收的，由</w:t>
      </w:r>
      <w:r>
        <w:rPr>
          <w:rFonts w:hint="eastAsia" w:ascii="仿宋_GB2312" w:hAnsi="仿宋_GB2312" w:eastAsia="仿宋_GB2312" w:cs="仿宋_GB2312"/>
          <w:sz w:val="32"/>
          <w:lang w:eastAsia="zh-CN"/>
        </w:rPr>
        <w:t>应急</w:t>
      </w:r>
      <w:r>
        <w:rPr>
          <w:rFonts w:hint="eastAsia" w:ascii="仿宋_GB2312" w:hAnsi="仿宋_GB2312" w:eastAsia="仿宋_GB2312" w:cs="仿宋_GB2312"/>
          <w:sz w:val="32"/>
        </w:rPr>
        <w:t>管理部门责令改正，并处</w:t>
      </w:r>
      <w:r>
        <w:rPr>
          <w:rFonts w:hint="eastAsia" w:ascii="仿宋_GB2312" w:hAnsi="仿宋_GB2312" w:eastAsia="仿宋_GB2312" w:cs="仿宋_GB2312"/>
          <w:sz w:val="32"/>
          <w:lang w:eastAsia="zh-CN"/>
        </w:rPr>
        <w:t>一</w:t>
      </w:r>
      <w:r>
        <w:rPr>
          <w:rFonts w:hint="eastAsia" w:ascii="仿宋_GB2312" w:hAnsi="仿宋_GB2312" w:eastAsia="仿宋_GB2312" w:cs="仿宋_GB2312"/>
          <w:sz w:val="32"/>
        </w:rPr>
        <w:t>万元以上三万元以下罚款。</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del w:id="45" w:author="林映" w:date="2019-06-18T10:26:00Z"/>
          <w:rFonts w:hint="eastAsia" w:ascii="方正仿宋简体" w:hAnsi="仿宋_GB2312" w:eastAsia="方正仿宋简体"/>
          <w:sz w:val="32"/>
        </w:rPr>
      </w:pPr>
      <w:del w:id="46" w:author="林映" w:date="2019-06-18T10:26:00Z">
        <w:r>
          <w:rPr>
            <w:rFonts w:hint="eastAsia" w:ascii="黑体" w:hAnsi="仿宋_GB2312" w:eastAsia="黑体"/>
            <w:sz w:val="32"/>
            <w:bdr w:val="single" w:color="auto" w:sz="4" w:space="0"/>
            <w:shd w:val="clear" w:color="FFFFFF" w:fill="D9D9D9"/>
          </w:rPr>
          <w:delText xml:space="preserve">第二十一条  </w:delText>
        </w:r>
      </w:del>
      <w:del w:id="47" w:author="林映" w:date="2019-06-18T10:26:00Z">
        <w:r>
          <w:rPr>
            <w:rFonts w:hint="eastAsia" w:ascii="方正仿宋简体" w:hAnsi="仿宋_GB2312" w:eastAsia="方正仿宋简体"/>
            <w:sz w:val="32"/>
            <w:bdr w:val="single" w:color="auto" w:sz="4" w:space="0"/>
            <w:shd w:val="clear" w:color="FFFFFF" w:fill="D9D9D9"/>
          </w:rPr>
          <w:delText>违法燃放烟花爆竹情节严重的或者违法生产、经营、储存、运输烟花爆竹的，记入本市公共信用信息平台失信主体记录，依法对失信行为采取行政性约束和惩戒措施</w:delText>
        </w:r>
      </w:del>
      <w:del w:id="48" w:author="林映" w:date="2019-06-18T10:26:00Z">
        <w:r>
          <w:rPr>
            <w:rFonts w:hint="eastAsia" w:ascii="方正仿宋简体" w:hAnsi="仿宋_GB2312" w:eastAsia="方正仿宋简体"/>
            <w:sz w:val="32"/>
            <w:bdr w:val="single" w:color="auto" w:sz="4" w:space="0"/>
            <w:shd w:val="clear" w:color="FFFFFF" w:fill="D9D9D9"/>
            <w:lang w:eastAsia="zh-CN"/>
          </w:rPr>
          <w:delText>。</w:delText>
        </w:r>
      </w:del>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黑体" w:eastAsia="黑体"/>
          <w:sz w:val="32"/>
        </w:rPr>
        <w:t>第</w:t>
      </w:r>
      <w:ins w:id="49" w:author="林映" w:date="2019-06-18T10:27:00Z">
        <w:r>
          <w:rPr>
            <w:rFonts w:hint="eastAsia" w:ascii="黑体" w:hAnsi="仿宋_GB2312" w:eastAsia="黑体"/>
            <w:sz w:val="32"/>
            <w:shd w:val="clear" w:color="auto" w:fill="auto"/>
          </w:rPr>
          <w:t>二十</w:t>
        </w:r>
      </w:ins>
      <w:r>
        <w:rPr>
          <w:rFonts w:hint="eastAsia" w:ascii="黑体" w:eastAsia="黑体"/>
          <w:sz w:val="32"/>
          <w:shd w:val="clear" w:color="auto" w:fill="auto"/>
          <w:lang w:eastAsia="zh-CN"/>
        </w:rPr>
        <w:t>一</w:t>
      </w:r>
      <w:r>
        <w:rPr>
          <w:rFonts w:hint="eastAsia" w:ascii="黑体" w:eastAsia="黑体"/>
          <w:sz w:val="32"/>
        </w:rPr>
        <w:t xml:space="preserve">条  </w:t>
      </w:r>
      <w:r>
        <w:rPr>
          <w:rFonts w:hint="eastAsia" w:ascii="仿宋_GB2312" w:hAnsi="仿宋_GB2312" w:eastAsia="仿宋_GB2312" w:cs="仿宋_GB2312"/>
          <w:sz w:val="32"/>
          <w:lang w:eastAsia="zh-CN"/>
        </w:rPr>
        <w:t>应急等</w:t>
      </w:r>
      <w:del w:id="50" w:author="张诚" w:date="2019-06-26T11:20:00Z">
        <w:r>
          <w:rPr>
            <w:rFonts w:hint="eastAsia" w:ascii="仿宋_GB2312" w:hAnsi="仿宋_GB2312" w:eastAsia="仿宋_GB2312" w:cs="仿宋_GB2312"/>
            <w:sz w:val="32"/>
            <w:shd w:val="clear" w:color="auto" w:fill="auto"/>
          </w:rPr>
          <w:delText>行政</w:delText>
        </w:r>
      </w:del>
      <w:r>
        <w:rPr>
          <w:rFonts w:hint="eastAsia" w:ascii="仿宋_GB2312" w:hAnsi="仿宋_GB2312" w:eastAsia="仿宋_GB2312" w:cs="仿宋_GB2312"/>
          <w:sz w:val="32"/>
          <w:shd w:val="clear" w:color="auto" w:fill="auto"/>
        </w:rPr>
        <w:t>管理</w:t>
      </w:r>
      <w:r>
        <w:rPr>
          <w:rFonts w:hint="eastAsia" w:ascii="仿宋_GB2312" w:hAnsi="仿宋_GB2312" w:eastAsia="仿宋_GB2312" w:cs="仿宋_GB2312"/>
          <w:sz w:val="32"/>
        </w:rPr>
        <w:t>部门</w:t>
      </w:r>
      <w:r>
        <w:rPr>
          <w:rFonts w:hint="eastAsia" w:ascii="仿宋_GB2312" w:hAnsi="仿宋_GB2312" w:eastAsia="仿宋_GB2312" w:cs="仿宋_GB2312"/>
          <w:sz w:val="32"/>
          <w:shd w:val="clear" w:color="auto" w:fill="auto"/>
        </w:rPr>
        <w:t>及其</w:t>
      </w:r>
      <w:r>
        <w:rPr>
          <w:rFonts w:hint="eastAsia" w:ascii="仿宋_GB2312" w:hAnsi="仿宋_GB2312" w:eastAsia="仿宋_GB2312" w:cs="仿宋_GB2312"/>
          <w:sz w:val="32"/>
        </w:rPr>
        <w:t>工作人员违反本办法，有下列情形之一的，由上级行政管理部门或者监察机关责令改正；情节严重的，对直接负责的主管人员和其他直接责任人员</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依法给予处分；构成犯罪的，依法追究刑事责任：</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（一）对不符合法定条件的烟花爆竹</w:t>
      </w:r>
      <w:r>
        <w:rPr>
          <w:rFonts w:hint="eastAsia" w:ascii="仿宋_GB2312" w:hAnsi="仿宋_GB2312" w:eastAsia="仿宋_GB2312" w:cs="仿宋_GB2312"/>
          <w:sz w:val="32"/>
          <w:lang w:eastAsia="zh-CN"/>
        </w:rPr>
        <w:t>销售</w:t>
      </w:r>
      <w:r>
        <w:rPr>
          <w:rFonts w:hint="eastAsia" w:ascii="仿宋_GB2312" w:hAnsi="仿宋_GB2312" w:eastAsia="仿宋_GB2312" w:cs="仿宋_GB2312"/>
          <w:sz w:val="32"/>
        </w:rPr>
        <w:t>、燃放申请予以许可的；</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（二）对违法</w:t>
      </w:r>
      <w:r>
        <w:rPr>
          <w:rFonts w:hint="eastAsia" w:ascii="仿宋_GB2312" w:hAnsi="仿宋_GB2312" w:eastAsia="仿宋_GB2312" w:cs="仿宋_GB2312"/>
          <w:sz w:val="32"/>
          <w:lang w:eastAsia="zh-CN"/>
        </w:rPr>
        <w:t>销售</w:t>
      </w:r>
      <w:r>
        <w:rPr>
          <w:rFonts w:hint="eastAsia" w:ascii="仿宋_GB2312" w:hAnsi="仿宋_GB2312" w:eastAsia="仿宋_GB2312" w:cs="仿宋_GB2312"/>
          <w:sz w:val="32"/>
        </w:rPr>
        <w:t>、燃放烟花爆竹的行为不依法查处的；</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三</w:t>
      </w:r>
      <w:r>
        <w:rPr>
          <w:rFonts w:hint="eastAsia" w:ascii="仿宋_GB2312" w:hAnsi="仿宋_GB2312" w:eastAsia="仿宋_GB2312" w:cs="仿宋_GB2312"/>
          <w:sz w:val="32"/>
        </w:rPr>
        <w:t>）对举报人的举报不受理、不及时</w:t>
      </w:r>
      <w:r>
        <w:rPr>
          <w:rFonts w:hint="eastAsia" w:ascii="仿宋_GB2312" w:hAnsi="仿宋_GB2312" w:eastAsia="仿宋_GB2312" w:cs="仿宋_GB2312"/>
          <w:sz w:val="32"/>
          <w:lang w:eastAsia="zh-CN"/>
        </w:rPr>
        <w:t>查处</w:t>
      </w:r>
      <w:r>
        <w:rPr>
          <w:rFonts w:hint="eastAsia" w:ascii="仿宋_GB2312" w:hAnsi="仿宋_GB2312" w:eastAsia="仿宋_GB2312" w:cs="仿宋_GB2312"/>
          <w:sz w:val="32"/>
        </w:rPr>
        <w:t>的；</w:t>
      </w:r>
    </w:p>
    <w:p>
      <w:pPr>
        <w:pStyle w:val="3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baseline"/>
        <w:outlineLvl w:val="9"/>
        <w:rPr>
          <w:rFonts w:hint="eastAsia" w:ascii="仿宋_GB2312" w:hAnsi="仿宋_GB2312" w:eastAsia="仿宋_GB2312" w:cs="仿宋_GB2312"/>
          <w:sz w:val="32"/>
        </w:rPr>
      </w:pPr>
      <w:r>
        <w:rPr>
          <w:rFonts w:hint="eastAsia" w:ascii="仿宋_GB2312" w:hAnsi="仿宋_GB2312" w:eastAsia="仿宋_GB2312" w:cs="仿宋_GB2312"/>
          <w:sz w:val="32"/>
        </w:rPr>
        <w:t>（</w:t>
      </w:r>
      <w:r>
        <w:rPr>
          <w:rFonts w:hint="eastAsia" w:ascii="仿宋_GB2312" w:hAnsi="仿宋_GB2312" w:eastAsia="仿宋_GB2312" w:cs="仿宋_GB2312"/>
          <w:sz w:val="32"/>
          <w:lang w:eastAsia="zh-CN"/>
        </w:rPr>
        <w:t>四</w:t>
      </w:r>
      <w:r>
        <w:rPr>
          <w:rFonts w:hint="eastAsia" w:ascii="仿宋_GB2312" w:hAnsi="仿宋_GB2312" w:eastAsia="仿宋_GB2312" w:cs="仿宋_GB2312"/>
          <w:sz w:val="32"/>
        </w:rPr>
        <w:t>）其他不履行烟花爆竹监管职责的。</w:t>
      </w:r>
    </w:p>
    <w:p>
      <w:pPr>
        <w:pStyle w:val="38"/>
        <w:widowControl w:val="0"/>
        <w:spacing w:line="580" w:lineRule="exact"/>
        <w:ind w:firstLine="640" w:firstLineChars="200"/>
        <w:jc w:val="both"/>
        <w:textAlignment w:val="baseline"/>
        <w:outlineLvl w:val="9"/>
        <w:rPr>
          <w:rFonts w:hint="default" w:ascii="Times New Roman" w:hAnsi="Times New Roman" w:eastAsia="仿宋_GB2312" w:cs="Times New Roman"/>
          <w:sz w:val="32"/>
          <w:szCs w:val="32"/>
          <w:lang w:val="en-US" w:eastAsia="zh-CN"/>
        </w:rPr>
      </w:pPr>
      <w:r>
        <w:rPr>
          <w:rFonts w:hint="eastAsia" w:ascii="黑体" w:hAnsi="仿宋_GB2312" w:eastAsia="黑体"/>
          <w:sz w:val="32"/>
        </w:rPr>
        <w:t>第</w:t>
      </w:r>
      <w:r>
        <w:rPr>
          <w:rFonts w:hint="eastAsia" w:ascii="黑体" w:hAnsi="仿宋_GB2312" w:eastAsia="黑体"/>
          <w:sz w:val="32"/>
          <w:shd w:val="clear" w:color="auto" w:fill="auto"/>
        </w:rPr>
        <w:t>二十二</w:t>
      </w:r>
      <w:r>
        <w:rPr>
          <w:rFonts w:hint="eastAsia" w:ascii="黑体" w:hAnsi="仿宋_GB2312" w:eastAsia="黑体"/>
          <w:sz w:val="32"/>
        </w:rPr>
        <w:t>条</w:t>
      </w:r>
      <w:r>
        <w:rPr>
          <w:rFonts w:hint="eastAsia" w:ascii="黑体" w:eastAsia="黑体"/>
          <w:sz w:val="32"/>
        </w:rPr>
        <w:t xml:space="preserve">  </w:t>
      </w:r>
      <w:r>
        <w:rPr>
          <w:rFonts w:hint="default" w:ascii="Times New Roman" w:hAnsi="Times New Roman" w:eastAsia="仿宋_GB2312" w:cs="Times New Roman"/>
          <w:sz w:val="32"/>
        </w:rPr>
        <w:t>本办法自</w:t>
      </w:r>
      <w:r>
        <w:rPr>
          <w:rFonts w:hint="default" w:ascii="Times New Roman" w:hAnsi="Times New Roman" w:eastAsia="仿宋_GB2312" w:cs="Times New Roman"/>
          <w:sz w:val="32"/>
          <w:lang w:val="en-US" w:eastAsia="zh-CN"/>
        </w:rPr>
        <w:t>2019</w:t>
      </w:r>
      <w:r>
        <w:rPr>
          <w:rFonts w:hint="default" w:ascii="Times New Roman" w:hAnsi="Times New Roman" w:eastAsia="仿宋_GB2312" w:cs="Times New Roman"/>
          <w:sz w:val="32"/>
        </w:rPr>
        <w:t>年</w:t>
      </w:r>
      <w:r>
        <w:rPr>
          <w:rFonts w:hint="default" w:ascii="Times New Roman" w:hAnsi="Times New Roman" w:eastAsia="仿宋_GB2312" w:cs="Times New Roman"/>
          <w:sz w:val="32"/>
          <w:lang w:val="en-US" w:eastAsia="zh-CN"/>
        </w:rPr>
        <w:t>12</w:t>
      </w:r>
      <w:r>
        <w:rPr>
          <w:rFonts w:hint="default" w:ascii="Times New Roman" w:hAnsi="Times New Roman" w:eastAsia="仿宋_GB2312" w:cs="Times New Roman"/>
          <w:sz w:val="32"/>
        </w:rPr>
        <w:t>月</w:t>
      </w:r>
      <w:r>
        <w:rPr>
          <w:rFonts w:hint="default" w:ascii="Times New Roman" w:hAnsi="Times New Roman" w:eastAsia="仿宋_GB2312" w:cs="Times New Roman"/>
          <w:sz w:val="32"/>
          <w:lang w:val="en-US" w:eastAsia="zh-CN"/>
        </w:rPr>
        <w:t>1</w:t>
      </w:r>
      <w:r>
        <w:rPr>
          <w:rFonts w:hint="default" w:ascii="Times New Roman" w:hAnsi="Times New Roman" w:eastAsia="仿宋_GB2312" w:cs="Times New Roman"/>
          <w:sz w:val="32"/>
        </w:rPr>
        <w:t>日起施行。</w:t>
      </w:r>
      <w:bookmarkStart w:id="0" w:name="_GoBack"/>
      <w:bookmarkEnd w:id="0"/>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仿宋简体">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posOffset>4905375</wp:posOffset>
              </wp:positionH>
              <wp:positionV relativeFrom="paragraph">
                <wp:posOffset>-66675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6.25pt;margin-top:-5.25pt;height:144pt;width:144pt;mso-position-horizontal-relative:margin;mso-wrap-style:none;z-index:251658240;mso-width-relative:page;mso-height-relative:page;" filled="f" stroked="f" coordsize="21600,21600" o:gfxdata="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9NZPNgAAAAMAQAADwAAAAAA&#10;AAABACAAAAAiAAAAZHJzL2Rvd25yZXYueG1sUEsBAhQAFAAAAAgAh07iQAXccrATAgAAEwQAAA4A&#10;AAAAAAAAAQAgAAAAJwEAAGRycy9lMm9Eb2MueG1sUEsFBgAAAAAGAAYAWQEAAKw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-47625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3.75pt;height:144pt;width:144pt;mso-position-horizontal-relative:margin;mso-wrap-style:none;z-index:251659264;mso-width-relative:page;mso-height-relative:page;" filled="f" stroked="f" coordsize="21600,21600" o:gfxdata="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S/jN9QAAAAHAQAADwAAAAAAAAAB&#10;ACAAAAAiAAAAZHJzL2Rvd25yZXYueG1sUEsBAhQAFAAAAAgAh07iQMDe54oUAgAAEwQAAA4AAAAA&#10;AAAAAQAgAAAAIwEAAGRycy9lMm9Eb2MueG1sUEsFBgAAAAAGAAYAWQEAAKk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林映">
    <w15:presenceInfo w15:providerId="None" w15:userId="林映"/>
  </w15:person>
  <w15:person w15:author="张诚">
    <w15:presenceInfo w15:providerId="None" w15:userId="张诚"/>
  </w15:person>
  <w15:person w15:author="林峻">
    <w15:presenceInfo w15:providerId="None" w15:userId="林峻"/>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revisionView w:markup="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0B1D7B"/>
    <w:rsid w:val="02E1024A"/>
    <w:rsid w:val="030B4098"/>
    <w:rsid w:val="03957E50"/>
    <w:rsid w:val="05746320"/>
    <w:rsid w:val="06EA2843"/>
    <w:rsid w:val="0A9E1E7C"/>
    <w:rsid w:val="0B516699"/>
    <w:rsid w:val="0DBB27A4"/>
    <w:rsid w:val="10107138"/>
    <w:rsid w:val="10830C5A"/>
    <w:rsid w:val="113F2BBE"/>
    <w:rsid w:val="15B468A3"/>
    <w:rsid w:val="160D5ABE"/>
    <w:rsid w:val="17246B45"/>
    <w:rsid w:val="17F24EB6"/>
    <w:rsid w:val="185A666F"/>
    <w:rsid w:val="1CC86823"/>
    <w:rsid w:val="1CEE4B08"/>
    <w:rsid w:val="1DB04348"/>
    <w:rsid w:val="1E836E8F"/>
    <w:rsid w:val="1EB31BCD"/>
    <w:rsid w:val="214C41D3"/>
    <w:rsid w:val="2196632B"/>
    <w:rsid w:val="2419073A"/>
    <w:rsid w:val="24C57C84"/>
    <w:rsid w:val="26A77F99"/>
    <w:rsid w:val="297C13DE"/>
    <w:rsid w:val="2A191C27"/>
    <w:rsid w:val="2ADE15AD"/>
    <w:rsid w:val="2EA84264"/>
    <w:rsid w:val="30CA16CF"/>
    <w:rsid w:val="38D73741"/>
    <w:rsid w:val="39083B2A"/>
    <w:rsid w:val="3A1F4717"/>
    <w:rsid w:val="3A44529D"/>
    <w:rsid w:val="3B472214"/>
    <w:rsid w:val="3CC11CEF"/>
    <w:rsid w:val="3E093B29"/>
    <w:rsid w:val="3E514CCA"/>
    <w:rsid w:val="411E3C58"/>
    <w:rsid w:val="412B3B62"/>
    <w:rsid w:val="41C418A5"/>
    <w:rsid w:val="41DF37D4"/>
    <w:rsid w:val="42191F4C"/>
    <w:rsid w:val="42C5083D"/>
    <w:rsid w:val="4392566C"/>
    <w:rsid w:val="4A125077"/>
    <w:rsid w:val="4A8E09C0"/>
    <w:rsid w:val="4BCF6656"/>
    <w:rsid w:val="4C145FFD"/>
    <w:rsid w:val="4CEB2E22"/>
    <w:rsid w:val="4D4461BC"/>
    <w:rsid w:val="508D00EC"/>
    <w:rsid w:val="51B11DC4"/>
    <w:rsid w:val="51B6788F"/>
    <w:rsid w:val="5212382C"/>
    <w:rsid w:val="536B335C"/>
    <w:rsid w:val="54AD6688"/>
    <w:rsid w:val="55FF2A4B"/>
    <w:rsid w:val="564535DE"/>
    <w:rsid w:val="56EA0CD9"/>
    <w:rsid w:val="577C0D90"/>
    <w:rsid w:val="587E1892"/>
    <w:rsid w:val="58B147F1"/>
    <w:rsid w:val="58DD5928"/>
    <w:rsid w:val="5B045FA4"/>
    <w:rsid w:val="5BF77947"/>
    <w:rsid w:val="5C5B532D"/>
    <w:rsid w:val="5D08794D"/>
    <w:rsid w:val="5E156508"/>
    <w:rsid w:val="5FCA38FA"/>
    <w:rsid w:val="60806F89"/>
    <w:rsid w:val="609551E3"/>
    <w:rsid w:val="6102709A"/>
    <w:rsid w:val="61D40490"/>
    <w:rsid w:val="61F719D6"/>
    <w:rsid w:val="621718DC"/>
    <w:rsid w:val="66241741"/>
    <w:rsid w:val="66CD58AF"/>
    <w:rsid w:val="68B92BC5"/>
    <w:rsid w:val="69171D20"/>
    <w:rsid w:val="69A72E7B"/>
    <w:rsid w:val="6A557176"/>
    <w:rsid w:val="6C4D4D0D"/>
    <w:rsid w:val="6C7B5628"/>
    <w:rsid w:val="708D1E39"/>
    <w:rsid w:val="70BC57E7"/>
    <w:rsid w:val="73C776EF"/>
    <w:rsid w:val="75791684"/>
    <w:rsid w:val="76756AAB"/>
    <w:rsid w:val="76966A10"/>
    <w:rsid w:val="77882E57"/>
    <w:rsid w:val="789150C9"/>
    <w:rsid w:val="7A3E1181"/>
    <w:rsid w:val="7AB17ED4"/>
    <w:rsid w:val="7AE71733"/>
    <w:rsid w:val="7B3C14B6"/>
    <w:rsid w:val="7B89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 Char"/>
    <w:basedOn w:val="1"/>
    <w:link w:val="17"/>
    <w:qFormat/>
    <w:uiPriority w:val="0"/>
    <w:rPr>
      <w:szCs w:val="20"/>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 w:type="paragraph" w:customStyle="1" w:styleId="38">
    <w:name w:val="Plain Text"/>
    <w:basedOn w:val="1"/>
    <w:qFormat/>
    <w:uiPriority w:val="0"/>
    <w:pPr>
      <w:spacing w:line="240" w:lineRule="atLeast"/>
    </w:pPr>
    <w:rPr>
      <w:rFonts w:ascii="宋体" w:hAnsi="Courier New"/>
    </w:rPr>
  </w:style>
  <w:style w:type="paragraph" w:customStyle="1" w:styleId="39">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1</TotalTime>
  <ScaleCrop>false</ScaleCrop>
  <LinksUpToDate>false</LinksUpToDate>
  <CharactersWithSpaces>28702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2019-10-22T06:18:00Z</cp:lastPrinted>
  <dcterms:modified xsi:type="dcterms:W3CDTF">2019-10-23T02:55:45Z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