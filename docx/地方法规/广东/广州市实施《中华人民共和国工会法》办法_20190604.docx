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0T17:09:29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0T17:09:29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0T17:09:29Z"/>
          <w:rFonts w:hint="eastAsia" w:ascii="宋体" w:hAnsi="宋体" w:eastAsia="方正小标宋简体"/>
          <w:color w:val="000000"/>
          <w:spacing w:val="51"/>
          <w:w w:val="50"/>
          <w:sz w:val="130"/>
          <w:szCs w:val="72"/>
        </w:rPr>
      </w:pPr>
      <w:del w:id="3" w:author="谢浩然" w:date="2019-07-10T17:09:29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0T17:09:29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0T17:09:29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0" w:beforeLines="0" w:afterLines="0"/>
        <w:jc w:val="center"/>
        <w:textAlignment w:val="auto"/>
        <w:rPr>
          <w:del w:id="6" w:author="谢浩然" w:date="2019-07-10T17:09:29Z"/>
          <w:rFonts w:hint="eastAsia" w:ascii="宋体" w:hAnsi="宋体" w:eastAsia="仿宋_GB2312"/>
          <w:color w:val="000000"/>
          <w:szCs w:val="32"/>
          <w:lang w:val="en-US" w:eastAsia="zh-CN"/>
        </w:rPr>
      </w:pPr>
      <w:del w:id="7" w:author="谢浩然" w:date="2019-07-10T17:09:29Z">
        <w:r>
          <w:rPr>
            <w:rFonts w:hint="eastAsia" w:ascii="宋体" w:hAnsi="宋体"/>
            <w:color w:val="000000"/>
            <w:szCs w:val="32"/>
          </w:rPr>
          <w:delText>粤常</w:delText>
        </w:r>
      </w:del>
      <w:del w:id="8" w:author="谢浩然" w:date="2019-07-10T17:09:29Z">
        <w:r>
          <w:rPr>
            <w:rFonts w:hint="eastAsia" w:ascii="宋体" w:hAnsi="宋体"/>
            <w:color w:val="000000"/>
            <w:szCs w:val="32"/>
            <w:lang w:eastAsia="zh-CN"/>
          </w:rPr>
          <w:delText>备</w:delText>
        </w:r>
      </w:del>
      <w:del w:id="9" w:author="谢浩然" w:date="2019-07-10T17:09:29Z">
        <w:r>
          <w:rPr>
            <w:rFonts w:ascii="宋体" w:hAnsi="宋体"/>
            <w:color w:val="000000"/>
            <w:szCs w:val="32"/>
          </w:rPr>
          <w:delText>〔</w:delText>
        </w:r>
      </w:del>
      <w:del w:id="10" w:author="谢浩然" w:date="2019-07-10T17:09:29Z">
        <w:r>
          <w:rPr>
            <w:rFonts w:hint="eastAsia" w:ascii="宋体" w:hAnsi="宋体"/>
            <w:color w:val="000000"/>
            <w:szCs w:val="32"/>
          </w:rPr>
          <w:delText>20</w:delText>
        </w:r>
      </w:del>
      <w:del w:id="11" w:author="谢浩然" w:date="2019-07-10T17:09:29Z">
        <w:r>
          <w:rPr>
            <w:rFonts w:hint="eastAsia" w:ascii="宋体" w:hAnsi="宋体"/>
            <w:color w:val="000000"/>
            <w:szCs w:val="32"/>
            <w:lang w:val="en-US" w:eastAsia="zh-CN"/>
          </w:rPr>
          <w:delText>19</w:delText>
        </w:r>
      </w:del>
      <w:del w:id="12" w:author="谢浩然" w:date="2019-07-10T17:09:29Z">
        <w:r>
          <w:rPr>
            <w:rFonts w:ascii="宋体" w:hAnsi="宋体"/>
            <w:color w:val="000000"/>
            <w:szCs w:val="32"/>
          </w:rPr>
          <w:delText>〕</w:delText>
        </w:r>
      </w:del>
      <w:del w:id="13" w:author="谢浩然" w:date="2019-07-10T17:09:29Z">
        <w:r>
          <w:rPr>
            <w:rFonts w:hint="eastAsia" w:ascii="宋体" w:hAnsi="宋体"/>
            <w:color w:val="000000"/>
            <w:szCs w:val="32"/>
            <w:lang w:val="en-US" w:eastAsia="zh-CN"/>
          </w:rPr>
          <w:delText xml:space="preserve"> </w:delText>
        </w:r>
      </w:del>
      <w:ins w:id="14" w:author="高芳芳" w:date="2019-07-02T10:07:00Z">
        <w:del w:id="15" w:author="谢浩然" w:date="2019-07-10T17:09:29Z">
          <w:r>
            <w:rPr>
              <w:rFonts w:hint="eastAsia" w:ascii="宋体" w:hAnsi="宋体"/>
              <w:color w:val="000000"/>
              <w:szCs w:val="32"/>
              <w:lang w:val="en-US" w:eastAsia="zh-CN"/>
            </w:rPr>
            <w:delText>50</w:delText>
          </w:r>
        </w:del>
      </w:ins>
      <w:del w:id="16" w:author="谢浩然" w:date="2019-07-10T17:09:29Z">
        <w:r>
          <w:rPr>
            <w:rFonts w:hint="eastAsia" w:ascii="宋体" w:hAnsi="宋体"/>
            <w:color w:val="000000"/>
            <w:szCs w:val="32"/>
          </w:rPr>
          <w:delText>号</w:delText>
        </w:r>
      </w:del>
      <w:del w:id="17" w:author="谢浩然" w:date="2019-07-10T17:09:29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10T17:09:29Z"/>
          <w:rFonts w:hint="eastAsia" w:ascii="宋体" w:hAnsi="宋体" w:cs="Times New Roman"/>
          <w:color w:val="000000"/>
          <w:spacing w:val="0"/>
        </w:rPr>
      </w:pPr>
      <w:del w:id="19" w:author="谢浩然" w:date="2019-07-10T17:09:29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topLinePunct w:val="0"/>
        <w:autoSpaceDE/>
        <w:autoSpaceDN/>
        <w:bidi w:val="0"/>
        <w:adjustRightInd w:val="0"/>
        <w:snapToGrid w:val="0"/>
        <w:spacing w:before="0" w:beforeLines="0" w:afterLines="0" w:line="590" w:lineRule="exact"/>
        <w:ind w:left="0" w:leftChars="0" w:right="0" w:rightChars="0" w:firstLine="0" w:firstLineChars="0"/>
        <w:jc w:val="center"/>
        <w:textAlignment w:val="auto"/>
        <w:outlineLvl w:val="9"/>
        <w:rPr>
          <w:del w:id="21" w:author="谢浩然" w:date="2019-07-10T17:09:29Z"/>
          <w:rFonts w:hint="eastAsia" w:ascii="宋体" w:hAnsi="宋体" w:eastAsia="宋体" w:cs="宋体"/>
          <w:b/>
          <w:bCs/>
          <w:color w:val="000000"/>
          <w:sz w:val="44"/>
          <w:szCs w:val="44"/>
          <w:lang w:eastAsia="zh-CN"/>
        </w:rPr>
      </w:pPr>
      <w:del w:id="22" w:author="谢浩然" w:date="2019-07-10T17:09:29Z">
        <w:r>
          <w:rPr>
            <w:rFonts w:hint="eastAsia" w:ascii="宋体" w:hAnsi="宋体" w:eastAsia="宋体" w:cs="宋体"/>
            <w:b/>
            <w:bCs/>
            <w:color w:val="000000"/>
            <w:sz w:val="44"/>
            <w:szCs w:val="44"/>
            <w:lang w:eastAsia="zh-CN"/>
          </w:rPr>
          <w:delText>备</w:delText>
        </w:r>
      </w:del>
      <w:del w:id="23" w:author="谢浩然" w:date="2019-07-10T17:09:29Z">
        <w:r>
          <w:rPr>
            <w:rFonts w:hint="eastAsia" w:ascii="宋体" w:hAnsi="宋体" w:eastAsia="宋体" w:cs="宋体"/>
            <w:b/>
            <w:bCs/>
            <w:color w:val="000000"/>
            <w:sz w:val="44"/>
            <w:szCs w:val="44"/>
            <w:lang w:val="en-US" w:eastAsia="zh-CN"/>
          </w:rPr>
          <w:delText xml:space="preserve">  </w:delText>
        </w:r>
      </w:del>
      <w:del w:id="24" w:author="谢浩然" w:date="2019-07-10T17:09:29Z">
        <w:r>
          <w:rPr>
            <w:rFonts w:hint="eastAsia" w:ascii="宋体" w:hAnsi="宋体" w:eastAsia="宋体" w:cs="宋体"/>
            <w:b/>
            <w:bCs/>
            <w:color w:val="000000"/>
            <w:sz w:val="44"/>
            <w:szCs w:val="44"/>
            <w:lang w:eastAsia="zh-CN"/>
          </w:rPr>
          <w:delText xml:space="preserve">案 </w:delText>
        </w:r>
      </w:del>
      <w:del w:id="25" w:author="谢浩然" w:date="2019-07-10T17:09:29Z">
        <w:r>
          <w:rPr>
            <w:rFonts w:hint="eastAsia" w:ascii="宋体" w:hAnsi="宋体" w:eastAsia="宋体" w:cs="宋体"/>
            <w:b/>
            <w:bCs/>
            <w:color w:val="000000"/>
            <w:sz w:val="44"/>
            <w:szCs w:val="44"/>
            <w:lang w:val="en-US" w:eastAsia="zh-CN"/>
          </w:rPr>
          <w:delText xml:space="preserve"> </w:delText>
        </w:r>
      </w:del>
      <w:del w:id="26" w:author="谢浩然" w:date="2019-07-10T17:09:29Z">
        <w:r>
          <w:rPr>
            <w:rFonts w:hint="eastAsia" w:ascii="宋体" w:hAnsi="宋体" w:eastAsia="宋体" w:cs="宋体"/>
            <w:b/>
            <w:bCs/>
            <w:color w:val="000000"/>
            <w:sz w:val="44"/>
            <w:szCs w:val="44"/>
            <w:lang w:eastAsia="zh-CN"/>
          </w:rPr>
          <w:delText>报</w:delText>
        </w:r>
      </w:del>
      <w:del w:id="27" w:author="谢浩然" w:date="2019-07-10T17:09:29Z">
        <w:r>
          <w:rPr>
            <w:rFonts w:hint="eastAsia" w:ascii="宋体" w:hAnsi="宋体" w:eastAsia="宋体" w:cs="宋体"/>
            <w:b/>
            <w:bCs/>
            <w:color w:val="000000"/>
            <w:sz w:val="44"/>
            <w:szCs w:val="44"/>
            <w:lang w:val="en-US" w:eastAsia="zh-CN"/>
          </w:rPr>
          <w:delText xml:space="preserve">  </w:delText>
        </w:r>
      </w:del>
      <w:del w:id="28" w:author="谢浩然" w:date="2019-07-10T17:09:29Z">
        <w:r>
          <w:rPr>
            <w:rFonts w:hint="eastAsia" w:ascii="宋体" w:hAnsi="宋体" w:eastAsia="宋体" w:cs="宋体"/>
            <w:b/>
            <w:bCs/>
            <w:color w:val="000000"/>
            <w:sz w:val="44"/>
            <w:szCs w:val="44"/>
            <w:lang w:eastAsia="zh-CN"/>
          </w:rPr>
          <w:delText>告</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297" w:beforeLines="50" w:afterLines="0" w:line="560" w:lineRule="exact"/>
        <w:ind w:left="0" w:leftChars="0" w:right="0" w:rightChars="0"/>
        <w:jc w:val="both"/>
        <w:textAlignment w:val="auto"/>
        <w:outlineLvl w:val="9"/>
        <w:rPr>
          <w:del w:id="29" w:author="谢浩然" w:date="2019-07-10T17:09:29Z"/>
          <w:rFonts w:hint="default" w:ascii="宋体" w:hAnsi="宋体" w:eastAsia="仿宋_GB2312" w:cs="Times New Roman"/>
          <w:color w:val="000000"/>
          <w:sz w:val="32"/>
          <w:szCs w:val="32"/>
        </w:rPr>
      </w:pPr>
      <w:del w:id="30" w:author="谢浩然" w:date="2019-07-10T17:09:29Z">
        <w:r>
          <w:rPr>
            <w:rFonts w:hint="eastAsia" w:ascii="宋体" w:hAnsi="宋体" w:cs="Times New Roman"/>
            <w:color w:val="000000"/>
            <w:sz w:val="32"/>
            <w:szCs w:val="32"/>
            <w:lang w:eastAsia="zh-CN"/>
          </w:rPr>
          <w:delText>全国人民代表大会常务委员会、国务院</w:delText>
        </w:r>
      </w:del>
      <w:del w:id="31" w:author="谢浩然" w:date="2019-07-10T17:09:29Z">
        <w:r>
          <w:rPr>
            <w:rFonts w:hint="default" w:ascii="宋体" w:hAnsi="宋体" w:eastAsia="仿宋_GB2312" w:cs="Times New Roman"/>
            <w:color w:val="000000"/>
            <w:sz w:val="32"/>
            <w:szCs w:val="32"/>
          </w:rPr>
          <w:delText>：</w:delText>
        </w:r>
      </w:del>
    </w:p>
    <w:p>
      <w:pPr>
        <w:keepNext w:val="0"/>
        <w:keepLines w:val="0"/>
        <w:pageBreakBefore w:val="0"/>
        <w:widowControl w:val="0"/>
        <w:kinsoku/>
        <w:wordWrap/>
        <w:overflowPunct/>
        <w:topLinePunct w:val="0"/>
        <w:autoSpaceDE/>
        <w:autoSpaceDN/>
        <w:bidi w:val="0"/>
        <w:adjustRightInd/>
        <w:snapToGrid/>
        <w:spacing w:beforeLines="0" w:afterLines="0" w:line="560" w:lineRule="exact"/>
        <w:ind w:left="0" w:leftChars="0" w:right="0" w:rightChars="0" w:firstLine="632" w:firstLineChars="200"/>
        <w:jc w:val="both"/>
        <w:textAlignment w:val="auto"/>
        <w:outlineLvl w:val="9"/>
        <w:rPr>
          <w:del w:id="32" w:author="谢浩然" w:date="2019-07-10T17:09:29Z"/>
          <w:rFonts w:hint="eastAsia" w:ascii="宋体" w:hAnsi="宋体"/>
          <w:color w:val="000000"/>
        </w:rPr>
      </w:pPr>
      <w:del w:id="33" w:author="谢浩然" w:date="2019-07-10T17:09:29Z">
        <w:r>
          <w:rPr>
            <w:rFonts w:hint="eastAsia" w:ascii="宋体" w:hAnsi="宋体" w:eastAsia="仿宋_GB2312" w:cs="仿宋_GB2312"/>
            <w:kern w:val="2"/>
            <w:sz w:val="32"/>
            <w:szCs w:val="32"/>
            <w:lang w:val="en-US" w:eastAsia="zh-CN" w:bidi="ar-SA"/>
          </w:rPr>
          <w:delText>《广州市实施&lt;</w:delText>
        </w:r>
      </w:del>
      <w:ins w:id="34" w:author="卢颖东" w:date="2019-07-02T15:19:00Z">
        <w:del w:id="35" w:author="谢浩然" w:date="2019-07-10T17:09:29Z">
          <w:r>
            <w:rPr>
              <w:rFonts w:hint="eastAsia" w:ascii="宋体" w:hAnsi="宋体" w:cs="仿宋_GB2312"/>
              <w:kern w:val="2"/>
              <w:sz w:val="32"/>
              <w:szCs w:val="32"/>
              <w:lang w:val="en-US" w:eastAsia="zh-CN" w:bidi="ar-SA"/>
            </w:rPr>
            <w:delText>〈</w:delText>
          </w:r>
        </w:del>
      </w:ins>
      <w:del w:id="36" w:author="谢浩然" w:date="2019-07-10T17:09:29Z">
        <w:r>
          <w:rPr>
            <w:rFonts w:hint="eastAsia" w:ascii="宋体" w:hAnsi="宋体" w:eastAsia="仿宋_GB2312" w:cs="仿宋_GB2312"/>
            <w:kern w:val="2"/>
            <w:sz w:val="32"/>
            <w:szCs w:val="32"/>
            <w:lang w:val="en-US" w:eastAsia="zh-CN" w:bidi="ar-SA"/>
          </w:rPr>
          <w:delText>中华人民共和国工会法&gt;</w:delText>
        </w:r>
      </w:del>
      <w:ins w:id="37" w:author="卢颖东" w:date="2019-07-02T15:19:00Z">
        <w:del w:id="38" w:author="谢浩然" w:date="2019-07-10T17:09:29Z">
          <w:r>
            <w:rPr>
              <w:rFonts w:hint="eastAsia" w:ascii="宋体" w:hAnsi="宋体" w:cs="仿宋_GB2312"/>
              <w:kern w:val="2"/>
              <w:sz w:val="32"/>
              <w:szCs w:val="32"/>
              <w:lang w:val="en-US" w:eastAsia="zh-CN" w:bidi="ar-SA"/>
            </w:rPr>
            <w:delText>〉</w:delText>
          </w:r>
        </w:del>
      </w:ins>
      <w:del w:id="39" w:author="谢浩然" w:date="2019-07-10T17:09:29Z">
        <w:r>
          <w:rPr>
            <w:rFonts w:hint="eastAsia" w:ascii="宋体" w:hAnsi="宋体" w:eastAsia="仿宋_GB2312" w:cs="仿宋_GB2312"/>
            <w:kern w:val="2"/>
            <w:sz w:val="32"/>
            <w:szCs w:val="32"/>
            <w:lang w:val="en-US" w:eastAsia="zh-CN" w:bidi="ar-SA"/>
          </w:rPr>
          <w:delText>办法》</w:delText>
        </w:r>
      </w:del>
      <w:del w:id="40" w:author="谢浩然" w:date="2019-07-10T17:09:29Z">
        <w:r>
          <w:rPr>
            <w:rFonts w:hint="eastAsia" w:ascii="宋体" w:hAnsi="宋体"/>
            <w:color w:val="000000"/>
            <w:szCs w:val="32"/>
          </w:rPr>
          <w:delText>已</w:delText>
        </w:r>
      </w:del>
      <w:del w:id="41" w:author="谢浩然" w:date="2019-07-10T17:09:29Z">
        <w:r>
          <w:rPr>
            <w:rFonts w:hint="eastAsia" w:ascii="宋体" w:hAnsi="宋体"/>
            <w:color w:val="000000"/>
            <w:szCs w:val="32"/>
            <w:lang w:eastAsia="zh-CN"/>
          </w:rPr>
          <w:delText>经</w:delText>
        </w:r>
      </w:del>
      <w:del w:id="42" w:author="谢浩然" w:date="2019-07-10T17:09:29Z">
        <w:r>
          <w:rPr>
            <w:rFonts w:hint="eastAsia" w:ascii="宋体" w:hAnsi="宋体" w:cs="Times New Roman"/>
            <w:color w:val="000000"/>
            <w:kern w:val="2"/>
            <w:szCs w:val="20"/>
          </w:rPr>
          <w:delText>广东省第十三届人民代表大会常务委员会第</w:delText>
        </w:r>
      </w:del>
      <w:del w:id="43" w:author="谢浩然" w:date="2019-07-10T17:09:29Z">
        <w:r>
          <w:rPr>
            <w:rFonts w:hint="eastAsia" w:ascii="宋体" w:hAnsi="宋体" w:cs="Times New Roman"/>
            <w:color w:val="000000"/>
            <w:kern w:val="2"/>
            <w:szCs w:val="20"/>
            <w:lang w:eastAsia="zh-CN"/>
          </w:rPr>
          <w:delText>十二</w:delText>
        </w:r>
      </w:del>
      <w:del w:id="44" w:author="谢浩然" w:date="2019-07-10T17:09:29Z">
        <w:r>
          <w:rPr>
            <w:rFonts w:hint="eastAsia" w:ascii="宋体" w:hAnsi="宋体" w:cs="Times New Roman"/>
            <w:color w:val="000000"/>
            <w:kern w:val="2"/>
            <w:szCs w:val="20"/>
          </w:rPr>
          <w:delText>次会议于201</w:delText>
        </w:r>
      </w:del>
      <w:del w:id="45" w:author="谢浩然" w:date="2019-07-10T17:09:29Z">
        <w:r>
          <w:rPr>
            <w:rFonts w:hint="eastAsia" w:ascii="宋体" w:hAnsi="宋体" w:cs="Times New Roman"/>
            <w:color w:val="000000"/>
            <w:kern w:val="2"/>
            <w:szCs w:val="20"/>
            <w:lang w:val="en-US" w:eastAsia="zh-CN"/>
          </w:rPr>
          <w:delText>9</w:delText>
        </w:r>
      </w:del>
      <w:del w:id="46" w:author="谢浩然" w:date="2019-07-10T17:09:29Z">
        <w:r>
          <w:rPr>
            <w:rFonts w:hint="eastAsia" w:ascii="宋体" w:hAnsi="宋体" w:cs="Times New Roman"/>
            <w:color w:val="000000"/>
            <w:kern w:val="2"/>
            <w:szCs w:val="20"/>
          </w:rPr>
          <w:delText>年</w:delText>
        </w:r>
      </w:del>
      <w:del w:id="47" w:author="谢浩然" w:date="2019-07-10T17:09:29Z">
        <w:r>
          <w:rPr>
            <w:rFonts w:hint="eastAsia" w:ascii="宋体" w:hAnsi="宋体" w:cs="Times New Roman"/>
            <w:color w:val="000000"/>
            <w:kern w:val="2"/>
            <w:szCs w:val="20"/>
            <w:lang w:val="en-US" w:eastAsia="zh-CN"/>
          </w:rPr>
          <w:delText>5</w:delText>
        </w:r>
      </w:del>
      <w:del w:id="48" w:author="谢浩然" w:date="2019-07-10T17:09:29Z">
        <w:r>
          <w:rPr>
            <w:rFonts w:hint="eastAsia" w:ascii="宋体" w:hAnsi="宋体" w:cs="Times New Roman"/>
            <w:color w:val="000000"/>
            <w:kern w:val="2"/>
            <w:szCs w:val="20"/>
          </w:rPr>
          <w:delText>月</w:delText>
        </w:r>
      </w:del>
      <w:del w:id="49" w:author="谢浩然" w:date="2019-07-10T17:09:29Z">
        <w:r>
          <w:rPr>
            <w:rFonts w:hint="eastAsia" w:ascii="宋体" w:hAnsi="宋体" w:cs="Times New Roman"/>
            <w:color w:val="000000"/>
            <w:kern w:val="2"/>
            <w:szCs w:val="20"/>
            <w:lang w:val="en-US" w:eastAsia="zh-CN"/>
          </w:rPr>
          <w:delText>21</w:delText>
        </w:r>
      </w:del>
      <w:del w:id="50" w:author="谢浩然" w:date="2019-07-10T17:09:29Z">
        <w:r>
          <w:rPr>
            <w:rFonts w:hint="eastAsia" w:ascii="宋体" w:hAnsi="宋体" w:cs="Times New Roman"/>
            <w:color w:val="000000"/>
            <w:kern w:val="2"/>
            <w:szCs w:val="20"/>
          </w:rPr>
          <w:delText>日批准</w:delText>
        </w:r>
      </w:del>
      <w:del w:id="51" w:author="谢浩然" w:date="2019-07-10T17:09:29Z">
        <w:r>
          <w:rPr>
            <w:rFonts w:hint="eastAsia" w:ascii="宋体" w:hAnsi="宋体"/>
            <w:color w:val="000000"/>
            <w:szCs w:val="32"/>
          </w:rPr>
          <w:delText>，自</w:delText>
        </w:r>
      </w:del>
      <w:del w:id="52" w:author="谢浩然" w:date="2019-07-10T17:09:29Z">
        <w:r>
          <w:rPr>
            <w:rFonts w:hint="eastAsia" w:ascii="宋体" w:hAnsi="宋体"/>
            <w:color w:val="000000"/>
            <w:szCs w:val="32"/>
            <w:lang w:val="en-US" w:eastAsia="zh-CN"/>
          </w:rPr>
          <w:delText>2019</w:delText>
        </w:r>
      </w:del>
      <w:del w:id="53" w:author="谢浩然" w:date="2019-07-10T17:09:29Z">
        <w:r>
          <w:rPr>
            <w:rFonts w:hint="eastAsia" w:ascii="宋体" w:hAnsi="宋体"/>
            <w:color w:val="000000"/>
            <w:szCs w:val="32"/>
          </w:rPr>
          <w:delText>年</w:delText>
        </w:r>
      </w:del>
      <w:del w:id="54" w:author="谢浩然" w:date="2019-07-10T17:09:29Z">
        <w:r>
          <w:rPr>
            <w:rFonts w:hint="eastAsia" w:ascii="宋体" w:hAnsi="宋体"/>
            <w:color w:val="000000"/>
            <w:szCs w:val="32"/>
            <w:lang w:val="en-US" w:eastAsia="zh-CN"/>
          </w:rPr>
          <w:delText>9</w:delText>
        </w:r>
      </w:del>
      <w:del w:id="55" w:author="谢浩然" w:date="2019-07-10T17:09:29Z">
        <w:r>
          <w:rPr>
            <w:rFonts w:hint="eastAsia" w:ascii="宋体" w:hAnsi="宋体"/>
            <w:color w:val="000000"/>
            <w:szCs w:val="32"/>
          </w:rPr>
          <w:delText>月</w:delText>
        </w:r>
      </w:del>
      <w:del w:id="56" w:author="谢浩然" w:date="2019-07-10T17:09:29Z">
        <w:r>
          <w:rPr>
            <w:rFonts w:hint="eastAsia" w:ascii="宋体" w:hAnsi="宋体"/>
            <w:color w:val="000000"/>
            <w:szCs w:val="32"/>
            <w:lang w:val="en-US" w:eastAsia="zh-CN"/>
          </w:rPr>
          <w:delText>1</w:delText>
        </w:r>
      </w:del>
      <w:del w:id="57" w:author="谢浩然" w:date="2019-07-10T17:09:29Z">
        <w:r>
          <w:rPr>
            <w:rFonts w:hint="eastAsia" w:ascii="宋体" w:hAnsi="宋体"/>
            <w:color w:val="000000"/>
            <w:szCs w:val="32"/>
          </w:rPr>
          <w:delText>日起施行。</w:delText>
        </w:r>
      </w:del>
      <w:del w:id="58" w:author="谢浩然" w:date="2019-07-10T17:09:29Z">
        <w:r>
          <w:rPr>
            <w:rFonts w:hint="default" w:ascii="宋体" w:hAnsi="宋体" w:eastAsia="仿宋_GB2312" w:cs="Times New Roman"/>
            <w:color w:val="000000"/>
            <w:sz w:val="32"/>
            <w:szCs w:val="32"/>
          </w:rPr>
          <w:delText>现将</w:delText>
        </w:r>
      </w:del>
      <w:del w:id="59" w:author="谢浩然" w:date="2019-07-10T17:09:29Z">
        <w:r>
          <w:rPr>
            <w:rFonts w:hint="eastAsia" w:ascii="宋体" w:hAnsi="宋体" w:cs="Times New Roman"/>
            <w:color w:val="000000"/>
            <w:sz w:val="32"/>
            <w:szCs w:val="32"/>
            <w:lang w:eastAsia="zh-CN"/>
          </w:rPr>
          <w:delText>广东省人民代表大会常务委员会的批准决定、广东省人民代表大会法制委员会的审查报告，广州市人民代表大会常务委员会</w:delText>
        </w:r>
      </w:del>
      <w:del w:id="60" w:author="谢浩然" w:date="2019-07-10T17:09:29Z">
        <w:r>
          <w:rPr>
            <w:rFonts w:hint="default" w:ascii="宋体" w:hAnsi="宋体" w:eastAsia="仿宋_GB2312" w:cs="Times New Roman"/>
            <w:color w:val="000000"/>
            <w:sz w:val="32"/>
            <w:szCs w:val="32"/>
          </w:rPr>
          <w:delText>公布该</w:delText>
        </w:r>
      </w:del>
      <w:del w:id="61" w:author="谢浩然" w:date="2019-07-10T17:09:29Z">
        <w:r>
          <w:rPr>
            <w:rFonts w:hint="eastAsia" w:ascii="宋体" w:hAnsi="宋体" w:cs="Times New Roman"/>
            <w:color w:val="000000"/>
            <w:sz w:val="32"/>
            <w:szCs w:val="32"/>
            <w:lang w:eastAsia="zh-CN"/>
          </w:rPr>
          <w:delText>法规</w:delText>
        </w:r>
      </w:del>
      <w:del w:id="62" w:author="谢浩然" w:date="2019-07-10T17:09:29Z">
        <w:r>
          <w:rPr>
            <w:rFonts w:hint="default" w:ascii="宋体" w:hAnsi="宋体" w:eastAsia="仿宋_GB2312" w:cs="Times New Roman"/>
            <w:color w:val="000000"/>
            <w:sz w:val="32"/>
            <w:szCs w:val="32"/>
          </w:rPr>
          <w:delText>的公告、</w:delText>
        </w:r>
      </w:del>
      <w:del w:id="63" w:author="谢浩然" w:date="2019-07-10T17:09:29Z">
        <w:r>
          <w:rPr>
            <w:rFonts w:hint="eastAsia" w:ascii="宋体" w:hAnsi="宋体" w:cs="Times New Roman"/>
            <w:color w:val="000000"/>
            <w:sz w:val="32"/>
            <w:szCs w:val="32"/>
            <w:lang w:eastAsia="zh-CN"/>
          </w:rPr>
          <w:delText>修订后的法规正式文本、修订</w:delText>
        </w:r>
      </w:del>
      <w:del w:id="64" w:author="谢浩然" w:date="2019-07-10T17:09:29Z">
        <w:r>
          <w:rPr>
            <w:rFonts w:hint="default" w:ascii="宋体" w:hAnsi="宋体" w:eastAsia="仿宋_GB2312" w:cs="Times New Roman"/>
            <w:color w:val="000000"/>
            <w:sz w:val="32"/>
            <w:szCs w:val="32"/>
          </w:rPr>
          <w:delText>说明</w:delText>
        </w:r>
      </w:del>
      <w:del w:id="65" w:author="谢浩然" w:date="2019-07-10T17:09:29Z">
        <w:r>
          <w:rPr>
            <w:rFonts w:hint="eastAsia" w:ascii="宋体" w:hAnsi="宋体" w:cs="Times New Roman"/>
            <w:color w:val="000000"/>
            <w:sz w:val="32"/>
            <w:szCs w:val="32"/>
            <w:lang w:eastAsia="zh-CN"/>
          </w:rPr>
          <w:delText>和</w:delText>
        </w:r>
      </w:del>
      <w:del w:id="66" w:author="谢浩然" w:date="2019-07-10T17:09:29Z">
        <w:r>
          <w:rPr>
            <w:rFonts w:hint="default" w:ascii="宋体" w:hAnsi="宋体" w:eastAsia="仿宋_GB2312" w:cs="Times New Roman"/>
            <w:color w:val="000000"/>
            <w:sz w:val="32"/>
            <w:szCs w:val="32"/>
          </w:rPr>
          <w:delText>审议结果报告一并上报备案。</w:delText>
        </w:r>
      </w:del>
      <w:del w:id="67" w:author="谢浩然" w:date="2019-07-10T17:09:29Z">
        <w:r>
          <w:rPr>
            <w:rFonts w:hint="eastAsia" w:ascii="宋体" w:hAnsi="宋体"/>
            <w:color w:val="000000"/>
          </w:rPr>
          <w:delText>　　　　</w:delText>
        </w:r>
      </w:del>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right="0" w:rightChars="0" w:firstLine="632" w:firstLineChars="200"/>
        <w:jc w:val="both"/>
        <w:textAlignment w:val="auto"/>
        <w:outlineLvl w:val="9"/>
        <w:rPr>
          <w:del w:id="68" w:author="谢浩然" w:date="2019-07-10T17:09:29Z"/>
          <w:rFonts w:hint="default" w:ascii="宋体" w:hAnsi="宋体"/>
          <w:color w:val="000000"/>
        </w:rPr>
      </w:pP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right="0" w:rightChars="0" w:firstLine="632" w:firstLineChars="200"/>
        <w:jc w:val="both"/>
        <w:textAlignment w:val="auto"/>
        <w:outlineLvl w:val="9"/>
        <w:rPr>
          <w:del w:id="69" w:author="谢浩然" w:date="2019-07-10T17:09:29Z"/>
          <w:rFonts w:hint="default" w:ascii="宋体" w:hAnsi="宋体"/>
          <w:color w:val="000000"/>
        </w:rPr>
      </w:pPr>
    </w:p>
    <w:p>
      <w:pPr>
        <w:pStyle w:val="3"/>
        <w:keepNext w:val="0"/>
        <w:keepLines w:val="0"/>
        <w:pageBreakBefore w:val="0"/>
        <w:widowControl w:val="0"/>
        <w:tabs>
          <w:tab w:val="left" w:pos="7844"/>
        </w:tabs>
        <w:kinsoku/>
        <w:wordWrap/>
        <w:overflowPunct/>
        <w:topLinePunct w:val="0"/>
        <w:autoSpaceDE/>
        <w:autoSpaceDN/>
        <w:bidi w:val="0"/>
        <w:adjustRightInd w:val="0"/>
        <w:snapToGrid w:val="0"/>
        <w:spacing w:before="179" w:beforeLines="30" w:afterLines="0" w:line="560" w:lineRule="exact"/>
        <w:ind w:left="0" w:leftChars="0" w:right="202" w:rightChars="64" w:firstLine="0" w:firstLineChars="0"/>
        <w:jc w:val="right"/>
        <w:textAlignment w:val="auto"/>
        <w:outlineLvl w:val="9"/>
        <w:rPr>
          <w:del w:id="71" w:author="谢浩然" w:date="2019-07-10T17:09:29Z"/>
          <w:rFonts w:hint="default" w:ascii="宋体" w:hAnsi="宋体" w:eastAsia="仿宋_GB2312" w:cs="Times New Roman"/>
          <w:color w:val="000000"/>
          <w:sz w:val="32"/>
        </w:rPr>
        <w:pPrChange w:id="70" w:author="卢颖东" w:date="2019-07-02T15:16:00Z">
          <w:pPr>
            <w:pStyle w:val="3"/>
            <w:keepNext w:val="0"/>
            <w:keepLines w:val="0"/>
            <w:pageBreakBefore w:val="0"/>
            <w:widowControl w:val="0"/>
            <w:tabs>
              <w:tab w:val="left" w:pos="7844"/>
            </w:tabs>
            <w:kinsoku/>
            <w:wordWrap/>
            <w:overflowPunct/>
            <w:topLinePunct w:val="0"/>
            <w:autoSpaceDE/>
            <w:autoSpaceDN/>
            <w:bidi w:val="0"/>
            <w:adjustRightInd w:val="0"/>
            <w:snapToGrid w:val="0"/>
            <w:spacing w:line="560" w:lineRule="exact"/>
            <w:ind w:left="0" w:leftChars="0" w:right="316" w:rightChars="100" w:firstLine="0" w:firstLineChars="0"/>
            <w:jc w:val="right"/>
            <w:textAlignment w:val="auto"/>
            <w:outlineLvl w:val="9"/>
          </w:pPr>
        </w:pPrChange>
      </w:pPr>
      <w:del w:id="72" w:author="谢浩然" w:date="2019-07-10T17:09:29Z">
        <w:r>
          <w:rPr>
            <w:rFonts w:hint="default" w:ascii="宋体" w:hAnsi="宋体" w:eastAsia="仿宋_GB2312" w:cs="Times New Roman"/>
            <w:color w:val="000000"/>
            <w:sz w:val="32"/>
          </w:rPr>
          <w:delText>广东省人民代表大会常务委员会</w:delText>
        </w:r>
      </w:del>
    </w:p>
    <w:p>
      <w:pPr>
        <w:pStyle w:val="3"/>
        <w:keepNext w:val="0"/>
        <w:keepLines w:val="0"/>
        <w:pageBreakBefore w:val="0"/>
        <w:widowControl w:val="0"/>
        <w:tabs>
          <w:tab w:val="left" w:pos="7844"/>
        </w:tabs>
        <w:kinsoku/>
        <w:wordWrap w:val="0"/>
        <w:overflowPunct/>
        <w:topLinePunct w:val="0"/>
        <w:autoSpaceDE/>
        <w:autoSpaceDN/>
        <w:bidi w:val="0"/>
        <w:adjustRightInd w:val="0"/>
        <w:snapToGrid w:val="0"/>
        <w:spacing w:beforeLines="0" w:afterLines="0" w:line="560" w:lineRule="exact"/>
        <w:ind w:left="0" w:leftChars="0" w:right="22" w:rightChars="7" w:firstLine="3780" w:firstLineChars="1196"/>
        <w:jc w:val="right"/>
        <w:textAlignment w:val="auto"/>
        <w:outlineLvl w:val="9"/>
        <w:rPr>
          <w:del w:id="73" w:author="谢浩然" w:date="2019-07-10T17:09:29Z"/>
          <w:rFonts w:hint="default" w:ascii="宋体" w:hAnsi="宋体" w:eastAsia="仿宋_GB2312" w:cs="Times New Roman"/>
          <w:color w:val="000000"/>
          <w:sz w:val="32"/>
          <w:lang w:val="en-US"/>
        </w:rPr>
      </w:pPr>
      <w:del w:id="74" w:author="谢浩然" w:date="2019-07-10T17:09:29Z">
        <w:r>
          <w:rPr>
            <w:rFonts w:hint="default" w:ascii="宋体" w:hAnsi="宋体" w:eastAsia="仿宋_GB2312" w:cs="Times New Roman"/>
            <w:color w:val="000000"/>
            <w:sz w:val="32"/>
          </w:rPr>
          <w:delText>201</w:delText>
        </w:r>
      </w:del>
      <w:del w:id="75" w:author="谢浩然" w:date="2019-07-10T17:09:29Z">
        <w:r>
          <w:rPr>
            <w:rFonts w:hint="eastAsia" w:ascii="宋体" w:hAnsi="宋体" w:eastAsia="仿宋_GB2312" w:cs="Times New Roman"/>
            <w:color w:val="000000"/>
            <w:sz w:val="32"/>
            <w:lang w:val="en-US" w:eastAsia="zh-CN"/>
          </w:rPr>
          <w:delText>9</w:delText>
        </w:r>
      </w:del>
      <w:del w:id="76" w:author="谢浩然" w:date="2019-07-10T17:09:29Z">
        <w:r>
          <w:rPr>
            <w:rFonts w:hint="default" w:ascii="宋体" w:hAnsi="宋体" w:eastAsia="仿宋_GB2312" w:cs="Times New Roman"/>
            <w:color w:val="000000"/>
            <w:sz w:val="32"/>
          </w:rPr>
          <w:delText>年</w:delText>
        </w:r>
      </w:del>
      <w:del w:id="77" w:author="谢浩然" w:date="2019-07-10T17:09:29Z">
        <w:r>
          <w:rPr>
            <w:rFonts w:hint="eastAsia" w:ascii="宋体" w:hAnsi="宋体" w:eastAsia="仿宋_GB2312" w:cs="Times New Roman"/>
            <w:color w:val="000000"/>
            <w:sz w:val="32"/>
            <w:lang w:val="en-US" w:eastAsia="zh-CN"/>
          </w:rPr>
          <w:delText>6</w:delText>
        </w:r>
      </w:del>
      <w:ins w:id="78" w:author="邓彤" w:date="2019-07-01T11:55:00Z">
        <w:del w:id="79" w:author="谢浩然" w:date="2019-07-10T17:09:29Z">
          <w:r>
            <w:rPr>
              <w:rFonts w:hint="eastAsia" w:ascii="宋体" w:hAnsi="宋体" w:eastAsia="仿宋_GB2312" w:cs="Times New Roman"/>
              <w:color w:val="000000"/>
              <w:sz w:val="32"/>
              <w:lang w:val="en-US" w:eastAsia="zh-CN"/>
            </w:rPr>
            <w:delText>7</w:delText>
          </w:r>
        </w:del>
      </w:ins>
      <w:del w:id="80" w:author="谢浩然" w:date="2019-07-10T17:09:29Z">
        <w:r>
          <w:rPr>
            <w:rFonts w:hint="default" w:ascii="宋体" w:hAnsi="宋体" w:eastAsia="仿宋_GB2312" w:cs="Times New Roman"/>
            <w:color w:val="000000"/>
            <w:sz w:val="32"/>
          </w:rPr>
          <w:delText>月</w:delText>
        </w:r>
      </w:del>
      <w:del w:id="81" w:author="谢浩然" w:date="2019-07-10T17:09:29Z">
        <w:r>
          <w:rPr>
            <w:rFonts w:hint="eastAsia" w:ascii="宋体" w:hAnsi="宋体" w:eastAsia="仿宋_GB2312" w:cs="Times New Roman"/>
            <w:color w:val="000000"/>
            <w:sz w:val="32"/>
            <w:lang w:val="en-US" w:eastAsia="zh-CN"/>
          </w:rPr>
          <w:delText xml:space="preserve"> </w:delText>
        </w:r>
      </w:del>
      <w:del w:id="82" w:author="谢浩然" w:date="2019-07-10T17:09:29Z">
        <w:r>
          <w:rPr>
            <w:rFonts w:hint="default" w:ascii="宋体" w:hAnsi="宋体" w:eastAsia="仿宋_GB2312" w:cs="Times New Roman"/>
            <w:color w:val="000000"/>
            <w:sz w:val="32"/>
          </w:rPr>
          <w:delText>日</w:delText>
        </w:r>
      </w:del>
      <w:del w:id="83" w:author="谢浩然" w:date="2019-07-10T17:09:29Z">
        <w:r>
          <w:rPr>
            <w:rFonts w:hint="eastAsia" w:ascii="宋体" w:hAnsi="宋体" w:eastAsia="仿宋_GB2312" w:cs="Times New Roman"/>
            <w:color w:val="000000"/>
            <w:sz w:val="32"/>
            <w:lang w:val="en-US" w:eastAsia="zh-CN"/>
          </w:rPr>
          <w:delText xml:space="preserve">        </w:delText>
        </w:r>
      </w:del>
    </w:p>
    <w:p>
      <w:pPr>
        <w:pStyle w:val="3"/>
        <w:keepNext w:val="0"/>
        <w:keepLines w:val="0"/>
        <w:pageBreakBefore w:val="0"/>
        <w:widowControl w:val="0"/>
        <w:tabs>
          <w:tab w:val="left" w:pos="7844"/>
        </w:tabs>
        <w:kinsoku/>
        <w:wordWrap/>
        <w:overflowPunct/>
        <w:topLinePunct w:val="0"/>
        <w:autoSpaceDE/>
        <w:autoSpaceDN/>
        <w:bidi w:val="0"/>
        <w:adjustRightInd w:val="0"/>
        <w:snapToGrid w:val="0"/>
        <w:spacing w:beforeLines="0" w:afterLines="0" w:line="590" w:lineRule="exact"/>
        <w:ind w:left="0" w:leftChars="0" w:right="22" w:rightChars="7"/>
        <w:jc w:val="center"/>
        <w:textAlignment w:val="auto"/>
        <w:outlineLvl w:val="9"/>
        <w:rPr>
          <w:del w:id="85" w:author="谢浩然" w:date="2019-07-10T17:09:29Z"/>
          <w:rFonts w:hint="default" w:ascii="宋体" w:hAnsi="宋体" w:eastAsia="仿宋_GB2312" w:cs="Times New Roman"/>
          <w:color w:val="000000"/>
          <w:sz w:val="32"/>
        </w:rPr>
        <w:pPrChange w:id="84" w:author="卢颖东" w:date="2019-07-02T15:16:00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del w:id="86" w:author="谢浩然" w:date="2019-07-10T17:09:29Z">
        <w:r>
          <w:rPr>
            <w:rFonts w:hint="default" w:ascii="宋体" w:hAnsi="宋体" w:eastAsia="仿宋_GB2312" w:cs="Times New Roman"/>
            <w:color w:val="000000"/>
            <w:sz w:val="32"/>
          </w:rPr>
          <w:br w:type="page"/>
        </w:r>
      </w:del>
    </w:p>
    <w:p>
      <w:pPr>
        <w:pStyle w:val="3"/>
        <w:keepNext w:val="0"/>
        <w:keepLines w:val="0"/>
        <w:pageBreakBefore w:val="0"/>
        <w:widowControl w:val="0"/>
        <w:tabs>
          <w:tab w:val="left" w:pos="7844"/>
        </w:tabs>
        <w:kinsoku/>
        <w:wordWrap/>
        <w:overflowPunct/>
        <w:topLinePunct w:val="0"/>
        <w:autoSpaceDE/>
        <w:autoSpaceDN/>
        <w:bidi w:val="0"/>
        <w:adjustRightInd w:val="0"/>
        <w:snapToGrid w:val="0"/>
        <w:spacing w:beforeLines="0" w:afterLines="0" w:line="590" w:lineRule="exact"/>
        <w:ind w:left="0" w:leftChars="0" w:right="22" w:rightChars="7"/>
        <w:jc w:val="center"/>
        <w:textAlignment w:val="auto"/>
        <w:outlineLvl w:val="9"/>
        <w:rPr>
          <w:del w:id="88" w:author="谢浩然" w:date="2019-07-10T17:09:29Z"/>
          <w:rFonts w:hint="default" w:ascii="宋体" w:hAnsi="宋体" w:eastAsia="仿宋_GB2312" w:cs="Times New Roman"/>
          <w:color w:val="000000"/>
          <w:sz w:val="32"/>
        </w:rPr>
        <w:pPrChange w:id="87" w:author="卢颖东" w:date="2019-07-02T15:16:00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snapToGrid w:val="0"/>
        <w:spacing w:beforeLines="0" w:afterLines="0" w:line="590" w:lineRule="exact"/>
        <w:ind w:firstLine="0"/>
        <w:jc w:val="center"/>
        <w:rPr>
          <w:del w:id="90" w:author="谢浩然" w:date="2019-07-10T17:09:29Z"/>
          <w:rFonts w:hint="eastAsia" w:ascii="宋体" w:hAnsi="宋体" w:eastAsia="宋体" w:cs="宋体"/>
          <w:color w:val="000000"/>
          <w:sz w:val="44"/>
          <w:szCs w:val="44"/>
        </w:rPr>
        <w:pPrChange w:id="89" w:author="卢颖东" w:date="2019-07-02T15:16:00Z">
          <w:pPr>
            <w:snapToGrid w:val="0"/>
            <w:spacing w:line="590" w:lineRule="exact"/>
            <w:ind w:firstLine="0"/>
            <w:jc w:val="center"/>
          </w:pPr>
        </w:pPrChange>
      </w:pPr>
      <w:del w:id="91" w:author="谢浩然" w:date="2019-07-10T17:09:29Z">
        <w:r>
          <w:rPr>
            <w:rFonts w:hint="eastAsia" w:ascii="宋体" w:hAnsi="宋体" w:eastAsia="宋体" w:cs="宋体"/>
            <w:color w:val="000000"/>
            <w:sz w:val="44"/>
            <w:szCs w:val="44"/>
          </w:rPr>
          <w:delText>广东省人民代表大会常务委员会关于批准</w:delText>
        </w:r>
      </w:del>
    </w:p>
    <w:p>
      <w:pPr>
        <w:snapToGrid w:val="0"/>
        <w:spacing w:beforeLines="0" w:afterLines="0" w:line="590" w:lineRule="exact"/>
        <w:ind w:firstLine="0"/>
        <w:jc w:val="center"/>
        <w:rPr>
          <w:del w:id="93" w:author="谢浩然" w:date="2019-07-10T17:09:29Z"/>
          <w:rFonts w:hint="eastAsia" w:ascii="宋体" w:hAnsi="宋体" w:eastAsia="宋体" w:cs="宋体"/>
          <w:kern w:val="2"/>
          <w:sz w:val="44"/>
          <w:szCs w:val="44"/>
          <w:lang w:val="en-US" w:eastAsia="zh-CN" w:bidi="ar-SA"/>
        </w:rPr>
        <w:pPrChange w:id="92" w:author="卢颖东" w:date="2019-07-02T15:16:00Z">
          <w:pPr>
            <w:snapToGrid w:val="0"/>
            <w:spacing w:line="590" w:lineRule="exact"/>
            <w:ind w:firstLine="0"/>
            <w:jc w:val="center"/>
          </w:pPr>
        </w:pPrChange>
      </w:pPr>
      <w:del w:id="94" w:author="谢浩然" w:date="2019-07-10T17:09:29Z">
        <w:r>
          <w:rPr>
            <w:rFonts w:hint="eastAsia" w:ascii="宋体" w:hAnsi="宋体" w:eastAsia="宋体" w:cs="宋体"/>
            <w:kern w:val="2"/>
            <w:sz w:val="44"/>
            <w:szCs w:val="44"/>
            <w:lang w:val="en-US" w:eastAsia="zh-CN" w:bidi="ar-SA"/>
          </w:rPr>
          <w:delText>《广州市实施</w:delText>
        </w:r>
      </w:del>
      <w:ins w:id="95" w:author="卢颖东" w:date="2019-07-02T15:16:00Z">
        <w:del w:id="96" w:author="谢浩然" w:date="2019-07-10T17:09:29Z">
          <w:r>
            <w:rPr>
              <w:rFonts w:hint="eastAsia" w:ascii="宋体" w:hAnsi="宋体" w:eastAsia="宋体" w:cs="宋体"/>
              <w:kern w:val="2"/>
              <w:sz w:val="44"/>
              <w:szCs w:val="44"/>
              <w:lang w:val="en-US" w:eastAsia="zh-CN" w:bidi="ar-SA"/>
            </w:rPr>
            <w:delText>〈</w:delText>
          </w:r>
        </w:del>
      </w:ins>
      <w:del w:id="97" w:author="谢浩然" w:date="2019-07-10T17:09:29Z">
        <w:r>
          <w:rPr>
            <w:rFonts w:hint="eastAsia" w:ascii="宋体" w:hAnsi="宋体" w:eastAsia="宋体" w:cs="宋体"/>
            <w:kern w:val="2"/>
            <w:sz w:val="44"/>
            <w:szCs w:val="44"/>
            <w:lang w:val="en-US" w:eastAsia="zh-CN" w:bidi="ar-SA"/>
          </w:rPr>
          <w:delText>&lt;中华人民共和国工会法&gt;</w:delText>
        </w:r>
      </w:del>
      <w:ins w:id="98" w:author="卢颖东" w:date="2019-07-02T15:16:00Z">
        <w:del w:id="99" w:author="谢浩然" w:date="2019-07-10T17:09:29Z">
          <w:r>
            <w:rPr>
              <w:rFonts w:hint="eastAsia" w:ascii="宋体" w:hAnsi="宋体" w:eastAsia="宋体" w:cs="宋体"/>
              <w:kern w:val="2"/>
              <w:sz w:val="44"/>
              <w:szCs w:val="44"/>
              <w:lang w:val="en-US" w:eastAsia="zh-CN" w:bidi="ar-SA"/>
            </w:rPr>
            <w:delText>〉</w:delText>
          </w:r>
        </w:del>
      </w:ins>
    </w:p>
    <w:p>
      <w:pPr>
        <w:snapToGrid w:val="0"/>
        <w:spacing w:beforeLines="0" w:afterLines="0" w:line="590" w:lineRule="exact"/>
        <w:ind w:firstLine="0"/>
        <w:jc w:val="center"/>
        <w:rPr>
          <w:del w:id="101" w:author="谢浩然" w:date="2019-07-10T17:09:29Z"/>
          <w:rFonts w:ascii="宋体" w:hAnsi="宋体"/>
          <w:color w:val="000000"/>
        </w:rPr>
        <w:pPrChange w:id="100" w:author="卢颖东" w:date="2019-07-02T15:16:00Z">
          <w:pPr>
            <w:snapToGrid w:val="0"/>
            <w:spacing w:line="590" w:lineRule="exact"/>
            <w:ind w:firstLine="0"/>
            <w:jc w:val="center"/>
          </w:pPr>
        </w:pPrChange>
      </w:pPr>
      <w:del w:id="102" w:author="谢浩然" w:date="2019-07-10T17:09:29Z">
        <w:r>
          <w:rPr>
            <w:rFonts w:hint="eastAsia" w:ascii="宋体" w:hAnsi="宋体" w:eastAsia="宋体" w:cs="宋体"/>
            <w:kern w:val="2"/>
            <w:sz w:val="44"/>
            <w:szCs w:val="44"/>
            <w:lang w:val="en-US" w:eastAsia="zh-CN" w:bidi="ar-SA"/>
          </w:rPr>
          <w:delText>办法（修订）》</w:delText>
        </w:r>
      </w:del>
      <w:del w:id="103" w:author="谢浩然" w:date="2019-07-10T17:09:29Z">
        <w:r>
          <w:rPr>
            <w:rFonts w:hint="eastAsia" w:ascii="宋体" w:hAnsi="宋体" w:eastAsia="宋体" w:cs="宋体"/>
            <w:color w:val="000000"/>
            <w:sz w:val="44"/>
            <w:szCs w:val="44"/>
          </w:rPr>
          <w:delText>的决定</w:delText>
        </w:r>
      </w:del>
    </w:p>
    <w:p>
      <w:pPr>
        <w:spacing w:beforeLines="0" w:afterLines="0" w:line="590" w:lineRule="exact"/>
        <w:ind w:firstLine="0" w:firstLineChars="0"/>
        <w:jc w:val="center"/>
        <w:rPr>
          <w:del w:id="105" w:author="谢浩然" w:date="2019-07-10T17:09:29Z"/>
          <w:rFonts w:ascii="宋体" w:hAnsi="宋体" w:eastAsia="楷体_GB2312"/>
          <w:color w:val="000000"/>
        </w:rPr>
        <w:pPrChange w:id="104" w:author="卢颖东" w:date="2019-07-02T15:16:00Z">
          <w:pPr>
            <w:spacing w:line="590" w:lineRule="exact"/>
            <w:ind w:firstLine="0" w:firstLineChars="0"/>
            <w:jc w:val="center"/>
          </w:pPr>
        </w:pPrChange>
      </w:pPr>
      <w:del w:id="106" w:author="谢浩然" w:date="2019-07-10T17:09:29Z">
        <w:r>
          <w:rPr>
            <w:rFonts w:ascii="宋体" w:hAnsi="宋体" w:eastAsia="楷体_GB2312"/>
            <w:color w:val="000000"/>
          </w:rPr>
          <w:delText>（</w:delText>
        </w:r>
      </w:del>
      <w:del w:id="107" w:author="谢浩然" w:date="2019-07-10T17:09:29Z">
        <w:r>
          <w:rPr>
            <w:rFonts w:hint="eastAsia" w:ascii="宋体" w:hAnsi="宋体" w:eastAsia="宋体" w:cs="宋体"/>
            <w:color w:val="000000"/>
          </w:rPr>
          <w:delText>201</w:delText>
        </w:r>
      </w:del>
      <w:del w:id="108" w:author="谢浩然" w:date="2019-07-10T17:09:29Z">
        <w:r>
          <w:rPr>
            <w:rFonts w:hint="eastAsia" w:ascii="宋体" w:hAnsi="宋体" w:eastAsia="宋体" w:cs="宋体"/>
            <w:color w:val="000000"/>
            <w:lang w:val="en-US" w:eastAsia="zh-CN"/>
          </w:rPr>
          <w:delText>9</w:delText>
        </w:r>
      </w:del>
      <w:del w:id="109" w:author="谢浩然" w:date="2019-07-10T17:09:29Z">
        <w:r>
          <w:rPr>
            <w:rFonts w:ascii="宋体" w:hAnsi="宋体" w:eastAsia="楷体_GB2312"/>
            <w:color w:val="000000"/>
          </w:rPr>
          <w:delText>年</w:delText>
        </w:r>
      </w:del>
      <w:del w:id="110" w:author="谢浩然" w:date="2019-07-10T17:09:29Z">
        <w:r>
          <w:rPr>
            <w:rFonts w:hint="eastAsia" w:ascii="宋体" w:hAnsi="宋体" w:eastAsia="宋体" w:cs="宋体"/>
            <w:color w:val="000000"/>
            <w:lang w:val="en-US" w:eastAsia="zh-CN"/>
          </w:rPr>
          <w:delText>5</w:delText>
        </w:r>
      </w:del>
      <w:del w:id="111" w:author="谢浩然" w:date="2019-07-10T17:09:29Z">
        <w:r>
          <w:rPr>
            <w:rFonts w:ascii="宋体" w:hAnsi="宋体" w:eastAsia="楷体_GB2312"/>
            <w:color w:val="000000"/>
          </w:rPr>
          <w:delText>月</w:delText>
        </w:r>
      </w:del>
      <w:del w:id="112" w:author="谢浩然" w:date="2019-07-10T17:09:29Z">
        <w:r>
          <w:rPr>
            <w:rFonts w:hint="eastAsia" w:ascii="宋体" w:hAnsi="宋体" w:eastAsia="楷体_GB2312"/>
            <w:color w:val="000000"/>
            <w:lang w:val="en-US" w:eastAsia="zh-CN"/>
          </w:rPr>
          <w:delText>21</w:delText>
        </w:r>
      </w:del>
      <w:del w:id="113" w:author="谢浩然" w:date="2019-07-10T17:09:29Z">
        <w:r>
          <w:rPr>
            <w:rFonts w:ascii="宋体" w:hAnsi="宋体" w:eastAsia="楷体_GB2312"/>
            <w:color w:val="000000"/>
          </w:rPr>
          <w:delText>日广东省第十</w:delText>
        </w:r>
      </w:del>
      <w:del w:id="114" w:author="谢浩然" w:date="2019-07-10T17:09:29Z">
        <w:r>
          <w:rPr>
            <w:rFonts w:hint="eastAsia" w:ascii="宋体" w:hAnsi="宋体" w:eastAsia="楷体_GB2312"/>
            <w:color w:val="000000"/>
            <w:lang w:eastAsia="zh-CN"/>
          </w:rPr>
          <w:delText>三</w:delText>
        </w:r>
      </w:del>
      <w:del w:id="115" w:author="谢浩然" w:date="2019-07-10T17:09:29Z">
        <w:r>
          <w:rPr>
            <w:rFonts w:ascii="宋体" w:hAnsi="宋体" w:eastAsia="楷体_GB2312"/>
            <w:color w:val="000000"/>
          </w:rPr>
          <w:delText>届人民代表大会</w:delText>
        </w:r>
      </w:del>
    </w:p>
    <w:p>
      <w:pPr>
        <w:spacing w:beforeLines="0" w:afterLines="0" w:line="590" w:lineRule="exact"/>
        <w:ind w:firstLine="0" w:firstLineChars="0"/>
        <w:jc w:val="center"/>
        <w:rPr>
          <w:del w:id="117" w:author="谢浩然" w:date="2019-07-10T17:09:29Z"/>
          <w:rFonts w:ascii="宋体" w:hAnsi="宋体" w:eastAsia="楷体_GB2312"/>
          <w:color w:val="000000"/>
        </w:rPr>
        <w:pPrChange w:id="116" w:author="卢颖东" w:date="2019-07-02T15:16:00Z">
          <w:pPr>
            <w:spacing w:line="590" w:lineRule="exact"/>
            <w:ind w:firstLine="0" w:firstLineChars="0"/>
            <w:jc w:val="center"/>
          </w:pPr>
        </w:pPrChange>
      </w:pPr>
      <w:del w:id="118" w:author="谢浩然" w:date="2019-07-10T17:09:29Z">
        <w:r>
          <w:rPr>
            <w:rFonts w:ascii="宋体" w:hAnsi="宋体" w:eastAsia="楷体_GB2312"/>
            <w:color w:val="000000"/>
          </w:rPr>
          <w:delText>常务委员会第</w:delText>
        </w:r>
      </w:del>
      <w:del w:id="119" w:author="谢浩然" w:date="2019-07-10T17:09:29Z">
        <w:r>
          <w:rPr>
            <w:rFonts w:hint="eastAsia" w:ascii="宋体" w:hAnsi="宋体" w:eastAsia="楷体_GB2312"/>
            <w:color w:val="000000"/>
            <w:lang w:eastAsia="zh-CN"/>
          </w:rPr>
          <w:delText>十二</w:delText>
        </w:r>
      </w:del>
      <w:del w:id="120" w:author="谢浩然" w:date="2019-07-10T17:09:29Z">
        <w:r>
          <w:rPr>
            <w:rFonts w:ascii="宋体" w:hAnsi="宋体" w:eastAsia="楷体_GB2312"/>
            <w:color w:val="000000"/>
          </w:rPr>
          <w:delText>次会议通过）</w:delText>
        </w:r>
      </w:del>
    </w:p>
    <w:p>
      <w:pPr>
        <w:spacing w:beforeLines="0" w:afterLines="0" w:line="590" w:lineRule="exact"/>
        <w:ind w:firstLine="0"/>
        <w:rPr>
          <w:del w:id="122" w:author="谢浩然" w:date="2019-07-10T17:09:29Z"/>
          <w:rFonts w:ascii="宋体" w:hAnsi="宋体"/>
          <w:color w:val="000000"/>
        </w:rPr>
        <w:pPrChange w:id="121" w:author="卢颖东" w:date="2019-07-02T15:16:00Z">
          <w:pPr>
            <w:spacing w:line="590" w:lineRule="exact"/>
            <w:ind w:firstLine="0"/>
          </w:pPr>
        </w:pPrChange>
      </w:pPr>
    </w:p>
    <w:p>
      <w:pPr>
        <w:spacing w:beforeLines="0" w:afterLines="0" w:line="590" w:lineRule="exact"/>
        <w:ind w:firstLine="711" w:firstLineChars="225"/>
        <w:rPr>
          <w:del w:id="124" w:author="谢浩然" w:date="2019-07-10T17:09:29Z"/>
          <w:rFonts w:ascii="宋体" w:hAnsi="宋体"/>
          <w:color w:val="000000"/>
        </w:rPr>
        <w:pPrChange w:id="123" w:author="卢颖东" w:date="2019-07-02T15:16:00Z">
          <w:pPr>
            <w:spacing w:line="590" w:lineRule="exact"/>
            <w:ind w:firstLine="711" w:firstLineChars="225"/>
          </w:pPr>
        </w:pPrChange>
      </w:pPr>
      <w:del w:id="125" w:author="谢浩然" w:date="2019-07-10T17:09:29Z">
        <w:r>
          <w:rPr>
            <w:rFonts w:ascii="宋体" w:hAnsi="宋体"/>
            <w:color w:val="000000"/>
          </w:rPr>
          <w:delText>广东省第十</w:delText>
        </w:r>
      </w:del>
      <w:del w:id="126" w:author="谢浩然" w:date="2019-07-10T17:09:29Z">
        <w:r>
          <w:rPr>
            <w:rFonts w:hint="eastAsia" w:ascii="宋体" w:hAnsi="宋体"/>
            <w:color w:val="000000"/>
            <w:lang w:eastAsia="zh-CN"/>
          </w:rPr>
          <w:delText>三</w:delText>
        </w:r>
      </w:del>
      <w:del w:id="127" w:author="谢浩然" w:date="2019-07-10T17:09:29Z">
        <w:r>
          <w:rPr>
            <w:rFonts w:ascii="宋体" w:hAnsi="宋体"/>
            <w:color w:val="000000"/>
          </w:rPr>
          <w:delText>届人民代表大会常务委员会第</w:delText>
        </w:r>
      </w:del>
      <w:del w:id="128" w:author="谢浩然" w:date="2019-07-10T17:09:29Z">
        <w:r>
          <w:rPr>
            <w:rFonts w:hint="eastAsia" w:ascii="宋体" w:hAnsi="宋体"/>
            <w:color w:val="000000"/>
            <w:lang w:eastAsia="zh-CN"/>
          </w:rPr>
          <w:delText>十二</w:delText>
        </w:r>
      </w:del>
      <w:del w:id="129" w:author="谢浩然" w:date="2019-07-10T17:09:29Z">
        <w:r>
          <w:rPr>
            <w:rFonts w:ascii="宋体" w:hAnsi="宋体"/>
            <w:color w:val="000000"/>
          </w:rPr>
          <w:delText>次会议审查了</w:delText>
        </w:r>
      </w:del>
      <w:del w:id="130" w:author="谢浩然" w:date="2019-07-10T17:09:29Z">
        <w:r>
          <w:rPr>
            <w:rFonts w:hint="eastAsia" w:ascii="宋体" w:hAnsi="宋体"/>
            <w:color w:val="000000"/>
            <w:lang w:eastAsia="zh-CN"/>
          </w:rPr>
          <w:delText>广州</w:delText>
        </w:r>
      </w:del>
      <w:del w:id="131" w:author="谢浩然" w:date="2019-07-10T17:09:29Z">
        <w:r>
          <w:rPr>
            <w:rFonts w:ascii="宋体" w:hAnsi="宋体"/>
            <w:color w:val="000000"/>
          </w:rPr>
          <w:delText>市人民代表大会常务委员会</w:delText>
        </w:r>
      </w:del>
      <w:ins w:id="132" w:author="谢浩然" w:date="2019-06-21T16:41:00Z">
        <w:del w:id="133" w:author="谢浩然" w:date="2019-07-10T17:09:29Z">
          <w:r>
            <w:rPr>
              <w:rFonts w:hint="eastAsia" w:ascii="宋体" w:hAnsi="宋体"/>
              <w:color w:val="000000"/>
              <w:lang w:eastAsia="zh-CN"/>
            </w:rPr>
            <w:delText>修订后</w:delText>
          </w:r>
        </w:del>
      </w:ins>
      <w:del w:id="134" w:author="谢浩然" w:date="2019-07-10T17:09:29Z">
        <w:r>
          <w:rPr>
            <w:rFonts w:ascii="宋体" w:hAnsi="宋体"/>
            <w:color w:val="000000"/>
          </w:rPr>
          <w:delText>报请批准的</w:delText>
        </w:r>
      </w:del>
      <w:del w:id="135" w:author="谢浩然" w:date="2019-07-10T17:09:29Z">
        <w:r>
          <w:rPr>
            <w:rFonts w:hint="eastAsia" w:ascii="宋体" w:hAnsi="宋体" w:eastAsia="仿宋_GB2312" w:cs="仿宋_GB2312"/>
            <w:kern w:val="2"/>
            <w:sz w:val="32"/>
            <w:szCs w:val="32"/>
            <w:lang w:val="en-US" w:eastAsia="zh-CN" w:bidi="ar-SA"/>
          </w:rPr>
          <w:delText>《广州市实施</w:delText>
        </w:r>
      </w:del>
      <w:ins w:id="136" w:author="卢颖东" w:date="2019-07-02T15:20:00Z">
        <w:del w:id="137" w:author="谢浩然" w:date="2019-07-10T17:09:29Z">
          <w:r>
            <w:rPr>
              <w:rFonts w:hint="eastAsia" w:ascii="宋体" w:hAnsi="宋体" w:cs="仿宋_GB2312"/>
              <w:kern w:val="2"/>
              <w:sz w:val="32"/>
              <w:szCs w:val="32"/>
              <w:lang w:val="en-US" w:eastAsia="zh-CN" w:bidi="ar-SA"/>
            </w:rPr>
            <w:delText>〈</w:delText>
          </w:r>
        </w:del>
      </w:ins>
      <w:del w:id="138" w:author="谢浩然" w:date="2019-07-10T17:09:29Z">
        <w:r>
          <w:rPr>
            <w:rFonts w:hint="eastAsia" w:ascii="宋体" w:hAnsi="宋体" w:eastAsia="仿宋_GB2312" w:cs="仿宋_GB2312"/>
            <w:kern w:val="2"/>
            <w:sz w:val="32"/>
            <w:szCs w:val="32"/>
            <w:lang w:val="en-US" w:eastAsia="zh-CN" w:bidi="ar-SA"/>
          </w:rPr>
          <w:delText>&lt;中华人民共和国工会法&gt;</w:delText>
        </w:r>
      </w:del>
      <w:ins w:id="139" w:author="卢颖东" w:date="2019-07-02T15:20:00Z">
        <w:del w:id="140" w:author="谢浩然" w:date="2019-07-10T17:09:29Z">
          <w:r>
            <w:rPr>
              <w:rFonts w:hint="eastAsia" w:ascii="宋体" w:hAnsi="宋体" w:cs="仿宋_GB2312"/>
              <w:kern w:val="2"/>
              <w:sz w:val="32"/>
              <w:szCs w:val="32"/>
              <w:lang w:val="en-US" w:eastAsia="zh-CN" w:bidi="ar-SA"/>
            </w:rPr>
            <w:delText>〉</w:delText>
          </w:r>
        </w:del>
      </w:ins>
      <w:del w:id="141" w:author="谢浩然" w:date="2019-07-10T17:09:29Z">
        <w:r>
          <w:rPr>
            <w:rFonts w:hint="eastAsia" w:ascii="宋体" w:hAnsi="宋体" w:eastAsia="仿宋_GB2312" w:cs="仿宋_GB2312"/>
            <w:kern w:val="2"/>
            <w:sz w:val="32"/>
            <w:szCs w:val="32"/>
            <w:lang w:val="en-US" w:eastAsia="zh-CN" w:bidi="ar-SA"/>
          </w:rPr>
          <w:delText>办法</w:delText>
        </w:r>
      </w:del>
      <w:del w:id="142" w:author="谢浩然" w:date="2019-07-10T17:09:29Z">
        <w:r>
          <w:rPr>
            <w:rFonts w:hint="eastAsia" w:ascii="宋体" w:hAnsi="宋体" w:cs="仿宋_GB2312"/>
            <w:kern w:val="2"/>
            <w:sz w:val="32"/>
            <w:szCs w:val="32"/>
            <w:lang w:val="en-US" w:eastAsia="zh-CN" w:bidi="ar-SA"/>
          </w:rPr>
          <w:delText>（</w:delText>
        </w:r>
      </w:del>
      <w:del w:id="143" w:author="谢浩然" w:date="2019-07-10T17:09:29Z">
        <w:r>
          <w:rPr>
            <w:rFonts w:hint="eastAsia" w:ascii="宋体" w:hAnsi="宋体" w:eastAsia="仿宋_GB2312" w:cs="仿宋_GB2312"/>
            <w:kern w:val="2"/>
            <w:sz w:val="32"/>
            <w:szCs w:val="32"/>
            <w:lang w:val="en-US" w:eastAsia="zh-CN" w:bidi="ar-SA"/>
          </w:rPr>
          <w:delText>修订</w:delText>
        </w:r>
      </w:del>
      <w:del w:id="144" w:author="谢浩然" w:date="2019-07-10T17:09:29Z">
        <w:r>
          <w:rPr>
            <w:rFonts w:hint="eastAsia" w:ascii="宋体" w:hAnsi="宋体" w:cs="仿宋_GB2312"/>
            <w:kern w:val="2"/>
            <w:sz w:val="32"/>
            <w:szCs w:val="32"/>
            <w:lang w:val="en-US" w:eastAsia="zh-CN" w:bidi="ar-SA"/>
          </w:rPr>
          <w:delText>）</w:delText>
        </w:r>
      </w:del>
      <w:del w:id="145" w:author="谢浩然" w:date="2019-07-10T17:09:29Z">
        <w:r>
          <w:rPr>
            <w:rFonts w:hint="eastAsia" w:ascii="宋体" w:hAnsi="宋体" w:eastAsia="仿宋_GB2312" w:cs="仿宋_GB2312"/>
            <w:kern w:val="2"/>
            <w:sz w:val="32"/>
            <w:szCs w:val="32"/>
            <w:lang w:val="en-US" w:eastAsia="zh-CN" w:bidi="ar-SA"/>
          </w:rPr>
          <w:delText>》</w:delText>
        </w:r>
      </w:del>
      <w:del w:id="146" w:author="谢浩然" w:date="2019-07-10T17:09:29Z">
        <w:r>
          <w:rPr>
            <w:rFonts w:ascii="宋体" w:hAnsi="宋体"/>
            <w:color w:val="000000"/>
          </w:rPr>
          <w:delText>，该</w:delText>
        </w:r>
      </w:del>
      <w:ins w:id="147" w:author="黎耀兰" w:date="2019-06-20T16:53:00Z">
        <w:del w:id="148" w:author="谢浩然" w:date="2019-07-10T17:09:29Z">
          <w:r>
            <w:rPr>
              <w:rFonts w:hint="eastAsia" w:ascii="宋体" w:hAnsi="宋体"/>
              <w:color w:val="000000"/>
              <w:lang w:eastAsia="zh-CN"/>
            </w:rPr>
            <w:delText>办法</w:delText>
          </w:r>
        </w:del>
      </w:ins>
      <w:del w:id="149" w:author="谢浩然" w:date="2019-07-10T17:09:29Z">
        <w:r>
          <w:rPr>
            <w:rFonts w:hint="eastAsia" w:ascii="宋体" w:hAnsi="宋体"/>
            <w:color w:val="000000"/>
            <w:lang w:eastAsia="zh-CN"/>
          </w:rPr>
          <w:delText>条例</w:delText>
        </w:r>
      </w:del>
      <w:del w:id="150" w:author="谢浩然" w:date="2019-07-10T17:09:29Z">
        <w:r>
          <w:rPr>
            <w:rFonts w:ascii="宋体" w:hAnsi="宋体"/>
            <w:color w:val="000000"/>
          </w:rPr>
          <w:delText>与宪法、法律、行政法规和本省的地方性法规不抵触，决定予以批准，由</w:delText>
        </w:r>
      </w:del>
      <w:del w:id="151" w:author="谢浩然" w:date="2019-07-10T17:09:29Z">
        <w:r>
          <w:rPr>
            <w:rFonts w:hint="eastAsia" w:ascii="宋体" w:hAnsi="宋体" w:cs="仿宋_GB2312"/>
            <w:color w:val="000000"/>
            <w:highlight w:val="none"/>
            <w:lang w:eastAsia="zh-CN"/>
          </w:rPr>
          <w:delText>广州</w:delText>
        </w:r>
      </w:del>
      <w:del w:id="152" w:author="谢浩然" w:date="2019-07-10T17:09:29Z">
        <w:r>
          <w:rPr>
            <w:rFonts w:ascii="宋体" w:hAnsi="宋体"/>
            <w:color w:val="000000"/>
          </w:rPr>
          <w:delText>市人民代表大会常务委员会公布施行。</w:delText>
        </w:r>
      </w:del>
    </w:p>
    <w:p>
      <w:pPr>
        <w:spacing w:beforeLines="0" w:afterLines="0" w:line="590" w:lineRule="exact"/>
        <w:rPr>
          <w:del w:id="154" w:author="谢浩然" w:date="2019-07-10T17:09:29Z"/>
          <w:rFonts w:ascii="宋体" w:hAnsi="宋体"/>
          <w:color w:val="000000"/>
        </w:rPr>
        <w:pPrChange w:id="153" w:author="卢颖东" w:date="2019-07-02T15:16:00Z">
          <w:pPr>
            <w:spacing w:line="590" w:lineRule="exact"/>
          </w:pPr>
        </w:pPrChange>
      </w:pPr>
    </w:p>
    <w:p>
      <w:pPr>
        <w:pStyle w:val="3"/>
        <w:keepNext w:val="0"/>
        <w:keepLines w:val="0"/>
        <w:pageBreakBefore w:val="0"/>
        <w:widowControl w:val="0"/>
        <w:tabs>
          <w:tab w:val="left" w:pos="7844"/>
        </w:tabs>
        <w:kinsoku/>
        <w:wordWrap/>
        <w:overflowPunct/>
        <w:topLinePunct w:val="0"/>
        <w:autoSpaceDE/>
        <w:autoSpaceDN/>
        <w:bidi w:val="0"/>
        <w:adjustRightInd w:val="0"/>
        <w:snapToGrid w:val="0"/>
        <w:spacing w:beforeLines="0" w:afterLines="0" w:line="590" w:lineRule="exact"/>
        <w:ind w:left="0" w:leftChars="0" w:right="22" w:rightChars="7"/>
        <w:jc w:val="center"/>
        <w:textAlignment w:val="auto"/>
        <w:outlineLvl w:val="9"/>
        <w:rPr>
          <w:del w:id="156" w:author="谢浩然" w:date="2019-07-10T17:09:29Z"/>
          <w:rFonts w:hint="default" w:ascii="宋体" w:hAnsi="宋体" w:eastAsia="仿宋_GB2312" w:cs="Times New Roman"/>
          <w:color w:val="000000"/>
          <w:sz w:val="32"/>
        </w:rPr>
        <w:pPrChange w:id="155" w:author="卢颖东" w:date="2019-07-02T15:16:00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del w:id="158" w:author="谢浩然" w:date="2019-07-10T17:09:29Z"/>
          <w:rFonts w:ascii="宋体" w:hAnsi="宋体"/>
          <w:color w:val="000000"/>
          <w:szCs w:val="32"/>
        </w:rPr>
        <w:pPrChange w:id="157" w:author="卢颖东" w:date="2019-07-02T15:16:00Z">
          <w:pPr>
            <w:keepNext w:val="0"/>
            <w:keepLines w:val="0"/>
            <w:pageBreakBefore w:val="0"/>
            <w:widowControl w:val="0"/>
            <w:kinsoku/>
            <w:wordWrap/>
            <w:overflowPunct/>
            <w:topLinePunct w:val="0"/>
            <w:autoSpaceDE/>
            <w:autoSpaceDN/>
            <w:bidi w:val="0"/>
            <w:spacing w:line="590" w:lineRule="exact"/>
            <w:textAlignment w:val="auto"/>
            <w:outlineLvl w:val="9"/>
          </w:pPr>
        </w:pPrChange>
      </w:pPr>
    </w:p>
    <w:p>
      <w:pPr>
        <w:pStyle w:val="22"/>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del w:id="160" w:author="谢浩然" w:date="2019-07-10T17:09:29Z"/>
          <w:rFonts w:hint="eastAsia" w:ascii="宋体" w:hAnsi="宋体" w:eastAsia="方正小标宋简体" w:cs="方正小标宋简体"/>
          <w:color w:val="000000"/>
          <w:kern w:val="0"/>
          <w:sz w:val="44"/>
          <w:szCs w:val="41"/>
        </w:rPr>
        <w:pPrChange w:id="159" w:author="卢颖东" w:date="2019-07-02T15:16:00Z">
          <w:pPr>
            <w:pStyle w:val="22"/>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del w:id="161" w:author="谢浩然" w:date="2019-07-10T17:09:29Z">
        <w:r>
          <w:rPr>
            <w:rFonts w:hint="eastAsia" w:ascii="宋体" w:hAnsi="宋体" w:eastAsia="方正小标宋简体" w:cs="方正小标宋简体"/>
            <w:color w:val="000000"/>
            <w:kern w:val="0"/>
            <w:sz w:val="44"/>
            <w:szCs w:val="41"/>
          </w:rPr>
          <w:br w:type="page"/>
        </w:r>
      </w:del>
    </w:p>
    <w:p>
      <w:pPr>
        <w:pStyle w:val="22"/>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del w:id="163" w:author="谢浩然" w:date="2019-07-10T17:09:29Z"/>
          <w:rFonts w:hint="eastAsia" w:ascii="宋体" w:hAnsi="宋体" w:eastAsia="方正小标宋简体" w:cs="方正小标宋简体"/>
          <w:color w:val="000000"/>
          <w:kern w:val="0"/>
          <w:sz w:val="44"/>
          <w:szCs w:val="41"/>
        </w:rPr>
        <w:pPrChange w:id="162" w:author="卢颖东" w:date="2019-07-02T15:16:00Z">
          <w:pPr>
            <w:pStyle w:val="22"/>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p>
    <w:p>
      <w:pPr>
        <w:pStyle w:val="3"/>
        <w:adjustRightInd w:val="0"/>
        <w:snapToGrid w:val="0"/>
        <w:spacing w:beforeLines="0" w:afterLines="0" w:line="590" w:lineRule="exact"/>
        <w:jc w:val="center"/>
        <w:rPr>
          <w:del w:id="165" w:author="谢浩然" w:date="2019-07-10T17:09:29Z"/>
          <w:rFonts w:hint="eastAsia" w:ascii="宋体" w:hAnsi="宋体" w:eastAsia="黑体" w:cs="黑体"/>
          <w:kern w:val="2"/>
          <w:sz w:val="44"/>
          <w:szCs w:val="44"/>
          <w:lang w:val="en-US" w:eastAsia="zh-CN" w:bidi="ar-SA"/>
          <w:rPrChange w:id="166" w:author="卢颖东" w:date="2019-07-02T15:38:00Z">
            <w:rPr>
              <w:del w:id="167" w:author="谢浩然" w:date="2019-07-10T17:09:29Z"/>
              <w:rFonts w:hint="eastAsia" w:ascii="黑体" w:hAnsi="黑体" w:eastAsia="黑体" w:cs="黑体"/>
              <w:kern w:val="2"/>
              <w:sz w:val="44"/>
              <w:szCs w:val="44"/>
              <w:lang w:val="en-US" w:eastAsia="zh-CN" w:bidi="ar-SA"/>
            </w:rPr>
          </w:rPrChange>
        </w:rPr>
        <w:pPrChange w:id="164" w:author="卢颖东" w:date="2019-07-02T15:16:00Z">
          <w:pPr>
            <w:pStyle w:val="3"/>
            <w:adjustRightInd w:val="0"/>
            <w:snapToGrid w:val="0"/>
            <w:spacing w:line="590" w:lineRule="exact"/>
            <w:jc w:val="center"/>
          </w:pPr>
        </w:pPrChange>
      </w:pPr>
      <w:del w:id="168" w:author="谢浩然" w:date="2019-07-10T17:09:29Z">
        <w:r>
          <w:rPr>
            <w:rFonts w:hint="eastAsia" w:ascii="宋体" w:hAnsi="宋体" w:eastAsia="黑体" w:cs="黑体"/>
            <w:color w:val="000000"/>
          </w:rPr>
          <w:delText>关于</w:delText>
        </w:r>
      </w:del>
      <w:del w:id="169" w:author="谢浩然" w:date="2019-07-10T17:09:29Z">
        <w:r>
          <w:rPr>
            <w:rFonts w:hint="eastAsia" w:ascii="宋体" w:hAnsi="宋体" w:eastAsia="黑体" w:cs="黑体"/>
            <w:kern w:val="2"/>
            <w:sz w:val="44"/>
            <w:szCs w:val="44"/>
            <w:lang w:val="en-US" w:eastAsia="zh-CN" w:bidi="ar-SA"/>
            <w:rPrChange w:id="170" w:author="卢颖东" w:date="2019-07-02T15:38:00Z">
              <w:rPr>
                <w:rFonts w:hint="eastAsia" w:ascii="黑体" w:hAnsi="黑体" w:eastAsia="黑体" w:cs="黑体"/>
                <w:kern w:val="2"/>
                <w:sz w:val="44"/>
                <w:szCs w:val="44"/>
                <w:lang w:val="en-US" w:eastAsia="zh-CN" w:bidi="ar-SA"/>
              </w:rPr>
            </w:rPrChange>
          </w:rPr>
          <w:delText>《广州市实施</w:delText>
        </w:r>
      </w:del>
      <w:del w:id="172" w:author="谢浩然" w:date="2019-07-10T17:09:29Z">
        <w:r>
          <w:rPr>
            <w:rFonts w:hint="eastAsia" w:ascii="宋体" w:hAnsi="宋体" w:eastAsia="黑体" w:cs="黑体"/>
            <w:kern w:val="2"/>
            <w:sz w:val="44"/>
            <w:szCs w:val="44"/>
            <w:lang w:val="en-US" w:eastAsia="zh-CN" w:bidi="ar-SA"/>
            <w:rPrChange w:id="173" w:author="卢颖东" w:date="2019-07-02T15:38:00Z">
              <w:rPr>
                <w:rFonts w:hint="eastAsia" w:ascii="黑体" w:hAnsi="黑体" w:eastAsia="黑体" w:cs="黑体"/>
                <w:kern w:val="2"/>
                <w:sz w:val="44"/>
                <w:szCs w:val="44"/>
                <w:lang w:val="en-US" w:eastAsia="zh-CN" w:bidi="ar-SA"/>
              </w:rPr>
            </w:rPrChange>
          </w:rPr>
          <w:delText>&lt;</w:delText>
        </w:r>
      </w:del>
      <w:ins w:id="175" w:author="卢颖东" w:date="2019-07-02T15:16:00Z">
        <w:del w:id="176" w:author="谢浩然" w:date="2019-07-10T17:09:29Z">
          <w:r>
            <w:rPr>
              <w:rFonts w:hint="eastAsia" w:ascii="宋体" w:hAnsi="宋体" w:eastAsia="黑体" w:cs="黑体"/>
              <w:kern w:val="2"/>
              <w:sz w:val="44"/>
              <w:szCs w:val="44"/>
              <w:lang w:val="en-US" w:eastAsia="zh-CN" w:bidi="ar-SA"/>
              <w:rPrChange w:id="177" w:author="卢颖东" w:date="2019-07-02T15:38:00Z">
                <w:rPr>
                  <w:rFonts w:hint="eastAsia" w:ascii="黑体" w:hAnsi="黑体" w:eastAsia="黑体" w:cs="黑体"/>
                  <w:kern w:val="2"/>
                  <w:sz w:val="44"/>
                  <w:szCs w:val="44"/>
                  <w:lang w:val="en-US" w:eastAsia="zh-CN" w:bidi="ar-SA"/>
                </w:rPr>
              </w:rPrChange>
            </w:rPr>
            <w:delText>〈</w:delText>
          </w:r>
        </w:del>
      </w:ins>
      <w:del w:id="180" w:author="谢浩然" w:date="2019-07-10T17:09:29Z">
        <w:r>
          <w:rPr>
            <w:rFonts w:hint="eastAsia" w:ascii="宋体" w:hAnsi="宋体" w:eastAsia="黑体" w:cs="黑体"/>
            <w:kern w:val="2"/>
            <w:sz w:val="44"/>
            <w:szCs w:val="44"/>
            <w:lang w:val="en-US" w:eastAsia="zh-CN" w:bidi="ar-SA"/>
            <w:rPrChange w:id="181" w:author="卢颖东" w:date="2019-07-02T15:38:00Z">
              <w:rPr>
                <w:rFonts w:hint="eastAsia" w:ascii="黑体" w:hAnsi="黑体" w:eastAsia="黑体" w:cs="黑体"/>
                <w:kern w:val="2"/>
                <w:sz w:val="44"/>
                <w:szCs w:val="44"/>
                <w:lang w:val="en-US" w:eastAsia="zh-CN" w:bidi="ar-SA"/>
              </w:rPr>
            </w:rPrChange>
          </w:rPr>
          <w:delText>中华人民共和国工会法</w:delText>
        </w:r>
      </w:del>
      <w:ins w:id="183" w:author="卢颖东" w:date="2019-07-02T15:16:00Z">
        <w:del w:id="184" w:author="谢浩然" w:date="2019-07-10T17:09:29Z">
          <w:r>
            <w:rPr>
              <w:rFonts w:hint="eastAsia" w:ascii="宋体" w:hAnsi="宋体" w:eastAsia="黑体" w:cs="黑体"/>
              <w:kern w:val="2"/>
              <w:sz w:val="44"/>
              <w:szCs w:val="44"/>
              <w:lang w:val="en-US" w:eastAsia="zh-CN" w:bidi="ar-SA"/>
              <w:rPrChange w:id="185" w:author="卢颖东" w:date="2019-07-02T15:38:00Z">
                <w:rPr>
                  <w:rFonts w:hint="eastAsia" w:ascii="黑体" w:hAnsi="黑体" w:eastAsia="黑体" w:cs="黑体"/>
                  <w:kern w:val="2"/>
                  <w:sz w:val="44"/>
                  <w:szCs w:val="44"/>
                  <w:lang w:val="en-US" w:eastAsia="zh-CN" w:bidi="ar-SA"/>
                </w:rPr>
              </w:rPrChange>
            </w:rPr>
            <w:delText>〉</w:delText>
          </w:r>
        </w:del>
      </w:ins>
      <w:del w:id="188" w:author="谢浩然" w:date="2019-07-10T17:09:29Z">
        <w:r>
          <w:rPr>
            <w:rFonts w:hint="eastAsia" w:ascii="宋体" w:hAnsi="宋体" w:eastAsia="黑体" w:cs="黑体"/>
            <w:kern w:val="2"/>
            <w:sz w:val="44"/>
            <w:szCs w:val="44"/>
            <w:lang w:val="en-US" w:eastAsia="zh-CN" w:bidi="ar-SA"/>
            <w:rPrChange w:id="189" w:author="卢颖东" w:date="2019-07-02T15:38:00Z">
              <w:rPr>
                <w:rFonts w:hint="eastAsia" w:ascii="黑体" w:hAnsi="黑体" w:eastAsia="黑体" w:cs="黑体"/>
                <w:kern w:val="2"/>
                <w:sz w:val="44"/>
                <w:szCs w:val="44"/>
                <w:lang w:val="en-US" w:eastAsia="zh-CN" w:bidi="ar-SA"/>
              </w:rPr>
            </w:rPrChange>
          </w:rPr>
          <w:delText>&gt;</w:delText>
        </w:r>
      </w:del>
    </w:p>
    <w:p>
      <w:pPr>
        <w:pStyle w:val="3"/>
        <w:adjustRightInd w:val="0"/>
        <w:snapToGrid w:val="0"/>
        <w:spacing w:beforeLines="0" w:afterLines="0" w:line="590" w:lineRule="exact"/>
        <w:jc w:val="center"/>
        <w:rPr>
          <w:del w:id="192" w:author="谢浩然" w:date="2019-07-10T17:09:29Z"/>
          <w:rFonts w:hint="eastAsia" w:ascii="宋体" w:hAnsi="宋体" w:eastAsia="黑体" w:cs="黑体"/>
          <w:color w:val="000000"/>
          <w:lang w:eastAsia="zh-CN"/>
        </w:rPr>
        <w:pPrChange w:id="191" w:author="卢颖东" w:date="2019-07-02T15:16:00Z">
          <w:pPr>
            <w:pStyle w:val="3"/>
            <w:adjustRightInd w:val="0"/>
            <w:snapToGrid w:val="0"/>
            <w:spacing w:line="590" w:lineRule="exact"/>
            <w:jc w:val="center"/>
          </w:pPr>
        </w:pPrChange>
      </w:pPr>
      <w:del w:id="193" w:author="谢浩然" w:date="2019-07-10T17:09:29Z">
        <w:r>
          <w:rPr>
            <w:rFonts w:hint="eastAsia" w:ascii="宋体" w:hAnsi="宋体" w:eastAsia="黑体" w:cs="黑体"/>
            <w:kern w:val="2"/>
            <w:sz w:val="44"/>
            <w:szCs w:val="44"/>
            <w:lang w:val="en-US" w:eastAsia="zh-CN" w:bidi="ar-SA"/>
            <w:rPrChange w:id="194" w:author="卢颖东" w:date="2019-07-02T15:38:00Z">
              <w:rPr>
                <w:rFonts w:hint="eastAsia" w:ascii="黑体" w:hAnsi="黑体" w:eastAsia="黑体" w:cs="黑体"/>
                <w:kern w:val="2"/>
                <w:sz w:val="44"/>
                <w:szCs w:val="44"/>
                <w:lang w:val="en-US" w:eastAsia="zh-CN" w:bidi="ar-SA"/>
              </w:rPr>
            </w:rPrChange>
          </w:rPr>
          <w:delText>办法</w:delText>
        </w:r>
      </w:del>
      <w:del w:id="196" w:author="谢浩然" w:date="2019-07-10T17:09:29Z">
        <w:r>
          <w:rPr>
            <w:rFonts w:hint="eastAsia" w:ascii="宋体" w:hAnsi="宋体" w:eastAsia="黑体" w:cs="黑体"/>
            <w:kern w:val="2"/>
            <w:sz w:val="44"/>
            <w:szCs w:val="44"/>
            <w:lang w:val="en-US" w:eastAsia="zh-CN" w:bidi="ar-SA"/>
            <w:rPrChange w:id="197" w:author="卢颖东" w:date="2019-07-02T15:38:00Z">
              <w:rPr>
                <w:rFonts w:hint="eastAsia" w:ascii="黑体" w:hAnsi="黑体" w:eastAsia="黑体" w:cs="黑体"/>
                <w:kern w:val="2"/>
                <w:sz w:val="44"/>
                <w:szCs w:val="44"/>
                <w:lang w:val="en-US" w:eastAsia="zh-CN" w:bidi="ar-SA"/>
              </w:rPr>
            </w:rPrChange>
          </w:rPr>
          <w:delText>（修订）</w:delText>
        </w:r>
      </w:del>
      <w:del w:id="199" w:author="谢浩然" w:date="2019-07-10T17:09:29Z">
        <w:r>
          <w:rPr>
            <w:rFonts w:hint="eastAsia" w:ascii="宋体" w:hAnsi="宋体" w:eastAsia="黑体" w:cs="黑体"/>
            <w:kern w:val="2"/>
            <w:sz w:val="44"/>
            <w:szCs w:val="44"/>
            <w:lang w:val="en-US" w:eastAsia="zh-CN" w:bidi="ar-SA"/>
            <w:rPrChange w:id="200" w:author="卢颖东" w:date="2019-07-02T15:38:00Z">
              <w:rPr>
                <w:rFonts w:hint="eastAsia" w:ascii="黑体" w:hAnsi="黑体" w:eastAsia="黑体" w:cs="黑体"/>
                <w:kern w:val="2"/>
                <w:sz w:val="44"/>
                <w:szCs w:val="44"/>
                <w:lang w:val="en-US" w:eastAsia="zh-CN" w:bidi="ar-SA"/>
              </w:rPr>
            </w:rPrChange>
          </w:rPr>
          <w:delText>》</w:delText>
        </w:r>
      </w:del>
      <w:del w:id="202" w:author="谢浩然" w:date="2019-07-10T17:09:29Z">
        <w:r>
          <w:rPr>
            <w:rFonts w:hint="eastAsia" w:ascii="宋体" w:hAnsi="宋体" w:eastAsia="黑体" w:cs="黑体"/>
            <w:color w:val="000000"/>
          </w:rPr>
          <w:delText>的</w:delText>
        </w:r>
      </w:del>
      <w:del w:id="203" w:author="谢浩然" w:date="2019-07-10T17:09:29Z">
        <w:r>
          <w:rPr>
            <w:rFonts w:hint="eastAsia" w:ascii="宋体" w:hAnsi="宋体" w:eastAsia="黑体" w:cs="黑体"/>
            <w:bCs/>
            <w:color w:val="000000"/>
            <w:szCs w:val="44"/>
          </w:rPr>
          <w:delText>审查报告</w:delText>
        </w:r>
      </w:del>
    </w:p>
    <w:p>
      <w:pPr>
        <w:keepNext w:val="0"/>
        <w:keepLines w:val="0"/>
        <w:pageBreakBefore w:val="0"/>
        <w:widowControl w:val="0"/>
        <w:kinsoku/>
        <w:wordWrap/>
        <w:overflowPunct/>
        <w:topLinePunct w:val="0"/>
        <w:bidi w:val="0"/>
        <w:spacing w:beforeLines="0" w:afterLines="0" w:line="590" w:lineRule="exact"/>
        <w:jc w:val="center"/>
        <w:textAlignment w:val="auto"/>
        <w:rPr>
          <w:del w:id="205" w:author="谢浩然" w:date="2019-07-10T17:09:29Z"/>
          <w:rFonts w:hint="default" w:ascii="宋体" w:hAnsi="宋体" w:eastAsia="楷体_GB2312" w:cs="Times New Roman"/>
          <w:color w:val="000000"/>
          <w:sz w:val="32"/>
        </w:rPr>
        <w:pPrChange w:id="204" w:author="卢颖东" w:date="2019-07-02T15:16:00Z">
          <w:pPr>
            <w:keepNext w:val="0"/>
            <w:keepLines w:val="0"/>
            <w:pageBreakBefore w:val="0"/>
            <w:widowControl w:val="0"/>
            <w:kinsoku/>
            <w:wordWrap/>
            <w:overflowPunct/>
            <w:topLinePunct w:val="0"/>
            <w:bidi w:val="0"/>
            <w:spacing w:line="590" w:lineRule="exact"/>
            <w:jc w:val="center"/>
            <w:textAlignment w:val="auto"/>
          </w:pPr>
        </w:pPrChange>
      </w:pPr>
      <w:del w:id="206" w:author="谢浩然" w:date="2019-07-10T17:09:29Z">
        <w:r>
          <w:rPr>
            <w:rFonts w:hint="eastAsia" w:ascii="宋体" w:hAnsi="宋体" w:eastAsia="方正小标宋简体" w:cs="方正小标宋简体"/>
            <w:color w:val="000000"/>
            <w:sz w:val="32"/>
          </w:rPr>
          <w:delText>——</w:delText>
        </w:r>
      </w:del>
      <w:del w:id="207" w:author="谢浩然" w:date="2019-07-10T17:09:29Z">
        <w:r>
          <w:rPr>
            <w:rFonts w:hint="default" w:ascii="宋体" w:hAnsi="宋体" w:eastAsia="楷体_GB2312" w:cs="Times New Roman"/>
            <w:color w:val="000000"/>
            <w:sz w:val="32"/>
          </w:rPr>
          <w:delText>201</w:delText>
        </w:r>
      </w:del>
      <w:del w:id="208" w:author="谢浩然" w:date="2019-07-10T17:09:29Z">
        <w:r>
          <w:rPr>
            <w:rFonts w:hint="eastAsia" w:ascii="宋体" w:hAnsi="宋体" w:eastAsia="楷体_GB2312" w:cs="Times New Roman"/>
            <w:color w:val="000000"/>
            <w:sz w:val="32"/>
            <w:lang w:val="en-US" w:eastAsia="zh-CN"/>
          </w:rPr>
          <w:delText>9</w:delText>
        </w:r>
      </w:del>
      <w:del w:id="209" w:author="谢浩然" w:date="2019-07-10T17:09:29Z">
        <w:r>
          <w:rPr>
            <w:rFonts w:hint="default" w:ascii="宋体" w:hAnsi="宋体" w:eastAsia="楷体_GB2312" w:cs="Times New Roman"/>
            <w:color w:val="000000"/>
            <w:sz w:val="32"/>
          </w:rPr>
          <w:delText>年</w:delText>
        </w:r>
      </w:del>
      <w:del w:id="210" w:author="谢浩然" w:date="2019-07-10T17:09:29Z">
        <w:r>
          <w:rPr>
            <w:rFonts w:hint="eastAsia" w:ascii="宋体" w:hAnsi="宋体" w:eastAsia="楷体_GB2312" w:cs="Times New Roman"/>
            <w:color w:val="000000"/>
            <w:sz w:val="32"/>
            <w:lang w:val="en-US" w:eastAsia="zh-CN"/>
          </w:rPr>
          <w:delText>5</w:delText>
        </w:r>
      </w:del>
      <w:del w:id="211" w:author="谢浩然" w:date="2019-07-10T17:09:29Z">
        <w:r>
          <w:rPr>
            <w:rFonts w:hint="default" w:ascii="宋体" w:hAnsi="宋体" w:eastAsia="楷体_GB2312" w:cs="Times New Roman"/>
            <w:color w:val="000000"/>
            <w:sz w:val="32"/>
          </w:rPr>
          <w:delText>月</w:delText>
        </w:r>
      </w:del>
      <w:del w:id="212" w:author="谢浩然" w:date="2019-07-10T17:09:29Z">
        <w:r>
          <w:rPr>
            <w:rFonts w:hint="eastAsia" w:ascii="宋体" w:hAnsi="宋体" w:eastAsia="楷体_GB2312" w:cs="Times New Roman"/>
            <w:color w:val="000000"/>
            <w:sz w:val="32"/>
            <w:lang w:val="en-US" w:eastAsia="zh-CN"/>
          </w:rPr>
          <w:delText>20</w:delText>
        </w:r>
      </w:del>
      <w:del w:id="213" w:author="谢浩然" w:date="2019-07-10T17:09:29Z">
        <w:r>
          <w:rPr>
            <w:rFonts w:hint="default" w:ascii="宋体" w:hAnsi="宋体" w:eastAsia="楷体_GB2312" w:cs="Times New Roman"/>
            <w:color w:val="000000"/>
            <w:sz w:val="32"/>
          </w:rPr>
          <w:delText>日在广东省第十</w:delText>
        </w:r>
      </w:del>
      <w:del w:id="214" w:author="谢浩然" w:date="2019-07-10T17:09:29Z">
        <w:r>
          <w:rPr>
            <w:rFonts w:hint="eastAsia" w:ascii="宋体" w:hAnsi="宋体" w:eastAsia="楷体_GB2312" w:cs="Times New Roman"/>
            <w:color w:val="000000"/>
            <w:sz w:val="32"/>
            <w:lang w:eastAsia="zh-CN"/>
          </w:rPr>
          <w:delText>三</w:delText>
        </w:r>
      </w:del>
      <w:del w:id="215" w:author="谢浩然" w:date="2019-07-10T17:09:29Z">
        <w:r>
          <w:rPr>
            <w:rFonts w:hint="default" w:ascii="宋体" w:hAnsi="宋体" w:eastAsia="楷体_GB2312" w:cs="Times New Roman"/>
            <w:color w:val="000000"/>
            <w:sz w:val="32"/>
          </w:rPr>
          <w:delText>届</w:delText>
        </w:r>
      </w:del>
    </w:p>
    <w:p>
      <w:pPr>
        <w:keepNext w:val="0"/>
        <w:keepLines w:val="0"/>
        <w:pageBreakBefore w:val="0"/>
        <w:widowControl w:val="0"/>
        <w:kinsoku/>
        <w:wordWrap/>
        <w:overflowPunct/>
        <w:topLinePunct w:val="0"/>
        <w:bidi w:val="0"/>
        <w:spacing w:beforeLines="0" w:afterLines="0" w:line="590" w:lineRule="exact"/>
        <w:ind w:firstLine="0" w:firstLineChars="0"/>
        <w:jc w:val="center"/>
        <w:textAlignment w:val="auto"/>
        <w:rPr>
          <w:del w:id="217" w:author="谢浩然" w:date="2019-07-10T17:09:29Z"/>
          <w:rFonts w:hint="default" w:ascii="宋体" w:hAnsi="宋体" w:eastAsia="楷体_GB2312" w:cs="Times New Roman"/>
          <w:color w:val="000000"/>
          <w:sz w:val="32"/>
        </w:rPr>
        <w:pPrChange w:id="216" w:author="卢颖东" w:date="2019-07-02T15:16:00Z">
          <w:pPr>
            <w:keepNext w:val="0"/>
            <w:keepLines w:val="0"/>
            <w:pageBreakBefore w:val="0"/>
            <w:widowControl w:val="0"/>
            <w:kinsoku/>
            <w:wordWrap/>
            <w:overflowPunct/>
            <w:topLinePunct w:val="0"/>
            <w:bidi w:val="0"/>
            <w:spacing w:line="590" w:lineRule="exact"/>
            <w:ind w:firstLine="0" w:firstLineChars="0"/>
            <w:jc w:val="center"/>
            <w:textAlignment w:val="auto"/>
          </w:pPr>
        </w:pPrChange>
      </w:pPr>
      <w:del w:id="218" w:author="谢浩然" w:date="2019-07-10T17:09:29Z">
        <w:r>
          <w:rPr>
            <w:rFonts w:hint="default" w:ascii="宋体" w:hAnsi="宋体" w:eastAsia="楷体_GB2312" w:cs="Times New Roman"/>
            <w:color w:val="000000"/>
            <w:sz w:val="32"/>
          </w:rPr>
          <w:delText>人民代表大会常务委员会第</w:delText>
        </w:r>
      </w:del>
      <w:del w:id="219" w:author="谢浩然" w:date="2019-07-10T17:09:29Z">
        <w:r>
          <w:rPr>
            <w:rFonts w:hint="eastAsia" w:ascii="宋体" w:hAnsi="宋体" w:eastAsia="楷体_GB2312" w:cs="Times New Roman"/>
            <w:color w:val="000000"/>
            <w:sz w:val="32"/>
            <w:lang w:eastAsia="zh-CN"/>
          </w:rPr>
          <w:delText>十二</w:delText>
        </w:r>
      </w:del>
      <w:del w:id="220" w:author="谢浩然" w:date="2019-07-10T17:09:29Z">
        <w:r>
          <w:rPr>
            <w:rFonts w:hint="default" w:ascii="宋体" w:hAnsi="宋体" w:eastAsia="楷体_GB2312" w:cs="Times New Roman"/>
            <w:color w:val="000000"/>
            <w:sz w:val="32"/>
          </w:rPr>
          <w:delText>次会议上</w:delText>
        </w:r>
      </w:del>
    </w:p>
    <w:p>
      <w:pPr>
        <w:keepNext w:val="0"/>
        <w:keepLines w:val="0"/>
        <w:pageBreakBefore w:val="0"/>
        <w:widowControl w:val="0"/>
        <w:tabs>
          <w:tab w:val="left" w:pos="6555"/>
        </w:tabs>
        <w:kinsoku/>
        <w:wordWrap/>
        <w:overflowPunct/>
        <w:topLinePunct w:val="0"/>
        <w:autoSpaceDE/>
        <w:autoSpaceDN/>
        <w:bidi w:val="0"/>
        <w:adjustRightInd w:val="0"/>
        <w:snapToGrid w:val="0"/>
        <w:spacing w:before="0" w:beforeLines="0" w:after="0" w:afterLines="0" w:line="590" w:lineRule="exact"/>
        <w:jc w:val="center"/>
        <w:textAlignment w:val="auto"/>
        <w:outlineLvl w:val="9"/>
        <w:rPr>
          <w:del w:id="222" w:author="谢浩然" w:date="2019-07-10T17:09:29Z"/>
          <w:rFonts w:hint="default" w:ascii="宋体" w:hAnsi="宋体" w:eastAsia="楷体_GB2312" w:cs="Times New Roman"/>
          <w:color w:val="000000"/>
          <w:sz w:val="32"/>
          <w:szCs w:val="32"/>
        </w:rPr>
        <w:pPrChange w:id="221" w:author="卢颖东" w:date="2019-07-02T15:16:00Z">
          <w:pPr>
            <w:keepNext w:val="0"/>
            <w:keepLines w:val="0"/>
            <w:pageBreakBefore w:val="0"/>
            <w:widowControl w:val="0"/>
            <w:tabs>
              <w:tab w:val="left" w:pos="6555"/>
            </w:tabs>
            <w:kinsoku/>
            <w:wordWrap/>
            <w:overflowPunct/>
            <w:topLinePunct w:val="0"/>
            <w:autoSpaceDE/>
            <w:autoSpaceDN/>
            <w:bidi w:val="0"/>
            <w:adjustRightInd w:val="0"/>
            <w:snapToGrid w:val="0"/>
            <w:spacing w:line="590" w:lineRule="exact"/>
            <w:jc w:val="center"/>
            <w:textAlignment w:val="auto"/>
            <w:outlineLvl w:val="9"/>
          </w:pPr>
        </w:pPrChange>
      </w:pPr>
      <w:del w:id="223" w:author="谢浩然" w:date="2019-07-10T17:09:29Z">
        <w:r>
          <w:rPr>
            <w:rFonts w:hint="default" w:ascii="宋体" w:hAnsi="宋体" w:eastAsia="楷体_GB2312" w:cs="Times New Roman"/>
            <w:color w:val="000000"/>
            <w:sz w:val="32"/>
            <w:szCs w:val="22"/>
            <w:lang w:val="en-US" w:eastAsia="zh-CN"/>
          </w:rPr>
          <w:delText>广东省人大法制委员会</w:delText>
        </w:r>
      </w:del>
      <w:del w:id="224" w:author="谢浩然" w:date="2019-07-10T17:09:29Z">
        <w:r>
          <w:rPr>
            <w:rFonts w:hint="eastAsia" w:ascii="宋体" w:hAnsi="宋体" w:eastAsia="楷体_GB2312" w:cs="Times New Roman"/>
            <w:color w:val="000000"/>
            <w:sz w:val="32"/>
            <w:szCs w:val="22"/>
            <w:lang w:val="en-US" w:eastAsia="zh-CN"/>
          </w:rPr>
          <w:delText xml:space="preserve">副主任委员  </w:delText>
        </w:r>
      </w:del>
      <w:del w:id="225" w:author="谢浩然" w:date="2019-07-10T17:09:29Z">
        <w:r>
          <w:rPr>
            <w:rFonts w:hint="eastAsia" w:ascii="宋体" w:hAnsi="宋体" w:eastAsia="楷体_GB2312" w:cs="Arial"/>
            <w:color w:val="000000"/>
            <w:sz w:val="32"/>
            <w:szCs w:val="22"/>
            <w:lang w:val="en-US" w:eastAsia="zh-CN"/>
          </w:rPr>
          <w:delText>李柏阳</w:delText>
        </w:r>
      </w:del>
      <w:del w:id="226" w:author="谢浩然" w:date="2019-07-10T17:09:29Z">
        <w:r>
          <w:rPr>
            <w:rFonts w:hint="eastAsia" w:ascii="宋体" w:hAnsi="宋体" w:eastAsia="楷体_GB2312" w:cs="Times New Roman"/>
            <w:color w:val="000000"/>
            <w:sz w:val="32"/>
            <w:szCs w:val="22"/>
            <w:lang w:val="en-US" w:eastAsia="zh-CN"/>
          </w:rPr>
          <w:delText xml:space="preserve"> </w:delText>
        </w:r>
      </w:del>
      <w:del w:id="227" w:author="谢浩然" w:date="2019-07-10T17:09:29Z">
        <w:r>
          <w:rPr>
            <w:rFonts w:hint="default" w:ascii="宋体" w:hAnsi="宋体" w:eastAsia="楷体_GB2312" w:cs="Times New Roman"/>
            <w:color w:val="000000"/>
            <w:sz w:val="32"/>
            <w:szCs w:val="22"/>
            <w:lang w:val="en-US" w:eastAsia="zh-CN"/>
          </w:rPr>
          <w:delText xml:space="preserve"> </w:delText>
        </w:r>
      </w:del>
    </w:p>
    <w:p>
      <w:pPr>
        <w:spacing w:beforeLines="0" w:afterLines="0" w:line="590" w:lineRule="exact"/>
        <w:rPr>
          <w:del w:id="229" w:author="谢浩然" w:date="2019-07-10T17:09:29Z"/>
          <w:rFonts w:hint="eastAsia" w:ascii="宋体" w:hAnsi="宋体" w:eastAsia="方正仿宋简体" w:cs="宋体"/>
          <w:color w:val="000000"/>
          <w:szCs w:val="32"/>
        </w:rPr>
        <w:pPrChange w:id="228" w:author="卢颖东" w:date="2019-07-02T15:16:00Z">
          <w:pPr>
            <w:spacing w:line="590" w:lineRule="exact"/>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31" w:author="谢浩然" w:date="2019-07-10T17:09:29Z"/>
          <w:rFonts w:hint="eastAsia" w:ascii="宋体" w:hAnsi="宋体" w:eastAsia="黑体" w:cs="黑体"/>
          <w:color w:val="000000"/>
          <w:szCs w:val="32"/>
          <w:rPrChange w:id="232" w:author="卢颖东" w:date="2019-07-02T15:38:00Z">
            <w:rPr>
              <w:del w:id="233" w:author="谢浩然" w:date="2019-07-10T17:09:29Z"/>
              <w:rFonts w:hint="eastAsia" w:ascii="黑体" w:hAnsi="黑体" w:eastAsia="黑体" w:cs="黑体"/>
              <w:color w:val="000000"/>
              <w:szCs w:val="32"/>
            </w:rPr>
          </w:rPrChange>
        </w:rPr>
        <w:pPrChange w:id="230" w:author="卢颖东" w:date="2019-07-02T15:16: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234" w:author="谢浩然" w:date="2019-07-10T17:09:29Z">
        <w:r>
          <w:rPr>
            <w:rFonts w:hint="eastAsia" w:ascii="宋体" w:hAnsi="宋体" w:eastAsia="黑体" w:cs="黑体"/>
            <w:color w:val="000000"/>
            <w:lang w:val="en-US"/>
            <w:rPrChange w:id="235" w:author="卢颖东" w:date="2019-07-02T15:38:00Z">
              <w:rPr>
                <w:rFonts w:hint="eastAsia" w:ascii="仿宋_GB2312" w:hAnsi="仿宋_GB2312" w:eastAsia="仿宋_GB2312" w:cs="仿宋_GB2312"/>
                <w:color w:val="000000"/>
                <w:lang w:val="en-US"/>
              </w:rPr>
            </w:rPrChange>
          </w:rPr>
          <w:delText>主任、各位副主任</w:delText>
        </w:r>
      </w:del>
      <w:del w:id="237" w:author="谢浩然" w:date="2019-07-10T17:09:29Z">
        <w:r>
          <w:rPr>
            <w:rFonts w:hint="eastAsia" w:ascii="宋体" w:hAnsi="宋体" w:eastAsia="黑体" w:cs="黑体"/>
            <w:color w:val="000000"/>
            <w:sz w:val="32"/>
            <w:szCs w:val="32"/>
            <w:rPrChange w:id="238" w:author="卢颖东" w:date="2019-07-02T15:38:00Z">
              <w:rPr>
                <w:rFonts w:hint="eastAsia" w:ascii="仿宋_GB2312" w:hAnsi="仿宋_GB2312" w:eastAsia="仿宋_GB2312" w:cs="仿宋_GB2312"/>
                <w:color w:val="000000"/>
                <w:sz w:val="32"/>
                <w:szCs w:val="32"/>
              </w:rPr>
            </w:rPrChange>
          </w:rPr>
          <w:delText>、秘书长，各位委员</w:delText>
        </w:r>
      </w:del>
      <w:del w:id="240" w:author="谢浩然" w:date="2019-07-10T17:09:29Z">
        <w:r>
          <w:rPr>
            <w:rFonts w:hint="eastAsia" w:ascii="宋体" w:hAnsi="宋体" w:eastAsia="黑体" w:cs="黑体"/>
            <w:color w:val="000000"/>
            <w:lang w:val="en-US"/>
            <w:rPrChange w:id="241" w:author="卢颖东" w:date="2019-07-02T15:38:00Z">
              <w:rPr>
                <w:rFonts w:hint="eastAsia" w:ascii="仿宋_GB2312" w:hAnsi="仿宋_GB2312" w:eastAsia="仿宋_GB2312" w:cs="仿宋_GB2312"/>
                <w:color w:val="000000"/>
                <w:lang w:val="en-US"/>
              </w:rPr>
            </w:rPrChange>
          </w:rPr>
          <w:delText>：</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244" w:author="谢浩然" w:date="2019-07-10T17:09:29Z"/>
          <w:rFonts w:hint="eastAsia" w:ascii="宋体" w:hAnsi="宋体" w:eastAsia="仿宋_GB2312" w:cs="仿宋_GB2312"/>
          <w:sz w:val="32"/>
          <w:szCs w:val="32"/>
          <w:lang w:val="en-US" w:eastAsia="zh-CN"/>
        </w:rPr>
        <w:pPrChange w:id="243" w:author="卢颖东" w:date="2019-07-02T15:16: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45" w:author="谢浩然" w:date="2019-07-10T17:09:29Z">
        <w:r>
          <w:rPr>
            <w:rFonts w:hint="eastAsia" w:ascii="宋体" w:hAnsi="宋体" w:eastAsia="仿宋_GB2312" w:cs="仿宋_GB2312"/>
            <w:sz w:val="32"/>
            <w:szCs w:val="32"/>
            <w:lang w:val="en-US" w:eastAsia="zh-CN"/>
          </w:rPr>
          <w:delText>现将法制委</w:delText>
        </w:r>
      </w:del>
      <w:del w:id="246" w:author="谢浩然" w:date="2019-07-10T17:09:29Z">
        <w:r>
          <w:rPr>
            <w:rFonts w:hint="eastAsia" w:ascii="宋体" w:hAnsi="宋体" w:cs="仿宋_GB2312"/>
            <w:sz w:val="32"/>
            <w:szCs w:val="32"/>
            <w:lang w:val="en-US" w:eastAsia="zh-CN"/>
          </w:rPr>
          <w:delText>员</w:delText>
        </w:r>
      </w:del>
      <w:del w:id="247" w:author="谢浩然" w:date="2019-07-10T17:09:29Z">
        <w:r>
          <w:rPr>
            <w:rFonts w:hint="eastAsia" w:ascii="宋体" w:hAnsi="宋体" w:eastAsia="仿宋_GB2312" w:cs="仿宋_GB2312"/>
            <w:sz w:val="32"/>
            <w:szCs w:val="32"/>
            <w:lang w:val="en-US" w:eastAsia="zh-CN"/>
          </w:rPr>
          <w:delText>会对《广州市实施〈中华人民共和国工会法〉办法（修订）</w:delText>
        </w:r>
      </w:del>
      <w:del w:id="248" w:author="谢浩然" w:date="2019-07-10T17:09:29Z">
        <w:r>
          <w:rPr>
            <w:rFonts w:hint="eastAsia" w:ascii="宋体" w:hAnsi="宋体" w:eastAsia="仿宋_GB2312" w:cs="仿宋_GB2312"/>
            <w:sz w:val="32"/>
            <w:szCs w:val="32"/>
          </w:rPr>
          <w:delText>》</w:delText>
        </w:r>
      </w:del>
      <w:del w:id="249" w:author="谢浩然" w:date="2019-07-10T17:09:29Z">
        <w:r>
          <w:rPr>
            <w:rFonts w:hint="eastAsia" w:ascii="宋体" w:hAnsi="宋体" w:eastAsia="仿宋_GB2312" w:cs="仿宋_GB2312"/>
            <w:sz w:val="32"/>
            <w:szCs w:val="32"/>
            <w:lang w:val="en-US" w:eastAsia="zh-CN"/>
          </w:rPr>
          <w:delText>（以下简称《办法》）的审查情况报告如下：</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firstLine="632" w:firstLineChars="200"/>
        <w:textAlignment w:val="auto"/>
        <w:outlineLvl w:val="1"/>
        <w:rPr>
          <w:del w:id="251" w:author="谢浩然" w:date="2019-07-10T17:09:29Z"/>
          <w:rFonts w:hint="eastAsia" w:ascii="宋体" w:hAnsi="宋体" w:eastAsia="仿宋_GB2312" w:cs="仿宋_GB2312"/>
          <w:lang w:val="en-US" w:eastAsia="zh-CN"/>
        </w:rPr>
        <w:pPrChange w:id="250" w:author="卢颖东" w:date="2019-07-02T15:16: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252" w:author="谢浩然" w:date="2019-07-10T17:09:29Z">
        <w:r>
          <w:rPr>
            <w:rFonts w:hint="eastAsia" w:ascii="宋体" w:hAnsi="宋体" w:eastAsia="仿宋_GB2312" w:cs="仿宋_GB2312"/>
            <w:sz w:val="32"/>
            <w:szCs w:val="32"/>
            <w:lang w:val="en-US" w:eastAsia="zh-CN"/>
          </w:rPr>
          <w:delText>广州市人大常委会在审</w:delText>
        </w:r>
      </w:del>
      <w:del w:id="253" w:author="谢浩然" w:date="2019-07-10T17:09:29Z">
        <w:r>
          <w:rPr>
            <w:rFonts w:hint="eastAsia" w:ascii="宋体" w:hAnsi="宋体" w:eastAsia="仿宋_GB2312" w:cs="仿宋_GB2312"/>
            <w:sz w:val="32"/>
            <w:szCs w:val="32"/>
            <w:lang w:eastAsia="zh-CN"/>
          </w:rPr>
          <w:delText>议</w:delText>
        </w:r>
      </w:del>
      <w:del w:id="254" w:author="谢浩然" w:date="2019-07-10T17:09:29Z">
        <w:r>
          <w:rPr>
            <w:rFonts w:hint="eastAsia" w:ascii="宋体" w:hAnsi="宋体" w:eastAsia="仿宋_GB2312" w:cs="仿宋_GB2312"/>
            <w:sz w:val="32"/>
            <w:szCs w:val="32"/>
          </w:rPr>
          <w:delText>《广州市实施〈中华人民共和国工会法〉办法</w:delText>
        </w:r>
      </w:del>
      <w:del w:id="255" w:author="谢浩然" w:date="2019-07-10T17:09:29Z">
        <w:r>
          <w:rPr>
            <w:rFonts w:hint="eastAsia" w:ascii="宋体" w:hAnsi="宋体" w:eastAsia="仿宋_GB2312" w:cs="仿宋_GB2312"/>
            <w:sz w:val="32"/>
            <w:szCs w:val="32"/>
            <w:lang w:eastAsia="zh-CN"/>
          </w:rPr>
          <w:delText>（修订</w:delText>
        </w:r>
      </w:del>
      <w:del w:id="256" w:author="谢浩然" w:date="2019-07-10T17:09:29Z">
        <w:r>
          <w:rPr>
            <w:rFonts w:hint="eastAsia" w:ascii="宋体" w:hAnsi="宋体" w:eastAsia="仿宋_GB2312" w:cs="仿宋_GB2312"/>
            <w:sz w:val="32"/>
            <w:szCs w:val="32"/>
            <w:lang w:val="en-US" w:eastAsia="zh-CN"/>
          </w:rPr>
          <w:delText>草案）</w:delText>
        </w:r>
      </w:del>
      <w:del w:id="257" w:author="谢浩然" w:date="2019-07-10T17:09:29Z">
        <w:r>
          <w:rPr>
            <w:rFonts w:hint="eastAsia" w:ascii="宋体" w:hAnsi="宋体" w:eastAsia="仿宋_GB2312" w:cs="仿宋_GB2312"/>
            <w:sz w:val="32"/>
            <w:szCs w:val="32"/>
            <w:lang w:eastAsia="zh-CN"/>
          </w:rPr>
          <w:delText>》</w:delText>
        </w:r>
      </w:del>
      <w:del w:id="258" w:author="谢浩然" w:date="2019-07-10T17:09:29Z">
        <w:r>
          <w:rPr>
            <w:rFonts w:hint="eastAsia" w:ascii="宋体" w:hAnsi="宋体" w:eastAsia="仿宋_GB2312" w:cs="仿宋_GB2312"/>
            <w:sz w:val="32"/>
            <w:szCs w:val="32"/>
            <w:lang w:val="en-US" w:eastAsia="zh-CN"/>
          </w:rPr>
          <w:delText>的过程中，征求了省人大常委会法制工作委员会的意见。法制工作委员会将该</w:delText>
        </w:r>
      </w:del>
      <w:del w:id="259" w:author="谢浩然" w:date="2019-07-10T17:09:29Z">
        <w:r>
          <w:rPr>
            <w:rFonts w:hint="eastAsia" w:ascii="宋体" w:hAnsi="宋体" w:eastAsia="仿宋_GB2312" w:cs="仿宋_GB2312"/>
            <w:sz w:val="32"/>
            <w:szCs w:val="32"/>
            <w:lang w:eastAsia="zh-CN"/>
          </w:rPr>
          <w:delText>修订</w:delText>
        </w:r>
      </w:del>
      <w:del w:id="260" w:author="谢浩然" w:date="2019-07-10T17:09:29Z">
        <w:r>
          <w:rPr>
            <w:rFonts w:hint="eastAsia" w:ascii="宋体" w:hAnsi="宋体" w:eastAsia="仿宋_GB2312" w:cs="仿宋_GB2312"/>
            <w:sz w:val="32"/>
            <w:szCs w:val="32"/>
            <w:lang w:val="en-US" w:eastAsia="zh-CN"/>
          </w:rPr>
          <w:delText>草案修改稿送</w:delText>
        </w:r>
      </w:del>
      <w:del w:id="261" w:author="谢浩然" w:date="2019-07-10T17:09:29Z">
        <w:r>
          <w:rPr>
            <w:rFonts w:hint="eastAsia" w:ascii="宋体" w:hAnsi="宋体"/>
            <w:sz w:val="32"/>
            <w:szCs w:val="32"/>
            <w:lang w:eastAsia="zh-CN"/>
          </w:rPr>
          <w:delText>省人大监察司法委、财政经济委，</w:delText>
        </w:r>
      </w:del>
      <w:del w:id="262" w:author="谢浩然" w:date="2019-07-10T17:09:29Z">
        <w:r>
          <w:rPr>
            <w:rFonts w:hint="eastAsia" w:ascii="宋体" w:hAnsi="宋体"/>
            <w:sz w:val="32"/>
            <w:szCs w:val="32"/>
            <w:highlight w:val="none"/>
            <w:lang w:eastAsia="zh-CN"/>
          </w:rPr>
          <w:delText>省民政厅、省财政厅、省人力资源社会保障厅，省工商联、省总工会、省妇联、省残联、省红十字会，</w:delText>
        </w:r>
      </w:del>
      <w:del w:id="263" w:author="谢浩然" w:date="2019-07-10T17:09:29Z">
        <w:r>
          <w:rPr>
            <w:rFonts w:hint="eastAsia" w:ascii="宋体" w:hAnsi="宋体"/>
            <w:sz w:val="32"/>
            <w:szCs w:val="32"/>
            <w:lang w:eastAsia="zh-CN"/>
          </w:rPr>
          <w:delText>省监委</w:delText>
        </w:r>
      </w:del>
      <w:del w:id="264" w:author="谢浩然" w:date="2019-07-10T17:09:29Z">
        <w:r>
          <w:rPr>
            <w:rFonts w:hint="eastAsia" w:ascii="宋体" w:hAnsi="宋体"/>
            <w:sz w:val="32"/>
            <w:szCs w:val="32"/>
            <w:lang w:val="en-US" w:eastAsia="zh-CN"/>
          </w:rPr>
          <w:delText>、</w:delText>
        </w:r>
      </w:del>
      <w:del w:id="265" w:author="谢浩然" w:date="2019-07-10T17:09:29Z">
        <w:r>
          <w:rPr>
            <w:rFonts w:hint="eastAsia" w:ascii="宋体" w:hAnsi="宋体"/>
            <w:sz w:val="32"/>
            <w:szCs w:val="32"/>
            <w:lang w:eastAsia="zh-CN"/>
          </w:rPr>
          <w:delText>省法院、省检察院</w:delText>
        </w:r>
      </w:del>
      <w:del w:id="266" w:author="谢浩然" w:date="2019-07-10T17:09:29Z">
        <w:r>
          <w:rPr>
            <w:rFonts w:hint="eastAsia" w:ascii="宋体" w:hAnsi="宋体" w:eastAsia="仿宋_GB2312" w:cs="仿宋_GB2312"/>
            <w:sz w:val="32"/>
            <w:szCs w:val="32"/>
            <w:lang w:val="en-US" w:eastAsia="zh-CN"/>
          </w:rPr>
          <w:delText>等十</w:delText>
        </w:r>
      </w:del>
      <w:del w:id="267" w:author="谢浩然" w:date="2019-07-10T17:09:29Z">
        <w:r>
          <w:rPr>
            <w:rFonts w:hint="eastAsia" w:ascii="宋体" w:hAnsi="宋体" w:cs="仿宋_GB2312"/>
            <w:sz w:val="32"/>
            <w:szCs w:val="32"/>
            <w:lang w:val="en-US" w:eastAsia="zh-CN"/>
          </w:rPr>
          <w:delText>三</w:delText>
        </w:r>
      </w:del>
      <w:del w:id="268" w:author="谢浩然" w:date="2019-07-10T17:09:29Z">
        <w:r>
          <w:rPr>
            <w:rFonts w:hint="eastAsia" w:ascii="宋体" w:hAnsi="宋体" w:eastAsia="仿宋_GB2312" w:cs="仿宋_GB2312"/>
            <w:sz w:val="32"/>
            <w:szCs w:val="32"/>
            <w:lang w:val="en-US" w:eastAsia="zh-CN"/>
          </w:rPr>
          <w:delText>个单位征求了意见，并进行了研究，提出了有关的意见和建议。广州市人大常委会认真研究了省人大常委会法制工作委员会的意见，对修订草案修改稿作了修改完善。4月11日，法制工作委员会收到广州市人大常委会报送省人大常委会的《关于</w:delText>
        </w:r>
      </w:del>
      <w:del w:id="269" w:author="谢浩然" w:date="2019-07-10T17:09:29Z">
        <w:r>
          <w:rPr>
            <w:rFonts w:hint="eastAsia" w:ascii="宋体" w:hAnsi="宋体" w:eastAsia="仿宋_GB2312" w:cs="仿宋_GB2312"/>
            <w:sz w:val="32"/>
            <w:szCs w:val="32"/>
            <w:u w:val="none"/>
            <w:lang w:val="en-US" w:eastAsia="zh-CN"/>
          </w:rPr>
          <w:delText>报请批准</w:delText>
        </w:r>
      </w:del>
      <w:del w:id="270" w:author="谢浩然" w:date="2019-07-10T17:09:29Z">
        <w:r>
          <w:rPr>
            <w:rFonts w:hint="eastAsia" w:ascii="宋体" w:hAnsi="宋体" w:eastAsia="仿宋_GB2312" w:cs="仿宋_GB2312"/>
            <w:color w:val="000000"/>
            <w:sz w:val="32"/>
            <w:szCs w:val="32"/>
            <w:lang w:eastAsia="zh-CN"/>
          </w:rPr>
          <w:delText>〈</w:delText>
        </w:r>
      </w:del>
      <w:del w:id="271" w:author="谢浩然" w:date="2019-07-10T17:09:29Z">
        <w:r>
          <w:rPr>
            <w:rFonts w:hint="eastAsia" w:ascii="宋体" w:hAnsi="宋体" w:eastAsia="仿宋_GB2312" w:cs="仿宋_GB2312"/>
            <w:sz w:val="32"/>
            <w:szCs w:val="32"/>
            <w:lang w:val="en-US" w:eastAsia="zh-CN"/>
          </w:rPr>
          <w:delText>广州市实施</w:delText>
        </w:r>
      </w:del>
      <w:del w:id="272" w:author="谢浩然" w:date="2019-07-10T17:09:29Z">
        <w:r>
          <w:rPr>
            <w:rFonts w:hint="eastAsia" w:ascii="宋体" w:hAnsi="宋体" w:cs="仿宋_GB2312"/>
            <w:sz w:val="32"/>
            <w:szCs w:val="32"/>
            <w:lang w:val="en-US" w:eastAsia="zh-CN"/>
          </w:rPr>
          <w:delText>《</w:delText>
        </w:r>
      </w:del>
      <w:del w:id="273" w:author="谢浩然" w:date="2019-07-10T17:09:29Z">
        <w:r>
          <w:rPr>
            <w:rFonts w:hint="eastAsia" w:ascii="宋体" w:hAnsi="宋体" w:eastAsia="仿宋_GB2312" w:cs="仿宋_GB2312"/>
            <w:sz w:val="32"/>
            <w:szCs w:val="32"/>
            <w:lang w:val="en-US" w:eastAsia="zh-CN"/>
          </w:rPr>
          <w:delText>中华人民共和国工会法</w:delText>
        </w:r>
      </w:del>
      <w:del w:id="274" w:author="谢浩然" w:date="2019-07-10T17:09:29Z">
        <w:r>
          <w:rPr>
            <w:rFonts w:hint="eastAsia" w:ascii="宋体" w:hAnsi="宋体" w:cs="仿宋_GB2312"/>
            <w:sz w:val="32"/>
            <w:szCs w:val="32"/>
            <w:lang w:val="en-US" w:eastAsia="zh-CN"/>
          </w:rPr>
          <w:delText>》</w:delText>
        </w:r>
      </w:del>
      <w:del w:id="275" w:author="谢浩然" w:date="2019-07-10T17:09:29Z">
        <w:r>
          <w:rPr>
            <w:rFonts w:hint="eastAsia" w:ascii="宋体" w:hAnsi="宋体" w:eastAsia="仿宋_GB2312" w:cs="仿宋_GB2312"/>
            <w:sz w:val="32"/>
            <w:szCs w:val="32"/>
            <w:lang w:val="en-US" w:eastAsia="zh-CN"/>
          </w:rPr>
          <w:delText>办法（修订）〉</w:delText>
        </w:r>
      </w:del>
      <w:del w:id="276" w:author="谢浩然" w:date="2019-07-10T17:09:29Z">
        <w:r>
          <w:rPr>
            <w:rFonts w:hint="eastAsia" w:ascii="宋体" w:hAnsi="宋体" w:cs="仿宋_GB2312"/>
            <w:sz w:val="32"/>
            <w:szCs w:val="32"/>
            <w:lang w:val="en-US" w:eastAsia="zh-CN"/>
          </w:rPr>
          <w:delText>的报告</w:delText>
        </w:r>
      </w:del>
      <w:del w:id="277" w:author="谢浩然" w:date="2019-07-10T17:09:29Z">
        <w:r>
          <w:rPr>
            <w:rFonts w:hint="eastAsia" w:ascii="宋体" w:hAnsi="宋体" w:eastAsia="仿宋_GB2312" w:cs="仿宋_GB2312"/>
            <w:sz w:val="32"/>
            <w:szCs w:val="32"/>
            <w:u w:val="none"/>
          </w:rPr>
          <w:delText>》</w:delText>
        </w:r>
      </w:del>
      <w:del w:id="278" w:author="谢浩然" w:date="2019-07-10T17:09:29Z">
        <w:r>
          <w:rPr>
            <w:rFonts w:hint="eastAsia" w:ascii="宋体" w:hAnsi="宋体" w:eastAsia="仿宋_GB2312" w:cs="仿宋_GB2312"/>
            <w:sz w:val="32"/>
            <w:szCs w:val="32"/>
            <w:lang w:val="en-US" w:eastAsia="zh-CN"/>
          </w:rPr>
          <w:delText>后，</w:delText>
        </w:r>
      </w:del>
      <w:del w:id="279" w:author="谢浩然" w:date="2019-07-10T17:09:29Z">
        <w:r>
          <w:rPr>
            <w:rFonts w:hint="eastAsia" w:ascii="宋体" w:hAnsi="宋体" w:eastAsia="仿宋_GB2312" w:cs="仿宋_GB2312"/>
            <w:sz w:val="32"/>
            <w:szCs w:val="32"/>
            <w:highlight w:val="none"/>
          </w:rPr>
          <w:delText>再次研究，</w:delText>
        </w:r>
      </w:del>
      <w:del w:id="280" w:author="谢浩然" w:date="2019-07-10T17:09:29Z">
        <w:r>
          <w:rPr>
            <w:rFonts w:hint="eastAsia" w:ascii="宋体" w:hAnsi="宋体" w:eastAsia="仿宋_GB2312" w:cs="仿宋_GB2312"/>
            <w:sz w:val="32"/>
            <w:szCs w:val="32"/>
            <w:lang w:val="en-US" w:eastAsia="zh-CN"/>
          </w:rPr>
          <w:delText>提出了初步审查意见。</w:delText>
        </w:r>
      </w:del>
      <w:del w:id="281" w:author="谢浩然" w:date="2019-07-10T17:09:29Z">
        <w:r>
          <w:rPr>
            <w:rFonts w:hint="eastAsia" w:ascii="宋体" w:hAnsi="宋体" w:cs="仿宋_GB2312"/>
            <w:sz w:val="32"/>
            <w:szCs w:val="32"/>
            <w:lang w:val="en-US" w:eastAsia="zh-CN"/>
          </w:rPr>
          <w:delText>5</w:delText>
        </w:r>
      </w:del>
      <w:del w:id="282" w:author="谢浩然" w:date="2019-07-10T17:09:29Z">
        <w:r>
          <w:rPr>
            <w:rFonts w:hint="eastAsia" w:ascii="宋体" w:hAnsi="宋体" w:eastAsia="仿宋_GB2312" w:cs="仿宋_GB2312"/>
            <w:sz w:val="32"/>
            <w:szCs w:val="32"/>
            <w:lang w:val="en-US" w:eastAsia="zh-CN"/>
          </w:rPr>
          <w:delText>月</w:delText>
        </w:r>
      </w:del>
      <w:del w:id="283" w:author="谢浩然" w:date="2019-07-10T17:09:29Z">
        <w:r>
          <w:rPr>
            <w:rFonts w:hint="eastAsia" w:ascii="宋体" w:hAnsi="宋体" w:cs="仿宋_GB2312"/>
            <w:sz w:val="32"/>
            <w:szCs w:val="32"/>
            <w:lang w:val="en-US" w:eastAsia="zh-CN"/>
          </w:rPr>
          <w:delText>8</w:delText>
        </w:r>
      </w:del>
      <w:del w:id="284" w:author="谢浩然" w:date="2019-07-10T17:09:29Z">
        <w:r>
          <w:rPr>
            <w:rFonts w:hint="eastAsia" w:ascii="宋体" w:hAnsi="宋体" w:eastAsia="仿宋_GB2312" w:cs="仿宋_GB2312"/>
            <w:sz w:val="32"/>
            <w:szCs w:val="32"/>
            <w:lang w:val="en-US" w:eastAsia="zh-CN"/>
          </w:rPr>
          <w:delText>日，法制委员会全体会议对《</w:delText>
        </w:r>
      </w:del>
      <w:del w:id="285" w:author="谢浩然" w:date="2019-07-10T17:09:29Z">
        <w:r>
          <w:rPr>
            <w:rFonts w:hint="eastAsia" w:ascii="宋体" w:hAnsi="宋体" w:cs="仿宋_GB2312"/>
            <w:sz w:val="32"/>
            <w:szCs w:val="32"/>
            <w:lang w:val="en-US" w:eastAsia="zh-CN"/>
          </w:rPr>
          <w:delText>办法</w:delText>
        </w:r>
      </w:del>
      <w:del w:id="286" w:author="谢浩然" w:date="2019-07-10T17:09:29Z">
        <w:r>
          <w:rPr>
            <w:rFonts w:hint="eastAsia" w:ascii="宋体" w:hAnsi="宋体" w:eastAsia="仿宋_GB2312" w:cs="仿宋_GB2312"/>
            <w:sz w:val="32"/>
            <w:szCs w:val="32"/>
            <w:lang w:val="en-US" w:eastAsia="zh-CN"/>
          </w:rPr>
          <w:delText>》的合法性进行了审查。</w:delText>
        </w:r>
      </w:del>
      <w:del w:id="287" w:author="谢浩然" w:date="2019-07-10T17:09:29Z">
        <w:r>
          <w:rPr>
            <w:rFonts w:hint="eastAsia" w:ascii="宋体" w:hAnsi="宋体" w:cs="Times New Roman"/>
            <w:szCs w:val="22"/>
            <w:lang w:eastAsia="zh-CN"/>
          </w:rPr>
          <w:delText>经</w:delText>
        </w:r>
      </w:del>
      <w:del w:id="288" w:author="谢浩然" w:date="2019-07-10T17:09:29Z">
        <w:r>
          <w:rPr>
            <w:rFonts w:hint="eastAsia" w:ascii="宋体" w:hAnsi="宋体" w:cs="Times New Roman"/>
            <w:sz w:val="32"/>
            <w:szCs w:val="22"/>
            <w:lang w:val="en-US" w:eastAsia="zh-CN"/>
          </w:rPr>
          <w:delText>5</w:delText>
        </w:r>
      </w:del>
      <w:del w:id="289" w:author="谢浩然" w:date="2019-07-10T17:09:29Z">
        <w:r>
          <w:rPr>
            <w:rFonts w:hint="eastAsia" w:ascii="宋体" w:hAnsi="宋体" w:eastAsia="仿宋_GB2312" w:cs="Times New Roman"/>
            <w:sz w:val="32"/>
            <w:szCs w:val="22"/>
            <w:lang w:val="en-US" w:eastAsia="zh-CN"/>
          </w:rPr>
          <w:delText>月</w:delText>
        </w:r>
      </w:del>
      <w:del w:id="290" w:author="谢浩然" w:date="2019-07-10T17:09:29Z">
        <w:r>
          <w:rPr>
            <w:rFonts w:hint="eastAsia" w:ascii="宋体" w:hAnsi="宋体" w:cs="Times New Roman"/>
            <w:sz w:val="32"/>
            <w:szCs w:val="22"/>
            <w:lang w:val="en-US" w:eastAsia="zh-CN"/>
          </w:rPr>
          <w:delText>10</w:delText>
        </w:r>
      </w:del>
      <w:del w:id="291" w:author="谢浩然" w:date="2019-07-10T17:09:29Z">
        <w:r>
          <w:rPr>
            <w:rFonts w:hint="eastAsia" w:ascii="宋体" w:hAnsi="宋体" w:eastAsia="仿宋_GB2312" w:cs="Times New Roman"/>
            <w:sz w:val="32"/>
            <w:szCs w:val="22"/>
            <w:lang w:val="en-US" w:eastAsia="zh-CN"/>
          </w:rPr>
          <w:delText>日常委会主任会议讨论决定，将《</w:delText>
        </w:r>
      </w:del>
      <w:del w:id="292" w:author="谢浩然" w:date="2019-07-10T17:09:29Z">
        <w:r>
          <w:rPr>
            <w:rFonts w:hint="eastAsia" w:ascii="宋体" w:hAnsi="宋体" w:cs="Times New Roman"/>
            <w:sz w:val="32"/>
            <w:szCs w:val="22"/>
            <w:lang w:val="en-US" w:eastAsia="zh-CN"/>
          </w:rPr>
          <w:delText>办法</w:delText>
        </w:r>
      </w:del>
      <w:del w:id="293" w:author="谢浩然" w:date="2019-07-10T17:09:29Z">
        <w:r>
          <w:rPr>
            <w:rFonts w:hint="eastAsia" w:ascii="宋体" w:hAnsi="宋体" w:eastAsia="仿宋_GB2312" w:cs="Times New Roman"/>
            <w:sz w:val="32"/>
            <w:szCs w:val="22"/>
            <w:lang w:val="en-US" w:eastAsia="zh-CN"/>
          </w:rPr>
          <w:delText>》提请常委会第</w:delText>
        </w:r>
      </w:del>
      <w:del w:id="294" w:author="谢浩然" w:date="2019-07-10T17:09:29Z">
        <w:r>
          <w:rPr>
            <w:rFonts w:hint="eastAsia" w:ascii="宋体" w:hAnsi="宋体" w:cs="Times New Roman"/>
            <w:sz w:val="32"/>
            <w:szCs w:val="22"/>
            <w:lang w:val="en-US" w:eastAsia="zh-CN"/>
          </w:rPr>
          <w:delText>十二</w:delText>
        </w:r>
      </w:del>
      <w:del w:id="295" w:author="谢浩然" w:date="2019-07-10T17:09:29Z">
        <w:r>
          <w:rPr>
            <w:rFonts w:hint="eastAsia" w:ascii="宋体" w:hAnsi="宋体" w:eastAsia="仿宋_GB2312" w:cs="Times New Roman"/>
            <w:sz w:val="32"/>
            <w:szCs w:val="22"/>
            <w:lang w:val="en-US" w:eastAsia="zh-CN"/>
          </w:rPr>
          <w:delText>次会议审查。</w:delText>
        </w:r>
      </w:del>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textAlignment w:val="auto"/>
        <w:outlineLvl w:val="9"/>
        <w:rPr>
          <w:del w:id="297" w:author="谢浩然" w:date="2019-07-10T17:09:29Z"/>
          <w:rFonts w:hint="eastAsia" w:ascii="宋体" w:hAnsi="宋体" w:eastAsia="仿宋_GB2312" w:cs="仿宋_GB2312"/>
          <w:sz w:val="32"/>
          <w:szCs w:val="32"/>
          <w:lang w:val="en-US" w:eastAsia="zh-CN"/>
        </w:rPr>
        <w:pPrChange w:id="296" w:author="卢颖东" w:date="2019-07-02T15:16: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298" w:author="谢浩然" w:date="2019-07-10T17:09:29Z">
        <w:r>
          <w:rPr>
            <w:rFonts w:hint="eastAsia" w:ascii="宋体" w:hAnsi="宋体"/>
            <w:lang w:val="en-US" w:eastAsia="zh-CN"/>
          </w:rPr>
          <w:delText>法制委员会认为，《办法》与宪法、法律、行政法规和本省的地方性法规不抵触</w:delText>
        </w:r>
      </w:del>
      <w:del w:id="299" w:author="谢浩然" w:date="2019-07-10T17:09:29Z">
        <w:r>
          <w:rPr>
            <w:rFonts w:hint="eastAsia" w:ascii="宋体" w:hAnsi="宋体" w:eastAsia="仿宋_GB2312" w:cs="仿宋_GB2312"/>
            <w:sz w:val="32"/>
          </w:rPr>
          <w:delText>，</w:delText>
        </w:r>
      </w:del>
      <w:del w:id="300" w:author="谢浩然" w:date="2019-07-10T17:09:29Z">
        <w:r>
          <w:rPr>
            <w:rFonts w:hint="eastAsia" w:ascii="宋体" w:hAnsi="宋体" w:cs="仿宋_GB2312"/>
            <w:color w:val="000000"/>
          </w:rPr>
          <w:delText>建议常委会</w:delText>
        </w:r>
      </w:del>
      <w:del w:id="301" w:author="谢浩然" w:date="2019-07-10T17:09:29Z">
        <w:r>
          <w:rPr>
            <w:rFonts w:hint="eastAsia" w:ascii="宋体" w:hAnsi="宋体" w:cs="仿宋_GB2312"/>
            <w:color w:val="000000"/>
            <w:lang w:eastAsia="zh-CN"/>
          </w:rPr>
          <w:delText>本次</w:delText>
        </w:r>
      </w:del>
      <w:del w:id="302" w:author="谢浩然" w:date="2019-07-10T17:09:29Z">
        <w:r>
          <w:rPr>
            <w:rFonts w:hint="eastAsia" w:ascii="宋体" w:hAnsi="宋体" w:cs="仿宋_GB2312"/>
            <w:color w:val="000000"/>
          </w:rPr>
          <w:delText>会议审查批准。</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1" w:firstLineChars="0"/>
        <w:jc w:val="both"/>
        <w:textAlignment w:val="auto"/>
        <w:outlineLvl w:val="9"/>
        <w:rPr>
          <w:del w:id="304" w:author="谢浩然" w:date="2019-07-10T17:09:29Z"/>
          <w:rFonts w:hint="eastAsia" w:ascii="宋体" w:hAnsi="宋体" w:eastAsia="仿宋_GB2312" w:cs="仿宋_GB2312"/>
          <w:sz w:val="32"/>
          <w:szCs w:val="32"/>
          <w:lang w:val="en-US" w:eastAsia="zh-CN"/>
        </w:rPr>
        <w:pPrChange w:id="303" w:author="卢颖东" w:date="2019-07-02T15:16: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305" w:author="谢浩然" w:date="2019-07-10T17:09:29Z">
        <w:r>
          <w:rPr>
            <w:rFonts w:hint="eastAsia" w:ascii="宋体" w:hAnsi="宋体" w:eastAsia="仿宋_GB2312" w:cs="仿宋_GB2312"/>
            <w:sz w:val="32"/>
            <w:szCs w:val="32"/>
            <w:lang w:val="en-US" w:eastAsia="zh-CN"/>
          </w:rPr>
          <w:delText>以上报告，请予审议。</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32" w:firstLineChars="200"/>
        <w:textAlignment w:val="auto"/>
        <w:outlineLvl w:val="9"/>
        <w:rPr>
          <w:del w:id="307" w:author="谢浩然" w:date="2019-07-10T17:09:29Z"/>
          <w:rFonts w:hint="eastAsia" w:ascii="宋体" w:hAnsi="宋体" w:eastAsia="仿宋_GB2312"/>
          <w:color w:val="000000"/>
          <w:spacing w:val="0"/>
          <w:sz w:val="32"/>
        </w:rPr>
        <w:pPrChange w:id="306" w:author="卢颖东" w:date="2019-07-02T15:16:00Z">
          <w:pPr>
            <w:pStyle w:val="21"/>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del w:id="308" w:author="谢浩然" w:date="2019-07-10T17:09:29Z">
        <w:r>
          <w:rPr>
            <w:rFonts w:hint="eastAsia" w:ascii="宋体" w:hAnsi="宋体" w:eastAsia="仿宋_GB2312"/>
            <w:color w:val="000000"/>
            <w:spacing w:val="0"/>
            <w:sz w:val="32"/>
          </w:rPr>
          <w:br w:type="page"/>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310" w:author="谢浩然" w:date="2019-07-10T17:09:29Z"/>
          <w:rFonts w:hint="eastAsia" w:ascii="宋体" w:hAnsi="宋体" w:eastAsia="仿宋_GB2312"/>
          <w:color w:val="000000"/>
          <w:spacing w:val="0"/>
          <w:sz w:val="32"/>
        </w:rPr>
        <w:pPrChange w:id="309" w:author="卢颖东" w:date="2019-07-02T15:16:00Z">
          <w:pPr>
            <w:pStyle w:val="21"/>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p>
    <w:p>
      <w:pPr>
        <w:pStyle w:val="22"/>
        <w:widowControl w:val="0"/>
        <w:spacing w:beforeLines="0" w:afterLines="0" w:line="590" w:lineRule="exact"/>
        <w:jc w:val="center"/>
        <w:rPr>
          <w:del w:id="312" w:author="谢浩然" w:date="2019-07-10T17:09:29Z"/>
          <w:rFonts w:hint="eastAsia" w:ascii="宋体" w:hAnsi="宋体" w:eastAsia="宋体" w:cs="宋体"/>
          <w:color w:val="000000"/>
          <w:sz w:val="44"/>
          <w:szCs w:val="44"/>
        </w:rPr>
        <w:pPrChange w:id="311" w:author="卢颖东" w:date="2019-07-02T15:16:00Z">
          <w:pPr>
            <w:pStyle w:val="22"/>
            <w:widowControl w:val="0"/>
            <w:spacing w:line="590" w:lineRule="exact"/>
            <w:jc w:val="center"/>
          </w:pPr>
        </w:pPrChange>
      </w:pPr>
      <w:del w:id="313" w:author="谢浩然" w:date="2019-07-10T17:09:29Z">
        <w:r>
          <w:rPr>
            <w:rFonts w:hint="eastAsia" w:eastAsia="宋体" w:cs="宋体"/>
            <w:color w:val="000000"/>
            <w:sz w:val="44"/>
            <w:szCs w:val="44"/>
            <w:lang w:eastAsia="zh-CN"/>
          </w:rPr>
          <w:delText>广州市</w:delText>
        </w:r>
      </w:del>
      <w:del w:id="314" w:author="谢浩然" w:date="2019-07-10T17:09:29Z">
        <w:r>
          <w:rPr>
            <w:rFonts w:hint="eastAsia" w:ascii="宋体" w:hAnsi="宋体" w:eastAsia="宋体" w:cs="宋体"/>
            <w:color w:val="000000"/>
            <w:sz w:val="44"/>
            <w:szCs w:val="44"/>
          </w:rPr>
          <w:delText>第</w:delText>
        </w:r>
      </w:del>
      <w:del w:id="315" w:author="谢浩然" w:date="2019-07-10T17:09:29Z">
        <w:r>
          <w:rPr>
            <w:rFonts w:hint="eastAsia" w:eastAsia="宋体" w:cs="宋体"/>
            <w:color w:val="000000"/>
            <w:sz w:val="44"/>
            <w:szCs w:val="44"/>
            <w:lang w:eastAsia="zh-CN"/>
          </w:rPr>
          <w:delText>十五</w:delText>
        </w:r>
      </w:del>
      <w:del w:id="316" w:author="谢浩然" w:date="2019-07-10T17:09:29Z">
        <w:r>
          <w:rPr>
            <w:rFonts w:hint="eastAsia" w:ascii="宋体" w:hAnsi="宋体" w:eastAsia="宋体" w:cs="宋体"/>
            <w:color w:val="000000"/>
            <w:sz w:val="44"/>
            <w:szCs w:val="44"/>
          </w:rPr>
          <w:delText>届人民代表大会常务委员会</w:delText>
        </w:r>
      </w:del>
    </w:p>
    <w:p>
      <w:pPr>
        <w:pStyle w:val="22"/>
        <w:widowControl w:val="0"/>
        <w:spacing w:beforeLines="0" w:afterLines="0" w:line="590" w:lineRule="exact"/>
        <w:jc w:val="center"/>
        <w:rPr>
          <w:del w:id="318" w:author="谢浩然" w:date="2019-07-10T17:09:29Z"/>
          <w:rFonts w:hint="eastAsia" w:ascii="宋体" w:eastAsia="方正小标宋简体"/>
          <w:color w:val="000000"/>
          <w:sz w:val="44"/>
          <w:szCs w:val="44"/>
        </w:rPr>
        <w:pPrChange w:id="317" w:author="卢颖东" w:date="2019-07-02T15:16:00Z">
          <w:pPr>
            <w:pStyle w:val="22"/>
            <w:widowControl w:val="0"/>
            <w:spacing w:line="590" w:lineRule="exact"/>
            <w:jc w:val="center"/>
          </w:pPr>
        </w:pPrChange>
      </w:pPr>
      <w:del w:id="319" w:author="谢浩然" w:date="2019-07-10T17:09:29Z">
        <w:r>
          <w:rPr>
            <w:rFonts w:hint="eastAsia" w:ascii="宋体" w:hAnsi="宋体" w:eastAsia="宋体" w:cs="宋体"/>
            <w:color w:val="000000"/>
            <w:sz w:val="44"/>
            <w:szCs w:val="44"/>
          </w:rPr>
          <w:delText xml:space="preserve">公 </w:delText>
        </w:r>
      </w:del>
      <w:del w:id="320" w:author="谢浩然" w:date="2019-07-10T17:09:29Z">
        <w:r>
          <w:rPr>
            <w:rFonts w:hint="eastAsia" w:eastAsia="宋体" w:cs="宋体"/>
            <w:color w:val="000000"/>
            <w:sz w:val="44"/>
            <w:szCs w:val="44"/>
            <w:lang w:val="en-US" w:eastAsia="zh-CN"/>
          </w:rPr>
          <w:delText xml:space="preserve">  </w:delText>
        </w:r>
      </w:del>
      <w:del w:id="321" w:author="谢浩然" w:date="2019-07-10T17:09:29Z">
        <w:r>
          <w:rPr>
            <w:rFonts w:hint="eastAsia" w:ascii="宋体" w:hAnsi="宋体" w:eastAsia="宋体" w:cs="宋体"/>
            <w:color w:val="000000"/>
            <w:sz w:val="44"/>
            <w:szCs w:val="44"/>
          </w:rPr>
          <w:delText xml:space="preserve"> 告</w:delText>
        </w:r>
      </w:del>
    </w:p>
    <w:p>
      <w:pPr>
        <w:pStyle w:val="22"/>
        <w:widowControl w:val="0"/>
        <w:spacing w:beforeLines="0" w:afterLines="0" w:line="590" w:lineRule="exact"/>
        <w:jc w:val="center"/>
        <w:rPr>
          <w:del w:id="323" w:author="谢浩然" w:date="2019-07-10T17:09:29Z"/>
          <w:rFonts w:hint="eastAsia" w:ascii="宋体" w:eastAsia="楷体_GB2312"/>
          <w:color w:val="000000"/>
          <w:sz w:val="32"/>
          <w:szCs w:val="32"/>
        </w:rPr>
        <w:pPrChange w:id="322" w:author="卢颖东" w:date="2019-07-02T15:16:00Z">
          <w:pPr>
            <w:pStyle w:val="22"/>
            <w:widowControl w:val="0"/>
            <w:spacing w:line="590" w:lineRule="exact"/>
            <w:jc w:val="center"/>
          </w:pPr>
        </w:pPrChange>
      </w:pPr>
    </w:p>
    <w:p>
      <w:pPr>
        <w:pStyle w:val="22"/>
        <w:widowControl w:val="0"/>
        <w:spacing w:beforeLines="0" w:afterLines="0" w:line="590" w:lineRule="exact"/>
        <w:jc w:val="center"/>
        <w:rPr>
          <w:del w:id="325" w:author="谢浩然" w:date="2019-07-10T17:09:29Z"/>
          <w:rFonts w:hint="eastAsia" w:ascii="宋体" w:eastAsia="楷体_GB2312"/>
          <w:color w:val="000000"/>
          <w:sz w:val="32"/>
          <w:szCs w:val="32"/>
        </w:rPr>
        <w:pPrChange w:id="324" w:author="卢颖东" w:date="2019-07-02T15:16:00Z">
          <w:pPr>
            <w:pStyle w:val="22"/>
            <w:widowControl w:val="0"/>
            <w:spacing w:line="590" w:lineRule="exact"/>
            <w:jc w:val="center"/>
          </w:pPr>
        </w:pPrChange>
      </w:pPr>
      <w:del w:id="326" w:author="谢浩然" w:date="2019-07-10T17:09:29Z">
        <w:r>
          <w:rPr>
            <w:rFonts w:hint="eastAsia" w:ascii="宋体" w:eastAsia="楷体_GB2312"/>
            <w:color w:val="000000"/>
            <w:sz w:val="32"/>
            <w:szCs w:val="32"/>
          </w:rPr>
          <w:delText>第</w:delText>
        </w:r>
      </w:del>
      <w:del w:id="327" w:author="谢浩然" w:date="2019-07-10T17:09:29Z">
        <w:r>
          <w:rPr>
            <w:rFonts w:hint="eastAsia" w:eastAsia="宋体" w:cs="宋体"/>
            <w:color w:val="000000"/>
            <w:sz w:val="32"/>
            <w:szCs w:val="32"/>
            <w:lang w:val="en-US" w:eastAsia="zh-CN"/>
          </w:rPr>
          <w:delText>41</w:delText>
        </w:r>
      </w:del>
      <w:del w:id="328" w:author="谢浩然" w:date="2019-07-10T17:09:29Z">
        <w:r>
          <w:rPr>
            <w:rFonts w:hint="eastAsia" w:ascii="宋体" w:eastAsia="楷体_GB2312"/>
            <w:color w:val="000000"/>
            <w:sz w:val="32"/>
            <w:szCs w:val="32"/>
          </w:rPr>
          <w:delText>号</w:delText>
        </w:r>
      </w:del>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Lines="0" w:beforeAutospacing="0" w:after="0" w:afterLines="0" w:afterAutospacing="0" w:line="590" w:lineRule="exact"/>
        <w:ind w:right="0" w:firstLine="632" w:firstLineChars="200"/>
        <w:jc w:val="both"/>
        <w:rPr>
          <w:del w:id="330" w:author="谢浩然" w:date="2019-07-10T17:09:29Z"/>
          <w:rFonts w:hint="default" w:ascii="宋体" w:hAnsi="宋体" w:eastAsia="仿宋_GB2312" w:cs="Times New Roman"/>
          <w:color w:val="auto"/>
          <w:kern w:val="0"/>
          <w:sz w:val="32"/>
          <w:szCs w:val="32"/>
          <w:lang w:val="en-US" w:eastAsia="zh-CN" w:bidi="ar"/>
          <w:rPrChange w:id="331" w:author="卢颖东" w:date="2019-07-02T15:38:00Z">
            <w:rPr>
              <w:del w:id="332" w:author="谢浩然" w:date="2019-07-10T17:09:29Z"/>
              <w:rFonts w:hint="default" w:ascii="Times New Roman" w:hAnsi="Times New Roman" w:eastAsia="仿宋_GB2312" w:cs="Times New Roman"/>
              <w:color w:val="auto"/>
              <w:kern w:val="0"/>
              <w:sz w:val="32"/>
              <w:szCs w:val="32"/>
              <w:lang w:val="en-US" w:eastAsia="zh-CN" w:bidi="ar"/>
            </w:rPr>
          </w:rPrChange>
        </w:rPr>
        <w:pPrChange w:id="329" w:author="卢颖东" w:date="2019-07-02T15:16:00Z">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line="240" w:lineRule="auto"/>
            <w:ind w:right="0" w:firstLine="632" w:firstLineChars="200"/>
            <w:jc w:val="both"/>
          </w:pPr>
        </w:pPrChange>
      </w:pPr>
    </w:p>
    <w:p>
      <w:pPr>
        <w:keepNext w:val="0"/>
        <w:keepLines w:val="0"/>
        <w:widowControl w:val="0"/>
        <w:suppressLineNumbers w:val="0"/>
        <w:spacing w:before="0" w:beforeLines="0" w:beforeAutospacing="0" w:after="0" w:afterLines="0" w:afterAutospacing="0" w:line="590" w:lineRule="exact"/>
        <w:ind w:left="0" w:right="0" w:firstLine="632" w:firstLineChars="200"/>
        <w:jc w:val="both"/>
        <w:rPr>
          <w:del w:id="334" w:author="谢浩然" w:date="2019-07-10T17:09:29Z"/>
          <w:rFonts w:hint="eastAsia" w:ascii="宋体" w:hAnsi="宋体" w:eastAsia="仿宋_GB2312" w:cs="仿宋_GB2312"/>
          <w:kern w:val="2"/>
          <w:sz w:val="32"/>
          <w:szCs w:val="32"/>
          <w:lang w:val="en-US" w:eastAsia="zh-CN" w:bidi="ar-SA"/>
        </w:rPr>
        <w:pPrChange w:id="333" w:author="卢颖东" w:date="2019-07-02T15:16:00Z">
          <w:pPr>
            <w:keepNext w:val="0"/>
            <w:keepLines w:val="0"/>
            <w:widowControl w:val="0"/>
            <w:suppressLineNumbers w:val="0"/>
            <w:spacing w:line="590" w:lineRule="exact"/>
            <w:ind w:left="0" w:right="0" w:firstLine="632" w:firstLineChars="200"/>
            <w:jc w:val="both"/>
          </w:pPr>
        </w:pPrChange>
      </w:pPr>
      <w:del w:id="335" w:author="谢浩然" w:date="2019-07-10T17:09:29Z">
        <w:r>
          <w:rPr>
            <w:rFonts w:hint="eastAsia" w:ascii="宋体" w:hAnsi="宋体" w:eastAsia="仿宋_GB2312" w:cs="仿宋_GB2312"/>
            <w:kern w:val="2"/>
            <w:sz w:val="32"/>
            <w:szCs w:val="32"/>
            <w:lang w:val="en-US" w:eastAsia="zh-CN" w:bidi="ar-SA"/>
          </w:rPr>
          <w:delText>广州市第十五届人民代表大会常务委员会第二十三次会议于 2019年3月27日</w:delText>
        </w:r>
      </w:del>
      <w:ins w:id="336" w:author="黎耀兰" w:date="2019-06-20T17:40:00Z">
        <w:del w:id="337" w:author="谢浩然" w:date="2019-07-10T17:09:29Z">
          <w:r>
            <w:rPr>
              <w:rFonts w:hint="eastAsia" w:ascii="宋体" w:hAnsi="宋体" w:eastAsia="仿宋_GB2312" w:cs="仿宋_GB2312"/>
              <w:kern w:val="2"/>
              <w:sz w:val="32"/>
              <w:szCs w:val="32"/>
              <w:lang w:val="en-US" w:eastAsia="zh-CN" w:bidi="ar-SA"/>
            </w:rPr>
            <w:delText>修订</w:delText>
          </w:r>
        </w:del>
      </w:ins>
      <w:del w:id="338" w:author="谢浩然" w:date="2019-07-10T17:09:29Z">
        <w:r>
          <w:rPr>
            <w:rFonts w:hint="eastAsia" w:ascii="宋体" w:hAnsi="宋体" w:cs="仿宋_GB2312"/>
            <w:kern w:val="2"/>
            <w:sz w:val="32"/>
            <w:szCs w:val="32"/>
            <w:lang w:val="en-US" w:eastAsia="zh-CN" w:bidi="ar-SA"/>
          </w:rPr>
          <w:delText>通过的</w:delText>
        </w:r>
      </w:del>
      <w:del w:id="339" w:author="谢浩然" w:date="2019-07-10T17:09:29Z">
        <w:r>
          <w:rPr>
            <w:rFonts w:hint="eastAsia" w:ascii="宋体" w:hAnsi="宋体" w:eastAsia="仿宋_GB2312" w:cs="仿宋_GB2312"/>
            <w:kern w:val="2"/>
            <w:sz w:val="32"/>
            <w:szCs w:val="32"/>
            <w:lang w:val="en-US" w:eastAsia="zh-CN" w:bidi="ar-SA"/>
          </w:rPr>
          <w:delText>《广州市实施</w:delText>
        </w:r>
      </w:del>
      <w:ins w:id="340" w:author="卢颖东" w:date="2019-07-02T15:17:00Z">
        <w:del w:id="341" w:author="谢浩然" w:date="2019-07-10T17:09:29Z">
          <w:r>
            <w:rPr>
              <w:rFonts w:hint="eastAsia" w:ascii="宋体" w:hAnsi="宋体" w:cs="仿宋_GB2312"/>
              <w:kern w:val="2"/>
              <w:sz w:val="32"/>
              <w:szCs w:val="32"/>
              <w:lang w:val="en-US" w:eastAsia="zh-CN" w:bidi="ar-SA"/>
            </w:rPr>
            <w:delText>〈</w:delText>
          </w:r>
        </w:del>
      </w:ins>
      <w:del w:id="342" w:author="谢浩然" w:date="2019-07-10T17:09:29Z">
        <w:r>
          <w:rPr>
            <w:rFonts w:hint="eastAsia" w:ascii="宋体" w:hAnsi="宋体" w:eastAsia="仿宋_GB2312" w:cs="仿宋_GB2312"/>
            <w:kern w:val="2"/>
            <w:sz w:val="32"/>
            <w:szCs w:val="32"/>
            <w:lang w:val="en-US" w:eastAsia="zh-CN" w:bidi="ar-SA"/>
          </w:rPr>
          <w:delText>&lt;中华人民共和国工会法&gt;</w:delText>
        </w:r>
      </w:del>
      <w:ins w:id="343" w:author="卢颖东" w:date="2019-07-02T15:17:00Z">
        <w:del w:id="344" w:author="谢浩然" w:date="2019-07-10T17:09:29Z">
          <w:r>
            <w:rPr>
              <w:rFonts w:hint="eastAsia" w:ascii="宋体" w:hAnsi="宋体" w:cs="仿宋_GB2312"/>
              <w:kern w:val="2"/>
              <w:sz w:val="32"/>
              <w:szCs w:val="32"/>
              <w:lang w:val="en-US" w:eastAsia="zh-CN" w:bidi="ar-SA"/>
            </w:rPr>
            <w:delText>〉</w:delText>
          </w:r>
        </w:del>
      </w:ins>
      <w:del w:id="345" w:author="谢浩然" w:date="2019-07-10T17:09:29Z">
        <w:r>
          <w:rPr>
            <w:rFonts w:hint="eastAsia" w:ascii="宋体" w:hAnsi="宋体" w:eastAsia="仿宋_GB2312" w:cs="仿宋_GB2312"/>
            <w:kern w:val="2"/>
            <w:sz w:val="32"/>
            <w:szCs w:val="32"/>
            <w:lang w:val="en-US" w:eastAsia="zh-CN" w:bidi="ar-SA"/>
          </w:rPr>
          <w:delText>办法</w:delText>
        </w:r>
      </w:del>
      <w:del w:id="346" w:author="谢浩然" w:date="2019-07-10T17:09:29Z">
        <w:r>
          <w:rPr>
            <w:rFonts w:hint="eastAsia" w:ascii="宋体" w:hAnsi="宋体" w:cs="仿宋_GB2312"/>
            <w:kern w:val="2"/>
            <w:sz w:val="32"/>
            <w:szCs w:val="32"/>
            <w:lang w:val="en-US" w:eastAsia="zh-CN" w:bidi="ar-SA"/>
          </w:rPr>
          <w:delText>（</w:delText>
        </w:r>
      </w:del>
      <w:del w:id="347" w:author="谢浩然" w:date="2019-07-10T17:09:29Z">
        <w:r>
          <w:rPr>
            <w:rFonts w:hint="eastAsia" w:ascii="宋体" w:hAnsi="宋体" w:eastAsia="仿宋_GB2312" w:cs="仿宋_GB2312"/>
            <w:kern w:val="2"/>
            <w:sz w:val="32"/>
            <w:szCs w:val="32"/>
            <w:lang w:val="en-US" w:eastAsia="zh-CN" w:bidi="ar-SA"/>
          </w:rPr>
          <w:delText>修订</w:delText>
        </w:r>
      </w:del>
      <w:del w:id="348" w:author="谢浩然" w:date="2019-07-10T17:09:29Z">
        <w:r>
          <w:rPr>
            <w:rFonts w:hint="eastAsia" w:ascii="宋体" w:hAnsi="宋体" w:cs="仿宋_GB2312"/>
            <w:kern w:val="2"/>
            <w:sz w:val="32"/>
            <w:szCs w:val="32"/>
            <w:lang w:val="en-US" w:eastAsia="zh-CN" w:bidi="ar-SA"/>
          </w:rPr>
          <w:delText>）</w:delText>
        </w:r>
      </w:del>
      <w:del w:id="349" w:author="谢浩然" w:date="2019-07-10T17:09:29Z">
        <w:r>
          <w:rPr>
            <w:rFonts w:hint="eastAsia" w:ascii="宋体" w:hAnsi="宋体" w:eastAsia="仿宋_GB2312" w:cs="仿宋_GB2312"/>
            <w:kern w:val="2"/>
            <w:sz w:val="32"/>
            <w:szCs w:val="32"/>
            <w:lang w:val="en-US" w:eastAsia="zh-CN" w:bidi="ar-SA"/>
          </w:rPr>
          <w:delText>》，业经广东省第十三届人民代表大会常务委员会第十二次会议于2019年5月21日批准，现予公布，自2019年9月1日起施行。</w:delText>
        </w:r>
      </w:del>
    </w:p>
    <w:p>
      <w:pPr>
        <w:pStyle w:val="2"/>
        <w:spacing w:line="590" w:lineRule="exact"/>
        <w:rPr>
          <w:del w:id="351" w:author="谢浩然" w:date="2019-07-10T17:09:29Z"/>
          <w:rFonts w:hint="eastAsia" w:ascii="宋体" w:hAnsi="宋体" w:eastAsia="仿宋_GB2312" w:cs="仿宋_GB2312"/>
          <w:kern w:val="2"/>
          <w:sz w:val="32"/>
          <w:szCs w:val="32"/>
          <w:lang w:val="en-US" w:eastAsia="zh-CN" w:bidi="ar-SA"/>
        </w:rPr>
        <w:pPrChange w:id="350" w:author="卢颖东" w:date="2019-07-02T15:16:00Z">
          <w:pPr>
            <w:pStyle w:val="2"/>
          </w:pPr>
        </w:pPrChange>
      </w:pPr>
    </w:p>
    <w:p>
      <w:pPr>
        <w:pStyle w:val="2"/>
        <w:spacing w:line="590" w:lineRule="exact"/>
        <w:rPr>
          <w:del w:id="353" w:author="谢浩然" w:date="2019-07-10T17:09:29Z"/>
          <w:rFonts w:hint="eastAsia" w:ascii="宋体" w:hAnsi="宋体" w:eastAsia="仿宋_GB2312" w:cs="仿宋_GB2312"/>
          <w:kern w:val="2"/>
          <w:sz w:val="32"/>
          <w:szCs w:val="32"/>
          <w:lang w:val="en-US" w:eastAsia="zh-CN" w:bidi="ar-SA"/>
        </w:rPr>
        <w:pPrChange w:id="352" w:author="卢颖东" w:date="2019-07-02T15:16:00Z">
          <w:pPr>
            <w:pStyle w:val="2"/>
          </w:pPr>
        </w:pPrChange>
      </w:pPr>
    </w:p>
    <w:p>
      <w:pPr>
        <w:keepNext w:val="0"/>
        <w:keepLines w:val="0"/>
        <w:widowControl w:val="0"/>
        <w:suppressLineNumbers w:val="0"/>
        <w:spacing w:before="0" w:beforeLines="0" w:beforeAutospacing="0" w:after="0" w:afterLines="0" w:afterAutospacing="0" w:line="590" w:lineRule="exact"/>
        <w:ind w:left="0" w:right="0"/>
        <w:jc w:val="both"/>
        <w:rPr>
          <w:del w:id="355" w:author="谢浩然" w:date="2019-07-10T17:09:29Z"/>
          <w:rFonts w:ascii="宋体" w:hAnsi="宋体"/>
          <w:color w:val="000000"/>
          <w:lang w:val="en-US"/>
        </w:rPr>
        <w:pPrChange w:id="354" w:author="卢颖东" w:date="2019-07-02T15:16:00Z">
          <w:pPr>
            <w:keepNext w:val="0"/>
            <w:keepLines w:val="0"/>
            <w:widowControl w:val="0"/>
            <w:suppressLineNumbers w:val="0"/>
            <w:spacing w:line="590" w:lineRule="exact"/>
            <w:ind w:left="0" w:right="0"/>
            <w:jc w:val="both"/>
          </w:pPr>
        </w:pPrChange>
      </w:pPr>
    </w:p>
    <w:p>
      <w:pPr>
        <w:pStyle w:val="13"/>
        <w:widowControl w:val="0"/>
        <w:wordWrap w:val="0"/>
        <w:spacing w:before="0" w:beforeLines="0" w:beforeAutospacing="0" w:after="0" w:afterLines="0" w:afterAutospacing="0" w:line="590" w:lineRule="exact"/>
        <w:ind w:left="0" w:right="-15" w:rightChars="0"/>
        <w:rPr>
          <w:del w:id="357" w:author="谢浩然" w:date="2019-07-10T17:09:29Z"/>
          <w:rFonts w:ascii="宋体"/>
          <w:color w:val="000000"/>
          <w:lang w:val="en-US"/>
        </w:rPr>
        <w:pPrChange w:id="356" w:author="卢颖东" w:date="2019-07-02T15:16:00Z">
          <w:pPr>
            <w:pStyle w:val="13"/>
            <w:widowControl w:val="0"/>
            <w:wordWrap w:val="0"/>
            <w:spacing w:line="590" w:lineRule="exact"/>
            <w:ind w:left="0" w:right="-15" w:rightChars="0"/>
          </w:pPr>
        </w:pPrChange>
      </w:pPr>
      <w:del w:id="358" w:author="谢浩然" w:date="2019-07-10T17:09:29Z">
        <w:r>
          <w:rPr>
            <w:rFonts w:hint="eastAsia" w:ascii="宋体"/>
            <w:color w:val="000000"/>
            <w:lang w:eastAsia="zh-CN"/>
          </w:rPr>
          <w:delText>广州</w:delText>
        </w:r>
      </w:del>
      <w:del w:id="359" w:author="谢浩然" w:date="2019-07-10T17:09:29Z">
        <w:r>
          <w:rPr>
            <w:rFonts w:ascii="宋体"/>
            <w:color w:val="000000"/>
            <w:lang w:eastAsia="zh-CN"/>
          </w:rPr>
          <w:delText>市人民代表大会常务委员会</w:delText>
        </w:r>
      </w:del>
      <w:del w:id="360" w:author="谢浩然" w:date="2019-07-10T17:09:29Z">
        <w:r>
          <w:rPr>
            <w:rFonts w:hint="eastAsia" w:ascii="宋体"/>
            <w:color w:val="000000"/>
            <w:lang w:val="en-US" w:eastAsia="zh-CN"/>
          </w:rPr>
          <w:delText xml:space="preserve">    </w:delText>
        </w:r>
      </w:del>
    </w:p>
    <w:p>
      <w:pPr>
        <w:pStyle w:val="12"/>
        <w:widowControl w:val="0"/>
        <w:spacing w:before="0" w:beforeLines="0" w:beforeAutospacing="0" w:after="0" w:afterLines="0" w:afterAutospacing="0" w:line="590" w:lineRule="exact"/>
        <w:ind w:left="0" w:right="625" w:rightChars="0" w:firstLine="3849" w:firstLineChars="1218"/>
        <w:jc w:val="center"/>
        <w:rPr>
          <w:del w:id="362" w:author="谢浩然" w:date="2019-07-10T17:09:29Z"/>
          <w:rFonts w:ascii="宋体"/>
          <w:color w:val="000000"/>
        </w:rPr>
        <w:pPrChange w:id="361" w:author="卢颖东" w:date="2019-07-02T15:16:00Z">
          <w:pPr>
            <w:pStyle w:val="12"/>
            <w:widowControl w:val="0"/>
            <w:spacing w:line="590" w:lineRule="exact"/>
            <w:ind w:left="0" w:right="625" w:rightChars="0" w:firstLine="3849" w:firstLineChars="1218"/>
            <w:jc w:val="center"/>
          </w:pPr>
        </w:pPrChange>
      </w:pPr>
      <w:del w:id="363" w:author="谢浩然" w:date="2019-07-10T17:09:29Z">
        <w:r>
          <w:rPr>
            <w:rFonts w:hint="eastAsia" w:ascii="宋体" w:hAnsi="宋体" w:eastAsia="宋体" w:cs="宋体"/>
            <w:color w:val="000000"/>
            <w:lang w:val="en-US"/>
          </w:rPr>
          <w:delText>201</w:delText>
        </w:r>
      </w:del>
      <w:del w:id="364" w:author="谢浩然" w:date="2019-07-10T17:09:29Z">
        <w:r>
          <w:rPr>
            <w:rFonts w:hint="eastAsia" w:ascii="宋体" w:eastAsia="宋体" w:cs="宋体"/>
            <w:color w:val="000000"/>
            <w:lang w:val="en-US" w:eastAsia="zh-CN"/>
          </w:rPr>
          <w:delText>9</w:delText>
        </w:r>
      </w:del>
      <w:del w:id="365" w:author="谢浩然" w:date="2019-07-10T17:09:29Z">
        <w:r>
          <w:rPr>
            <w:rFonts w:ascii="宋体"/>
            <w:color w:val="000000"/>
            <w:lang w:eastAsia="zh-CN"/>
          </w:rPr>
          <w:delText>年</w:delText>
        </w:r>
      </w:del>
      <w:del w:id="366" w:author="谢浩然" w:date="2019-07-10T17:09:29Z">
        <w:r>
          <w:rPr>
            <w:rFonts w:hint="eastAsia" w:ascii="宋体" w:eastAsia="宋体" w:cs="宋体"/>
            <w:color w:val="000000"/>
            <w:lang w:val="en-US" w:eastAsia="zh-CN"/>
          </w:rPr>
          <w:delText>6</w:delText>
        </w:r>
      </w:del>
      <w:del w:id="367" w:author="谢浩然" w:date="2019-07-10T17:09:29Z">
        <w:r>
          <w:rPr>
            <w:rFonts w:ascii="宋体"/>
            <w:color w:val="000000"/>
            <w:lang w:eastAsia="zh-CN"/>
          </w:rPr>
          <w:delText>月</w:delText>
        </w:r>
      </w:del>
      <w:del w:id="368" w:author="谢浩然" w:date="2019-07-10T17:09:29Z">
        <w:r>
          <w:rPr>
            <w:rFonts w:hint="eastAsia" w:ascii="宋体" w:eastAsia="宋体" w:cs="宋体"/>
            <w:color w:val="000000"/>
            <w:lang w:val="en-US" w:eastAsia="zh-CN"/>
          </w:rPr>
          <w:delText>4</w:delText>
        </w:r>
      </w:del>
      <w:del w:id="369" w:author="谢浩然" w:date="2019-07-10T17:09:29Z">
        <w:r>
          <w:rPr>
            <w:rFonts w:ascii="宋体"/>
            <w:color w:val="000000"/>
            <w:lang w:eastAsia="zh-CN"/>
          </w:rPr>
          <w:delText>日</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2556" w:leftChars="759" w:hanging="158" w:hangingChars="50"/>
        <w:jc w:val="center"/>
        <w:textAlignment w:val="auto"/>
        <w:outlineLvl w:val="9"/>
        <w:rPr>
          <w:del w:id="371" w:author="谢浩然" w:date="2019-07-10T17:09:29Z"/>
          <w:rFonts w:hint="eastAsia" w:ascii="宋体" w:hAnsi="宋体" w:eastAsia="仿宋_GB2312" w:cs="仿宋"/>
          <w:color w:val="000000"/>
          <w:sz w:val="32"/>
          <w:szCs w:val="32"/>
          <w:lang w:val="en-US" w:eastAsia="zh-CN"/>
        </w:rPr>
        <w:pPrChange w:id="370" w:author="卢颖东" w:date="2019-07-02T15:16:00Z">
          <w:pPr>
            <w:keepNext w:val="0"/>
            <w:keepLines w:val="0"/>
            <w:pageBreakBefore w:val="0"/>
            <w:widowControl w:val="0"/>
            <w:kinsoku/>
            <w:wordWrap/>
            <w:overflowPunct/>
            <w:topLinePunct w:val="0"/>
            <w:autoSpaceDE/>
            <w:autoSpaceDN/>
            <w:bidi w:val="0"/>
            <w:adjustRightInd/>
            <w:snapToGrid/>
            <w:spacing w:line="590" w:lineRule="exact"/>
            <w:ind w:left="2556" w:leftChars="759" w:hanging="158" w:hangingChars="50"/>
            <w:jc w:val="center"/>
            <w:textAlignment w:val="auto"/>
            <w:outlineLvl w:val="9"/>
          </w:pPr>
        </w:pPrChange>
      </w:pPr>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373" w:author="谢浩然" w:date="2019-07-10T17:09:33Z"/>
          <w:rFonts w:hint="default" w:ascii="宋体" w:hAnsi="宋体" w:eastAsia="方正小标宋_GBK" w:cs="Times New Roman"/>
          <w:b w:val="0"/>
          <w:bCs w:val="0"/>
          <w:color w:val="000000"/>
          <w:spacing w:val="0"/>
          <w:sz w:val="44"/>
          <w:szCs w:val="44"/>
        </w:rPr>
        <w:pPrChange w:id="372" w:author="卢颖东" w:date="2019-07-02T15:16:00Z">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374" w:author="谢浩然" w:date="2019-07-10T17:09:33Z">
        <w:r>
          <w:rPr>
            <w:rFonts w:hint="default" w:ascii="宋体" w:hAnsi="宋体" w:eastAsia="方正小标宋_GBK" w:cs="Times New Roman"/>
            <w:b w:val="0"/>
            <w:bCs w:val="0"/>
            <w:color w:val="000000"/>
            <w:spacing w:val="0"/>
            <w:sz w:val="44"/>
            <w:szCs w:val="44"/>
          </w:rPr>
          <w:br w:type="page"/>
        </w:r>
      </w:del>
    </w:p>
    <w:p>
      <w:pPr>
        <w:spacing w:beforeLines="0" w:afterLines="0" w:line="590" w:lineRule="exact"/>
        <w:rPr>
          <w:rFonts w:ascii="宋体" w:hAnsi="宋体" w:eastAsia="仿宋_GB2312"/>
          <w:color w:val="000000"/>
        </w:rPr>
        <w:pPrChange w:id="375" w:author="卢颖东" w:date="2019-07-02T15:16:00Z">
          <w:pPr>
            <w:spacing w:line="590" w:lineRule="exact"/>
          </w:pPr>
        </w:pPrChange>
      </w:pPr>
    </w:p>
    <w:p>
      <w:pPr>
        <w:spacing w:line="590" w:lineRule="exact"/>
        <w:ind w:right="11"/>
        <w:jc w:val="center"/>
        <w:rPr>
          <w:rFonts w:hint="eastAsia" w:ascii="宋体" w:hAnsi="宋体" w:eastAsia="方正小标宋简体" w:cs="宋体"/>
          <w:bCs/>
          <w:sz w:val="44"/>
          <w:szCs w:val="44"/>
        </w:rPr>
        <w:pPrChange w:id="376" w:author="卢颖东" w:date="2019-07-02T15:16:00Z">
          <w:pPr>
            <w:spacing w:line="600" w:lineRule="exact"/>
            <w:ind w:right="11"/>
            <w:jc w:val="center"/>
          </w:pPr>
        </w:pPrChange>
      </w:pPr>
      <w:r>
        <w:rPr>
          <w:rFonts w:hint="eastAsia" w:ascii="宋体" w:hAnsi="宋体" w:eastAsia="宋体" w:cs="宋体"/>
          <w:bCs/>
          <w:sz w:val="44"/>
          <w:szCs w:val="44"/>
        </w:rPr>
        <w:t>广州市实施《中华人民共和国工会法》办法</w:t>
      </w:r>
    </w:p>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cs="仿宋_GB2312"/>
          <w:color w:val="000000"/>
          <w:spacing w:val="-6"/>
          <w:kern w:val="2"/>
          <w:sz w:val="32"/>
          <w:szCs w:val="32"/>
          <w:lang w:val="en-US" w:eastAsia="zh-CN"/>
        </w:rPr>
        <w:pPrChange w:id="377" w:author="卢颖东" w:date="2019-07-02T15:16:00Z">
          <w:pPr>
            <w:pStyle w:val="4"/>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r>
        <w:rPr>
          <w:rFonts w:hint="eastAsia" w:ascii="宋体" w:hAnsi="宋体" w:cs="仿宋_GB2312"/>
          <w:color w:val="000000"/>
          <w:spacing w:val="-6"/>
          <w:kern w:val="2"/>
          <w:sz w:val="32"/>
          <w:szCs w:val="32"/>
          <w:lang w:val="en-US" w:eastAsia="zh-CN"/>
        </w:rPr>
        <w:t xml:space="preserve">    </w:t>
      </w:r>
    </w:p>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楷体_GB2312"/>
          <w:color w:val="000000"/>
          <w:spacing w:val="-6"/>
          <w:kern w:val="2"/>
          <w:sz w:val="32"/>
          <w:szCs w:val="32"/>
        </w:rPr>
        <w:pPrChange w:id="378" w:author="卢颖东" w:date="2019-07-02T15:17:00Z">
          <w:pPr>
            <w:pStyle w:val="4"/>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592" w:firstLineChars="0"/>
            <w:jc w:val="both"/>
            <w:textAlignment w:val="auto"/>
            <w:outlineLvl w:val="9"/>
          </w:pPr>
        </w:pPrChange>
      </w:pPr>
      <w:r>
        <w:rPr>
          <w:rFonts w:hint="eastAsia" w:ascii="宋体" w:hAnsi="宋体" w:eastAsia="楷体_GB2312" w:cs="楷体_GB2312"/>
          <w:color w:val="000000"/>
          <w:spacing w:val="-6"/>
          <w:kern w:val="2"/>
          <w:sz w:val="32"/>
          <w:szCs w:val="32"/>
        </w:rPr>
        <w:t>（2007年12月7日广州市第十三届人民代表大会常务委员会第七次会议通过　2008年3月27日广东省第十一届人民代表大会常务委员会第一次会议批准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r>
        <w:rPr>
          <w:rFonts w:hint="eastAsia" w:ascii="宋体" w:hAnsi="宋体" w:eastAsia="楷体_GB2312" w:cs="楷体_GB2312"/>
          <w:color w:val="000000"/>
          <w:spacing w:val="-6"/>
          <w:kern w:val="2"/>
          <w:sz w:val="32"/>
          <w:szCs w:val="32"/>
          <w:lang w:val="en-US" w:eastAsia="zh-CN"/>
        </w:rPr>
        <w:t xml:space="preserve">  </w:t>
      </w:r>
      <w:r>
        <w:rPr>
          <w:rFonts w:hint="eastAsia" w:ascii="宋体" w:hAnsi="宋体" w:eastAsia="楷体_GB2312" w:cs="楷体_GB2312"/>
          <w:color w:val="000000"/>
          <w:spacing w:val="-6"/>
          <w:kern w:val="2"/>
          <w:sz w:val="32"/>
          <w:szCs w:val="32"/>
        </w:rPr>
        <w:t>20</w:t>
      </w:r>
      <w:r>
        <w:rPr>
          <w:rFonts w:hint="eastAsia" w:ascii="宋体" w:hAnsi="宋体" w:eastAsia="楷体_GB2312" w:cs="楷体_GB2312"/>
          <w:color w:val="000000"/>
          <w:spacing w:val="-6"/>
          <w:kern w:val="2"/>
          <w:sz w:val="32"/>
          <w:szCs w:val="32"/>
          <w:lang w:val="en-US" w:eastAsia="zh-CN"/>
        </w:rPr>
        <w:t>19</w:t>
      </w:r>
      <w:r>
        <w:rPr>
          <w:rFonts w:hint="eastAsia" w:ascii="宋体" w:hAnsi="宋体" w:eastAsia="楷体_GB2312" w:cs="楷体_GB2312"/>
          <w:color w:val="000000"/>
          <w:spacing w:val="-6"/>
          <w:kern w:val="2"/>
          <w:sz w:val="32"/>
          <w:szCs w:val="32"/>
        </w:rPr>
        <w:t>年</w:t>
      </w:r>
      <w:r>
        <w:rPr>
          <w:rFonts w:hint="eastAsia" w:ascii="宋体" w:hAnsi="宋体" w:eastAsia="楷体_GB2312" w:cs="楷体_GB2312"/>
          <w:color w:val="000000"/>
          <w:spacing w:val="-6"/>
          <w:kern w:val="2"/>
          <w:sz w:val="32"/>
          <w:szCs w:val="32"/>
          <w:lang w:val="en-US" w:eastAsia="zh-CN"/>
        </w:rPr>
        <w:t>3</w:t>
      </w:r>
      <w:r>
        <w:rPr>
          <w:rFonts w:hint="eastAsia" w:ascii="宋体" w:hAnsi="宋体" w:eastAsia="楷体_GB2312" w:cs="楷体_GB2312"/>
          <w:color w:val="000000"/>
          <w:spacing w:val="-6"/>
          <w:kern w:val="2"/>
          <w:sz w:val="32"/>
          <w:szCs w:val="32"/>
        </w:rPr>
        <w:t>月</w:t>
      </w:r>
      <w:r>
        <w:rPr>
          <w:rFonts w:hint="eastAsia" w:ascii="宋体" w:hAnsi="宋体" w:eastAsia="楷体_GB2312" w:cs="楷体_GB2312"/>
          <w:color w:val="000000"/>
          <w:spacing w:val="-6"/>
          <w:kern w:val="2"/>
          <w:sz w:val="32"/>
          <w:szCs w:val="32"/>
          <w:lang w:val="en-US" w:eastAsia="zh-CN"/>
          <w:rPrChange w:id="379" w:author="卢颖东" w:date="2019-07-02T15:38:00Z">
            <w:rPr>
              <w:rFonts w:hint="eastAsia" w:ascii="楷体_GB2312" w:hAnsi="楷体_GB2312" w:eastAsia="楷体_GB2312" w:cs="楷体_GB2312"/>
              <w:color w:val="000000"/>
              <w:spacing w:val="-6"/>
              <w:kern w:val="2"/>
              <w:sz w:val="32"/>
              <w:szCs w:val="32"/>
              <w:lang w:val="en-US" w:eastAsia="zh-CN"/>
            </w:rPr>
          </w:rPrChange>
        </w:rPr>
        <w:t>27</w:t>
      </w:r>
      <w:r>
        <w:rPr>
          <w:rFonts w:hint="eastAsia" w:ascii="宋体" w:hAnsi="宋体" w:eastAsia="楷体_GB2312" w:cs="楷体_GB2312"/>
          <w:color w:val="000000"/>
          <w:spacing w:val="-6"/>
          <w:kern w:val="2"/>
          <w:sz w:val="32"/>
          <w:szCs w:val="32"/>
        </w:rPr>
        <w:t>日</w:t>
      </w:r>
      <w:r>
        <w:rPr>
          <w:rFonts w:hint="eastAsia" w:ascii="宋体" w:hAnsi="宋体" w:eastAsia="楷体_GB2312" w:cs="楷体_GB2312"/>
          <w:color w:val="000000"/>
          <w:spacing w:val="-6"/>
          <w:kern w:val="2"/>
          <w:sz w:val="32"/>
          <w:szCs w:val="32"/>
          <w:lang w:eastAsia="zh-CN"/>
        </w:rPr>
        <w:t>广州</w:t>
      </w:r>
      <w:r>
        <w:rPr>
          <w:rFonts w:hint="eastAsia" w:ascii="宋体" w:hAnsi="宋体" w:eastAsia="楷体_GB2312" w:cs="楷体_GB2312"/>
          <w:color w:val="000000"/>
          <w:spacing w:val="-6"/>
          <w:kern w:val="2"/>
          <w:sz w:val="32"/>
          <w:szCs w:val="32"/>
        </w:rPr>
        <w:t>市第</w:t>
      </w:r>
      <w:r>
        <w:rPr>
          <w:rFonts w:hint="eastAsia" w:ascii="宋体" w:hAnsi="宋体" w:eastAsia="楷体_GB2312" w:cs="楷体_GB2312"/>
          <w:color w:val="000000"/>
          <w:spacing w:val="-6"/>
          <w:kern w:val="2"/>
          <w:sz w:val="32"/>
          <w:szCs w:val="32"/>
          <w:lang w:eastAsia="zh-CN"/>
        </w:rPr>
        <w:t>十五</w:t>
      </w:r>
      <w:r>
        <w:rPr>
          <w:rFonts w:hint="eastAsia" w:ascii="宋体" w:hAnsi="宋体" w:eastAsia="楷体_GB2312" w:cs="楷体_GB2312"/>
          <w:color w:val="000000"/>
          <w:spacing w:val="-6"/>
          <w:kern w:val="2"/>
          <w:sz w:val="32"/>
          <w:szCs w:val="32"/>
        </w:rPr>
        <w:t>届人民代表大会常务委员会第</w:t>
      </w:r>
      <w:r>
        <w:rPr>
          <w:rFonts w:hint="eastAsia" w:ascii="宋体" w:hAnsi="宋体" w:eastAsia="楷体_GB2312" w:cs="楷体_GB2312"/>
          <w:color w:val="000000"/>
          <w:spacing w:val="-6"/>
          <w:kern w:val="2"/>
          <w:sz w:val="32"/>
          <w:szCs w:val="32"/>
          <w:lang w:eastAsia="zh-CN"/>
        </w:rPr>
        <w:t>二十三</w:t>
      </w:r>
      <w:r>
        <w:rPr>
          <w:rFonts w:hint="eastAsia" w:ascii="宋体" w:hAnsi="宋体" w:eastAsia="楷体_GB2312" w:cs="楷体_GB2312"/>
          <w:color w:val="000000"/>
          <w:spacing w:val="-6"/>
          <w:kern w:val="2"/>
          <w:sz w:val="32"/>
          <w:szCs w:val="32"/>
        </w:rPr>
        <w:t>次会议</w:t>
      </w:r>
      <w:r>
        <w:rPr>
          <w:rFonts w:hint="eastAsia" w:ascii="宋体" w:hAnsi="宋体" w:eastAsia="楷体_GB2312" w:cs="楷体_GB2312"/>
          <w:color w:val="000000"/>
          <w:spacing w:val="-6"/>
          <w:kern w:val="2"/>
          <w:sz w:val="32"/>
          <w:szCs w:val="32"/>
          <w:lang w:eastAsia="zh-CN"/>
        </w:rPr>
        <w:t>修订</w:t>
      </w:r>
      <w:r>
        <w:rPr>
          <w:rFonts w:hint="eastAsia" w:ascii="宋体" w:hAnsi="宋体" w:eastAsia="楷体_GB2312" w:cs="楷体_GB2312"/>
          <w:color w:val="000000"/>
          <w:spacing w:val="-6"/>
          <w:kern w:val="2"/>
          <w:sz w:val="32"/>
          <w:szCs w:val="32"/>
          <w:lang w:val="en-US" w:eastAsia="zh-CN"/>
        </w:rPr>
        <w:t xml:space="preserve">  2019年5月21日广东省第十三届人民代表大会常务委员会第十二次会议批准</w:t>
      </w:r>
      <w:r>
        <w:rPr>
          <w:rFonts w:hint="eastAsia" w:ascii="宋体" w:hAnsi="宋体" w:eastAsia="楷体_GB2312" w:cs="楷体_GB2312"/>
          <w:color w:val="000000"/>
          <w:spacing w:val="-6"/>
          <w:kern w:val="2"/>
          <w:sz w:val="32"/>
          <w:szCs w:val="32"/>
        </w:rPr>
        <w:t>）</w:t>
      </w:r>
    </w:p>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592" w:firstLineChars="0"/>
        <w:jc w:val="both"/>
        <w:textAlignment w:val="auto"/>
        <w:outlineLvl w:val="9"/>
        <w:rPr>
          <w:rFonts w:hint="eastAsia" w:ascii="宋体" w:hAnsi="宋体" w:eastAsia="仿宋_GB2312" w:cs="仿宋_GB2312"/>
          <w:color w:val="000000"/>
          <w:spacing w:val="-6"/>
          <w:kern w:val="2"/>
          <w:sz w:val="32"/>
          <w:szCs w:val="32"/>
        </w:rPr>
        <w:pPrChange w:id="380" w:author="卢颖东" w:date="2019-07-02T15:16:00Z">
          <w:pPr>
            <w:pStyle w:val="4"/>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592" w:firstLineChars="0"/>
            <w:jc w:val="both"/>
            <w:textAlignment w:val="auto"/>
            <w:outlineLvl w:val="9"/>
          </w:pPr>
        </w:pPrChange>
      </w:pP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381"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382" w:author="卢颖东" w:date="2019-07-02T15:38:00Z">
            <w:rPr>
              <w:rFonts w:hint="eastAsia" w:ascii="黑体" w:hAnsi="黑体" w:eastAsia="黑体" w:cs="黑体"/>
              <w:color w:val="000000"/>
              <w:sz w:val="32"/>
              <w:szCs w:val="32"/>
            </w:rPr>
          </w:rPrChange>
        </w:rPr>
        <w:t>第一条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为贯彻实施《中华人民共和国工会法》，结合本市实际，制定本办法。</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bCs/>
          <w:sz w:val="32"/>
          <w:szCs w:val="32"/>
          <w:lang w:val="en-US" w:eastAsia="zh-CN"/>
        </w:rPr>
        <w:pPrChange w:id="383"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384" w:author="卢颖东" w:date="2019-07-02T15:38:00Z">
            <w:rPr>
              <w:rFonts w:hint="eastAsia" w:ascii="黑体" w:hAnsi="黑体" w:eastAsia="黑体" w:cs="黑体"/>
              <w:color w:val="000000"/>
              <w:sz w:val="32"/>
              <w:szCs w:val="32"/>
            </w:rPr>
          </w:rPrChange>
        </w:rPr>
        <w:t>第二条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sz w:val="32"/>
          <w:szCs w:val="32"/>
        </w:rPr>
        <w:t>本市行政区域内的企业、事业单位、机关、社会团体、个体经济组织、民办非企业单位等组织（以下统称单位）中以工资收入为主要生活来源的</w:t>
      </w:r>
      <w:r>
        <w:rPr>
          <w:rFonts w:hint="eastAsia" w:ascii="宋体" w:hAnsi="宋体" w:eastAsia="仿宋_GB2312" w:cs="仿宋_GB2312"/>
          <w:iCs/>
          <w:sz w:val="32"/>
          <w:szCs w:val="32"/>
        </w:rPr>
        <w:t>体力劳动者和脑力</w:t>
      </w:r>
      <w:r>
        <w:rPr>
          <w:rFonts w:hint="eastAsia" w:ascii="宋体" w:hAnsi="宋体" w:eastAsia="仿宋_GB2312" w:cs="仿宋_GB2312"/>
          <w:sz w:val="32"/>
          <w:szCs w:val="32"/>
        </w:rPr>
        <w:t>劳动者，不分民族、种族、性别、职业、宗教信仰、教育程度，都有依法参加和组织工会的权利，任何组织和个人不得阻挠和限制。</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385"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386" w:author="卢颖东" w:date="2019-07-02T15:38:00Z">
            <w:rPr>
              <w:rFonts w:hint="eastAsia" w:ascii="黑体" w:hAnsi="黑体" w:eastAsia="黑体" w:cs="黑体"/>
              <w:bCs/>
              <w:sz w:val="32"/>
              <w:szCs w:val="32"/>
            </w:rPr>
          </w:rPrChange>
        </w:rPr>
        <w:t>第三条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bCs/>
          <w:sz w:val="32"/>
          <w:szCs w:val="32"/>
        </w:rPr>
        <w:t>未建立工会组织的单位，其职工可以向单位所在地的街道或者镇总工会申请加入工会组织。</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387"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388" w:author="卢颖东" w:date="2019-07-02T15:38:00Z">
            <w:rPr>
              <w:rFonts w:hint="eastAsia" w:ascii="黑体" w:hAnsi="黑体" w:eastAsia="黑体" w:cs="黑体"/>
              <w:bCs/>
              <w:sz w:val="32"/>
              <w:szCs w:val="32"/>
            </w:rPr>
          </w:rPrChange>
        </w:rPr>
        <w:t>第四条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bCs/>
          <w:sz w:val="32"/>
          <w:szCs w:val="32"/>
        </w:rPr>
        <w:t>任何单位和个人不得以下列方式或者手段，</w:t>
      </w:r>
      <w:r>
        <w:rPr>
          <w:rFonts w:hint="eastAsia" w:ascii="宋体" w:hAnsi="宋体" w:eastAsia="仿宋_GB2312" w:cs="仿宋_GB2312"/>
          <w:b w:val="0"/>
          <w:bCs/>
          <w:sz w:val="32"/>
          <w:szCs w:val="32"/>
          <w:lang w:eastAsia="zh-CN"/>
        </w:rPr>
        <w:t>阻挠</w:t>
      </w:r>
      <w:r>
        <w:rPr>
          <w:rFonts w:hint="eastAsia" w:ascii="宋体" w:hAnsi="宋体" w:eastAsia="仿宋_GB2312" w:cs="仿宋_GB2312"/>
          <w:bCs/>
          <w:sz w:val="32"/>
          <w:szCs w:val="32"/>
        </w:rPr>
        <w:t>上级工会帮助、指导职工组建工会：</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389"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bCs/>
          <w:sz w:val="32"/>
          <w:szCs w:val="32"/>
        </w:rPr>
        <w:t>（一）拒绝为上级工会派员到本单位开展工作提供必要的场所；</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390"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bCs/>
          <w:sz w:val="32"/>
          <w:szCs w:val="32"/>
        </w:rPr>
        <w:t xml:space="preserve">（二）编造虚假情况误导职工或者以不续签劳动合同、变更或者解除劳动合同、降低工资福利待遇等威胁职工； </w:t>
      </w:r>
    </w:p>
    <w:p>
      <w:pPr>
        <w:pStyle w:val="7"/>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391" w:author="卢颖东" w:date="2019-07-02T15:16:00Z">
          <w:pPr>
            <w:pStyle w:val="7"/>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sz w:val="32"/>
          <w:szCs w:val="32"/>
        </w:rPr>
        <w:t>（三）</w:t>
      </w:r>
      <w:r>
        <w:rPr>
          <w:rFonts w:hint="eastAsia" w:ascii="宋体" w:hAnsi="宋体" w:eastAsia="仿宋_GB2312" w:cs="仿宋_GB2312"/>
          <w:sz w:val="32"/>
          <w:szCs w:val="32"/>
          <w:lang w:eastAsia="zh-CN"/>
        </w:rPr>
        <w:t>阻挠上级工会帮助、指导职工组建工会的其他方式、手段</w:t>
      </w:r>
      <w:r>
        <w:rPr>
          <w:rFonts w:hint="eastAsia" w:ascii="宋体" w:hAnsi="宋体" w:eastAsia="仿宋_GB2312" w:cs="仿宋_GB2312"/>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Change w:id="392"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393" w:author="卢颖东" w:date="2019-07-02T15:38:00Z">
            <w:rPr>
              <w:rFonts w:hint="eastAsia" w:ascii="黑体" w:hAnsi="黑体" w:eastAsia="黑体" w:cs="黑体"/>
              <w:bCs/>
              <w:sz w:val="32"/>
              <w:szCs w:val="32"/>
            </w:rPr>
          </w:rPrChange>
        </w:rPr>
        <w:t>第五条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sz w:val="32"/>
          <w:szCs w:val="32"/>
        </w:rPr>
        <w:t>市、区人民政府应当定期或者不定期召开与同级工会的联席会议，向同级工会通报当地国民经济和社会发展计划</w:t>
      </w:r>
      <w:r>
        <w:rPr>
          <w:rFonts w:hint="eastAsia" w:ascii="宋体" w:hAnsi="宋体" w:eastAsia="仿宋_GB2312" w:cs="仿宋_GB2312"/>
          <w:sz w:val="32"/>
          <w:szCs w:val="32"/>
          <w:lang w:eastAsia="zh-CN"/>
        </w:rPr>
        <w:t>等政府的</w:t>
      </w:r>
      <w:r>
        <w:rPr>
          <w:rFonts w:hint="eastAsia" w:ascii="宋体" w:hAnsi="宋体" w:eastAsia="仿宋_GB2312" w:cs="仿宋_GB2312"/>
          <w:i w:val="0"/>
          <w:iCs w:val="0"/>
          <w:sz w:val="32"/>
          <w:szCs w:val="32"/>
          <w:u w:val="none"/>
        </w:rPr>
        <w:t>重要工作部署</w:t>
      </w:r>
      <w:r>
        <w:rPr>
          <w:rFonts w:hint="eastAsia" w:ascii="宋体" w:hAnsi="宋体" w:eastAsia="仿宋_GB2312" w:cs="仿宋_GB2312"/>
          <w:i w:val="0"/>
          <w:iCs w:val="0"/>
          <w:sz w:val="32"/>
          <w:szCs w:val="32"/>
          <w:lang w:eastAsia="zh-CN"/>
        </w:rPr>
        <w:t>和</w:t>
      </w:r>
      <w:r>
        <w:rPr>
          <w:rFonts w:hint="eastAsia" w:ascii="宋体" w:hAnsi="宋体" w:eastAsia="仿宋_GB2312" w:cs="仿宋_GB2312"/>
          <w:i w:val="0"/>
          <w:iCs w:val="0"/>
          <w:sz w:val="32"/>
          <w:szCs w:val="32"/>
          <w:u w:val="none"/>
          <w:lang w:eastAsia="zh-CN"/>
        </w:rPr>
        <w:t>涉及职工利益</w:t>
      </w:r>
      <w:r>
        <w:rPr>
          <w:rFonts w:hint="eastAsia" w:ascii="宋体" w:hAnsi="宋体" w:eastAsia="仿宋_GB2312" w:cs="仿宋_GB2312"/>
          <w:i w:val="0"/>
          <w:iCs w:val="0"/>
          <w:sz w:val="32"/>
          <w:szCs w:val="32"/>
          <w:u w:val="none"/>
        </w:rPr>
        <w:t>的行政措施</w:t>
      </w:r>
      <w:r>
        <w:rPr>
          <w:rFonts w:hint="eastAsia" w:ascii="宋体" w:hAnsi="宋体" w:eastAsia="仿宋_GB2312" w:cs="仿宋_GB2312"/>
          <w:sz w:val="32"/>
          <w:szCs w:val="32"/>
        </w:rPr>
        <w:t>，研究解决涉及职工群众切身利益的突出问题、工会工作中需要政府支持帮助的问题</w:t>
      </w:r>
      <w:r>
        <w:rPr>
          <w:rFonts w:hint="eastAsia" w:ascii="宋体" w:hAnsi="宋体" w:eastAsia="仿宋_GB2312" w:cs="仿宋_GB2312"/>
          <w:sz w:val="32"/>
          <w:szCs w:val="32"/>
          <w:lang w:eastAsia="zh-CN"/>
        </w:rPr>
        <w:t>和</w:t>
      </w:r>
      <w:r>
        <w:rPr>
          <w:rFonts w:hint="eastAsia" w:ascii="宋体" w:hAnsi="宋体" w:eastAsia="仿宋_GB2312" w:cs="仿宋_GB2312"/>
          <w:i w:val="0"/>
          <w:iCs/>
          <w:sz w:val="32"/>
          <w:szCs w:val="32"/>
          <w:u w:val="none"/>
        </w:rPr>
        <w:t>工会反映的职工的意见和要求</w:t>
      </w:r>
      <w:r>
        <w:rPr>
          <w:rFonts w:hint="eastAsia" w:ascii="宋体" w:hAnsi="宋体" w:eastAsia="仿宋_GB2312" w:cs="仿宋_GB2312"/>
          <w:i w:val="0"/>
          <w:iCs/>
          <w:sz w:val="32"/>
          <w:szCs w:val="32"/>
          <w:u w:val="none"/>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u w:val="none"/>
        </w:rPr>
        <w:pPrChange w:id="394"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sz w:val="32"/>
          <w:szCs w:val="32"/>
        </w:rPr>
        <w:t>市、区人民政府</w:t>
      </w:r>
      <w:r>
        <w:rPr>
          <w:rFonts w:hint="eastAsia" w:ascii="宋体" w:hAnsi="宋体" w:cs="仿宋_GB2312"/>
          <w:sz w:val="32"/>
          <w:szCs w:val="32"/>
          <w:lang w:eastAsia="zh-CN"/>
        </w:rPr>
        <w:t>人力资源和社会保障</w:t>
      </w:r>
      <w:r>
        <w:rPr>
          <w:rFonts w:hint="eastAsia" w:ascii="宋体" w:hAnsi="宋体" w:eastAsia="仿宋_GB2312" w:cs="仿宋_GB2312"/>
          <w:sz w:val="32"/>
          <w:szCs w:val="32"/>
        </w:rPr>
        <w:t>行政部门应当会同同级工会和</w:t>
      </w:r>
      <w:r>
        <w:rPr>
          <w:rFonts w:hint="eastAsia" w:ascii="宋体" w:hAnsi="宋体" w:eastAsia="仿宋_GB2312" w:cs="仿宋_GB2312"/>
          <w:b w:val="0"/>
          <w:bCs w:val="0"/>
          <w:sz w:val="32"/>
          <w:szCs w:val="32"/>
          <w:lang w:eastAsia="zh-CN"/>
        </w:rPr>
        <w:t>企业联合会、工商业联合会等</w:t>
      </w:r>
      <w:r>
        <w:rPr>
          <w:rFonts w:hint="eastAsia" w:ascii="宋体" w:hAnsi="宋体" w:eastAsia="仿宋_GB2312" w:cs="仿宋_GB2312"/>
          <w:b w:val="0"/>
          <w:bCs w:val="0"/>
          <w:sz w:val="32"/>
          <w:szCs w:val="32"/>
        </w:rPr>
        <w:t>企业代表</w:t>
      </w:r>
      <w:r>
        <w:rPr>
          <w:rFonts w:hint="eastAsia" w:ascii="宋体" w:hAnsi="宋体" w:eastAsia="仿宋_GB2312" w:cs="仿宋_GB2312"/>
          <w:b w:val="0"/>
          <w:bCs w:val="0"/>
          <w:i w:val="0"/>
          <w:iCs w:val="0"/>
          <w:sz w:val="32"/>
          <w:szCs w:val="32"/>
          <w:u w:val="none"/>
        </w:rPr>
        <w:t>组织</w:t>
      </w:r>
      <w:r>
        <w:rPr>
          <w:rFonts w:hint="eastAsia" w:ascii="宋体" w:hAnsi="宋体" w:eastAsia="仿宋_GB2312" w:cs="仿宋_GB2312"/>
          <w:b w:val="0"/>
          <w:bCs w:val="0"/>
          <w:sz w:val="32"/>
          <w:szCs w:val="32"/>
        </w:rPr>
        <w:t>，健全协调</w:t>
      </w:r>
      <w:r>
        <w:rPr>
          <w:rFonts w:hint="eastAsia" w:ascii="宋体" w:hAnsi="宋体" w:eastAsia="仿宋_GB2312" w:cs="仿宋_GB2312"/>
          <w:sz w:val="32"/>
          <w:szCs w:val="32"/>
        </w:rPr>
        <w:t>劳动关系三方机制，</w:t>
      </w:r>
      <w:r>
        <w:rPr>
          <w:rFonts w:hint="eastAsia" w:ascii="宋体" w:hAnsi="宋体" w:eastAsia="仿宋_GB2312" w:cs="仿宋_GB2312"/>
          <w:i w:val="0"/>
          <w:iCs w:val="0"/>
          <w:sz w:val="32"/>
          <w:szCs w:val="32"/>
          <w:u w:val="none"/>
          <w:lang w:eastAsia="zh-CN"/>
        </w:rPr>
        <w:t>共同研究解决劳动关系方面的重大问题</w:t>
      </w:r>
      <w:r>
        <w:rPr>
          <w:rFonts w:hint="eastAsia" w:ascii="宋体" w:hAnsi="宋体" w:eastAsia="仿宋_GB2312" w:cs="仿宋_GB2312"/>
          <w:i w:val="0"/>
          <w:iCs w:val="0"/>
          <w:sz w:val="32"/>
          <w:szCs w:val="32"/>
          <w:u w:val="none"/>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395"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396" w:author="卢颖东" w:date="2019-07-02T15:38:00Z">
            <w:rPr>
              <w:rFonts w:hint="eastAsia" w:ascii="黑体" w:hAnsi="黑体" w:eastAsia="黑体" w:cs="黑体"/>
              <w:bCs/>
              <w:sz w:val="32"/>
              <w:szCs w:val="32"/>
            </w:rPr>
          </w:rPrChange>
        </w:rPr>
        <w:t>第六条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sz w:val="32"/>
          <w:szCs w:val="32"/>
        </w:rPr>
        <w:t>企业、事业单位应当建立职工代表大会</w:t>
      </w:r>
      <w:r>
        <w:rPr>
          <w:rFonts w:hint="eastAsia" w:ascii="宋体" w:hAnsi="宋体" w:eastAsia="仿宋_GB2312" w:cs="仿宋_GB2312"/>
          <w:sz w:val="32"/>
          <w:szCs w:val="32"/>
          <w:lang w:eastAsia="zh-CN"/>
        </w:rPr>
        <w:t>或者其他形式</w:t>
      </w:r>
      <w:r>
        <w:rPr>
          <w:rFonts w:hint="eastAsia" w:ascii="宋体" w:hAnsi="宋体" w:eastAsia="仿宋_GB2312" w:cs="仿宋_GB2312"/>
          <w:i w:val="0"/>
          <w:iCs w:val="0"/>
          <w:sz w:val="32"/>
          <w:szCs w:val="32"/>
          <w:u w:val="none"/>
          <w:lang w:eastAsia="zh-CN"/>
        </w:rPr>
        <w:t>的</w:t>
      </w:r>
      <w:r>
        <w:rPr>
          <w:rFonts w:hint="eastAsia" w:ascii="宋体" w:hAnsi="宋体" w:eastAsia="仿宋_GB2312" w:cs="仿宋_GB2312"/>
          <w:sz w:val="32"/>
          <w:szCs w:val="32"/>
          <w:lang w:eastAsia="zh-CN"/>
        </w:rPr>
        <w:t>民主管理制度</w:t>
      </w:r>
      <w:r>
        <w:rPr>
          <w:rFonts w:hint="eastAsia" w:ascii="宋体" w:hAnsi="宋体" w:eastAsia="仿宋_GB2312" w:cs="仿宋_GB2312"/>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397"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sz w:val="32"/>
          <w:szCs w:val="32"/>
        </w:rPr>
        <w:t>社区、产业园区、商业街区、商务楼宇等同一区域内的企业可以联合建立区域性职工代表大会。生产经营业务相同或者相近的企业可以联合建立行业性职工代表大会。</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398"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sz w:val="32"/>
          <w:szCs w:val="32"/>
          <w:lang w:eastAsia="zh-CN"/>
          <w:rPrChange w:id="399" w:author="卢颖东" w:date="2019-07-02T15:38:00Z">
            <w:rPr>
              <w:rFonts w:hint="eastAsia" w:ascii="黑体" w:hAnsi="黑体" w:eastAsia="黑体" w:cs="黑体"/>
              <w:sz w:val="32"/>
              <w:szCs w:val="32"/>
              <w:lang w:eastAsia="zh-CN"/>
            </w:rPr>
          </w:rPrChange>
        </w:rPr>
        <w:t>第</w:t>
      </w:r>
      <w:r>
        <w:rPr>
          <w:rFonts w:hint="eastAsia" w:ascii="宋体" w:hAnsi="宋体" w:eastAsia="黑体" w:cs="黑体"/>
          <w:sz w:val="32"/>
          <w:szCs w:val="32"/>
          <w:lang w:val="en-US" w:eastAsia="zh-CN"/>
          <w:rPrChange w:id="400" w:author="卢颖东" w:date="2019-07-02T15:38:00Z">
            <w:rPr>
              <w:rFonts w:hint="eastAsia" w:ascii="黑体" w:hAnsi="黑体" w:eastAsia="黑体" w:cs="黑体"/>
              <w:sz w:val="32"/>
              <w:szCs w:val="32"/>
              <w:lang w:val="en-US" w:eastAsia="zh-CN"/>
            </w:rPr>
          </w:rPrChange>
        </w:rPr>
        <w:t>七</w:t>
      </w:r>
      <w:r>
        <w:rPr>
          <w:rFonts w:hint="eastAsia" w:ascii="宋体" w:hAnsi="宋体" w:eastAsia="黑体" w:cs="黑体"/>
          <w:sz w:val="32"/>
          <w:szCs w:val="32"/>
          <w:lang w:eastAsia="zh-CN"/>
          <w:rPrChange w:id="401" w:author="卢颖东" w:date="2019-07-02T15:38:00Z">
            <w:rPr>
              <w:rFonts w:hint="eastAsia" w:ascii="黑体" w:hAnsi="黑体" w:eastAsia="黑体" w:cs="黑体"/>
              <w:sz w:val="32"/>
              <w:szCs w:val="32"/>
              <w:lang w:eastAsia="zh-CN"/>
            </w:rPr>
          </w:rPrChange>
        </w:rPr>
        <w:t>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下列事项应当提交职工代表大会</w:t>
      </w:r>
      <w:r>
        <w:rPr>
          <w:rFonts w:hint="eastAsia" w:ascii="宋体" w:hAnsi="宋体" w:eastAsia="仿宋_GB2312" w:cs="仿宋_GB2312"/>
          <w:b w:val="0"/>
          <w:bCs w:val="0"/>
          <w:i w:val="0"/>
          <w:iCs w:val="0"/>
          <w:sz w:val="32"/>
          <w:szCs w:val="32"/>
          <w:u w:val="none"/>
        </w:rPr>
        <w:t>或者</w:t>
      </w:r>
      <w:r>
        <w:rPr>
          <w:rFonts w:hint="eastAsia" w:ascii="宋体" w:hAnsi="宋体" w:eastAsia="仿宋_GB2312" w:cs="仿宋_GB2312"/>
          <w:sz w:val="32"/>
          <w:szCs w:val="32"/>
          <w:lang w:eastAsia="zh-CN"/>
        </w:rPr>
        <w:t>全体职工讨论</w:t>
      </w:r>
      <w:r>
        <w:rPr>
          <w:rFonts w:hint="eastAsia" w:ascii="宋体" w:hAnsi="宋体" w:eastAsia="仿宋_GB2312" w:cs="仿宋_GB2312"/>
          <w:sz w:val="32"/>
          <w:szCs w:val="32"/>
        </w:rPr>
        <w:t>通过：</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Change w:id="402"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sz w:val="32"/>
          <w:szCs w:val="32"/>
        </w:rPr>
        <w:t>（一）涉及劳动报酬、工作时间、休息休假、</w:t>
      </w:r>
      <w:r>
        <w:rPr>
          <w:rFonts w:hint="eastAsia" w:ascii="宋体" w:hAnsi="宋体" w:eastAsia="仿宋_GB2312" w:cs="仿宋_GB2312"/>
          <w:b w:val="0"/>
          <w:bCs w:val="0"/>
          <w:sz w:val="32"/>
          <w:szCs w:val="32"/>
          <w:lang w:eastAsia="zh-CN"/>
        </w:rPr>
        <w:t>劳动安全与卫生、</w:t>
      </w:r>
      <w:r>
        <w:rPr>
          <w:rFonts w:hint="eastAsia" w:ascii="宋体" w:hAnsi="宋体" w:eastAsia="仿宋_GB2312" w:cs="仿宋_GB2312"/>
          <w:sz w:val="32"/>
          <w:szCs w:val="32"/>
        </w:rPr>
        <w:t>保险福利等事项的集体合同草案，工资调整机制专项集体合同草案、</w:t>
      </w:r>
      <w:r>
        <w:rPr>
          <w:rFonts w:hint="eastAsia" w:ascii="宋体" w:hAnsi="宋体" w:eastAsia="仿宋_GB2312" w:cs="仿宋_GB2312"/>
          <w:sz w:val="32"/>
          <w:szCs w:val="32"/>
          <w:lang w:eastAsia="zh-CN"/>
        </w:rPr>
        <w:t>为解决</w:t>
      </w:r>
      <w:r>
        <w:rPr>
          <w:rFonts w:hint="eastAsia" w:ascii="宋体" w:hAnsi="宋体" w:eastAsia="仿宋_GB2312" w:cs="仿宋_GB2312"/>
          <w:sz w:val="32"/>
          <w:szCs w:val="32"/>
        </w:rPr>
        <w:t>因劳动关系变更方案引发群体性劳动纠纷形成的专项集体合同草案；</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Change w:id="403"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二</w:t>
      </w:r>
      <w:r>
        <w:rPr>
          <w:rFonts w:hint="eastAsia" w:ascii="宋体" w:hAnsi="宋体" w:eastAsia="仿宋_GB2312" w:cs="仿宋_GB2312"/>
          <w:sz w:val="32"/>
          <w:szCs w:val="32"/>
        </w:rPr>
        <w:t>）国有及国有控股企业、国有实际控制企业</w:t>
      </w:r>
      <w:r>
        <w:rPr>
          <w:rFonts w:hint="eastAsia" w:ascii="宋体" w:hAnsi="宋体" w:eastAsia="仿宋_GB2312" w:cs="仿宋_GB2312"/>
          <w:sz w:val="32"/>
          <w:szCs w:val="32"/>
          <w:lang w:eastAsia="zh-CN"/>
        </w:rPr>
        <w:t>的福利制度，</w:t>
      </w:r>
      <w:r>
        <w:rPr>
          <w:rFonts w:hint="eastAsia" w:ascii="宋体" w:hAnsi="宋体" w:eastAsia="仿宋_GB2312" w:cs="仿宋_GB2312"/>
          <w:i w:val="0"/>
          <w:iCs w:val="0"/>
          <w:sz w:val="32"/>
          <w:szCs w:val="32"/>
          <w:u w:val="none"/>
        </w:rPr>
        <w:t>合并、分立、改制、解散、破产实施方案中职工的裁减、分流和安置方案等</w:t>
      </w:r>
      <w:r>
        <w:rPr>
          <w:rFonts w:hint="eastAsia" w:ascii="宋体" w:hAnsi="宋体" w:eastAsia="仿宋_GB2312" w:cs="仿宋_GB2312"/>
          <w:sz w:val="32"/>
          <w:szCs w:val="32"/>
        </w:rPr>
        <w:t>涉及职工切身利益的重要事项</w:t>
      </w:r>
      <w:r>
        <w:rPr>
          <w:rFonts w:hint="eastAsia" w:ascii="宋体" w:hAnsi="宋体" w:eastAsia="仿宋_GB2312" w:cs="仿宋_GB2312"/>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sz w:val="32"/>
          <w:szCs w:val="32"/>
          <w:lang w:eastAsia="zh-CN"/>
        </w:rPr>
        <w:pPrChange w:id="404"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b w:val="0"/>
          <w:bCs w:val="0"/>
          <w:sz w:val="32"/>
          <w:szCs w:val="32"/>
          <w:lang w:eastAsia="zh-CN"/>
        </w:rPr>
        <w:t>（三）法律</w:t>
      </w:r>
      <w:r>
        <w:rPr>
          <w:rFonts w:hint="eastAsia" w:ascii="宋体" w:hAnsi="宋体" w:cs="仿宋_GB2312"/>
          <w:b w:val="0"/>
          <w:bCs w:val="0"/>
          <w:sz w:val="32"/>
          <w:szCs w:val="32"/>
          <w:lang w:eastAsia="zh-CN"/>
        </w:rPr>
        <w:t>、</w:t>
      </w:r>
      <w:r>
        <w:rPr>
          <w:rFonts w:hint="eastAsia" w:ascii="宋体" w:hAnsi="宋体" w:eastAsia="仿宋_GB2312" w:cs="仿宋_GB2312"/>
          <w:b w:val="0"/>
          <w:bCs w:val="0"/>
          <w:sz w:val="32"/>
          <w:szCs w:val="32"/>
          <w:lang w:eastAsia="zh-CN"/>
        </w:rPr>
        <w:t>法规规定或者企业、事业单位与工会协商确定应当提交职工代表大会</w:t>
      </w:r>
      <w:r>
        <w:rPr>
          <w:rFonts w:hint="eastAsia" w:ascii="宋体" w:hAnsi="宋体" w:eastAsia="仿宋_GB2312" w:cs="仿宋_GB2312"/>
          <w:sz w:val="32"/>
          <w:szCs w:val="32"/>
        </w:rPr>
        <w:t>或者</w:t>
      </w:r>
      <w:r>
        <w:rPr>
          <w:rFonts w:hint="eastAsia" w:ascii="宋体" w:hAnsi="宋体" w:eastAsia="仿宋_GB2312" w:cs="仿宋_GB2312"/>
          <w:b w:val="0"/>
          <w:bCs w:val="0"/>
          <w:i w:val="0"/>
          <w:iCs w:val="0"/>
          <w:sz w:val="32"/>
          <w:szCs w:val="32"/>
          <w:u w:val="none"/>
          <w:lang w:eastAsia="zh-CN"/>
        </w:rPr>
        <w:t>全体职工讨论</w:t>
      </w:r>
      <w:r>
        <w:rPr>
          <w:rFonts w:hint="eastAsia" w:ascii="宋体" w:hAnsi="宋体" w:eastAsia="仿宋_GB2312" w:cs="仿宋_GB2312"/>
          <w:b w:val="0"/>
          <w:bCs w:val="0"/>
          <w:sz w:val="32"/>
          <w:szCs w:val="32"/>
          <w:lang w:eastAsia="zh-CN"/>
        </w:rPr>
        <w:t>通过的其他事项。</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Change w:id="405"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sz w:val="32"/>
          <w:szCs w:val="32"/>
          <w:lang w:eastAsia="zh-CN"/>
        </w:rPr>
        <w:t>前款规定之外涉及职工切身利益的其他重大事项，应当听取职工代表大会或者全体职工的意见和建议。</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406"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07" w:author="卢颖东" w:date="2019-07-02T15:38:00Z">
            <w:rPr>
              <w:rFonts w:hint="eastAsia" w:ascii="黑体" w:hAnsi="黑体" w:eastAsia="黑体" w:cs="黑体"/>
              <w:color w:val="000000"/>
              <w:sz w:val="32"/>
              <w:szCs w:val="32"/>
            </w:rPr>
          </w:rPrChange>
        </w:rPr>
        <w:t>第</w:t>
      </w:r>
      <w:r>
        <w:rPr>
          <w:rFonts w:hint="eastAsia" w:ascii="宋体" w:hAnsi="宋体" w:eastAsia="黑体" w:cs="黑体"/>
          <w:color w:val="000000"/>
          <w:sz w:val="32"/>
          <w:szCs w:val="32"/>
          <w:lang w:eastAsia="zh-CN"/>
          <w:rPrChange w:id="408" w:author="卢颖东" w:date="2019-07-02T15:38:00Z">
            <w:rPr>
              <w:rFonts w:hint="eastAsia" w:ascii="黑体" w:hAnsi="黑体" w:eastAsia="黑体" w:cs="黑体"/>
              <w:color w:val="000000"/>
              <w:sz w:val="32"/>
              <w:szCs w:val="32"/>
              <w:lang w:eastAsia="zh-CN"/>
            </w:rPr>
          </w:rPrChange>
        </w:rPr>
        <w:t>八</w:t>
      </w:r>
      <w:r>
        <w:rPr>
          <w:rFonts w:hint="eastAsia" w:ascii="宋体" w:hAnsi="宋体" w:eastAsia="黑体" w:cs="黑体"/>
          <w:color w:val="000000"/>
          <w:sz w:val="32"/>
          <w:szCs w:val="32"/>
          <w:rPrChange w:id="409"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sz w:val="32"/>
          <w:szCs w:val="32"/>
        </w:rPr>
        <w:t>单位职工代表大会中的一线职工代表人数一般不得少于职工代表总数的百分之五十，女职工代表的比例应当与本单位女职工占职工总数的比例相适应。</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410"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sz w:val="32"/>
          <w:szCs w:val="32"/>
        </w:rPr>
        <w:t>职工代表大会应当有全体职工代表三分之二以上参加、职工大会应当有全体职工三分之二以上参加方可召开。</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u w:val="none"/>
        </w:rPr>
        <w:pPrChange w:id="411"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i w:val="0"/>
          <w:iCs w:val="0"/>
          <w:sz w:val="32"/>
          <w:szCs w:val="32"/>
          <w:u w:val="none"/>
        </w:rPr>
        <w:t>职工代表大会或者职工大会进行选举和作出决议、决定，应当采用无记名投票方式进行表决，经全体职工代表或者全体职工过半数通过。</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412"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13" w:author="卢颖东" w:date="2019-07-02T15:38:00Z">
            <w:rPr>
              <w:rFonts w:hint="eastAsia" w:ascii="黑体" w:hAnsi="黑体" w:eastAsia="黑体" w:cs="黑体"/>
              <w:color w:val="000000"/>
              <w:sz w:val="32"/>
              <w:szCs w:val="32"/>
            </w:rPr>
          </w:rPrChange>
        </w:rPr>
        <w:t>第</w:t>
      </w:r>
      <w:r>
        <w:rPr>
          <w:rFonts w:hint="eastAsia" w:ascii="宋体" w:hAnsi="宋体" w:eastAsia="黑体" w:cs="黑体"/>
          <w:color w:val="000000"/>
          <w:sz w:val="32"/>
          <w:szCs w:val="32"/>
          <w:lang w:eastAsia="zh-CN"/>
          <w:rPrChange w:id="414" w:author="卢颖东" w:date="2019-07-02T15:38:00Z">
            <w:rPr>
              <w:rFonts w:hint="eastAsia" w:ascii="黑体" w:hAnsi="黑体" w:eastAsia="黑体" w:cs="黑体"/>
              <w:color w:val="000000"/>
              <w:sz w:val="32"/>
              <w:szCs w:val="32"/>
              <w:lang w:eastAsia="zh-CN"/>
            </w:rPr>
          </w:rPrChange>
        </w:rPr>
        <w:t>九</w:t>
      </w:r>
      <w:r>
        <w:rPr>
          <w:rFonts w:hint="eastAsia" w:ascii="宋体" w:hAnsi="宋体" w:eastAsia="黑体" w:cs="黑体"/>
          <w:color w:val="000000"/>
          <w:sz w:val="32"/>
          <w:szCs w:val="32"/>
          <w:rPrChange w:id="415"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b w:val="0"/>
          <w:bCs w:val="0"/>
          <w:i w:val="0"/>
          <w:iCs w:val="0"/>
          <w:sz w:val="32"/>
          <w:szCs w:val="32"/>
          <w:lang w:eastAsia="zh-CN"/>
        </w:rPr>
        <w:t>企业</w:t>
      </w:r>
      <w:r>
        <w:rPr>
          <w:rFonts w:hint="eastAsia" w:ascii="宋体" w:hAnsi="宋体" w:eastAsia="仿宋_GB2312" w:cs="仿宋_GB2312"/>
          <w:sz w:val="32"/>
          <w:szCs w:val="32"/>
        </w:rPr>
        <w:t>人力资源</w:t>
      </w:r>
      <w:r>
        <w:rPr>
          <w:rFonts w:hint="eastAsia" w:ascii="宋体" w:hAnsi="宋体" w:eastAsia="仿宋_GB2312" w:cs="仿宋_GB2312"/>
          <w:i w:val="0"/>
          <w:iCs w:val="0"/>
          <w:sz w:val="32"/>
          <w:szCs w:val="32"/>
          <w:u w:val="none"/>
        </w:rPr>
        <w:t>部门</w:t>
      </w:r>
      <w:r>
        <w:rPr>
          <w:rFonts w:hint="eastAsia" w:ascii="宋体" w:hAnsi="宋体" w:eastAsia="仿宋_GB2312" w:cs="仿宋_GB2312"/>
          <w:sz w:val="32"/>
          <w:szCs w:val="32"/>
        </w:rPr>
        <w:t>的负责人</w:t>
      </w:r>
      <w:r>
        <w:rPr>
          <w:rFonts w:hint="eastAsia" w:ascii="宋体" w:hAnsi="宋体" w:eastAsia="仿宋_GB2312" w:cs="仿宋_GB2312"/>
          <w:sz w:val="32"/>
          <w:szCs w:val="32"/>
          <w:lang w:eastAsia="zh-CN"/>
        </w:rPr>
        <w:t>不得作为</w:t>
      </w:r>
      <w:r>
        <w:rPr>
          <w:rFonts w:hint="eastAsia" w:ascii="宋体" w:hAnsi="宋体" w:eastAsia="仿宋_GB2312" w:cs="仿宋_GB2312"/>
          <w:sz w:val="32"/>
          <w:szCs w:val="32"/>
        </w:rPr>
        <w:t>本单位工会主席、副主席</w:t>
      </w:r>
      <w:r>
        <w:rPr>
          <w:rFonts w:hint="eastAsia" w:ascii="宋体" w:hAnsi="宋体" w:eastAsia="仿宋_GB2312" w:cs="仿宋_GB2312"/>
          <w:sz w:val="32"/>
          <w:szCs w:val="32"/>
          <w:lang w:eastAsia="zh-CN"/>
        </w:rPr>
        <w:t>的人选</w:t>
      </w:r>
      <w:r>
        <w:rPr>
          <w:rFonts w:hint="eastAsia" w:ascii="宋体" w:hAnsi="宋体" w:eastAsia="仿宋_GB2312" w:cs="仿宋_GB2312"/>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16"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17" w:author="卢颖东" w:date="2019-07-02T15:38:00Z">
            <w:rPr>
              <w:rFonts w:hint="eastAsia" w:ascii="黑体" w:hAnsi="黑体" w:eastAsia="黑体" w:cs="黑体"/>
              <w:color w:val="000000"/>
              <w:sz w:val="32"/>
              <w:szCs w:val="32"/>
            </w:rPr>
          </w:rPrChange>
        </w:rPr>
        <w:t>第</w:t>
      </w:r>
      <w:r>
        <w:rPr>
          <w:rFonts w:hint="eastAsia" w:ascii="宋体" w:hAnsi="宋体" w:eastAsia="黑体" w:cs="黑体"/>
          <w:color w:val="000000"/>
          <w:sz w:val="32"/>
          <w:szCs w:val="32"/>
          <w:lang w:eastAsia="zh-CN"/>
          <w:rPrChange w:id="418" w:author="卢颖东" w:date="2019-07-02T15:38:00Z">
            <w:rPr>
              <w:rFonts w:hint="eastAsia" w:ascii="黑体" w:hAnsi="黑体" w:eastAsia="黑体" w:cs="黑体"/>
              <w:color w:val="000000"/>
              <w:sz w:val="32"/>
              <w:szCs w:val="32"/>
              <w:lang w:eastAsia="zh-CN"/>
            </w:rPr>
          </w:rPrChange>
        </w:rPr>
        <w:t>十</w:t>
      </w:r>
      <w:r>
        <w:rPr>
          <w:rFonts w:hint="eastAsia" w:ascii="宋体" w:hAnsi="宋体" w:eastAsia="黑体" w:cs="黑体"/>
          <w:color w:val="000000"/>
          <w:sz w:val="32"/>
          <w:szCs w:val="32"/>
          <w:rPrChange w:id="419"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职工二百人以上的企业、事业单位和民办非企业单位</w:t>
      </w:r>
      <w:r>
        <w:rPr>
          <w:rFonts w:hint="eastAsia" w:ascii="宋体" w:hAnsi="宋体" w:eastAsia="仿宋_GB2312" w:cs="仿宋_GB2312"/>
          <w:bCs/>
          <w:sz w:val="32"/>
          <w:szCs w:val="32"/>
        </w:rPr>
        <w:t>的</w:t>
      </w:r>
      <w:r>
        <w:rPr>
          <w:rFonts w:hint="eastAsia" w:ascii="宋体" w:hAnsi="宋体" w:eastAsia="仿宋_GB2312" w:cs="仿宋_GB2312"/>
          <w:color w:val="000000"/>
          <w:sz w:val="32"/>
          <w:szCs w:val="32"/>
        </w:rPr>
        <w:t>工会，应当配备工会专职工作人员。职工不足二百人的，配备专职或</w:t>
      </w:r>
      <w:r>
        <w:rPr>
          <w:rFonts w:hint="eastAsia" w:ascii="宋体" w:hAnsi="宋体" w:eastAsia="仿宋_GB2312" w:cs="仿宋_GB2312"/>
          <w:bCs/>
          <w:sz w:val="32"/>
          <w:szCs w:val="32"/>
        </w:rPr>
        <w:t>者</w:t>
      </w:r>
      <w:r>
        <w:rPr>
          <w:rFonts w:hint="eastAsia" w:ascii="宋体" w:hAnsi="宋体" w:eastAsia="仿宋_GB2312" w:cs="仿宋_GB2312"/>
          <w:color w:val="000000"/>
          <w:sz w:val="32"/>
          <w:szCs w:val="32"/>
        </w:rPr>
        <w:t>兼职的工会工作人员。</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20"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color w:val="000000"/>
          <w:sz w:val="32"/>
          <w:szCs w:val="32"/>
        </w:rPr>
        <w:t>企业</w:t>
      </w:r>
      <w:r>
        <w:rPr>
          <w:rFonts w:hint="eastAsia" w:ascii="宋体" w:hAnsi="宋体" w:eastAsia="仿宋_GB2312" w:cs="仿宋_GB2312"/>
          <w:bCs/>
          <w:sz w:val="32"/>
          <w:szCs w:val="32"/>
        </w:rPr>
        <w:t>工会专职工作人员一般按不低于企业职工人数的千分之三配备，具体人数由上级工会、企业工会与企业协商确定。</w:t>
      </w:r>
      <w:r>
        <w:rPr>
          <w:rFonts w:hint="eastAsia" w:ascii="宋体" w:hAnsi="宋体" w:eastAsia="仿宋_GB2312" w:cs="仿宋_GB2312"/>
          <w:color w:val="000000"/>
          <w:sz w:val="32"/>
          <w:szCs w:val="32"/>
        </w:rPr>
        <w:t>街道、镇的</w:t>
      </w:r>
      <w:r>
        <w:rPr>
          <w:rFonts w:hint="eastAsia" w:ascii="宋体" w:hAnsi="宋体" w:eastAsia="仿宋_GB2312" w:cs="仿宋_GB2312"/>
          <w:bCs/>
          <w:sz w:val="32"/>
          <w:szCs w:val="32"/>
        </w:rPr>
        <w:t>总</w:t>
      </w:r>
      <w:r>
        <w:rPr>
          <w:rFonts w:hint="eastAsia" w:ascii="宋体" w:hAnsi="宋体" w:eastAsia="仿宋_GB2312" w:cs="仿宋_GB2312"/>
          <w:color w:val="000000"/>
          <w:sz w:val="32"/>
          <w:szCs w:val="32"/>
        </w:rPr>
        <w:t>工会应当配备</w:t>
      </w:r>
      <w:r>
        <w:rPr>
          <w:rFonts w:hint="eastAsia" w:ascii="宋体" w:hAnsi="宋体" w:eastAsia="仿宋_GB2312" w:cs="仿宋_GB2312"/>
          <w:bCs/>
          <w:sz w:val="32"/>
          <w:szCs w:val="32"/>
        </w:rPr>
        <w:t>一定数量的工会</w:t>
      </w:r>
      <w:r>
        <w:rPr>
          <w:rFonts w:hint="eastAsia" w:ascii="宋体" w:hAnsi="宋体" w:eastAsia="仿宋_GB2312" w:cs="仿宋_GB2312"/>
          <w:color w:val="000000"/>
          <w:sz w:val="32"/>
          <w:szCs w:val="32"/>
        </w:rPr>
        <w:t>专职工作人员。</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21"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22" w:author="卢颖东" w:date="2019-07-02T15:38:00Z">
            <w:rPr>
              <w:rFonts w:hint="eastAsia" w:ascii="黑体" w:hAnsi="黑体" w:eastAsia="黑体" w:cs="黑体"/>
              <w:color w:val="000000"/>
              <w:sz w:val="32"/>
              <w:szCs w:val="32"/>
            </w:rPr>
          </w:rPrChange>
        </w:rPr>
        <w:t>第十</w:t>
      </w:r>
      <w:r>
        <w:rPr>
          <w:rFonts w:hint="eastAsia" w:ascii="宋体" w:hAnsi="宋体" w:eastAsia="黑体" w:cs="黑体"/>
          <w:color w:val="000000"/>
          <w:sz w:val="32"/>
          <w:szCs w:val="32"/>
          <w:lang w:eastAsia="zh-CN"/>
          <w:rPrChange w:id="423" w:author="卢颖东" w:date="2019-07-02T15:38:00Z">
            <w:rPr>
              <w:rFonts w:hint="eastAsia" w:ascii="黑体" w:hAnsi="黑体" w:eastAsia="黑体" w:cs="黑体"/>
              <w:color w:val="000000"/>
              <w:sz w:val="32"/>
              <w:szCs w:val="32"/>
              <w:lang w:eastAsia="zh-CN"/>
            </w:rPr>
          </w:rPrChange>
        </w:rPr>
        <w:t>一</w:t>
      </w:r>
      <w:r>
        <w:rPr>
          <w:rFonts w:hint="eastAsia" w:ascii="宋体" w:hAnsi="宋体" w:eastAsia="黑体" w:cs="黑体"/>
          <w:color w:val="000000"/>
          <w:sz w:val="32"/>
          <w:szCs w:val="32"/>
          <w:rPrChange w:id="424"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基层工会委员会任期届满</w:t>
      </w:r>
      <w:r>
        <w:rPr>
          <w:rFonts w:hint="eastAsia" w:ascii="宋体" w:hAnsi="宋体" w:eastAsia="仿宋_GB2312" w:cs="仿宋_GB2312"/>
          <w:bCs/>
          <w:sz w:val="32"/>
          <w:szCs w:val="32"/>
        </w:rPr>
        <w:t>前一个月内应当完成换届选举</w:t>
      </w:r>
      <w:r>
        <w:rPr>
          <w:rFonts w:hint="eastAsia" w:ascii="宋体" w:hAnsi="宋体" w:eastAsia="仿宋_GB2312" w:cs="仿宋_GB2312"/>
          <w:color w:val="000000"/>
          <w:sz w:val="32"/>
          <w:szCs w:val="32"/>
        </w:rPr>
        <w:t>。</w:t>
      </w:r>
      <w:r>
        <w:rPr>
          <w:rFonts w:hint="eastAsia" w:ascii="宋体" w:hAnsi="宋体" w:eastAsia="仿宋_GB2312" w:cs="仿宋_GB2312"/>
          <w:bCs/>
          <w:sz w:val="32"/>
          <w:szCs w:val="32"/>
        </w:rPr>
        <w:t>因特殊情况需要提前或者</w:t>
      </w:r>
      <w:r>
        <w:rPr>
          <w:rFonts w:hint="eastAsia" w:ascii="宋体" w:hAnsi="宋体" w:eastAsia="仿宋_GB2312" w:cs="仿宋_GB2312"/>
          <w:color w:val="000000"/>
          <w:sz w:val="32"/>
          <w:szCs w:val="32"/>
        </w:rPr>
        <w:t>延期换届</w:t>
      </w:r>
      <w:r>
        <w:rPr>
          <w:rFonts w:hint="eastAsia" w:ascii="宋体" w:hAnsi="宋体" w:eastAsia="仿宋_GB2312" w:cs="仿宋_GB2312"/>
          <w:bCs/>
          <w:sz w:val="32"/>
          <w:szCs w:val="32"/>
        </w:rPr>
        <w:t>选举</w:t>
      </w:r>
      <w:r>
        <w:rPr>
          <w:rFonts w:hint="eastAsia" w:ascii="宋体" w:hAnsi="宋体" w:eastAsia="仿宋_GB2312" w:cs="仿宋_GB2312"/>
          <w:color w:val="000000"/>
          <w:sz w:val="32"/>
          <w:szCs w:val="32"/>
        </w:rPr>
        <w:t>的，须报上级工会批准。延期换届</w:t>
      </w:r>
      <w:r>
        <w:rPr>
          <w:rFonts w:hint="eastAsia" w:ascii="宋体" w:hAnsi="宋体" w:eastAsia="仿宋_GB2312" w:cs="仿宋_GB2312"/>
          <w:bCs/>
          <w:sz w:val="32"/>
          <w:szCs w:val="32"/>
        </w:rPr>
        <w:t>选举</w:t>
      </w:r>
      <w:r>
        <w:rPr>
          <w:rFonts w:hint="eastAsia" w:ascii="宋体" w:hAnsi="宋体" w:eastAsia="仿宋_GB2312" w:cs="仿宋_GB2312"/>
          <w:color w:val="000000"/>
          <w:sz w:val="32"/>
          <w:szCs w:val="32"/>
        </w:rPr>
        <w:t>的期限最长不得超过半年。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25"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color w:val="000000"/>
          <w:sz w:val="32"/>
          <w:szCs w:val="32"/>
        </w:rPr>
        <w:t>工会委员会成员</w:t>
      </w:r>
      <w:r>
        <w:rPr>
          <w:rFonts w:hint="eastAsia" w:ascii="宋体" w:hAnsi="宋体" w:eastAsia="仿宋_GB2312" w:cs="仿宋_GB2312"/>
          <w:bCs/>
          <w:iCs/>
          <w:sz w:val="32"/>
          <w:szCs w:val="32"/>
        </w:rPr>
        <w:t>、经费审查委员会成员</w:t>
      </w:r>
      <w:r>
        <w:rPr>
          <w:rFonts w:hint="eastAsia" w:ascii="宋体" w:hAnsi="宋体" w:eastAsia="仿宋_GB2312" w:cs="仿宋_GB2312"/>
          <w:color w:val="000000"/>
          <w:sz w:val="32"/>
          <w:szCs w:val="32"/>
        </w:rPr>
        <w:t>缺</w:t>
      </w:r>
      <w:r>
        <w:rPr>
          <w:rFonts w:hint="eastAsia" w:ascii="宋体" w:hAnsi="宋体" w:eastAsia="仿宋_GB2312" w:cs="仿宋_GB2312"/>
          <w:bCs/>
          <w:sz w:val="32"/>
          <w:szCs w:val="32"/>
        </w:rPr>
        <w:t>位</w:t>
      </w:r>
      <w:r>
        <w:rPr>
          <w:rFonts w:hint="eastAsia" w:ascii="宋体" w:hAnsi="宋体" w:eastAsia="仿宋_GB2312" w:cs="仿宋_GB2312"/>
          <w:color w:val="000000"/>
          <w:sz w:val="32"/>
          <w:szCs w:val="32"/>
        </w:rPr>
        <w:t>时应当自缺位之日起三个月内补选。</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426"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427" w:author="卢颖东" w:date="2019-07-02T15:38:00Z">
            <w:rPr>
              <w:rFonts w:hint="eastAsia" w:ascii="黑体" w:hAnsi="黑体" w:eastAsia="黑体" w:cs="黑体"/>
              <w:bCs/>
              <w:sz w:val="32"/>
              <w:szCs w:val="32"/>
            </w:rPr>
          </w:rPrChange>
        </w:rPr>
        <w:t>第</w:t>
      </w:r>
      <w:r>
        <w:rPr>
          <w:rFonts w:hint="eastAsia" w:ascii="宋体" w:hAnsi="宋体" w:eastAsia="黑体" w:cs="黑体"/>
          <w:bCs/>
          <w:iCs/>
          <w:sz w:val="32"/>
          <w:szCs w:val="32"/>
          <w:rPrChange w:id="428" w:author="卢颖东" w:date="2019-07-02T15:38:00Z">
            <w:rPr>
              <w:rFonts w:hint="eastAsia" w:ascii="黑体" w:hAnsi="黑体" w:eastAsia="黑体" w:cs="黑体"/>
              <w:bCs/>
              <w:iCs/>
              <w:sz w:val="32"/>
              <w:szCs w:val="32"/>
            </w:rPr>
          </w:rPrChange>
        </w:rPr>
        <w:t>十</w:t>
      </w:r>
      <w:r>
        <w:rPr>
          <w:rFonts w:hint="eastAsia" w:ascii="宋体" w:hAnsi="宋体" w:eastAsia="黑体" w:cs="黑体"/>
          <w:color w:val="000000"/>
          <w:sz w:val="32"/>
          <w:szCs w:val="32"/>
          <w:lang w:eastAsia="zh-CN"/>
          <w:rPrChange w:id="429" w:author="卢颖东" w:date="2019-07-02T15:38:00Z">
            <w:rPr>
              <w:rFonts w:hint="eastAsia" w:ascii="黑体" w:hAnsi="黑体" w:eastAsia="黑体" w:cs="黑体"/>
              <w:color w:val="000000"/>
              <w:sz w:val="32"/>
              <w:szCs w:val="32"/>
              <w:lang w:eastAsia="zh-CN"/>
            </w:rPr>
          </w:rPrChange>
        </w:rPr>
        <w:t>二</w:t>
      </w:r>
      <w:r>
        <w:rPr>
          <w:rFonts w:hint="eastAsia" w:ascii="宋体" w:hAnsi="宋体" w:eastAsia="黑体" w:cs="黑体"/>
          <w:bCs/>
          <w:sz w:val="32"/>
          <w:szCs w:val="32"/>
          <w:rPrChange w:id="430" w:author="卢颖东" w:date="2019-07-02T15:38:00Z">
            <w:rPr>
              <w:rFonts w:hint="eastAsia" w:ascii="黑体" w:hAnsi="黑体" w:eastAsia="黑体" w:cs="黑体"/>
              <w:bCs/>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bCs/>
          <w:sz w:val="32"/>
          <w:szCs w:val="32"/>
        </w:rPr>
        <w:t>企业改制、转制的，企业工会应当自企业改制、转制完成之日起三个月内选举产生新的工会委员会。</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431"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432" w:author="卢颖东" w:date="2019-07-02T15:38:00Z">
            <w:rPr>
              <w:rFonts w:hint="eastAsia" w:ascii="黑体" w:hAnsi="黑体" w:eastAsia="黑体" w:cs="黑体"/>
              <w:bCs/>
              <w:sz w:val="32"/>
              <w:szCs w:val="32"/>
            </w:rPr>
          </w:rPrChange>
        </w:rPr>
        <w:t>第十</w:t>
      </w:r>
      <w:r>
        <w:rPr>
          <w:rFonts w:hint="eastAsia" w:ascii="宋体" w:hAnsi="宋体" w:eastAsia="黑体" w:cs="黑体"/>
          <w:color w:val="000000"/>
          <w:sz w:val="32"/>
          <w:szCs w:val="32"/>
          <w:lang w:eastAsia="zh-CN"/>
          <w:rPrChange w:id="433" w:author="卢颖东" w:date="2019-07-02T15:38:00Z">
            <w:rPr>
              <w:rFonts w:hint="eastAsia" w:ascii="黑体" w:hAnsi="黑体" w:eastAsia="黑体" w:cs="黑体"/>
              <w:color w:val="000000"/>
              <w:sz w:val="32"/>
              <w:szCs w:val="32"/>
              <w:lang w:eastAsia="zh-CN"/>
            </w:rPr>
          </w:rPrChange>
        </w:rPr>
        <w:t>三</w:t>
      </w:r>
      <w:r>
        <w:rPr>
          <w:rFonts w:hint="eastAsia" w:ascii="宋体" w:hAnsi="宋体" w:eastAsia="黑体" w:cs="黑体"/>
          <w:bCs/>
          <w:sz w:val="32"/>
          <w:szCs w:val="32"/>
          <w:rPrChange w:id="434" w:author="卢颖东" w:date="2019-07-02T15:38:00Z">
            <w:rPr>
              <w:rFonts w:hint="eastAsia" w:ascii="黑体" w:hAnsi="黑体" w:eastAsia="黑体" w:cs="黑体"/>
              <w:bCs/>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sz w:val="32"/>
          <w:szCs w:val="32"/>
        </w:rPr>
        <w:t>工会有权就涉及职工切身利益的重要事项，代表职工与单位进行</w:t>
      </w:r>
      <w:r>
        <w:rPr>
          <w:rFonts w:hint="eastAsia" w:ascii="宋体" w:hAnsi="宋体" w:eastAsia="仿宋_GB2312" w:cs="仿宋_GB2312"/>
          <w:i w:val="0"/>
          <w:iCs/>
          <w:sz w:val="32"/>
          <w:szCs w:val="32"/>
          <w:u w:val="none"/>
        </w:rPr>
        <w:t>集体</w:t>
      </w:r>
      <w:r>
        <w:rPr>
          <w:rFonts w:hint="eastAsia" w:ascii="宋体" w:hAnsi="宋体" w:eastAsia="仿宋_GB2312" w:cs="仿宋_GB2312"/>
          <w:sz w:val="32"/>
          <w:szCs w:val="32"/>
        </w:rPr>
        <w:t>协商</w:t>
      </w:r>
      <w:r>
        <w:rPr>
          <w:rFonts w:hint="eastAsia" w:ascii="宋体" w:hAnsi="宋体" w:eastAsia="仿宋_GB2312" w:cs="仿宋_GB2312"/>
          <w:i w:val="0"/>
          <w:iCs w:val="0"/>
          <w:sz w:val="32"/>
          <w:szCs w:val="32"/>
        </w:rPr>
        <w:t>。</w:t>
      </w:r>
      <w:r>
        <w:rPr>
          <w:rFonts w:hint="eastAsia" w:ascii="宋体" w:hAnsi="宋体" w:eastAsia="仿宋_GB2312" w:cs="仿宋_GB2312"/>
          <w:i w:val="0"/>
          <w:iCs/>
          <w:sz w:val="32"/>
          <w:szCs w:val="32"/>
          <w:u w:val="none"/>
        </w:rPr>
        <w:t>单位收到工会书面提出的集体协商要求的，应当自收到之日起</w:t>
      </w:r>
      <w:r>
        <w:rPr>
          <w:rFonts w:hint="eastAsia" w:ascii="宋体" w:hAnsi="宋体" w:eastAsia="仿宋_GB2312" w:cs="仿宋_GB2312"/>
          <w:i w:val="0"/>
          <w:iCs/>
          <w:sz w:val="32"/>
          <w:szCs w:val="32"/>
          <w:u w:val="none"/>
          <w:lang w:eastAsia="zh-CN"/>
        </w:rPr>
        <w:t>二十</w:t>
      </w:r>
      <w:r>
        <w:rPr>
          <w:rFonts w:hint="eastAsia" w:ascii="宋体" w:hAnsi="宋体" w:eastAsia="仿宋_GB2312" w:cs="仿宋_GB2312"/>
          <w:i w:val="0"/>
          <w:iCs/>
          <w:sz w:val="32"/>
          <w:szCs w:val="32"/>
          <w:u w:val="none"/>
        </w:rPr>
        <w:t>日内与工会进行协商</w:t>
      </w:r>
      <w:r>
        <w:rPr>
          <w:rFonts w:hint="eastAsia" w:ascii="宋体" w:hAnsi="宋体" w:eastAsia="仿宋_GB2312" w:cs="仿宋_GB2312"/>
          <w:b w:val="0"/>
          <w:bCs w:val="0"/>
          <w:i w:val="0"/>
          <w:iCs/>
          <w:sz w:val="32"/>
          <w:szCs w:val="32"/>
          <w:lang w:eastAsia="zh-CN"/>
        </w:rPr>
        <w:t>，无正当理由不得拖延或者拒绝对方的协商要求</w:t>
      </w:r>
      <w:r>
        <w:rPr>
          <w:rFonts w:hint="eastAsia" w:ascii="宋体" w:hAnsi="宋体" w:eastAsia="仿宋_GB2312" w:cs="仿宋_GB2312"/>
          <w:i w:val="0"/>
          <w:iCs/>
          <w:sz w:val="32"/>
          <w:szCs w:val="32"/>
        </w:rPr>
        <w:t>。</w:t>
      </w:r>
      <w:r>
        <w:rPr>
          <w:rFonts w:hint="eastAsia" w:ascii="宋体" w:hAnsi="宋体" w:eastAsia="仿宋_GB2312" w:cs="仿宋_GB2312"/>
          <w:b w:val="0"/>
          <w:bCs w:val="0"/>
          <w:sz w:val="32"/>
          <w:szCs w:val="32"/>
        </w:rPr>
        <w:t>协商内容以及协商结果应当及时对职工公开。</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435"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sz w:val="32"/>
          <w:szCs w:val="32"/>
        </w:rPr>
        <w:t>区域性、行业性工会组织代表职工与相应的企业代表组织或者企业建立区域性、行业性</w:t>
      </w:r>
      <w:r>
        <w:rPr>
          <w:rFonts w:hint="eastAsia" w:ascii="宋体" w:hAnsi="宋体" w:eastAsia="仿宋_GB2312" w:cs="仿宋_GB2312"/>
          <w:i w:val="0"/>
          <w:iCs w:val="0"/>
          <w:sz w:val="32"/>
          <w:szCs w:val="32"/>
        </w:rPr>
        <w:t>集体</w:t>
      </w:r>
      <w:r>
        <w:rPr>
          <w:rFonts w:hint="eastAsia" w:ascii="宋体" w:hAnsi="宋体" w:eastAsia="仿宋_GB2312" w:cs="仿宋_GB2312"/>
          <w:sz w:val="32"/>
          <w:szCs w:val="32"/>
        </w:rPr>
        <w:t>协商机制，签订集体合同。</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436"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sz w:val="32"/>
          <w:szCs w:val="32"/>
        </w:rPr>
        <w:t>工会代表职工与企业签订的集体合同中的劳动报酬和劳动条件等标准不得低于当地区域性、行业性集体合同的标准。</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37"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38" w:author="卢颖东" w:date="2019-07-02T15:38:00Z">
            <w:rPr>
              <w:rFonts w:hint="eastAsia" w:ascii="黑体" w:hAnsi="黑体" w:eastAsia="黑体" w:cs="黑体"/>
              <w:color w:val="000000"/>
              <w:sz w:val="32"/>
              <w:szCs w:val="32"/>
            </w:rPr>
          </w:rPrChange>
        </w:rPr>
        <w:t>第十</w:t>
      </w:r>
      <w:r>
        <w:rPr>
          <w:rFonts w:hint="eastAsia" w:ascii="宋体" w:hAnsi="宋体" w:eastAsia="黑体" w:cs="黑体"/>
          <w:color w:val="000000"/>
          <w:sz w:val="32"/>
          <w:szCs w:val="32"/>
          <w:lang w:eastAsia="zh-CN"/>
          <w:rPrChange w:id="439" w:author="卢颖东" w:date="2019-07-02T15:38:00Z">
            <w:rPr>
              <w:rFonts w:hint="eastAsia" w:ascii="黑体" w:hAnsi="黑体" w:eastAsia="黑体" w:cs="黑体"/>
              <w:color w:val="000000"/>
              <w:sz w:val="32"/>
              <w:szCs w:val="32"/>
              <w:lang w:eastAsia="zh-CN"/>
            </w:rPr>
          </w:rPrChange>
        </w:rPr>
        <w:t>四</w:t>
      </w:r>
      <w:r>
        <w:rPr>
          <w:rFonts w:hint="eastAsia" w:ascii="宋体" w:hAnsi="宋体" w:eastAsia="黑体" w:cs="黑体"/>
          <w:color w:val="000000"/>
          <w:sz w:val="32"/>
          <w:szCs w:val="32"/>
          <w:rPrChange w:id="440"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color w:val="000000"/>
          <w:sz w:val="32"/>
          <w:szCs w:val="32"/>
        </w:rPr>
        <w:t>工会对单位侵犯职工</w:t>
      </w:r>
      <w:r>
        <w:rPr>
          <w:rFonts w:hint="eastAsia" w:ascii="宋体" w:hAnsi="宋体" w:eastAsia="仿宋_GB2312" w:cs="仿宋_GB2312"/>
          <w:b w:val="0"/>
          <w:bCs w:val="0"/>
          <w:color w:val="000000"/>
          <w:sz w:val="32"/>
          <w:szCs w:val="32"/>
          <w:lang w:eastAsia="zh-CN"/>
        </w:rPr>
        <w:t>民主决策权利、</w:t>
      </w:r>
      <w:r>
        <w:rPr>
          <w:rFonts w:hint="eastAsia" w:ascii="宋体" w:hAnsi="宋体" w:eastAsia="仿宋_GB2312" w:cs="仿宋_GB2312"/>
          <w:color w:val="000000"/>
          <w:sz w:val="32"/>
          <w:szCs w:val="32"/>
        </w:rPr>
        <w:t>民主管理权利和民主监督权利的行为，应当要求单位纠正。</w:t>
      </w:r>
      <w:r>
        <w:rPr>
          <w:rFonts w:hint="eastAsia" w:ascii="宋体" w:hAnsi="宋体" w:eastAsia="仿宋_GB2312" w:cs="仿宋_GB2312"/>
          <w:i w:val="0"/>
          <w:iCs w:val="0"/>
          <w:color w:val="000000"/>
          <w:sz w:val="32"/>
          <w:szCs w:val="32"/>
          <w:u w:val="none"/>
        </w:rPr>
        <w:t>单位不予纠正的，</w:t>
      </w:r>
      <w:r>
        <w:rPr>
          <w:rFonts w:hint="eastAsia" w:ascii="宋体" w:hAnsi="宋体" w:eastAsia="仿宋_GB2312" w:cs="仿宋_GB2312"/>
          <w:bCs/>
          <w:i w:val="0"/>
          <w:iCs w:val="0"/>
          <w:sz w:val="32"/>
          <w:szCs w:val="32"/>
          <w:u w:val="none"/>
        </w:rPr>
        <w:t>工会</w:t>
      </w:r>
      <w:r>
        <w:rPr>
          <w:rFonts w:hint="eastAsia" w:ascii="宋体" w:hAnsi="宋体" w:eastAsia="仿宋_GB2312" w:cs="仿宋_GB2312"/>
          <w:i w:val="0"/>
          <w:iCs w:val="0"/>
          <w:color w:val="000000"/>
          <w:sz w:val="32"/>
          <w:szCs w:val="32"/>
          <w:u w:val="none"/>
        </w:rPr>
        <w:t>应当提请市</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rPr>
        <w:t>区人民政府</w:t>
      </w:r>
      <w:r>
        <w:rPr>
          <w:rFonts w:hint="eastAsia" w:ascii="宋体" w:hAnsi="宋体" w:eastAsia="仿宋_GB2312" w:cs="仿宋_GB2312"/>
          <w:i w:val="0"/>
          <w:iCs w:val="0"/>
          <w:color w:val="000000"/>
          <w:sz w:val="32"/>
          <w:szCs w:val="32"/>
          <w:u w:val="none"/>
          <w:lang w:eastAsia="zh-CN"/>
        </w:rPr>
        <w:t>及其</w:t>
      </w:r>
      <w:r>
        <w:rPr>
          <w:rFonts w:hint="eastAsia" w:ascii="宋体" w:hAnsi="宋体" w:eastAsia="仿宋_GB2312" w:cs="仿宋_GB2312"/>
          <w:i w:val="0"/>
          <w:iCs w:val="0"/>
          <w:color w:val="000000"/>
          <w:sz w:val="32"/>
          <w:szCs w:val="32"/>
          <w:u w:val="none"/>
        </w:rPr>
        <w:t>有关部门作出处理。</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41"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42" w:author="卢颖东" w:date="2019-07-02T15:38:00Z">
            <w:rPr>
              <w:rFonts w:hint="eastAsia" w:ascii="黑体" w:hAnsi="黑体" w:eastAsia="黑体" w:cs="黑体"/>
              <w:color w:val="000000"/>
              <w:sz w:val="32"/>
              <w:szCs w:val="32"/>
            </w:rPr>
          </w:rPrChange>
        </w:rPr>
        <w:t>第十</w:t>
      </w:r>
      <w:r>
        <w:rPr>
          <w:rFonts w:hint="eastAsia" w:ascii="宋体" w:hAnsi="宋体" w:eastAsia="黑体" w:cs="黑体"/>
          <w:color w:val="000000"/>
          <w:sz w:val="32"/>
          <w:szCs w:val="32"/>
          <w:lang w:eastAsia="zh-CN"/>
          <w:rPrChange w:id="443" w:author="卢颖东" w:date="2019-07-02T15:38:00Z">
            <w:rPr>
              <w:rFonts w:hint="eastAsia" w:ascii="黑体" w:hAnsi="黑体" w:eastAsia="黑体" w:cs="黑体"/>
              <w:color w:val="000000"/>
              <w:sz w:val="32"/>
              <w:szCs w:val="32"/>
              <w:lang w:eastAsia="zh-CN"/>
            </w:rPr>
          </w:rPrChange>
        </w:rPr>
        <w:t>五</w:t>
      </w:r>
      <w:r>
        <w:rPr>
          <w:rFonts w:hint="eastAsia" w:ascii="宋体" w:hAnsi="宋体" w:eastAsia="黑体" w:cs="黑体"/>
          <w:color w:val="000000"/>
          <w:sz w:val="32"/>
          <w:szCs w:val="32"/>
          <w:rPrChange w:id="444"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color w:val="000000"/>
          <w:sz w:val="32"/>
          <w:szCs w:val="32"/>
        </w:rPr>
        <w:t>工会对单位裁减人员</w:t>
      </w:r>
      <w:r>
        <w:rPr>
          <w:rFonts w:hint="eastAsia" w:ascii="宋体" w:hAnsi="宋体" w:eastAsia="仿宋_GB2312" w:cs="仿宋_GB2312"/>
          <w:bCs/>
          <w:sz w:val="32"/>
          <w:szCs w:val="32"/>
        </w:rPr>
        <w:t>实施</w:t>
      </w:r>
      <w:r>
        <w:rPr>
          <w:rFonts w:hint="eastAsia" w:ascii="宋体" w:hAnsi="宋体" w:eastAsia="仿宋_GB2312" w:cs="仿宋_GB2312"/>
          <w:color w:val="000000"/>
          <w:sz w:val="32"/>
          <w:szCs w:val="32"/>
        </w:rPr>
        <w:t>监督。</w:t>
      </w:r>
      <w:r>
        <w:rPr>
          <w:rFonts w:hint="eastAsia" w:ascii="宋体" w:hAnsi="宋体" w:eastAsia="仿宋_GB2312" w:cs="仿宋_GB2312"/>
          <w:color w:val="000000"/>
          <w:sz w:val="32"/>
          <w:szCs w:val="32"/>
          <w:lang w:eastAsia="zh-CN"/>
        </w:rPr>
        <w:t>单位裁减人员的，应当向工会或者全体职工说明理由。</w:t>
      </w:r>
      <w:r>
        <w:rPr>
          <w:rFonts w:hint="eastAsia" w:ascii="宋体" w:hAnsi="宋体" w:eastAsia="仿宋_GB2312" w:cs="仿宋_GB2312"/>
          <w:bCs/>
          <w:sz w:val="32"/>
          <w:szCs w:val="32"/>
        </w:rPr>
        <w:t>单位</w:t>
      </w:r>
      <w:r>
        <w:rPr>
          <w:rFonts w:hint="eastAsia" w:ascii="宋体" w:hAnsi="宋体" w:eastAsia="仿宋_GB2312" w:cs="仿宋_GB2312"/>
          <w:color w:val="000000"/>
          <w:sz w:val="32"/>
          <w:szCs w:val="32"/>
        </w:rPr>
        <w:t>违法裁减人员的，</w:t>
      </w:r>
      <w:r>
        <w:rPr>
          <w:rFonts w:hint="eastAsia" w:ascii="宋体" w:hAnsi="宋体" w:eastAsia="仿宋_GB2312" w:cs="仿宋_GB2312"/>
          <w:bCs/>
          <w:sz w:val="32"/>
          <w:szCs w:val="32"/>
        </w:rPr>
        <w:t>工会</w:t>
      </w:r>
      <w:r>
        <w:rPr>
          <w:rFonts w:hint="eastAsia" w:ascii="宋体" w:hAnsi="宋体" w:eastAsia="仿宋_GB2312" w:cs="仿宋_GB2312"/>
          <w:color w:val="000000"/>
          <w:sz w:val="32"/>
          <w:szCs w:val="32"/>
        </w:rPr>
        <w:t>应当</w:t>
      </w:r>
      <w:r>
        <w:rPr>
          <w:rFonts w:hint="eastAsia" w:ascii="宋体" w:hAnsi="宋体" w:eastAsia="仿宋_GB2312" w:cs="仿宋_GB2312"/>
          <w:bCs/>
          <w:sz w:val="32"/>
          <w:szCs w:val="32"/>
        </w:rPr>
        <w:t>要求单位改正</w:t>
      </w:r>
      <w:r>
        <w:rPr>
          <w:rFonts w:hint="eastAsia" w:ascii="宋体" w:hAnsi="宋体" w:eastAsia="仿宋_GB2312" w:cs="仿宋_GB2312"/>
          <w:bCs/>
          <w:i w:val="0"/>
          <w:iCs w:val="0"/>
          <w:sz w:val="32"/>
          <w:szCs w:val="32"/>
          <w:u w:val="none"/>
          <w:lang w:eastAsia="zh-CN"/>
        </w:rPr>
        <w:t>；</w:t>
      </w:r>
      <w:r>
        <w:rPr>
          <w:rFonts w:hint="eastAsia" w:ascii="宋体" w:hAnsi="宋体" w:eastAsia="仿宋_GB2312" w:cs="仿宋_GB2312"/>
          <w:bCs/>
          <w:sz w:val="32"/>
          <w:szCs w:val="32"/>
        </w:rPr>
        <w:t>单位不予改正的，</w:t>
      </w:r>
      <w:r>
        <w:rPr>
          <w:rFonts w:hint="eastAsia" w:ascii="宋体" w:hAnsi="宋体" w:eastAsia="仿宋_GB2312" w:cs="仿宋_GB2312"/>
          <w:color w:val="000000"/>
          <w:sz w:val="32"/>
          <w:szCs w:val="32"/>
        </w:rPr>
        <w:t>工会应当提请</w:t>
      </w:r>
      <w:r>
        <w:rPr>
          <w:rFonts w:hint="eastAsia" w:ascii="宋体" w:hAnsi="宋体" w:eastAsia="仿宋_GB2312" w:cs="仿宋_GB2312"/>
          <w:bCs/>
          <w:sz w:val="32"/>
          <w:szCs w:val="32"/>
        </w:rPr>
        <w:t>单位的主管部门或者</w:t>
      </w:r>
      <w:r>
        <w:rPr>
          <w:rFonts w:hint="eastAsia" w:ascii="宋体" w:hAnsi="宋体" w:cs="仿宋_GB2312"/>
          <w:color w:val="000000"/>
          <w:sz w:val="32"/>
          <w:szCs w:val="32"/>
          <w:lang w:eastAsia="zh-CN"/>
        </w:rPr>
        <w:t>人力资源和社会保障</w:t>
      </w:r>
      <w:r>
        <w:rPr>
          <w:rFonts w:hint="eastAsia" w:ascii="宋体" w:hAnsi="宋体" w:eastAsia="仿宋_GB2312" w:cs="仿宋_GB2312"/>
          <w:color w:val="000000"/>
          <w:sz w:val="32"/>
          <w:szCs w:val="32"/>
        </w:rPr>
        <w:t>行政部门</w:t>
      </w:r>
      <w:r>
        <w:rPr>
          <w:rFonts w:hint="eastAsia" w:ascii="宋体" w:hAnsi="宋体" w:eastAsia="仿宋_GB2312" w:cs="仿宋_GB2312"/>
          <w:bCs/>
          <w:sz w:val="32"/>
          <w:szCs w:val="32"/>
        </w:rPr>
        <w:t>作出处理</w:t>
      </w:r>
      <w:r>
        <w:rPr>
          <w:rFonts w:hint="eastAsia" w:ascii="宋体" w:hAnsi="宋体"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45"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46" w:author="卢颖东" w:date="2019-07-02T15:38:00Z">
            <w:rPr>
              <w:rFonts w:hint="eastAsia" w:ascii="黑体" w:hAnsi="黑体" w:eastAsia="黑体" w:cs="黑体"/>
              <w:color w:val="000000"/>
              <w:sz w:val="32"/>
              <w:szCs w:val="32"/>
            </w:rPr>
          </w:rPrChange>
        </w:rPr>
        <w:t>第十</w:t>
      </w:r>
      <w:r>
        <w:rPr>
          <w:rFonts w:hint="eastAsia" w:ascii="宋体" w:hAnsi="宋体" w:eastAsia="黑体" w:cs="黑体"/>
          <w:color w:val="000000"/>
          <w:sz w:val="32"/>
          <w:szCs w:val="32"/>
          <w:lang w:eastAsia="zh-CN"/>
          <w:rPrChange w:id="447" w:author="卢颖东" w:date="2019-07-02T15:38:00Z">
            <w:rPr>
              <w:rFonts w:hint="eastAsia" w:ascii="黑体" w:hAnsi="黑体" w:eastAsia="黑体" w:cs="黑体"/>
              <w:color w:val="000000"/>
              <w:sz w:val="32"/>
              <w:szCs w:val="32"/>
              <w:lang w:eastAsia="zh-CN"/>
            </w:rPr>
          </w:rPrChange>
        </w:rPr>
        <w:t>六</w:t>
      </w:r>
      <w:r>
        <w:rPr>
          <w:rFonts w:hint="eastAsia" w:ascii="宋体" w:hAnsi="宋体" w:eastAsia="黑体" w:cs="黑体"/>
          <w:color w:val="000000"/>
          <w:sz w:val="32"/>
          <w:szCs w:val="32"/>
          <w:rPrChange w:id="448"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企业工会应当建立劳动保护监督检查委员会，并在生产班组中设立工会小组劳动保护检查员，依法对劳动安全卫生工作实施监督。</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49"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50" w:author="卢颖东" w:date="2019-07-02T15:38:00Z">
            <w:rPr>
              <w:rFonts w:hint="eastAsia" w:ascii="黑体" w:hAnsi="黑体" w:eastAsia="黑体" w:cs="黑体"/>
              <w:color w:val="000000"/>
              <w:sz w:val="32"/>
              <w:szCs w:val="32"/>
            </w:rPr>
          </w:rPrChange>
        </w:rPr>
        <w:t>第十</w:t>
      </w:r>
      <w:r>
        <w:rPr>
          <w:rFonts w:hint="eastAsia" w:ascii="宋体" w:hAnsi="宋体" w:eastAsia="黑体" w:cs="黑体"/>
          <w:color w:val="000000"/>
          <w:sz w:val="32"/>
          <w:szCs w:val="32"/>
          <w:lang w:eastAsia="zh-CN"/>
          <w:rPrChange w:id="451" w:author="卢颖东" w:date="2019-07-02T15:38:00Z">
            <w:rPr>
              <w:rFonts w:hint="eastAsia" w:ascii="黑体" w:hAnsi="黑体" w:eastAsia="黑体" w:cs="黑体"/>
              <w:color w:val="000000"/>
              <w:sz w:val="32"/>
              <w:szCs w:val="32"/>
              <w:lang w:eastAsia="zh-CN"/>
            </w:rPr>
          </w:rPrChange>
        </w:rPr>
        <w:t>七</w:t>
      </w:r>
      <w:r>
        <w:rPr>
          <w:rFonts w:hint="eastAsia" w:ascii="宋体" w:hAnsi="宋体" w:eastAsia="黑体" w:cs="黑体"/>
          <w:color w:val="000000"/>
          <w:sz w:val="32"/>
          <w:szCs w:val="32"/>
          <w:rPrChange w:id="452"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color w:val="000000"/>
          <w:sz w:val="32"/>
          <w:szCs w:val="32"/>
        </w:rPr>
        <w:t>工会对单位执行法定的工</w:t>
      </w:r>
      <w:r>
        <w:rPr>
          <w:rFonts w:hint="eastAsia" w:ascii="宋体" w:hAnsi="宋体" w:eastAsia="仿宋_GB2312" w:cs="仿宋_GB2312"/>
          <w:bCs/>
          <w:sz w:val="32"/>
          <w:szCs w:val="32"/>
        </w:rPr>
        <w:t>作</w:t>
      </w:r>
      <w:r>
        <w:rPr>
          <w:rFonts w:hint="eastAsia" w:ascii="宋体" w:hAnsi="宋体" w:eastAsia="仿宋_GB2312" w:cs="仿宋_GB2312"/>
          <w:color w:val="000000"/>
          <w:sz w:val="32"/>
          <w:szCs w:val="32"/>
        </w:rPr>
        <w:t>时</w:t>
      </w:r>
      <w:r>
        <w:rPr>
          <w:rFonts w:hint="eastAsia" w:ascii="宋体" w:hAnsi="宋体" w:eastAsia="仿宋_GB2312" w:cs="仿宋_GB2312"/>
          <w:bCs/>
          <w:sz w:val="32"/>
          <w:szCs w:val="32"/>
        </w:rPr>
        <w:t>间</w:t>
      </w:r>
      <w:r>
        <w:rPr>
          <w:rFonts w:hint="eastAsia" w:ascii="宋体" w:hAnsi="宋体" w:eastAsia="仿宋_GB2312" w:cs="仿宋_GB2312"/>
          <w:color w:val="000000"/>
          <w:sz w:val="32"/>
          <w:szCs w:val="32"/>
        </w:rPr>
        <w:t>、休息休假、劳动安全卫生、社会保险、福利以及女职工和未成年工特殊保护等规定实施监督。单位违反规定的，工会应当要求单位改正。单位不予改正的，工会应当提请</w:t>
      </w:r>
      <w:r>
        <w:rPr>
          <w:rFonts w:hint="eastAsia" w:ascii="宋体" w:hAnsi="宋体" w:cs="仿宋_GB2312"/>
          <w:color w:val="000000"/>
          <w:sz w:val="32"/>
          <w:szCs w:val="32"/>
          <w:lang w:eastAsia="zh-CN"/>
        </w:rPr>
        <w:t>人力资源和社会保障</w:t>
      </w:r>
      <w:r>
        <w:rPr>
          <w:rFonts w:hint="eastAsia" w:ascii="宋体" w:hAnsi="宋体" w:eastAsia="仿宋_GB2312" w:cs="仿宋_GB2312"/>
          <w:color w:val="000000"/>
          <w:sz w:val="32"/>
          <w:szCs w:val="32"/>
        </w:rPr>
        <w:t>行政部门依法查处。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453"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454" w:author="卢颖东" w:date="2019-07-02T15:38:00Z">
            <w:rPr>
              <w:rFonts w:hint="eastAsia" w:ascii="黑体" w:hAnsi="黑体" w:eastAsia="黑体" w:cs="黑体"/>
              <w:bCs/>
              <w:sz w:val="32"/>
              <w:szCs w:val="32"/>
            </w:rPr>
          </w:rPrChange>
        </w:rPr>
        <w:t>第十</w:t>
      </w:r>
      <w:r>
        <w:rPr>
          <w:rFonts w:hint="eastAsia" w:ascii="宋体" w:hAnsi="宋体" w:eastAsia="黑体" w:cs="黑体"/>
          <w:color w:val="000000"/>
          <w:sz w:val="32"/>
          <w:szCs w:val="32"/>
          <w:lang w:eastAsia="zh-CN"/>
          <w:rPrChange w:id="455" w:author="卢颖东" w:date="2019-07-02T15:38:00Z">
            <w:rPr>
              <w:rFonts w:hint="eastAsia" w:ascii="黑体" w:hAnsi="黑体" w:eastAsia="黑体" w:cs="黑体"/>
              <w:color w:val="000000"/>
              <w:sz w:val="32"/>
              <w:szCs w:val="32"/>
              <w:lang w:eastAsia="zh-CN"/>
            </w:rPr>
          </w:rPrChange>
        </w:rPr>
        <w:t>八</w:t>
      </w:r>
      <w:r>
        <w:rPr>
          <w:rFonts w:hint="eastAsia" w:ascii="宋体" w:hAnsi="宋体" w:eastAsia="黑体" w:cs="黑体"/>
          <w:bCs/>
          <w:sz w:val="32"/>
          <w:szCs w:val="32"/>
          <w:rPrChange w:id="456" w:author="卢颖东" w:date="2019-07-02T15:38:00Z">
            <w:rPr>
              <w:rFonts w:hint="eastAsia" w:ascii="黑体" w:hAnsi="黑体" w:eastAsia="黑体" w:cs="黑体"/>
              <w:bCs/>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bCs/>
          <w:sz w:val="32"/>
          <w:szCs w:val="32"/>
        </w:rPr>
        <w:t>工会有权</w:t>
      </w:r>
      <w:r>
        <w:rPr>
          <w:rFonts w:hint="eastAsia" w:ascii="宋体" w:hAnsi="宋体" w:eastAsia="仿宋_GB2312" w:cs="仿宋_GB2312"/>
          <w:bCs/>
          <w:sz w:val="32"/>
          <w:szCs w:val="32"/>
          <w:lang w:eastAsia="zh-CN"/>
        </w:rPr>
        <w:t>对企业、事业单位</w:t>
      </w:r>
      <w:r>
        <w:rPr>
          <w:rFonts w:hint="eastAsia" w:ascii="宋体" w:hAnsi="宋体" w:eastAsia="仿宋_GB2312" w:cs="仿宋_GB2312"/>
          <w:bCs/>
          <w:sz w:val="32"/>
          <w:szCs w:val="32"/>
        </w:rPr>
        <w:t>侵犯职工合法权益的问题</w:t>
      </w:r>
      <w:r>
        <w:rPr>
          <w:rFonts w:hint="eastAsia" w:ascii="宋体" w:hAnsi="宋体" w:eastAsia="仿宋_GB2312" w:cs="仿宋_GB2312"/>
          <w:bCs/>
          <w:i w:val="0"/>
          <w:iCs w:val="0"/>
          <w:sz w:val="32"/>
          <w:szCs w:val="32"/>
          <w:u w:val="none"/>
          <w:lang w:eastAsia="zh-CN"/>
        </w:rPr>
        <w:t>进行</w:t>
      </w:r>
      <w:r>
        <w:rPr>
          <w:rFonts w:hint="eastAsia" w:ascii="宋体" w:hAnsi="宋体" w:eastAsia="仿宋_GB2312" w:cs="仿宋_GB2312"/>
          <w:bCs/>
          <w:sz w:val="32"/>
          <w:szCs w:val="32"/>
        </w:rPr>
        <w:t>调查，有权查阅、复制与侵犯职工合法权益问题有关的资料，</w:t>
      </w:r>
      <w:r>
        <w:rPr>
          <w:rFonts w:hint="eastAsia" w:ascii="宋体" w:hAnsi="宋体" w:eastAsia="仿宋_GB2312" w:cs="仿宋_GB2312"/>
          <w:bCs/>
          <w:sz w:val="32"/>
          <w:szCs w:val="32"/>
          <w:lang w:eastAsia="zh-CN"/>
        </w:rPr>
        <w:t>询问相关人员，</w:t>
      </w:r>
      <w:r>
        <w:rPr>
          <w:rFonts w:hint="eastAsia" w:ascii="宋体" w:hAnsi="宋体" w:eastAsia="仿宋_GB2312" w:cs="仿宋_GB2312"/>
          <w:bCs/>
          <w:sz w:val="32"/>
          <w:szCs w:val="32"/>
        </w:rPr>
        <w:t>有关单位</w:t>
      </w:r>
      <w:r>
        <w:rPr>
          <w:rFonts w:hint="eastAsia" w:ascii="宋体" w:hAnsi="宋体" w:eastAsia="仿宋_GB2312" w:cs="仿宋_GB2312"/>
          <w:b w:val="0"/>
          <w:bCs/>
          <w:i w:val="0"/>
          <w:iCs w:val="0"/>
          <w:sz w:val="32"/>
          <w:szCs w:val="32"/>
          <w:u w:val="none"/>
        </w:rPr>
        <w:t>及相关人员</w:t>
      </w:r>
      <w:r>
        <w:rPr>
          <w:rFonts w:hint="eastAsia" w:ascii="宋体" w:hAnsi="宋体" w:eastAsia="仿宋_GB2312" w:cs="仿宋_GB2312"/>
          <w:bCs/>
          <w:sz w:val="32"/>
          <w:szCs w:val="32"/>
        </w:rPr>
        <w:t>应当予以协助。</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457"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458" w:author="卢颖东" w:date="2019-07-02T15:38:00Z">
            <w:rPr>
              <w:rFonts w:hint="eastAsia" w:ascii="黑体" w:hAnsi="黑体" w:eastAsia="黑体" w:cs="黑体"/>
              <w:bCs/>
              <w:sz w:val="32"/>
              <w:szCs w:val="32"/>
            </w:rPr>
          </w:rPrChange>
        </w:rPr>
        <w:t>第十</w:t>
      </w:r>
      <w:r>
        <w:rPr>
          <w:rFonts w:hint="eastAsia" w:ascii="宋体" w:hAnsi="宋体" w:eastAsia="黑体" w:cs="黑体"/>
          <w:color w:val="000000"/>
          <w:sz w:val="32"/>
          <w:szCs w:val="32"/>
          <w:lang w:eastAsia="zh-CN"/>
          <w:rPrChange w:id="459" w:author="卢颖东" w:date="2019-07-02T15:38:00Z">
            <w:rPr>
              <w:rFonts w:hint="eastAsia" w:ascii="黑体" w:hAnsi="黑体" w:eastAsia="黑体" w:cs="黑体"/>
              <w:color w:val="000000"/>
              <w:sz w:val="32"/>
              <w:szCs w:val="32"/>
              <w:lang w:eastAsia="zh-CN"/>
            </w:rPr>
          </w:rPrChange>
        </w:rPr>
        <w:t>九</w:t>
      </w:r>
      <w:r>
        <w:rPr>
          <w:rFonts w:hint="eastAsia" w:ascii="宋体" w:hAnsi="宋体" w:eastAsia="黑体" w:cs="黑体"/>
          <w:bCs/>
          <w:sz w:val="32"/>
          <w:szCs w:val="32"/>
          <w:rPrChange w:id="460" w:author="卢颖东" w:date="2019-07-02T15:38:00Z">
            <w:rPr>
              <w:rFonts w:hint="eastAsia" w:ascii="黑体" w:hAnsi="黑体" w:eastAsia="黑体" w:cs="黑体"/>
              <w:bCs/>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bCs/>
          <w:sz w:val="32"/>
          <w:szCs w:val="32"/>
        </w:rPr>
        <w:t>职工与单位发生劳动</w:t>
      </w:r>
      <w:r>
        <w:rPr>
          <w:rFonts w:hint="eastAsia" w:ascii="宋体" w:hAnsi="宋体" w:eastAsia="仿宋_GB2312" w:cs="仿宋_GB2312"/>
          <w:b w:val="0"/>
          <w:bCs/>
          <w:i w:val="0"/>
          <w:iCs w:val="0"/>
          <w:sz w:val="32"/>
          <w:szCs w:val="32"/>
          <w:u w:val="none"/>
        </w:rPr>
        <w:t>纠纷</w:t>
      </w:r>
      <w:r>
        <w:rPr>
          <w:rFonts w:hint="eastAsia" w:ascii="宋体" w:hAnsi="宋体" w:eastAsia="仿宋_GB2312" w:cs="仿宋_GB2312"/>
          <w:bCs/>
          <w:sz w:val="32"/>
          <w:szCs w:val="32"/>
        </w:rPr>
        <w:t xml:space="preserve">时，工会及其工作人员应当履行下列职责： </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461"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bCs/>
          <w:sz w:val="32"/>
          <w:szCs w:val="32"/>
        </w:rPr>
        <w:t>（一）代表职工向单位反映职工的意见和要求，并对职工的合理要求提出解决的意见、建议；</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462"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bCs/>
          <w:sz w:val="32"/>
          <w:szCs w:val="32"/>
        </w:rPr>
        <w:t>（二）依法参加劳动</w:t>
      </w:r>
      <w:r>
        <w:rPr>
          <w:rFonts w:hint="eastAsia" w:ascii="宋体" w:hAnsi="宋体" w:eastAsia="仿宋_GB2312" w:cs="仿宋_GB2312"/>
          <w:bCs/>
          <w:iCs/>
          <w:sz w:val="32"/>
          <w:szCs w:val="32"/>
        </w:rPr>
        <w:t>争议</w:t>
      </w:r>
      <w:r>
        <w:rPr>
          <w:rFonts w:hint="eastAsia" w:ascii="宋体" w:hAnsi="宋体" w:eastAsia="仿宋_GB2312" w:cs="仿宋_GB2312"/>
          <w:bCs/>
          <w:sz w:val="32"/>
          <w:szCs w:val="32"/>
        </w:rPr>
        <w:t xml:space="preserve">调解； </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463"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bCs/>
          <w:sz w:val="32"/>
          <w:szCs w:val="32"/>
        </w:rPr>
        <w:t>（三）支持和帮助职工申请劳动争议仲裁或者提起诉讼。</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464"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465" w:author="卢颖东" w:date="2019-07-02T15:38:00Z">
            <w:rPr>
              <w:rFonts w:hint="eastAsia" w:ascii="黑体" w:hAnsi="黑体" w:eastAsia="黑体" w:cs="黑体"/>
              <w:bCs/>
              <w:sz w:val="32"/>
              <w:szCs w:val="32"/>
            </w:rPr>
          </w:rPrChange>
        </w:rPr>
        <w:t>第</w:t>
      </w:r>
      <w:r>
        <w:rPr>
          <w:rFonts w:hint="eastAsia" w:ascii="宋体" w:hAnsi="宋体" w:eastAsia="黑体" w:cs="黑体"/>
          <w:bCs/>
          <w:sz w:val="32"/>
          <w:szCs w:val="32"/>
          <w:lang w:eastAsia="zh-CN"/>
          <w:rPrChange w:id="466" w:author="卢颖东" w:date="2019-07-02T15:38:00Z">
            <w:rPr>
              <w:rFonts w:hint="eastAsia" w:ascii="黑体" w:hAnsi="黑体" w:eastAsia="黑体" w:cs="黑体"/>
              <w:bCs/>
              <w:sz w:val="32"/>
              <w:szCs w:val="32"/>
              <w:lang w:eastAsia="zh-CN"/>
            </w:rPr>
          </w:rPrChange>
        </w:rPr>
        <w:t>二</w:t>
      </w:r>
      <w:r>
        <w:rPr>
          <w:rFonts w:hint="eastAsia" w:ascii="宋体" w:hAnsi="宋体" w:eastAsia="黑体" w:cs="黑体"/>
          <w:bCs/>
          <w:sz w:val="32"/>
          <w:szCs w:val="32"/>
          <w:rPrChange w:id="467" w:author="卢颖东" w:date="2019-07-02T15:38:00Z">
            <w:rPr>
              <w:rFonts w:hint="eastAsia" w:ascii="黑体" w:hAnsi="黑体" w:eastAsia="黑体" w:cs="黑体"/>
              <w:bCs/>
              <w:sz w:val="32"/>
              <w:szCs w:val="32"/>
            </w:rPr>
          </w:rPrChange>
        </w:rPr>
        <w:t>十条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bCs/>
          <w:sz w:val="32"/>
          <w:szCs w:val="32"/>
        </w:rPr>
        <w:t>职工在其合法劳动权益受到侵害时，可以向单位工会反映，要求处理。单位工会应当自收到职工要求之日起五日内与单位交涉。单位工会认为单位侵害职工合法劳动权益的，应当要求单位采取措施予以改正。</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Cs/>
          <w:sz w:val="32"/>
          <w:szCs w:val="32"/>
        </w:rPr>
        <w:pPrChange w:id="468"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bCs/>
          <w:sz w:val="32"/>
          <w:szCs w:val="32"/>
        </w:rPr>
        <w:t>单位工会不作处理的，职工可以向单位工会的上级工会反映。上级工会认为单位侵害职工合法劳动权益的，应当责成职工所在单位工会依法履行职责或者自行受理。</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469"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70" w:author="卢颖东" w:date="2019-07-02T15:38:00Z">
            <w:rPr>
              <w:rFonts w:hint="eastAsia" w:ascii="黑体" w:hAnsi="黑体" w:eastAsia="黑体" w:cs="黑体"/>
              <w:color w:val="000000"/>
              <w:sz w:val="32"/>
              <w:szCs w:val="32"/>
            </w:rPr>
          </w:rPrChange>
        </w:rPr>
        <w:t>第二十</w:t>
      </w:r>
      <w:r>
        <w:rPr>
          <w:rFonts w:hint="eastAsia" w:ascii="宋体" w:hAnsi="宋体" w:eastAsia="黑体" w:cs="黑体"/>
          <w:color w:val="000000"/>
          <w:sz w:val="32"/>
          <w:szCs w:val="32"/>
          <w:lang w:eastAsia="zh-CN"/>
          <w:rPrChange w:id="471" w:author="卢颖东" w:date="2019-07-02T15:38:00Z">
            <w:rPr>
              <w:rFonts w:hint="eastAsia" w:ascii="黑体" w:hAnsi="黑体" w:eastAsia="黑体" w:cs="黑体"/>
              <w:color w:val="000000"/>
              <w:sz w:val="32"/>
              <w:szCs w:val="32"/>
              <w:lang w:eastAsia="zh-CN"/>
            </w:rPr>
          </w:rPrChange>
        </w:rPr>
        <w:t>一</w:t>
      </w:r>
      <w:r>
        <w:rPr>
          <w:rFonts w:hint="eastAsia" w:ascii="宋体" w:hAnsi="宋体" w:eastAsia="黑体" w:cs="黑体"/>
          <w:color w:val="000000"/>
          <w:sz w:val="32"/>
          <w:szCs w:val="32"/>
          <w:rPrChange w:id="472"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sz w:val="32"/>
          <w:szCs w:val="32"/>
        </w:rPr>
        <w:t>单位应当于每月十五日前，按照</w:t>
      </w:r>
      <w:r>
        <w:rPr>
          <w:rFonts w:hint="eastAsia" w:ascii="宋体" w:hAnsi="宋体" w:eastAsia="仿宋_GB2312" w:cs="仿宋_GB2312"/>
          <w:i w:val="0"/>
          <w:iCs w:val="0"/>
          <w:sz w:val="32"/>
          <w:szCs w:val="32"/>
          <w:u w:val="none"/>
          <w:lang w:eastAsia="zh-CN"/>
        </w:rPr>
        <w:t>有关规定</w:t>
      </w:r>
      <w:r>
        <w:rPr>
          <w:rFonts w:hint="eastAsia" w:ascii="宋体" w:hAnsi="宋体" w:eastAsia="仿宋_GB2312" w:cs="仿宋_GB2312"/>
          <w:sz w:val="32"/>
          <w:szCs w:val="32"/>
        </w:rPr>
        <w:t>拨缴工会经费。</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73"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sz w:val="32"/>
          <w:szCs w:val="32"/>
        </w:rPr>
        <w:t>各级工会应当按照规定比例留成和上缴工会经费</w:t>
      </w:r>
      <w:r>
        <w:rPr>
          <w:rFonts w:hint="eastAsia" w:ascii="宋体" w:hAnsi="宋体" w:eastAsia="仿宋_GB2312" w:cs="仿宋_GB2312"/>
          <w:sz w:val="32"/>
          <w:szCs w:val="32"/>
          <w:lang w:eastAsia="zh-CN"/>
        </w:rPr>
        <w:t>，加大工会经费向基层工会倾斜的保障力度。</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74"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75" w:author="卢颖东" w:date="2019-07-02T15:38:00Z">
            <w:rPr>
              <w:rFonts w:hint="eastAsia" w:ascii="黑体" w:hAnsi="黑体" w:eastAsia="黑体" w:cs="黑体"/>
              <w:color w:val="000000"/>
              <w:sz w:val="32"/>
              <w:szCs w:val="32"/>
            </w:rPr>
          </w:rPrChange>
        </w:rPr>
        <w:t>第</w:t>
      </w:r>
      <w:r>
        <w:rPr>
          <w:rFonts w:hint="eastAsia" w:ascii="宋体" w:hAnsi="宋体" w:eastAsia="黑体" w:cs="黑体"/>
          <w:iCs/>
          <w:color w:val="000000"/>
          <w:sz w:val="32"/>
          <w:szCs w:val="32"/>
          <w:rPrChange w:id="476" w:author="卢颖东" w:date="2019-07-02T15:38:00Z">
            <w:rPr>
              <w:rFonts w:hint="eastAsia" w:ascii="黑体" w:hAnsi="黑体" w:eastAsia="黑体" w:cs="黑体"/>
              <w:iCs/>
              <w:color w:val="000000"/>
              <w:sz w:val="32"/>
              <w:szCs w:val="32"/>
            </w:rPr>
          </w:rPrChange>
        </w:rPr>
        <w:t>二</w:t>
      </w:r>
      <w:r>
        <w:rPr>
          <w:rFonts w:hint="eastAsia" w:ascii="宋体" w:hAnsi="宋体" w:eastAsia="黑体" w:cs="黑体"/>
          <w:color w:val="000000"/>
          <w:sz w:val="32"/>
          <w:szCs w:val="32"/>
          <w:rPrChange w:id="477" w:author="卢颖东" w:date="2019-07-02T15:38:00Z">
            <w:rPr>
              <w:rFonts w:hint="eastAsia" w:ascii="黑体" w:hAnsi="黑体" w:eastAsia="黑体" w:cs="黑体"/>
              <w:color w:val="000000"/>
              <w:sz w:val="32"/>
              <w:szCs w:val="32"/>
            </w:rPr>
          </w:rPrChange>
        </w:rPr>
        <w:t>十</w:t>
      </w:r>
      <w:r>
        <w:rPr>
          <w:rFonts w:hint="eastAsia" w:ascii="宋体" w:hAnsi="宋体" w:eastAsia="黑体" w:cs="黑体"/>
          <w:color w:val="000000"/>
          <w:sz w:val="32"/>
          <w:szCs w:val="32"/>
          <w:lang w:eastAsia="zh-CN"/>
          <w:rPrChange w:id="478" w:author="卢颖东" w:date="2019-07-02T15:38:00Z">
            <w:rPr>
              <w:rFonts w:hint="eastAsia" w:ascii="黑体" w:hAnsi="黑体" w:eastAsia="黑体" w:cs="黑体"/>
              <w:color w:val="000000"/>
              <w:sz w:val="32"/>
              <w:szCs w:val="32"/>
              <w:lang w:eastAsia="zh-CN"/>
            </w:rPr>
          </w:rPrChange>
        </w:rPr>
        <w:t>二</w:t>
      </w:r>
      <w:r>
        <w:rPr>
          <w:rFonts w:hint="eastAsia" w:ascii="宋体" w:hAnsi="宋体" w:eastAsia="黑体" w:cs="黑体"/>
          <w:color w:val="000000"/>
          <w:sz w:val="32"/>
          <w:szCs w:val="32"/>
          <w:rPrChange w:id="479"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color w:val="000000"/>
          <w:sz w:val="32"/>
          <w:szCs w:val="32"/>
        </w:rPr>
        <w:t>单位逾期未</w:t>
      </w:r>
      <w:r>
        <w:rPr>
          <w:rFonts w:hint="eastAsia" w:ascii="宋体" w:hAnsi="宋体" w:eastAsia="仿宋_GB2312" w:cs="仿宋_GB2312"/>
          <w:color w:val="000000"/>
          <w:sz w:val="32"/>
          <w:szCs w:val="32"/>
          <w:lang w:eastAsia="zh-CN"/>
        </w:rPr>
        <w:t>拨</w:t>
      </w:r>
      <w:r>
        <w:rPr>
          <w:rFonts w:hint="eastAsia" w:ascii="宋体" w:hAnsi="宋体" w:eastAsia="仿宋_GB2312" w:cs="仿宋_GB2312"/>
          <w:color w:val="000000"/>
          <w:sz w:val="32"/>
          <w:szCs w:val="32"/>
        </w:rPr>
        <w:t>缴或少</w:t>
      </w:r>
      <w:r>
        <w:rPr>
          <w:rFonts w:hint="eastAsia" w:ascii="宋体" w:hAnsi="宋体" w:eastAsia="仿宋_GB2312" w:cs="仿宋_GB2312"/>
          <w:color w:val="000000"/>
          <w:sz w:val="32"/>
          <w:szCs w:val="32"/>
          <w:lang w:eastAsia="zh-CN"/>
        </w:rPr>
        <w:t>拨</w:t>
      </w:r>
      <w:r>
        <w:rPr>
          <w:rFonts w:hint="eastAsia" w:ascii="宋体" w:hAnsi="宋体" w:eastAsia="仿宋_GB2312" w:cs="仿宋_GB2312"/>
          <w:color w:val="000000"/>
          <w:sz w:val="32"/>
          <w:szCs w:val="32"/>
        </w:rPr>
        <w:t>缴工会经费的，应当及时补缴。对未</w:t>
      </w:r>
      <w:r>
        <w:rPr>
          <w:rFonts w:hint="eastAsia" w:ascii="宋体" w:hAnsi="宋体" w:eastAsia="仿宋_GB2312" w:cs="仿宋_GB2312"/>
          <w:color w:val="000000"/>
          <w:sz w:val="32"/>
          <w:szCs w:val="32"/>
          <w:lang w:eastAsia="zh-CN"/>
        </w:rPr>
        <w:t>拨</w:t>
      </w:r>
      <w:r>
        <w:rPr>
          <w:rFonts w:hint="eastAsia" w:ascii="宋体" w:hAnsi="宋体" w:eastAsia="仿宋_GB2312" w:cs="仿宋_GB2312"/>
          <w:color w:val="000000"/>
          <w:sz w:val="32"/>
          <w:szCs w:val="32"/>
        </w:rPr>
        <w:t>缴</w:t>
      </w:r>
      <w:r>
        <w:rPr>
          <w:rFonts w:hint="eastAsia" w:ascii="宋体" w:hAnsi="宋体" w:eastAsia="仿宋_GB2312" w:cs="仿宋_GB2312"/>
          <w:bCs/>
          <w:sz w:val="32"/>
          <w:szCs w:val="32"/>
        </w:rPr>
        <w:t>或者少</w:t>
      </w:r>
      <w:r>
        <w:rPr>
          <w:rFonts w:hint="eastAsia" w:ascii="宋体" w:hAnsi="宋体" w:eastAsia="仿宋_GB2312" w:cs="仿宋_GB2312"/>
          <w:bCs/>
          <w:sz w:val="32"/>
          <w:szCs w:val="32"/>
          <w:lang w:eastAsia="zh-CN"/>
        </w:rPr>
        <w:t>拨</w:t>
      </w:r>
      <w:r>
        <w:rPr>
          <w:rFonts w:hint="eastAsia" w:ascii="宋体" w:hAnsi="宋体" w:eastAsia="仿宋_GB2312" w:cs="仿宋_GB2312"/>
          <w:bCs/>
          <w:sz w:val="32"/>
          <w:szCs w:val="32"/>
        </w:rPr>
        <w:t>缴</w:t>
      </w:r>
      <w:r>
        <w:rPr>
          <w:rFonts w:hint="eastAsia" w:ascii="宋体" w:hAnsi="宋体" w:eastAsia="仿宋_GB2312" w:cs="仿宋_GB2312"/>
          <w:color w:val="000000"/>
          <w:sz w:val="32"/>
          <w:szCs w:val="32"/>
        </w:rPr>
        <w:t>工会经费的单位，单位工会应</w:t>
      </w:r>
      <w:r>
        <w:rPr>
          <w:rFonts w:hint="eastAsia" w:ascii="宋体" w:hAnsi="宋体" w:eastAsia="仿宋_GB2312" w:cs="仿宋_GB2312"/>
          <w:bCs/>
          <w:sz w:val="32"/>
          <w:szCs w:val="32"/>
        </w:rPr>
        <w:t>当</w:t>
      </w:r>
      <w:r>
        <w:rPr>
          <w:rFonts w:hint="eastAsia" w:ascii="宋体" w:hAnsi="宋体" w:eastAsia="仿宋_GB2312" w:cs="仿宋_GB2312"/>
          <w:color w:val="000000"/>
          <w:sz w:val="32"/>
          <w:szCs w:val="32"/>
        </w:rPr>
        <w:t>及时催缴。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Change w:id="480"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仿宋_GB2312" w:cs="仿宋_GB2312"/>
          <w:color w:val="000000"/>
          <w:sz w:val="32"/>
          <w:szCs w:val="32"/>
        </w:rPr>
        <w:t>单位无正当理由拖延或者拒不拨缴工会经费的，单位工会或者上级工会可以向当地人民法院申请支付令；拒不执行支付令的，工会可以依法申请人民法院强制执行。</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481"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482" w:author="卢颖东" w:date="2019-07-02T15:38:00Z">
            <w:rPr>
              <w:rFonts w:hint="eastAsia" w:ascii="黑体" w:hAnsi="黑体" w:eastAsia="黑体" w:cs="黑体"/>
              <w:color w:val="000000"/>
              <w:sz w:val="32"/>
              <w:szCs w:val="32"/>
            </w:rPr>
          </w:rPrChange>
        </w:rPr>
        <w:t>第</w:t>
      </w:r>
      <w:r>
        <w:rPr>
          <w:rFonts w:hint="eastAsia" w:ascii="宋体" w:hAnsi="宋体" w:eastAsia="黑体" w:cs="黑体"/>
          <w:bCs/>
          <w:iCs/>
          <w:color w:val="000000"/>
          <w:sz w:val="32"/>
          <w:szCs w:val="32"/>
          <w:rPrChange w:id="483" w:author="卢颖东" w:date="2019-07-02T15:38:00Z">
            <w:rPr>
              <w:rFonts w:hint="eastAsia" w:ascii="黑体" w:hAnsi="黑体" w:eastAsia="黑体" w:cs="黑体"/>
              <w:bCs/>
              <w:iCs/>
              <w:color w:val="000000"/>
              <w:sz w:val="32"/>
              <w:szCs w:val="32"/>
            </w:rPr>
          </w:rPrChange>
        </w:rPr>
        <w:t>二</w:t>
      </w:r>
      <w:r>
        <w:rPr>
          <w:rFonts w:hint="eastAsia" w:ascii="宋体" w:hAnsi="宋体" w:eastAsia="黑体" w:cs="黑体"/>
          <w:color w:val="000000"/>
          <w:sz w:val="32"/>
          <w:szCs w:val="32"/>
          <w:rPrChange w:id="484" w:author="卢颖东" w:date="2019-07-02T15:38:00Z">
            <w:rPr>
              <w:rFonts w:hint="eastAsia" w:ascii="黑体" w:hAnsi="黑体" w:eastAsia="黑体" w:cs="黑体"/>
              <w:color w:val="000000"/>
              <w:sz w:val="32"/>
              <w:szCs w:val="32"/>
            </w:rPr>
          </w:rPrChange>
        </w:rPr>
        <w:t>十</w:t>
      </w:r>
      <w:r>
        <w:rPr>
          <w:rFonts w:hint="eastAsia" w:ascii="宋体" w:hAnsi="宋体" w:eastAsia="黑体" w:cs="黑体"/>
          <w:color w:val="000000"/>
          <w:sz w:val="32"/>
          <w:szCs w:val="32"/>
          <w:lang w:eastAsia="zh-CN"/>
          <w:rPrChange w:id="485" w:author="卢颖东" w:date="2019-07-02T15:38:00Z">
            <w:rPr>
              <w:rFonts w:hint="eastAsia" w:ascii="黑体" w:hAnsi="黑体" w:eastAsia="黑体" w:cs="黑体"/>
              <w:color w:val="000000"/>
              <w:sz w:val="32"/>
              <w:szCs w:val="32"/>
              <w:lang w:eastAsia="zh-CN"/>
            </w:rPr>
          </w:rPrChange>
        </w:rPr>
        <w:t>三</w:t>
      </w:r>
      <w:r>
        <w:rPr>
          <w:rFonts w:hint="eastAsia" w:ascii="宋体" w:hAnsi="宋体" w:eastAsia="黑体" w:cs="黑体"/>
          <w:color w:val="000000"/>
          <w:sz w:val="32"/>
          <w:szCs w:val="32"/>
          <w:rPrChange w:id="486"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iCs/>
          <w:color w:val="000000"/>
          <w:sz w:val="32"/>
          <w:szCs w:val="32"/>
          <w:lang w:val="en-US" w:eastAsia="zh-CN"/>
        </w:rPr>
        <w:t xml:space="preserve">  </w:t>
      </w:r>
      <w:r>
        <w:rPr>
          <w:rFonts w:hint="eastAsia" w:ascii="宋体" w:hAnsi="宋体" w:eastAsia="仿宋_GB2312" w:cs="仿宋_GB2312"/>
          <w:sz w:val="32"/>
          <w:szCs w:val="32"/>
        </w:rPr>
        <w:t>破产企业在清算、处理破产财产时，企业工会或者上级工会可以对其欠缴的工会经费提出清偿要求。</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487"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488" w:author="卢颖东" w:date="2019-07-02T15:38:00Z">
            <w:rPr>
              <w:rFonts w:hint="eastAsia" w:ascii="黑体" w:hAnsi="黑体" w:eastAsia="黑体" w:cs="黑体"/>
              <w:bCs/>
              <w:sz w:val="32"/>
              <w:szCs w:val="32"/>
            </w:rPr>
          </w:rPrChange>
        </w:rPr>
        <w:t>第</w:t>
      </w:r>
      <w:r>
        <w:rPr>
          <w:rFonts w:hint="eastAsia" w:ascii="宋体" w:hAnsi="宋体" w:eastAsia="黑体" w:cs="黑体"/>
          <w:bCs/>
          <w:iCs/>
          <w:sz w:val="32"/>
          <w:szCs w:val="32"/>
          <w:rPrChange w:id="489" w:author="卢颖东" w:date="2019-07-02T15:38:00Z">
            <w:rPr>
              <w:rFonts w:hint="eastAsia" w:ascii="黑体" w:hAnsi="黑体" w:eastAsia="黑体" w:cs="黑体"/>
              <w:bCs/>
              <w:iCs/>
              <w:sz w:val="32"/>
              <w:szCs w:val="32"/>
            </w:rPr>
          </w:rPrChange>
        </w:rPr>
        <w:t>二</w:t>
      </w:r>
      <w:r>
        <w:rPr>
          <w:rFonts w:hint="eastAsia" w:ascii="宋体" w:hAnsi="宋体" w:eastAsia="黑体" w:cs="黑体"/>
          <w:bCs/>
          <w:sz w:val="32"/>
          <w:szCs w:val="32"/>
          <w:rPrChange w:id="490" w:author="卢颖东" w:date="2019-07-02T15:38:00Z">
            <w:rPr>
              <w:rFonts w:hint="eastAsia" w:ascii="黑体" w:hAnsi="黑体" w:eastAsia="黑体" w:cs="黑体"/>
              <w:bCs/>
              <w:sz w:val="32"/>
              <w:szCs w:val="32"/>
            </w:rPr>
          </w:rPrChange>
        </w:rPr>
        <w:t>十</w:t>
      </w:r>
      <w:r>
        <w:rPr>
          <w:rFonts w:hint="eastAsia" w:ascii="宋体" w:hAnsi="宋体" w:eastAsia="黑体" w:cs="黑体"/>
          <w:color w:val="000000"/>
          <w:sz w:val="32"/>
          <w:szCs w:val="32"/>
          <w:lang w:eastAsia="zh-CN"/>
          <w:rPrChange w:id="491" w:author="卢颖东" w:date="2019-07-02T15:38:00Z">
            <w:rPr>
              <w:rFonts w:hint="eastAsia" w:ascii="黑体" w:hAnsi="黑体" w:eastAsia="黑体" w:cs="黑体"/>
              <w:color w:val="000000"/>
              <w:sz w:val="32"/>
              <w:szCs w:val="32"/>
              <w:lang w:eastAsia="zh-CN"/>
            </w:rPr>
          </w:rPrChange>
        </w:rPr>
        <w:t>四</w:t>
      </w:r>
      <w:r>
        <w:rPr>
          <w:rFonts w:hint="eastAsia" w:ascii="宋体" w:hAnsi="宋体" w:eastAsia="黑体" w:cs="黑体"/>
          <w:bCs/>
          <w:sz w:val="32"/>
          <w:szCs w:val="32"/>
          <w:rPrChange w:id="492" w:author="卢颖东" w:date="2019-07-02T15:38:00Z">
            <w:rPr>
              <w:rFonts w:hint="eastAsia" w:ascii="黑体" w:hAnsi="黑体" w:eastAsia="黑体" w:cs="黑体"/>
              <w:bCs/>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color w:val="000000"/>
          <w:sz w:val="32"/>
          <w:szCs w:val="32"/>
        </w:rPr>
        <w:t>单位单方面解除工会主席、副主席劳动合同的，应当事先征求单位工会的上一级工会的意见，上一级</w:t>
      </w:r>
      <w:r>
        <w:rPr>
          <w:rFonts w:hint="eastAsia" w:ascii="宋体" w:hAnsi="宋体" w:eastAsia="仿宋_GB2312" w:cs="仿宋_GB2312"/>
          <w:sz w:val="32"/>
          <w:szCs w:val="32"/>
        </w:rPr>
        <w:t>工会认为单位违反法律、法规和有关合同，要求重新研究处理时，单位应当进行研究处理，并将处理结果书面答复上一级工会。</w:t>
      </w:r>
    </w:p>
    <w:p>
      <w:pPr>
        <w:keepNext w:val="0"/>
        <w:keepLines w:val="0"/>
        <w:pageBreakBefore w:val="0"/>
        <w:widowControl/>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bCs/>
          <w:sz w:val="32"/>
          <w:szCs w:val="32"/>
        </w:rPr>
        <w:pPrChange w:id="493" w:author="卢颖东" w:date="2019-07-02T15:16:00Z">
          <w:pPr>
            <w:keepNext w:val="0"/>
            <w:keepLines w:val="0"/>
            <w:pageBreakBefore w:val="0"/>
            <w:widowControl/>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pPr>
        </w:pPrChange>
      </w:pPr>
      <w:r>
        <w:rPr>
          <w:rFonts w:hint="eastAsia" w:ascii="宋体" w:hAnsi="宋体" w:eastAsia="黑体" w:cs="黑体"/>
          <w:bCs/>
          <w:sz w:val="32"/>
          <w:szCs w:val="32"/>
          <w:rPrChange w:id="494" w:author="卢颖东" w:date="2019-07-02T15:38:00Z">
            <w:rPr>
              <w:rFonts w:hint="eastAsia" w:ascii="黑体" w:hAnsi="黑体" w:eastAsia="黑体" w:cs="黑体"/>
              <w:bCs/>
              <w:sz w:val="32"/>
              <w:szCs w:val="32"/>
            </w:rPr>
          </w:rPrChange>
        </w:rPr>
        <w:t>第二十</w:t>
      </w:r>
      <w:r>
        <w:rPr>
          <w:rFonts w:hint="eastAsia" w:ascii="宋体" w:hAnsi="宋体" w:eastAsia="黑体" w:cs="黑体"/>
          <w:color w:val="000000"/>
          <w:sz w:val="32"/>
          <w:szCs w:val="32"/>
          <w:lang w:eastAsia="zh-CN"/>
          <w:rPrChange w:id="495" w:author="卢颖东" w:date="2019-07-02T15:38:00Z">
            <w:rPr>
              <w:rFonts w:hint="eastAsia" w:ascii="黑体" w:hAnsi="黑体" w:eastAsia="黑体" w:cs="黑体"/>
              <w:color w:val="000000"/>
              <w:sz w:val="32"/>
              <w:szCs w:val="32"/>
              <w:lang w:eastAsia="zh-CN"/>
            </w:rPr>
          </w:rPrChange>
        </w:rPr>
        <w:t>五</w:t>
      </w:r>
      <w:r>
        <w:rPr>
          <w:rFonts w:hint="eastAsia" w:ascii="宋体" w:hAnsi="宋体" w:eastAsia="黑体" w:cs="黑体"/>
          <w:bCs/>
          <w:sz w:val="32"/>
          <w:szCs w:val="32"/>
          <w:rPrChange w:id="496" w:author="卢颖东" w:date="2019-07-02T15:38:00Z">
            <w:rPr>
              <w:rFonts w:hint="eastAsia" w:ascii="黑体" w:hAnsi="黑体" w:eastAsia="黑体" w:cs="黑体"/>
              <w:bCs/>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bCs/>
          <w:sz w:val="32"/>
          <w:szCs w:val="32"/>
        </w:rPr>
        <w:t>违反本办法第四条规定，阻挠上级工会帮助、指导职工组建工会的，或者</w:t>
      </w:r>
      <w:r>
        <w:rPr>
          <w:rFonts w:hint="eastAsia" w:ascii="宋体" w:hAnsi="宋体" w:eastAsia="仿宋_GB2312" w:cs="仿宋_GB2312"/>
          <w:color w:val="000000"/>
          <w:sz w:val="32"/>
          <w:szCs w:val="32"/>
        </w:rPr>
        <w:t>违反本办法第二十</w:t>
      </w:r>
      <w:r>
        <w:rPr>
          <w:rFonts w:hint="eastAsia" w:ascii="宋体" w:hAnsi="宋体" w:eastAsia="仿宋_GB2312" w:cs="仿宋_GB2312"/>
          <w:color w:val="000000"/>
          <w:sz w:val="32"/>
          <w:szCs w:val="32"/>
          <w:lang w:eastAsia="zh-CN"/>
        </w:rPr>
        <w:t>四</w:t>
      </w:r>
      <w:r>
        <w:rPr>
          <w:rFonts w:hint="eastAsia" w:ascii="宋体" w:hAnsi="宋体" w:eastAsia="仿宋_GB2312" w:cs="仿宋_GB2312"/>
          <w:color w:val="000000"/>
          <w:sz w:val="32"/>
          <w:szCs w:val="32"/>
        </w:rPr>
        <w:t>条规定，未征求单位工会的上一</w:t>
      </w:r>
      <w:r>
        <w:rPr>
          <w:rFonts w:hint="eastAsia" w:ascii="宋体" w:hAnsi="宋体" w:eastAsia="仿宋_GB2312" w:cs="仿宋_GB2312"/>
          <w:bCs/>
          <w:sz w:val="32"/>
          <w:szCs w:val="32"/>
        </w:rPr>
        <w:t>级工会的意见或者未将处理结果书面答复上一级工会的，由</w:t>
      </w:r>
      <w:r>
        <w:rPr>
          <w:rFonts w:hint="eastAsia" w:ascii="宋体" w:hAnsi="宋体" w:cs="仿宋_GB2312"/>
          <w:bCs/>
          <w:sz w:val="32"/>
          <w:szCs w:val="32"/>
          <w:lang w:eastAsia="zh-CN"/>
        </w:rPr>
        <w:t>人力资源和社会保障</w:t>
      </w:r>
      <w:r>
        <w:rPr>
          <w:rFonts w:hint="eastAsia" w:ascii="宋体" w:hAnsi="宋体" w:eastAsia="仿宋_GB2312" w:cs="仿宋_GB2312"/>
          <w:bCs/>
          <w:sz w:val="32"/>
          <w:szCs w:val="32"/>
        </w:rPr>
        <w:t>行政部门责令限期改正；拒不改正的，由</w:t>
      </w:r>
      <w:r>
        <w:rPr>
          <w:rFonts w:hint="eastAsia" w:ascii="宋体" w:hAnsi="宋体" w:cs="仿宋_GB2312"/>
          <w:bCs/>
          <w:sz w:val="32"/>
          <w:szCs w:val="32"/>
          <w:lang w:eastAsia="zh-CN"/>
        </w:rPr>
        <w:t>人力资源和社会保障</w:t>
      </w:r>
      <w:r>
        <w:rPr>
          <w:rFonts w:hint="eastAsia" w:ascii="宋体" w:hAnsi="宋体" w:eastAsia="仿宋_GB2312" w:cs="仿宋_GB2312"/>
          <w:bCs/>
          <w:sz w:val="32"/>
          <w:szCs w:val="32"/>
        </w:rPr>
        <w:t>行政部门依法处理；构成犯罪的，依法追究刑事责任。</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497"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sz w:val="32"/>
          <w:szCs w:val="32"/>
          <w:rPrChange w:id="498" w:author="卢颖东" w:date="2019-07-02T15:38:00Z">
            <w:rPr>
              <w:rFonts w:hint="eastAsia" w:ascii="黑体" w:hAnsi="黑体" w:eastAsia="黑体" w:cs="黑体"/>
              <w:sz w:val="32"/>
              <w:szCs w:val="32"/>
            </w:rPr>
          </w:rPrChange>
        </w:rPr>
        <w:t>第二十</w:t>
      </w:r>
      <w:r>
        <w:rPr>
          <w:rFonts w:hint="eastAsia" w:ascii="宋体" w:hAnsi="宋体" w:eastAsia="黑体" w:cs="黑体"/>
          <w:sz w:val="32"/>
          <w:szCs w:val="32"/>
          <w:lang w:eastAsia="zh-CN"/>
          <w:rPrChange w:id="499" w:author="卢颖东" w:date="2019-07-02T15:38:00Z">
            <w:rPr>
              <w:rFonts w:hint="eastAsia" w:ascii="黑体" w:hAnsi="黑体" w:eastAsia="黑体" w:cs="黑体"/>
              <w:sz w:val="32"/>
              <w:szCs w:val="32"/>
              <w:lang w:eastAsia="zh-CN"/>
            </w:rPr>
          </w:rPrChange>
        </w:rPr>
        <w:t>六</w:t>
      </w:r>
      <w:r>
        <w:rPr>
          <w:rFonts w:hint="eastAsia" w:ascii="宋体" w:hAnsi="宋体" w:eastAsia="黑体" w:cs="黑体"/>
          <w:sz w:val="32"/>
          <w:szCs w:val="32"/>
          <w:rPrChange w:id="500" w:author="卢颖东" w:date="2019-07-02T15:38:00Z">
            <w:rPr>
              <w:rFonts w:hint="eastAsia" w:ascii="黑体" w:hAnsi="黑体" w:eastAsia="黑体" w:cs="黑体"/>
              <w:sz w:val="32"/>
              <w:szCs w:val="32"/>
            </w:rPr>
          </w:rPrChange>
        </w:rPr>
        <w:t>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无正当理由拒绝或者拖延进行</w:t>
      </w:r>
      <w:r>
        <w:rPr>
          <w:rFonts w:hint="eastAsia" w:ascii="宋体" w:hAnsi="宋体" w:eastAsia="仿宋_GB2312" w:cs="仿宋_GB2312"/>
          <w:sz w:val="32"/>
          <w:szCs w:val="32"/>
          <w:lang w:eastAsia="zh-CN"/>
        </w:rPr>
        <w:t>集体</w:t>
      </w:r>
      <w:r>
        <w:rPr>
          <w:rFonts w:hint="eastAsia" w:ascii="宋体" w:hAnsi="宋体" w:eastAsia="仿宋_GB2312" w:cs="仿宋_GB2312"/>
          <w:sz w:val="32"/>
          <w:szCs w:val="32"/>
        </w:rPr>
        <w:t>协商，阻挠上级工会帮助、指导下级工会进行</w:t>
      </w:r>
      <w:r>
        <w:rPr>
          <w:rFonts w:hint="eastAsia" w:ascii="宋体" w:hAnsi="宋体" w:eastAsia="仿宋_GB2312" w:cs="仿宋_GB2312"/>
          <w:sz w:val="32"/>
          <w:szCs w:val="32"/>
          <w:lang w:eastAsia="zh-CN"/>
        </w:rPr>
        <w:t>集体</w:t>
      </w:r>
      <w:r>
        <w:rPr>
          <w:rFonts w:hint="eastAsia" w:ascii="宋体" w:hAnsi="宋体" w:eastAsia="仿宋_GB2312" w:cs="仿宋_GB2312"/>
          <w:sz w:val="32"/>
          <w:szCs w:val="32"/>
        </w:rPr>
        <w:t>协商</w:t>
      </w:r>
      <w:r>
        <w:rPr>
          <w:rFonts w:hint="eastAsia" w:ascii="宋体" w:hAnsi="宋体" w:eastAsia="仿宋_GB2312" w:cs="仿宋_GB2312"/>
          <w:sz w:val="32"/>
          <w:szCs w:val="32"/>
          <w:lang w:eastAsia="zh-CN"/>
        </w:rPr>
        <w:t>或者</w:t>
      </w:r>
      <w:r>
        <w:rPr>
          <w:rFonts w:hint="eastAsia" w:ascii="宋体" w:hAnsi="宋体" w:eastAsia="仿宋_GB2312" w:cs="仿宋_GB2312"/>
          <w:sz w:val="32"/>
          <w:szCs w:val="32"/>
        </w:rPr>
        <w:t>不签订、不履行集体合同</w:t>
      </w:r>
      <w:r>
        <w:rPr>
          <w:rFonts w:hint="eastAsia" w:ascii="宋体" w:hAnsi="宋体" w:eastAsia="仿宋_GB2312" w:cs="仿宋_GB2312"/>
          <w:sz w:val="32"/>
          <w:szCs w:val="32"/>
          <w:lang w:eastAsia="zh-CN"/>
        </w:rPr>
        <w:t>或者</w:t>
      </w:r>
      <w:r>
        <w:rPr>
          <w:rFonts w:hint="eastAsia" w:ascii="宋体" w:hAnsi="宋体" w:eastAsia="仿宋_GB2312" w:cs="仿宋_GB2312"/>
          <w:sz w:val="32"/>
          <w:szCs w:val="32"/>
        </w:rPr>
        <w:t>擅自变更集体合同内容的，由区级以上总工会提请同级人民政府及其相关部门责令改正，依法处理</w:t>
      </w:r>
      <w:r>
        <w:rPr>
          <w:rFonts w:hint="eastAsia" w:ascii="宋体" w:hAnsi="宋体" w:eastAsia="仿宋_GB2312" w:cs="仿宋_GB2312"/>
          <w:i w:val="0"/>
          <w:iCs w:val="0"/>
          <w:sz w:val="32"/>
          <w:szCs w:val="32"/>
        </w:rPr>
        <w:t>。</w:t>
      </w:r>
      <w:r>
        <w:rPr>
          <w:rFonts w:hint="eastAsia" w:ascii="宋体" w:hAnsi="宋体" w:eastAsia="仿宋_GB2312" w:cs="仿宋_GB2312"/>
          <w:i w:val="0"/>
          <w:iCs w:val="0"/>
          <w:sz w:val="32"/>
          <w:szCs w:val="32"/>
          <w:u w:val="none"/>
          <w:lang w:eastAsia="zh-CN"/>
        </w:rPr>
        <w:t>同级人民政府及其相关部门</w:t>
      </w:r>
      <w:r>
        <w:rPr>
          <w:rFonts w:hint="eastAsia" w:ascii="宋体" w:hAnsi="宋体" w:eastAsia="仿宋_GB2312" w:cs="仿宋_GB2312"/>
          <w:i w:val="0"/>
          <w:iCs w:val="0"/>
          <w:sz w:val="32"/>
          <w:szCs w:val="32"/>
        </w:rPr>
        <w:t>应当</w:t>
      </w:r>
      <w:r>
        <w:rPr>
          <w:rFonts w:hint="eastAsia" w:ascii="宋体" w:hAnsi="宋体" w:eastAsia="仿宋_GB2312" w:cs="仿宋_GB2312"/>
          <w:sz w:val="32"/>
          <w:szCs w:val="32"/>
        </w:rPr>
        <w:t>将处理结果书面通知工会。</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sz w:val="32"/>
          <w:szCs w:val="32"/>
          <w:u w:val="none"/>
          <w:lang w:eastAsia="zh-CN"/>
        </w:rPr>
        <w:pPrChange w:id="501"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sz w:val="32"/>
          <w:szCs w:val="32"/>
          <w:rPrChange w:id="502" w:author="卢颖东" w:date="2019-07-02T15:38:00Z">
            <w:rPr>
              <w:rFonts w:hint="eastAsia" w:ascii="黑体" w:hAnsi="黑体" w:eastAsia="黑体" w:cs="黑体"/>
              <w:bCs/>
              <w:sz w:val="32"/>
              <w:szCs w:val="32"/>
            </w:rPr>
          </w:rPrChange>
        </w:rPr>
        <w:t>第二十</w:t>
      </w:r>
      <w:r>
        <w:rPr>
          <w:rFonts w:hint="eastAsia" w:ascii="宋体" w:hAnsi="宋体" w:eastAsia="黑体" w:cs="黑体"/>
          <w:color w:val="000000"/>
          <w:sz w:val="32"/>
          <w:szCs w:val="32"/>
          <w:lang w:eastAsia="zh-CN"/>
          <w:rPrChange w:id="503" w:author="卢颖东" w:date="2019-07-02T15:38:00Z">
            <w:rPr>
              <w:rFonts w:hint="eastAsia" w:ascii="黑体" w:hAnsi="黑体" w:eastAsia="黑体" w:cs="黑体"/>
              <w:color w:val="000000"/>
              <w:sz w:val="32"/>
              <w:szCs w:val="32"/>
              <w:lang w:eastAsia="zh-CN"/>
            </w:rPr>
          </w:rPrChange>
        </w:rPr>
        <w:t>七</w:t>
      </w:r>
      <w:r>
        <w:rPr>
          <w:rFonts w:hint="eastAsia" w:ascii="宋体" w:hAnsi="宋体" w:eastAsia="黑体" w:cs="黑体"/>
          <w:bCs/>
          <w:sz w:val="32"/>
          <w:szCs w:val="32"/>
          <w:rPrChange w:id="504" w:author="卢颖东" w:date="2019-07-02T15:38:00Z">
            <w:rPr>
              <w:rFonts w:hint="eastAsia" w:ascii="黑体" w:hAnsi="黑体" w:eastAsia="黑体" w:cs="黑体"/>
              <w:bCs/>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sz w:val="32"/>
          <w:szCs w:val="32"/>
          <w:lang w:val="en-US" w:eastAsia="zh-CN"/>
        </w:rPr>
        <w:t>工会工作人员因依法履行工会工作职责而被单位解除劳动合同，或者职工因参加工会活动而被单位解除劳动合同的，由</w:t>
      </w:r>
      <w:r>
        <w:rPr>
          <w:rFonts w:hint="eastAsia" w:ascii="宋体" w:hAnsi="宋体" w:cs="仿宋_GB2312"/>
          <w:sz w:val="32"/>
          <w:szCs w:val="32"/>
          <w:lang w:val="en-US" w:eastAsia="zh-CN"/>
        </w:rPr>
        <w:t>人力资源和社会保障</w:t>
      </w:r>
      <w:r>
        <w:rPr>
          <w:rFonts w:hint="eastAsia" w:ascii="宋体" w:hAnsi="宋体" w:eastAsia="仿宋_GB2312" w:cs="仿宋_GB2312"/>
          <w:sz w:val="32"/>
          <w:szCs w:val="32"/>
          <w:lang w:val="en-US" w:eastAsia="zh-CN"/>
        </w:rPr>
        <w:t>行政部门责令单位恢复其工作，继续履行劳动合同，并补发被解除劳动合同期间应得的报酬和福利待遇；未恢复工作继续履行劳动合同的，由</w:t>
      </w:r>
      <w:r>
        <w:rPr>
          <w:rFonts w:hint="eastAsia" w:ascii="宋体" w:hAnsi="宋体" w:cs="仿宋_GB2312"/>
          <w:sz w:val="32"/>
          <w:szCs w:val="32"/>
          <w:lang w:val="en-US" w:eastAsia="zh-CN"/>
        </w:rPr>
        <w:t>人力资源和社会保障</w:t>
      </w:r>
      <w:r>
        <w:rPr>
          <w:rFonts w:hint="eastAsia" w:ascii="宋体" w:hAnsi="宋体" w:eastAsia="仿宋_GB2312" w:cs="仿宋_GB2312"/>
          <w:sz w:val="32"/>
          <w:szCs w:val="32"/>
          <w:lang w:val="en-US" w:eastAsia="zh-CN"/>
        </w:rPr>
        <w:t>行政部门责令单位给予职工本人上年年收入二倍的赔偿，并依法支付解除劳动合同的经济补偿</w:t>
      </w:r>
      <w:r>
        <w:rPr>
          <w:rFonts w:hint="eastAsia" w:ascii="宋体" w:hAnsi="宋体" w:eastAsia="仿宋_GB2312" w:cs="仿宋_GB2312"/>
          <w:i w:val="0"/>
          <w:iCs/>
          <w:sz w:val="32"/>
          <w:szCs w:val="32"/>
          <w:u w:val="none"/>
        </w:rPr>
        <w:t>金</w:t>
      </w:r>
      <w:r>
        <w:rPr>
          <w:rFonts w:hint="eastAsia" w:ascii="宋体" w:hAnsi="宋体" w:eastAsia="仿宋_GB2312" w:cs="仿宋_GB2312"/>
          <w:i w:val="0"/>
          <w:iCs/>
          <w:sz w:val="32"/>
          <w:szCs w:val="32"/>
          <w:u w:val="none"/>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sz w:val="32"/>
          <w:szCs w:val="32"/>
          <w:u w:val="single"/>
          <w:lang w:eastAsia="zh-CN"/>
        </w:rPr>
        <w:pPrChange w:id="505"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bCs/>
          <w:iCs/>
          <w:sz w:val="32"/>
          <w:szCs w:val="32"/>
          <w:rPrChange w:id="506" w:author="卢颖东" w:date="2019-07-02T15:38:00Z">
            <w:rPr>
              <w:rFonts w:hint="eastAsia" w:ascii="黑体" w:hAnsi="黑体" w:eastAsia="黑体" w:cs="黑体"/>
              <w:bCs/>
              <w:iCs/>
              <w:sz w:val="32"/>
              <w:szCs w:val="32"/>
            </w:rPr>
          </w:rPrChange>
        </w:rPr>
        <w:t>第二十</w:t>
      </w:r>
      <w:r>
        <w:rPr>
          <w:rFonts w:hint="eastAsia" w:ascii="宋体" w:hAnsi="宋体" w:eastAsia="黑体" w:cs="黑体"/>
          <w:color w:val="000000"/>
          <w:sz w:val="32"/>
          <w:szCs w:val="32"/>
          <w:lang w:eastAsia="zh-CN"/>
          <w:rPrChange w:id="507" w:author="卢颖东" w:date="2019-07-02T15:38:00Z">
            <w:rPr>
              <w:rFonts w:hint="eastAsia" w:ascii="黑体" w:hAnsi="黑体" w:eastAsia="黑体" w:cs="黑体"/>
              <w:color w:val="000000"/>
              <w:sz w:val="32"/>
              <w:szCs w:val="32"/>
              <w:lang w:eastAsia="zh-CN"/>
            </w:rPr>
          </w:rPrChange>
        </w:rPr>
        <w:t>八</w:t>
      </w:r>
      <w:r>
        <w:rPr>
          <w:rFonts w:hint="eastAsia" w:ascii="宋体" w:hAnsi="宋体" w:eastAsia="黑体" w:cs="黑体"/>
          <w:bCs/>
          <w:iCs/>
          <w:sz w:val="32"/>
          <w:szCs w:val="32"/>
          <w:rPrChange w:id="508" w:author="卢颖东" w:date="2019-07-02T15:38:00Z">
            <w:rPr>
              <w:rFonts w:hint="eastAsia" w:ascii="黑体" w:hAnsi="黑体" w:eastAsia="黑体" w:cs="黑体"/>
              <w:bCs/>
              <w:iCs/>
              <w:sz w:val="32"/>
              <w:szCs w:val="32"/>
            </w:rPr>
          </w:rPrChange>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sz w:val="32"/>
          <w:szCs w:val="32"/>
        </w:rPr>
        <w:t>单位违反本办法</w:t>
      </w:r>
      <w:r>
        <w:rPr>
          <w:rFonts w:hint="eastAsia" w:ascii="宋体" w:hAnsi="宋体" w:eastAsia="仿宋_GB2312" w:cs="仿宋_GB2312"/>
          <w:color w:val="000000"/>
          <w:sz w:val="32"/>
          <w:szCs w:val="32"/>
        </w:rPr>
        <w:t>第四条、第十</w:t>
      </w:r>
      <w:r>
        <w:rPr>
          <w:rFonts w:hint="eastAsia" w:ascii="宋体" w:hAnsi="宋体" w:eastAsia="仿宋_GB2312" w:cs="仿宋_GB2312"/>
          <w:color w:val="000000"/>
          <w:sz w:val="32"/>
          <w:szCs w:val="32"/>
          <w:lang w:eastAsia="zh-CN"/>
        </w:rPr>
        <w:t>五</w:t>
      </w:r>
      <w:r>
        <w:rPr>
          <w:rFonts w:hint="eastAsia" w:ascii="宋体" w:hAnsi="宋体" w:eastAsia="仿宋_GB2312" w:cs="仿宋_GB2312"/>
          <w:color w:val="000000"/>
          <w:sz w:val="32"/>
          <w:szCs w:val="32"/>
        </w:rPr>
        <w:t>条、第十</w:t>
      </w:r>
      <w:r>
        <w:rPr>
          <w:rFonts w:hint="eastAsia" w:ascii="宋体" w:hAnsi="宋体" w:eastAsia="仿宋_GB2312" w:cs="仿宋_GB2312"/>
          <w:color w:val="000000"/>
          <w:sz w:val="32"/>
          <w:szCs w:val="32"/>
          <w:lang w:eastAsia="zh-CN"/>
        </w:rPr>
        <w:t>七</w:t>
      </w:r>
      <w:r>
        <w:rPr>
          <w:rFonts w:hint="eastAsia" w:ascii="宋体" w:hAnsi="宋体" w:eastAsia="仿宋_GB2312" w:cs="仿宋_GB2312"/>
          <w:color w:val="000000"/>
          <w:sz w:val="32"/>
          <w:szCs w:val="32"/>
        </w:rPr>
        <w:t>条、第二十</w:t>
      </w:r>
      <w:r>
        <w:rPr>
          <w:rFonts w:hint="eastAsia" w:ascii="宋体" w:hAnsi="宋体" w:eastAsia="仿宋_GB2312" w:cs="仿宋_GB2312"/>
          <w:color w:val="000000"/>
          <w:sz w:val="32"/>
          <w:szCs w:val="32"/>
          <w:lang w:eastAsia="zh-CN"/>
        </w:rPr>
        <w:t>四</w:t>
      </w:r>
      <w:r>
        <w:rPr>
          <w:rFonts w:hint="eastAsia" w:ascii="宋体" w:hAnsi="宋体" w:eastAsia="仿宋_GB2312" w:cs="仿宋_GB2312"/>
          <w:color w:val="000000"/>
          <w:sz w:val="32"/>
          <w:szCs w:val="32"/>
        </w:rPr>
        <w:t>条规定，单位工会或者上级工会向</w:t>
      </w:r>
      <w:r>
        <w:rPr>
          <w:rFonts w:hint="eastAsia" w:ascii="宋体" w:hAnsi="宋体" w:cs="仿宋_GB2312"/>
          <w:color w:val="000000"/>
          <w:sz w:val="32"/>
          <w:szCs w:val="32"/>
          <w:lang w:eastAsia="zh-CN"/>
        </w:rPr>
        <w:t>人力资源和社会保障</w:t>
      </w:r>
      <w:r>
        <w:rPr>
          <w:rFonts w:hint="eastAsia" w:ascii="宋体" w:hAnsi="宋体" w:eastAsia="仿宋_GB2312" w:cs="仿宋_GB2312"/>
          <w:color w:val="000000"/>
          <w:sz w:val="32"/>
          <w:szCs w:val="32"/>
        </w:rPr>
        <w:t>行政部门报告的，</w:t>
      </w:r>
      <w:r>
        <w:rPr>
          <w:rFonts w:hint="eastAsia" w:ascii="宋体" w:hAnsi="宋体" w:cs="仿宋_GB2312"/>
          <w:color w:val="000000"/>
          <w:sz w:val="32"/>
          <w:szCs w:val="32"/>
          <w:lang w:eastAsia="zh-CN"/>
        </w:rPr>
        <w:t>人力资源和社会保障</w:t>
      </w:r>
      <w:r>
        <w:rPr>
          <w:rFonts w:hint="eastAsia" w:ascii="宋体" w:hAnsi="宋体" w:eastAsia="仿宋_GB2312" w:cs="仿宋_GB2312"/>
          <w:color w:val="000000"/>
          <w:sz w:val="32"/>
          <w:szCs w:val="32"/>
        </w:rPr>
        <w:t>行政部门应当自</w:t>
      </w:r>
      <w:r>
        <w:rPr>
          <w:rFonts w:hint="eastAsia" w:ascii="宋体" w:hAnsi="宋体" w:eastAsia="仿宋_GB2312" w:cs="仿宋_GB2312"/>
          <w:color w:val="000000"/>
          <w:sz w:val="32"/>
          <w:szCs w:val="32"/>
          <w:lang w:eastAsia="zh-CN"/>
        </w:rPr>
        <w:t>立案</w:t>
      </w:r>
      <w:r>
        <w:rPr>
          <w:rFonts w:hint="eastAsia" w:ascii="宋体" w:hAnsi="宋体" w:eastAsia="仿宋_GB2312" w:cs="仿宋_GB2312"/>
          <w:sz w:val="32"/>
          <w:szCs w:val="32"/>
        </w:rPr>
        <w:t>之日起</w:t>
      </w:r>
      <w:r>
        <w:rPr>
          <w:rFonts w:hint="eastAsia" w:ascii="宋体" w:hAnsi="宋体" w:eastAsia="仿宋_GB2312" w:cs="仿宋_GB2312"/>
          <w:sz w:val="32"/>
          <w:szCs w:val="32"/>
          <w:lang w:eastAsia="zh-CN"/>
        </w:rPr>
        <w:t>四十五个工作</w:t>
      </w:r>
      <w:r>
        <w:rPr>
          <w:rFonts w:hint="eastAsia" w:ascii="宋体" w:hAnsi="宋体" w:eastAsia="仿宋_GB2312" w:cs="仿宋_GB2312"/>
          <w:sz w:val="32"/>
          <w:szCs w:val="32"/>
        </w:rPr>
        <w:t>日内</w:t>
      </w:r>
      <w:r>
        <w:rPr>
          <w:rFonts w:hint="eastAsia" w:ascii="宋体" w:hAnsi="宋体" w:eastAsia="仿宋_GB2312" w:cs="仿宋_GB2312"/>
          <w:sz w:val="32"/>
          <w:szCs w:val="32"/>
          <w:lang w:eastAsia="zh-CN"/>
        </w:rPr>
        <w:t>依法作出处理</w:t>
      </w:r>
      <w:r>
        <w:rPr>
          <w:rFonts w:hint="eastAsia" w:ascii="宋体" w:hAnsi="宋体" w:eastAsia="仿宋_GB2312" w:cs="仿宋_GB2312"/>
          <w:sz w:val="32"/>
          <w:szCs w:val="32"/>
        </w:rPr>
        <w:t>；对情况复杂的，经</w:t>
      </w:r>
      <w:r>
        <w:rPr>
          <w:rFonts w:hint="eastAsia" w:ascii="宋体" w:hAnsi="宋体" w:cs="仿宋_GB2312"/>
          <w:sz w:val="32"/>
          <w:szCs w:val="32"/>
          <w:lang w:eastAsia="zh-CN"/>
        </w:rPr>
        <w:t>人力资源和社会保障</w:t>
      </w:r>
      <w:r>
        <w:rPr>
          <w:rFonts w:hint="eastAsia" w:ascii="宋体" w:hAnsi="宋体" w:eastAsia="仿宋_GB2312" w:cs="仿宋_GB2312"/>
          <w:sz w:val="32"/>
          <w:szCs w:val="32"/>
        </w:rPr>
        <w:t>行政部门负责人批准，可以延长三十</w:t>
      </w:r>
      <w:r>
        <w:rPr>
          <w:rFonts w:hint="eastAsia" w:ascii="宋体" w:hAnsi="宋体" w:eastAsia="仿宋_GB2312" w:cs="仿宋_GB2312"/>
          <w:sz w:val="32"/>
          <w:szCs w:val="32"/>
          <w:lang w:eastAsia="zh-CN"/>
        </w:rPr>
        <w:t>个工作</w:t>
      </w:r>
      <w:r>
        <w:rPr>
          <w:rFonts w:hint="eastAsia" w:ascii="宋体" w:hAnsi="宋体" w:eastAsia="仿宋_GB2312" w:cs="仿宋_GB2312"/>
          <w:sz w:val="32"/>
          <w:szCs w:val="32"/>
        </w:rPr>
        <w:t>日。</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Change w:id="509" w:author="卢颖东" w:date="2019-07-02T15:16: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r>
        <w:rPr>
          <w:rFonts w:hint="eastAsia" w:ascii="宋体" w:hAnsi="宋体" w:eastAsia="黑体" w:cs="黑体"/>
          <w:color w:val="000000"/>
          <w:sz w:val="32"/>
          <w:szCs w:val="32"/>
          <w:rPrChange w:id="510" w:author="卢颖东" w:date="2019-07-02T15:38:00Z">
            <w:rPr>
              <w:rFonts w:hint="eastAsia" w:ascii="黑体" w:hAnsi="黑体" w:eastAsia="黑体" w:cs="黑体"/>
              <w:color w:val="000000"/>
              <w:sz w:val="32"/>
              <w:szCs w:val="32"/>
            </w:rPr>
          </w:rPrChange>
        </w:rPr>
        <w:t>第二十</w:t>
      </w:r>
      <w:r>
        <w:rPr>
          <w:rFonts w:hint="eastAsia" w:ascii="宋体" w:hAnsi="宋体" w:eastAsia="黑体" w:cs="黑体"/>
          <w:color w:val="000000"/>
          <w:sz w:val="32"/>
          <w:szCs w:val="32"/>
          <w:lang w:eastAsia="zh-CN"/>
          <w:rPrChange w:id="511" w:author="卢颖东" w:date="2019-07-02T15:38:00Z">
            <w:rPr>
              <w:rFonts w:hint="eastAsia" w:ascii="黑体" w:hAnsi="黑体" w:eastAsia="黑体" w:cs="黑体"/>
              <w:color w:val="000000"/>
              <w:sz w:val="32"/>
              <w:szCs w:val="32"/>
              <w:lang w:eastAsia="zh-CN"/>
            </w:rPr>
          </w:rPrChange>
        </w:rPr>
        <w:t>九</w:t>
      </w:r>
      <w:r>
        <w:rPr>
          <w:rFonts w:hint="eastAsia" w:ascii="宋体" w:hAnsi="宋体" w:eastAsia="黑体" w:cs="黑体"/>
          <w:color w:val="000000"/>
          <w:sz w:val="32"/>
          <w:szCs w:val="32"/>
          <w:rPrChange w:id="512" w:author="卢颖东" w:date="2019-07-02T15:38:00Z">
            <w:rPr>
              <w:rFonts w:hint="eastAsia" w:ascii="黑体" w:hAnsi="黑体" w:eastAsia="黑体" w:cs="黑体"/>
              <w:color w:val="000000"/>
              <w:sz w:val="32"/>
              <w:szCs w:val="32"/>
            </w:rPr>
          </w:rPrChange>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本办法自</w:t>
      </w:r>
      <w:r>
        <w:rPr>
          <w:rFonts w:hint="eastAsia" w:ascii="宋体" w:hAnsi="宋体" w:cs="仿宋_GB2312"/>
          <w:color w:val="000000"/>
          <w:sz w:val="32"/>
          <w:szCs w:val="32"/>
          <w:lang w:val="en-US" w:eastAsia="zh-CN"/>
        </w:rPr>
        <w:t>2019</w:t>
      </w:r>
      <w:r>
        <w:rPr>
          <w:rFonts w:hint="eastAsia" w:ascii="宋体" w:hAnsi="宋体" w:eastAsia="仿宋_GB2312" w:cs="仿宋_GB2312"/>
          <w:color w:val="000000"/>
          <w:sz w:val="32"/>
          <w:szCs w:val="32"/>
        </w:rPr>
        <w:t>年</w:t>
      </w:r>
      <w:r>
        <w:rPr>
          <w:rFonts w:hint="eastAsia" w:ascii="宋体" w:hAnsi="宋体" w:cs="仿宋_GB2312"/>
          <w:color w:val="000000"/>
          <w:sz w:val="32"/>
          <w:szCs w:val="32"/>
          <w:lang w:val="en-US" w:eastAsia="zh-CN"/>
        </w:rPr>
        <w:t>9</w:t>
      </w:r>
      <w:r>
        <w:rPr>
          <w:rFonts w:hint="eastAsia" w:ascii="宋体" w:hAnsi="宋体" w:eastAsia="仿宋_GB2312" w:cs="仿宋_GB2312"/>
          <w:color w:val="000000"/>
          <w:sz w:val="32"/>
          <w:szCs w:val="32"/>
        </w:rPr>
        <w:t>月</w:t>
      </w:r>
      <w:r>
        <w:rPr>
          <w:rFonts w:hint="eastAsia" w:ascii="宋体" w:hAnsi="宋体" w:cs="仿宋_GB2312"/>
          <w:color w:val="000000"/>
          <w:sz w:val="32"/>
          <w:szCs w:val="32"/>
          <w:lang w:val="en-US" w:eastAsia="zh-CN"/>
        </w:rPr>
        <w:t>1</w:t>
      </w:r>
      <w:r>
        <w:rPr>
          <w:rFonts w:hint="eastAsia" w:ascii="宋体" w:hAnsi="宋体" w:eastAsia="仿宋_GB2312" w:cs="仿宋_GB2312"/>
          <w:color w:val="000000"/>
          <w:sz w:val="32"/>
          <w:szCs w:val="32"/>
        </w:rPr>
        <w:t>日起施行。</w:t>
      </w:r>
    </w:p>
    <w:p>
      <w:pPr>
        <w:spacing w:line="590" w:lineRule="exact"/>
        <w:rPr>
          <w:rFonts w:ascii="宋体" w:hAnsi="宋体"/>
          <w:rPrChange w:id="514" w:author="卢颖东" w:date="2019-07-02T15:38:00Z">
            <w:rPr/>
          </w:rPrChange>
        </w:rPr>
        <w:pPrChange w:id="513" w:author="卢颖东" w:date="2019-07-02T15:16:00Z">
          <w:pPr/>
        </w:pPrChange>
      </w:pPr>
    </w:p>
    <w:p>
      <w:pPr>
        <w:spacing w:line="590" w:lineRule="exact"/>
        <w:rPr>
          <w:rFonts w:ascii="宋体" w:hAnsi="宋体"/>
          <w:rPrChange w:id="516" w:author="卢颖东" w:date="2019-07-02T15:38:00Z">
            <w:rPr/>
          </w:rPrChange>
        </w:rPr>
        <w:pPrChange w:id="515" w:author="卢颖东" w:date="2019-07-02T15:16:00Z">
          <w:pPr/>
        </w:pPrChange>
      </w:pPr>
    </w:p>
    <w:p>
      <w:pPr>
        <w:spacing w:line="590" w:lineRule="exact"/>
        <w:ind w:firstLine="632" w:firstLineChars="200"/>
        <w:rPr>
          <w:rFonts w:ascii="宋体" w:hAnsi="宋体" w:eastAsia="仿宋_GB2312" w:cs="仿宋_GB2312"/>
          <w:spacing w:val="0"/>
          <w:kern w:val="0"/>
          <w:sz w:val="32"/>
          <w:szCs w:val="32"/>
        </w:rPr>
      </w:pPr>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color w:val="000000"/>
          <w:spacing w:val="0"/>
          <w:sz w:val="44"/>
          <w:szCs w:val="44"/>
        </w:rPr>
        <w:pPrChange w:id="517" w:author="卢颖东" w:date="2019-07-02T15:16:00Z">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519" w:author="谢浩然" w:date="2019-07-10T17:09:44Z"/>
          <w:rFonts w:hint="default" w:ascii="宋体" w:hAnsi="宋体" w:eastAsia="方正小标宋_GBK" w:cs="Times New Roman"/>
          <w:b w:val="0"/>
          <w:bCs w:val="0"/>
          <w:color w:val="000000"/>
          <w:spacing w:val="0"/>
          <w:sz w:val="44"/>
          <w:szCs w:val="44"/>
        </w:rPr>
        <w:pPrChange w:id="518" w:author="卢颖东" w:date="2019-07-02T15:16:00Z">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520" w:author="谢浩然" w:date="2019-07-10T17:09:45Z">
        <w:bookmarkStart w:id="0" w:name="_GoBack"/>
        <w:bookmarkEnd w:id="0"/>
        <w:r>
          <w:rPr>
            <w:rFonts w:hint="default" w:ascii="宋体" w:hAnsi="宋体" w:eastAsia="方正小标宋_GBK" w:cs="Times New Roman"/>
            <w:b w:val="0"/>
            <w:bCs w:val="0"/>
            <w:color w:val="000000"/>
            <w:spacing w:val="0"/>
            <w:sz w:val="44"/>
            <w:szCs w:val="44"/>
          </w:rPr>
          <w:br w:type="page"/>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522" w:author="谢浩然" w:date="2019-07-10T17:09:43Z"/>
          <w:rFonts w:hint="default" w:ascii="宋体" w:hAnsi="宋体" w:eastAsia="方正小标宋_GBK" w:cs="Times New Roman"/>
          <w:b w:val="0"/>
          <w:bCs w:val="0"/>
          <w:color w:val="000000"/>
          <w:spacing w:val="0"/>
          <w:sz w:val="44"/>
          <w:szCs w:val="44"/>
        </w:rPr>
        <w:pPrChange w:id="521" w:author="卢颖东" w:date="2019-07-02T15:16:00Z">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21"/>
        <w:spacing w:beforeLines="0" w:afterLines="0" w:line="590" w:lineRule="exact"/>
        <w:jc w:val="center"/>
        <w:outlineLvl w:val="9"/>
        <w:rPr>
          <w:del w:id="524" w:author="谢浩然" w:date="2019-07-10T17:09:43Z"/>
          <w:rFonts w:hint="eastAsia" w:ascii="宋体" w:hAnsi="宋体" w:eastAsia="黑体" w:cs="黑体"/>
          <w:kern w:val="2"/>
          <w:sz w:val="44"/>
          <w:szCs w:val="44"/>
          <w:lang w:val="en-US" w:eastAsia="zh-CN" w:bidi="ar-SA"/>
          <w:rPrChange w:id="525" w:author="卢颖东" w:date="2019-07-02T15:38:00Z">
            <w:rPr>
              <w:del w:id="526" w:author="谢浩然" w:date="2019-07-10T17:09:43Z"/>
              <w:rFonts w:hint="eastAsia" w:ascii="黑体" w:hAnsi="黑体" w:eastAsia="黑体" w:cs="黑体"/>
              <w:kern w:val="2"/>
              <w:sz w:val="44"/>
              <w:szCs w:val="44"/>
              <w:lang w:val="en-US" w:eastAsia="zh-CN" w:bidi="ar-SA"/>
            </w:rPr>
          </w:rPrChange>
        </w:rPr>
        <w:pPrChange w:id="523" w:author="谢浩然" w:date="2019-07-10T17:09:45Z">
          <w:pPr>
            <w:spacing w:line="590" w:lineRule="exact"/>
            <w:jc w:val="center"/>
          </w:pPr>
        </w:pPrChange>
      </w:pPr>
      <w:del w:id="527" w:author="谢浩然" w:date="2019-07-10T17:09:43Z">
        <w:r>
          <w:rPr>
            <w:rFonts w:hint="eastAsia" w:ascii="宋体" w:hAnsi="宋体" w:eastAsia="黑体" w:cs="黑体"/>
            <w:color w:val="000000"/>
            <w:spacing w:val="0"/>
            <w:sz w:val="44"/>
            <w:szCs w:val="44"/>
          </w:rPr>
          <w:delText>关于</w:delText>
        </w:r>
      </w:del>
      <w:del w:id="528" w:author="谢浩然" w:date="2019-07-10T17:09:43Z">
        <w:r>
          <w:rPr>
            <w:rFonts w:hint="eastAsia" w:ascii="宋体" w:hAnsi="宋体" w:eastAsia="黑体" w:cs="黑体"/>
            <w:color w:val="000000"/>
            <w:spacing w:val="0"/>
            <w:sz w:val="44"/>
            <w:szCs w:val="44"/>
            <w:lang w:eastAsia="zh-CN"/>
          </w:rPr>
          <w:delText>修订</w:delText>
        </w:r>
      </w:del>
      <w:del w:id="529" w:author="谢浩然" w:date="2019-07-10T17:09:43Z">
        <w:r>
          <w:rPr>
            <w:rFonts w:hint="eastAsia" w:ascii="宋体" w:hAnsi="宋体" w:eastAsia="黑体" w:cs="黑体"/>
            <w:kern w:val="2"/>
            <w:sz w:val="44"/>
            <w:szCs w:val="44"/>
            <w:lang w:val="en-US" w:eastAsia="zh-CN" w:bidi="ar-SA"/>
            <w:rPrChange w:id="530" w:author="卢颖东" w:date="2019-07-02T15:38:00Z">
              <w:rPr>
                <w:rFonts w:hint="eastAsia" w:ascii="黑体" w:hAnsi="黑体" w:eastAsia="黑体" w:cs="黑体"/>
                <w:kern w:val="2"/>
                <w:sz w:val="44"/>
                <w:szCs w:val="44"/>
                <w:lang w:val="en-US" w:eastAsia="zh-CN" w:bidi="ar-SA"/>
              </w:rPr>
            </w:rPrChange>
          </w:rPr>
          <w:delText>《广州市实施</w:delText>
        </w:r>
      </w:del>
      <w:del w:id="532" w:author="谢浩然" w:date="2019-07-10T17:09:43Z">
        <w:r>
          <w:rPr>
            <w:rFonts w:hint="eastAsia" w:ascii="宋体" w:hAnsi="宋体" w:eastAsia="黑体" w:cs="黑体"/>
            <w:kern w:val="2"/>
            <w:sz w:val="44"/>
            <w:szCs w:val="44"/>
            <w:lang w:val="en-US" w:eastAsia="zh-CN" w:bidi="ar-SA"/>
            <w:rPrChange w:id="533" w:author="卢颖东" w:date="2019-07-02T15:38:00Z">
              <w:rPr>
                <w:rFonts w:hint="eastAsia" w:ascii="黑体" w:hAnsi="黑体" w:eastAsia="黑体" w:cs="黑体"/>
                <w:kern w:val="2"/>
                <w:sz w:val="44"/>
                <w:szCs w:val="44"/>
                <w:lang w:val="en-US" w:eastAsia="zh-CN" w:bidi="ar-SA"/>
              </w:rPr>
            </w:rPrChange>
          </w:rPr>
          <w:delText>&lt;</w:delText>
        </w:r>
      </w:del>
      <w:ins w:id="535" w:author="卢颖东" w:date="2019-07-02T15:17:00Z">
        <w:del w:id="536" w:author="谢浩然" w:date="2019-07-10T17:09:43Z">
          <w:r>
            <w:rPr>
              <w:rFonts w:hint="eastAsia" w:ascii="宋体" w:hAnsi="宋体" w:eastAsia="黑体" w:cs="黑体"/>
              <w:kern w:val="2"/>
              <w:sz w:val="44"/>
              <w:szCs w:val="44"/>
              <w:lang w:val="en-US" w:eastAsia="zh-CN" w:bidi="ar-SA"/>
              <w:rPrChange w:id="537" w:author="卢颖东" w:date="2019-07-02T15:38:00Z">
                <w:rPr>
                  <w:rFonts w:hint="eastAsia" w:ascii="黑体" w:hAnsi="黑体" w:eastAsia="黑体" w:cs="黑体"/>
                  <w:kern w:val="2"/>
                  <w:sz w:val="44"/>
                  <w:szCs w:val="44"/>
                  <w:lang w:val="en-US" w:eastAsia="zh-CN" w:bidi="ar-SA"/>
                </w:rPr>
              </w:rPrChange>
            </w:rPr>
            <w:delText>〈</w:delText>
          </w:r>
        </w:del>
      </w:ins>
      <w:del w:id="540" w:author="谢浩然" w:date="2019-07-10T17:09:43Z">
        <w:r>
          <w:rPr>
            <w:rFonts w:hint="eastAsia" w:ascii="宋体" w:hAnsi="宋体" w:eastAsia="黑体" w:cs="黑体"/>
            <w:kern w:val="2"/>
            <w:sz w:val="44"/>
            <w:szCs w:val="44"/>
            <w:lang w:val="en-US" w:eastAsia="zh-CN" w:bidi="ar-SA"/>
            <w:rPrChange w:id="541" w:author="卢颖东" w:date="2019-07-02T15:38:00Z">
              <w:rPr>
                <w:rFonts w:hint="eastAsia" w:ascii="黑体" w:hAnsi="黑体" w:eastAsia="黑体" w:cs="黑体"/>
                <w:kern w:val="2"/>
                <w:sz w:val="44"/>
                <w:szCs w:val="44"/>
                <w:lang w:val="en-US" w:eastAsia="zh-CN" w:bidi="ar-SA"/>
              </w:rPr>
            </w:rPrChange>
          </w:rPr>
          <w:delText>中华人民共和国</w:delText>
        </w:r>
      </w:del>
    </w:p>
    <w:p>
      <w:pPr>
        <w:pStyle w:val="21"/>
        <w:spacing w:beforeLines="0" w:afterLines="0" w:line="590" w:lineRule="exact"/>
        <w:jc w:val="center"/>
        <w:outlineLvl w:val="9"/>
        <w:rPr>
          <w:del w:id="544" w:author="谢浩然" w:date="2019-07-10T17:09:43Z"/>
          <w:rFonts w:hint="eastAsia" w:ascii="宋体" w:hAnsi="宋体" w:eastAsia="黑体" w:cs="黑体"/>
          <w:b/>
          <w:bCs/>
          <w:color w:val="000000"/>
          <w:sz w:val="44"/>
          <w:szCs w:val="44"/>
        </w:rPr>
        <w:pPrChange w:id="543" w:author="谢浩然" w:date="2019-07-10T17:09:45Z">
          <w:pPr>
            <w:spacing w:line="590" w:lineRule="exact"/>
            <w:jc w:val="center"/>
          </w:pPr>
        </w:pPrChange>
      </w:pPr>
      <w:del w:id="545" w:author="谢浩然" w:date="2019-07-10T17:09:43Z">
        <w:r>
          <w:rPr>
            <w:rFonts w:hint="eastAsia" w:ascii="宋体" w:hAnsi="宋体" w:eastAsia="黑体" w:cs="黑体"/>
            <w:kern w:val="2"/>
            <w:sz w:val="44"/>
            <w:szCs w:val="44"/>
            <w:lang w:val="en-US" w:eastAsia="zh-CN" w:bidi="ar-SA"/>
            <w:rPrChange w:id="546" w:author="卢颖东" w:date="2019-07-02T15:38:00Z">
              <w:rPr>
                <w:rFonts w:hint="eastAsia" w:ascii="黑体" w:hAnsi="黑体" w:eastAsia="黑体" w:cs="黑体"/>
                <w:kern w:val="2"/>
                <w:sz w:val="44"/>
                <w:szCs w:val="44"/>
                <w:lang w:val="en-US" w:eastAsia="zh-CN" w:bidi="ar-SA"/>
              </w:rPr>
            </w:rPrChange>
          </w:rPr>
          <w:delText>工会法</w:delText>
        </w:r>
      </w:del>
      <w:del w:id="548" w:author="谢浩然" w:date="2019-07-10T17:09:43Z">
        <w:r>
          <w:rPr>
            <w:rFonts w:hint="eastAsia" w:ascii="宋体" w:hAnsi="宋体" w:eastAsia="黑体" w:cs="黑体"/>
            <w:kern w:val="2"/>
            <w:sz w:val="44"/>
            <w:szCs w:val="44"/>
            <w:lang w:val="en-US" w:eastAsia="zh-CN" w:bidi="ar-SA"/>
            <w:rPrChange w:id="549" w:author="卢颖东" w:date="2019-07-02T15:38:00Z">
              <w:rPr>
                <w:rFonts w:hint="eastAsia" w:ascii="黑体" w:hAnsi="黑体" w:eastAsia="黑体" w:cs="黑体"/>
                <w:kern w:val="2"/>
                <w:sz w:val="44"/>
                <w:szCs w:val="44"/>
                <w:lang w:val="en-US" w:eastAsia="zh-CN" w:bidi="ar-SA"/>
              </w:rPr>
            </w:rPrChange>
          </w:rPr>
          <w:delText>&gt;</w:delText>
        </w:r>
      </w:del>
      <w:ins w:id="551" w:author="卢颖东" w:date="2019-07-02T15:18:00Z">
        <w:del w:id="552" w:author="谢浩然" w:date="2019-07-10T17:09:43Z">
          <w:r>
            <w:rPr>
              <w:rFonts w:hint="eastAsia" w:ascii="宋体" w:hAnsi="宋体" w:eastAsia="黑体" w:cs="黑体"/>
              <w:kern w:val="2"/>
              <w:sz w:val="44"/>
              <w:szCs w:val="44"/>
              <w:lang w:val="en-US" w:eastAsia="zh-CN" w:bidi="ar-SA"/>
              <w:rPrChange w:id="553" w:author="卢颖东" w:date="2019-07-02T15:38:00Z">
                <w:rPr>
                  <w:rFonts w:hint="eastAsia" w:ascii="黑体" w:hAnsi="黑体" w:eastAsia="黑体" w:cs="黑体"/>
                  <w:kern w:val="2"/>
                  <w:sz w:val="44"/>
                  <w:szCs w:val="44"/>
                  <w:lang w:val="en-US" w:eastAsia="zh-CN" w:bidi="ar-SA"/>
                </w:rPr>
              </w:rPrChange>
            </w:rPr>
            <w:delText>〉</w:delText>
          </w:r>
        </w:del>
      </w:ins>
      <w:del w:id="556" w:author="谢浩然" w:date="2019-07-10T17:09:43Z">
        <w:r>
          <w:rPr>
            <w:rFonts w:hint="eastAsia" w:ascii="宋体" w:hAnsi="宋体" w:eastAsia="黑体" w:cs="黑体"/>
            <w:kern w:val="2"/>
            <w:sz w:val="44"/>
            <w:szCs w:val="44"/>
            <w:lang w:val="en-US" w:eastAsia="zh-CN" w:bidi="ar-SA"/>
            <w:rPrChange w:id="557" w:author="卢颖东" w:date="2019-07-02T15:38:00Z">
              <w:rPr>
                <w:rFonts w:hint="eastAsia" w:ascii="黑体" w:hAnsi="黑体" w:eastAsia="黑体" w:cs="黑体"/>
                <w:kern w:val="2"/>
                <w:sz w:val="44"/>
                <w:szCs w:val="44"/>
                <w:lang w:val="en-US" w:eastAsia="zh-CN" w:bidi="ar-SA"/>
              </w:rPr>
            </w:rPrChange>
          </w:rPr>
          <w:delText>办法》</w:delText>
        </w:r>
      </w:del>
      <w:del w:id="559" w:author="谢浩然" w:date="2019-07-10T17:09:43Z">
        <w:r>
          <w:rPr>
            <w:rFonts w:hint="eastAsia" w:ascii="宋体" w:hAnsi="宋体" w:eastAsia="黑体" w:cs="黑体"/>
            <w:color w:val="000000"/>
            <w:spacing w:val="0"/>
            <w:sz w:val="44"/>
            <w:szCs w:val="44"/>
          </w:rPr>
          <w:delText>的说明</w:delText>
        </w:r>
      </w:del>
    </w:p>
    <w:p>
      <w:pPr>
        <w:pStyle w:val="21"/>
        <w:spacing w:beforeLines="0" w:afterLines="0" w:line="590" w:lineRule="exact"/>
        <w:jc w:val="center"/>
        <w:outlineLvl w:val="9"/>
        <w:rPr>
          <w:del w:id="561" w:author="谢浩然" w:date="2019-07-10T17:09:43Z"/>
          <w:rFonts w:hint="eastAsia" w:ascii="宋体" w:hAnsi="宋体" w:eastAsia="楷体_GB2312" w:cs="楷体_GB2312"/>
          <w:color w:val="000000"/>
          <w:sz w:val="32"/>
          <w:szCs w:val="32"/>
        </w:rPr>
        <w:pPrChange w:id="560" w:author="谢浩然" w:date="2019-07-10T17:09:45Z">
          <w:pPr>
            <w:spacing w:line="590" w:lineRule="exact"/>
            <w:jc w:val="center"/>
          </w:pPr>
        </w:pPrChange>
      </w:pPr>
      <w:del w:id="562" w:author="谢浩然" w:date="2019-07-10T17:09:43Z">
        <w:r>
          <w:rPr>
            <w:rFonts w:hint="eastAsia" w:ascii="宋体" w:hAnsi="宋体" w:eastAsia="方正小标宋_GBK" w:cs="方正小标宋_GBK"/>
            <w:color w:val="000000"/>
            <w:sz w:val="32"/>
            <w:szCs w:val="32"/>
          </w:rPr>
          <w:delText>——</w:delText>
        </w:r>
      </w:del>
      <w:del w:id="563" w:author="谢浩然" w:date="2019-07-10T17:09:43Z">
        <w:r>
          <w:rPr>
            <w:rFonts w:hint="eastAsia" w:ascii="宋体" w:hAnsi="宋体" w:eastAsia="楷体_GB2312" w:cs="楷体_GB2312"/>
            <w:color w:val="000000"/>
            <w:sz w:val="32"/>
            <w:szCs w:val="32"/>
          </w:rPr>
          <w:delText>201</w:delText>
        </w:r>
      </w:del>
      <w:del w:id="564" w:author="谢浩然" w:date="2019-07-10T17:09:43Z">
        <w:r>
          <w:rPr>
            <w:rFonts w:hint="eastAsia" w:ascii="宋体" w:hAnsi="宋体" w:eastAsia="楷体_GB2312" w:cs="楷体_GB2312"/>
            <w:color w:val="000000"/>
            <w:sz w:val="32"/>
            <w:szCs w:val="32"/>
            <w:lang w:val="en-US" w:eastAsia="zh-CN"/>
          </w:rPr>
          <w:delText>9</w:delText>
        </w:r>
      </w:del>
      <w:del w:id="565" w:author="谢浩然" w:date="2019-07-10T17:09:43Z">
        <w:r>
          <w:rPr>
            <w:rFonts w:hint="eastAsia" w:ascii="宋体" w:hAnsi="宋体" w:eastAsia="楷体_GB2312" w:cs="楷体_GB2312"/>
            <w:color w:val="000000"/>
            <w:sz w:val="32"/>
            <w:szCs w:val="32"/>
          </w:rPr>
          <w:delText>年</w:delText>
        </w:r>
      </w:del>
      <w:del w:id="566" w:author="谢浩然" w:date="2019-07-10T17:09:43Z">
        <w:r>
          <w:rPr>
            <w:rFonts w:hint="eastAsia" w:ascii="宋体" w:hAnsi="宋体" w:eastAsia="楷体_GB2312" w:cs="楷体_GB2312"/>
            <w:color w:val="000000"/>
            <w:sz w:val="32"/>
            <w:szCs w:val="32"/>
            <w:lang w:val="en-US" w:eastAsia="zh-CN"/>
          </w:rPr>
          <w:delText>5</w:delText>
        </w:r>
      </w:del>
      <w:del w:id="567" w:author="谢浩然" w:date="2019-07-10T17:09:43Z">
        <w:r>
          <w:rPr>
            <w:rFonts w:hint="eastAsia" w:ascii="宋体" w:hAnsi="宋体" w:eastAsia="楷体_GB2312" w:cs="楷体_GB2312"/>
            <w:color w:val="000000"/>
            <w:sz w:val="32"/>
            <w:szCs w:val="32"/>
          </w:rPr>
          <w:delText>月</w:delText>
        </w:r>
      </w:del>
      <w:del w:id="568" w:author="谢浩然" w:date="2019-07-10T17:09:43Z">
        <w:r>
          <w:rPr>
            <w:rFonts w:hint="eastAsia" w:ascii="宋体" w:hAnsi="宋体" w:eastAsia="楷体_GB2312" w:cs="楷体_GB2312"/>
            <w:color w:val="000000"/>
            <w:sz w:val="32"/>
            <w:szCs w:val="32"/>
            <w:lang w:val="en-US" w:eastAsia="zh-CN"/>
          </w:rPr>
          <w:delText>20</w:delText>
        </w:r>
      </w:del>
      <w:del w:id="569" w:author="谢浩然" w:date="2019-07-10T17:09:43Z">
        <w:r>
          <w:rPr>
            <w:rFonts w:hint="eastAsia" w:ascii="宋体" w:hAnsi="宋体" w:eastAsia="楷体_GB2312" w:cs="楷体_GB2312"/>
            <w:color w:val="000000"/>
            <w:sz w:val="32"/>
            <w:szCs w:val="32"/>
          </w:rPr>
          <w:delText>日在广东省</w:delText>
        </w:r>
      </w:del>
      <w:del w:id="570" w:author="谢浩然" w:date="2019-07-10T17:09:43Z">
        <w:r>
          <w:rPr>
            <w:rFonts w:hint="eastAsia" w:ascii="宋体" w:hAnsi="宋体" w:eastAsia="楷体_GB2312" w:cs="楷体_GB2312"/>
            <w:color w:val="000000"/>
            <w:sz w:val="32"/>
            <w:szCs w:val="32"/>
            <w:lang w:eastAsia="zh-CN"/>
          </w:rPr>
          <w:delText>第</w:delText>
        </w:r>
      </w:del>
      <w:del w:id="571" w:author="谢浩然" w:date="2019-07-10T17:09:43Z">
        <w:r>
          <w:rPr>
            <w:rFonts w:hint="eastAsia" w:ascii="宋体" w:hAnsi="宋体" w:eastAsia="楷体_GB2312" w:cs="楷体_GB2312"/>
            <w:color w:val="000000"/>
            <w:sz w:val="32"/>
            <w:szCs w:val="32"/>
          </w:rPr>
          <w:delText>十三届</w:delText>
        </w:r>
      </w:del>
    </w:p>
    <w:p>
      <w:pPr>
        <w:pStyle w:val="21"/>
        <w:spacing w:beforeLines="0" w:afterLines="0" w:line="590" w:lineRule="exact"/>
        <w:jc w:val="center"/>
        <w:outlineLvl w:val="9"/>
        <w:rPr>
          <w:del w:id="573" w:author="谢浩然" w:date="2019-07-10T17:09:43Z"/>
          <w:rFonts w:hint="eastAsia" w:ascii="宋体" w:hAnsi="宋体" w:eastAsia="楷体_GB2312" w:cs="楷体_GB2312"/>
          <w:color w:val="000000"/>
          <w:sz w:val="32"/>
          <w:szCs w:val="32"/>
        </w:rPr>
        <w:pPrChange w:id="572" w:author="谢浩然" w:date="2019-07-10T17:09:45Z">
          <w:pPr>
            <w:spacing w:line="590" w:lineRule="exact"/>
            <w:jc w:val="center"/>
          </w:pPr>
        </w:pPrChange>
      </w:pPr>
      <w:del w:id="574" w:author="谢浩然" w:date="2019-07-10T17:09:43Z">
        <w:r>
          <w:rPr>
            <w:rFonts w:hint="eastAsia" w:ascii="宋体" w:hAnsi="宋体" w:eastAsia="楷体_GB2312" w:cs="楷体_GB2312"/>
            <w:color w:val="000000"/>
            <w:sz w:val="32"/>
            <w:szCs w:val="32"/>
            <w:lang w:eastAsia="zh-CN"/>
          </w:rPr>
          <w:delText>人民代表大会常务委员会</w:delText>
        </w:r>
      </w:del>
      <w:del w:id="575" w:author="谢浩然" w:date="2019-07-10T17:09:43Z">
        <w:r>
          <w:rPr>
            <w:rFonts w:hint="eastAsia" w:ascii="宋体" w:hAnsi="宋体" w:eastAsia="楷体_GB2312" w:cs="楷体_GB2312"/>
            <w:color w:val="000000"/>
            <w:sz w:val="32"/>
            <w:szCs w:val="32"/>
          </w:rPr>
          <w:delText>第</w:delText>
        </w:r>
      </w:del>
      <w:del w:id="576" w:author="谢浩然" w:date="2019-07-10T17:09:43Z">
        <w:r>
          <w:rPr>
            <w:rFonts w:hint="eastAsia" w:ascii="宋体" w:hAnsi="宋体" w:eastAsia="楷体_GB2312" w:cs="楷体_GB2312"/>
            <w:color w:val="000000"/>
            <w:sz w:val="32"/>
            <w:szCs w:val="32"/>
            <w:lang w:eastAsia="zh-CN"/>
          </w:rPr>
          <w:delText>十二</w:delText>
        </w:r>
      </w:del>
      <w:del w:id="577" w:author="谢浩然" w:date="2019-07-10T17:09:43Z">
        <w:r>
          <w:rPr>
            <w:rFonts w:hint="eastAsia" w:ascii="宋体" w:hAnsi="宋体" w:eastAsia="楷体_GB2312" w:cs="楷体_GB2312"/>
            <w:color w:val="000000"/>
            <w:sz w:val="32"/>
            <w:szCs w:val="32"/>
          </w:rPr>
          <w:delText>次会议上</w:delText>
        </w:r>
      </w:del>
    </w:p>
    <w:p>
      <w:pPr>
        <w:pStyle w:val="21"/>
        <w:widowControl w:val="0"/>
        <w:spacing w:beforeLines="0" w:afterLines="0" w:line="590" w:lineRule="exact"/>
        <w:jc w:val="center"/>
        <w:outlineLvl w:val="9"/>
        <w:rPr>
          <w:del w:id="579" w:author="谢浩然" w:date="2019-07-10T17:09:43Z"/>
          <w:rFonts w:hint="eastAsia" w:ascii="宋体" w:eastAsia="楷体_GB2312"/>
          <w:color w:val="000000"/>
          <w:sz w:val="32"/>
          <w:szCs w:val="32"/>
        </w:rPr>
        <w:pPrChange w:id="578" w:author="谢浩然" w:date="2019-07-10T17:09:45Z">
          <w:pPr>
            <w:pStyle w:val="22"/>
            <w:widowControl w:val="0"/>
            <w:spacing w:line="590" w:lineRule="exact"/>
            <w:jc w:val="center"/>
          </w:pPr>
        </w:pPrChange>
      </w:pPr>
      <w:del w:id="580" w:author="谢浩然" w:date="2019-07-10T17:09:43Z">
        <w:r>
          <w:rPr>
            <w:rFonts w:hint="eastAsia" w:eastAsia="楷体_GB2312" w:cs="楷体_GB2312"/>
            <w:color w:val="000000"/>
            <w:sz w:val="32"/>
            <w:szCs w:val="32"/>
            <w:lang w:eastAsia="zh-CN"/>
          </w:rPr>
          <w:delText>广州</w:delText>
        </w:r>
      </w:del>
      <w:del w:id="581" w:author="谢浩然" w:date="2019-07-10T17:09:43Z">
        <w:r>
          <w:rPr>
            <w:rFonts w:hint="eastAsia" w:ascii="宋体" w:hAnsi="宋体" w:eastAsia="楷体_GB2312" w:cs="楷体_GB2312"/>
            <w:color w:val="000000"/>
            <w:sz w:val="32"/>
            <w:szCs w:val="32"/>
          </w:rPr>
          <w:delText>市</w:delText>
        </w:r>
      </w:del>
      <w:del w:id="582" w:author="谢浩然" w:date="2019-07-10T17:09:43Z">
        <w:r>
          <w:rPr>
            <w:rFonts w:hint="eastAsia" w:ascii="宋体" w:hAnsi="宋体" w:eastAsia="楷体_GB2312" w:cs="楷体_GB2312"/>
            <w:color w:val="000000"/>
            <w:sz w:val="32"/>
            <w:szCs w:val="32"/>
            <w:lang w:eastAsia="zh-CN"/>
          </w:rPr>
          <w:delText>人民代表大会常务委员会</w:delText>
        </w:r>
      </w:del>
      <w:del w:id="583" w:author="谢浩然" w:date="2019-07-10T17:09:43Z">
        <w:r>
          <w:rPr>
            <w:rFonts w:hint="eastAsia" w:ascii="宋体" w:hAnsi="宋体" w:eastAsia="楷体_GB2312" w:cs="楷体_GB2312"/>
            <w:color w:val="000000"/>
            <w:sz w:val="32"/>
            <w:szCs w:val="32"/>
          </w:rPr>
          <w:delText xml:space="preserve">副主任  </w:delText>
        </w:r>
      </w:del>
      <w:del w:id="584" w:author="谢浩然" w:date="2019-07-10T17:09:43Z">
        <w:r>
          <w:rPr>
            <w:rFonts w:hint="eastAsia" w:ascii="宋体" w:hAnsi="宋体" w:eastAsia="楷体_GB2312" w:cs="楷体_GB2312"/>
            <w:sz w:val="32"/>
            <w:szCs w:val="32"/>
            <w:lang w:val="en-US" w:eastAsia="zh-CN"/>
            <w:rPrChange w:id="585" w:author="卢颖东" w:date="2019-07-02T15:38:00Z">
              <w:rPr>
                <w:rFonts w:hint="eastAsia" w:ascii="仿宋_GB2312" w:hAnsi="仿宋_GB2312" w:eastAsia="楷体_GB2312" w:cs="楷体_GB2312"/>
                <w:sz w:val="32"/>
                <w:szCs w:val="32"/>
                <w:lang w:val="en-US" w:eastAsia="zh-CN"/>
              </w:rPr>
            </w:rPrChange>
          </w:rPr>
          <w:delText>唐航浩</w:delText>
        </w:r>
      </w:del>
    </w:p>
    <w:p>
      <w:pPr>
        <w:pStyle w:val="21"/>
        <w:spacing w:beforeLines="0" w:afterLines="0" w:line="590" w:lineRule="exact"/>
        <w:jc w:val="center"/>
        <w:outlineLvl w:val="9"/>
        <w:rPr>
          <w:del w:id="588" w:author="谢浩然" w:date="2019-07-10T17:09:43Z"/>
          <w:rFonts w:ascii="宋体" w:hAnsi="宋体" w:eastAsia="仿宋_GB2312" w:cs="Times New Roman"/>
          <w:color w:val="000000"/>
          <w:sz w:val="32"/>
          <w:szCs w:val="32"/>
        </w:rPr>
        <w:pPrChange w:id="587" w:author="谢浩然" w:date="2019-07-10T17:09:45Z">
          <w:pPr>
            <w:spacing w:line="590" w:lineRule="exact"/>
            <w:jc w:val="center"/>
          </w:pPr>
        </w:pPrChange>
      </w:pPr>
    </w:p>
    <w:p>
      <w:pPr>
        <w:pStyle w:val="21"/>
        <w:spacing w:beforeLines="0" w:afterLines="0" w:line="590" w:lineRule="exact"/>
        <w:outlineLvl w:val="9"/>
        <w:rPr>
          <w:del w:id="590" w:author="谢浩然" w:date="2019-07-10T17:09:43Z"/>
          <w:rFonts w:hint="eastAsia" w:ascii="宋体" w:hAnsi="宋体" w:eastAsia="黑体" w:cs="黑体"/>
          <w:color w:val="000000"/>
        </w:rPr>
        <w:pPrChange w:id="589" w:author="谢浩然" w:date="2019-07-10T17:09:45Z">
          <w:pPr>
            <w:pStyle w:val="11"/>
            <w:spacing w:line="590" w:lineRule="exact"/>
          </w:pPr>
        </w:pPrChange>
      </w:pPr>
      <w:del w:id="591" w:author="谢浩然" w:date="2019-07-10T17:09:43Z">
        <w:r>
          <w:rPr>
            <w:rFonts w:hint="eastAsia" w:ascii="宋体" w:hAnsi="宋体" w:eastAsia="黑体" w:cs="黑体"/>
            <w:color w:val="000000"/>
          </w:rPr>
          <w:delText>主任、各位副主任、秘书长</w:delText>
        </w:r>
      </w:del>
      <w:del w:id="592" w:author="谢浩然" w:date="2019-07-10T17:09:43Z">
        <w:r>
          <w:rPr>
            <w:rFonts w:hint="eastAsia" w:ascii="宋体" w:hAnsi="宋体" w:eastAsia="黑体" w:cs="黑体"/>
            <w:color w:val="000000"/>
            <w:lang w:eastAsia="zh-CN"/>
          </w:rPr>
          <w:delText>，</w:delText>
        </w:r>
      </w:del>
      <w:del w:id="593" w:author="谢浩然" w:date="2019-07-10T17:09:43Z">
        <w:r>
          <w:rPr>
            <w:rFonts w:hint="eastAsia" w:ascii="宋体" w:hAnsi="宋体" w:eastAsia="黑体" w:cs="黑体"/>
            <w:color w:val="000000"/>
          </w:rPr>
          <w:delText>各位委员：</w:delText>
        </w:r>
      </w:del>
    </w:p>
    <w:p>
      <w:pPr>
        <w:pStyle w:val="21"/>
        <w:keepNext w:val="0"/>
        <w:keepLines w:val="0"/>
        <w:pageBreakBefore w:val="0"/>
        <w:widowControl w:val="0"/>
        <w:kinsoku/>
        <w:wordWrap/>
        <w:overflowPunct/>
        <w:topLinePunct w:val="0"/>
        <w:autoSpaceDE/>
        <w:bidi w:val="0"/>
        <w:adjustRightInd/>
        <w:snapToGrid/>
        <w:spacing w:beforeLines="0" w:afterLines="0" w:line="590" w:lineRule="exact"/>
        <w:ind w:left="0" w:leftChars="0" w:right="0" w:rightChars="0"/>
        <w:jc w:val="both"/>
        <w:textAlignment w:val="auto"/>
        <w:outlineLvl w:val="9"/>
        <w:rPr>
          <w:del w:id="595" w:author="谢浩然" w:date="2019-07-10T17:09:43Z"/>
          <w:rFonts w:hint="eastAsia" w:ascii="宋体" w:hAnsi="宋体" w:eastAsia="仿宋_GB2312" w:cs="仿宋_GB2312"/>
          <w:sz w:val="32"/>
          <w:szCs w:val="32"/>
          <w:rPrChange w:id="596" w:author="卢颖东" w:date="2019-07-02T15:38:00Z">
            <w:rPr>
              <w:del w:id="597" w:author="谢浩然" w:date="2019-07-10T17:09:43Z"/>
              <w:rFonts w:hint="eastAsia" w:ascii="仿宋_GB2312" w:hAnsi="仿宋_GB2312" w:eastAsia="仿宋_GB2312" w:cs="仿宋_GB2312"/>
              <w:sz w:val="32"/>
              <w:szCs w:val="32"/>
            </w:rPr>
          </w:rPrChange>
        </w:rPr>
        <w:pPrChange w:id="594" w:author="谢浩然" w:date="2019-07-10T17:09:45Z">
          <w:pPr>
            <w:keepNext w:val="0"/>
            <w:keepLines w:val="0"/>
            <w:pageBreakBefore w:val="0"/>
            <w:widowControl w:val="0"/>
            <w:kinsoku/>
            <w:wordWrap/>
            <w:overflowPunct/>
            <w:topLinePunct w:val="0"/>
            <w:autoSpaceDE/>
            <w:bidi w:val="0"/>
            <w:adjustRightInd/>
            <w:snapToGrid/>
            <w:spacing w:line="590" w:lineRule="exact"/>
            <w:ind w:left="0" w:leftChars="0" w:right="0" w:rightChars="0"/>
            <w:jc w:val="both"/>
            <w:textAlignment w:val="auto"/>
            <w:outlineLvl w:val="9"/>
          </w:pPr>
        </w:pPrChange>
      </w:pPr>
      <w:del w:id="598" w:author="谢浩然" w:date="2019-07-10T17:09:43Z">
        <w:r>
          <w:rPr>
            <w:rFonts w:hint="eastAsia" w:ascii="宋体" w:hAnsi="宋体" w:cs="仿宋_GB2312"/>
            <w:bCs/>
            <w:color w:val="000000"/>
            <w:sz w:val="44"/>
            <w:lang w:val="en-US" w:eastAsia="zh-CN"/>
          </w:rPr>
          <w:delText xml:space="preserve">   </w:delText>
        </w:r>
      </w:del>
      <w:del w:id="599" w:author="谢浩然" w:date="2019-07-10T17:09:43Z">
        <w:r>
          <w:rPr>
            <w:rFonts w:hint="eastAsia" w:ascii="宋体" w:hAnsi="宋体" w:eastAsia="仿宋_GB2312" w:cs="仿宋_GB2312"/>
            <w:sz w:val="32"/>
            <w:szCs w:val="32"/>
            <w:rPrChange w:id="600" w:author="卢颖东" w:date="2019-07-02T15:38:00Z">
              <w:rPr>
                <w:rFonts w:hint="eastAsia" w:ascii="仿宋_GB2312" w:hAnsi="仿宋_GB2312" w:eastAsia="仿宋_GB2312" w:cs="仿宋_GB2312"/>
                <w:sz w:val="32"/>
                <w:szCs w:val="32"/>
              </w:rPr>
            </w:rPrChange>
          </w:rPr>
          <w:delText>我受广州市人</w:delText>
        </w:r>
      </w:del>
      <w:del w:id="602" w:author="谢浩然" w:date="2019-07-10T17:09:43Z">
        <w:r>
          <w:rPr>
            <w:rFonts w:hint="eastAsia" w:ascii="宋体" w:hAnsi="宋体" w:eastAsia="仿宋_GB2312" w:cs="仿宋_GB2312"/>
            <w:sz w:val="32"/>
            <w:szCs w:val="32"/>
            <w:lang w:eastAsia="zh-CN"/>
            <w:rPrChange w:id="603" w:author="卢颖东" w:date="2019-07-02T15:38:00Z">
              <w:rPr>
                <w:rFonts w:hint="eastAsia" w:ascii="仿宋_GB2312" w:hAnsi="仿宋_GB2312" w:eastAsia="仿宋_GB2312" w:cs="仿宋_GB2312"/>
                <w:sz w:val="32"/>
                <w:szCs w:val="32"/>
                <w:lang w:eastAsia="zh-CN"/>
              </w:rPr>
            </w:rPrChange>
          </w:rPr>
          <w:delText>民代表</w:delText>
        </w:r>
      </w:del>
      <w:del w:id="605" w:author="谢浩然" w:date="2019-07-10T17:09:43Z">
        <w:r>
          <w:rPr>
            <w:rFonts w:hint="eastAsia" w:ascii="宋体" w:hAnsi="宋体" w:eastAsia="仿宋_GB2312" w:cs="仿宋_GB2312"/>
            <w:sz w:val="32"/>
            <w:szCs w:val="32"/>
            <w:rPrChange w:id="606" w:author="卢颖东" w:date="2019-07-02T15:38:00Z">
              <w:rPr>
                <w:rFonts w:hint="eastAsia" w:ascii="仿宋_GB2312" w:hAnsi="仿宋_GB2312" w:eastAsia="仿宋_GB2312" w:cs="仿宋_GB2312"/>
                <w:sz w:val="32"/>
                <w:szCs w:val="32"/>
              </w:rPr>
            </w:rPrChange>
          </w:rPr>
          <w:delText>大</w:delText>
        </w:r>
      </w:del>
      <w:del w:id="608" w:author="谢浩然" w:date="2019-07-10T17:09:43Z">
        <w:r>
          <w:rPr>
            <w:rFonts w:hint="eastAsia" w:ascii="宋体" w:hAnsi="宋体" w:eastAsia="仿宋_GB2312" w:cs="仿宋_GB2312"/>
            <w:sz w:val="32"/>
            <w:szCs w:val="32"/>
            <w:lang w:eastAsia="zh-CN"/>
            <w:rPrChange w:id="609" w:author="卢颖东" w:date="2019-07-02T15:38:00Z">
              <w:rPr>
                <w:rFonts w:hint="eastAsia" w:ascii="仿宋_GB2312" w:hAnsi="仿宋_GB2312" w:eastAsia="仿宋_GB2312" w:cs="仿宋_GB2312"/>
                <w:sz w:val="32"/>
                <w:szCs w:val="32"/>
                <w:lang w:eastAsia="zh-CN"/>
              </w:rPr>
            </w:rPrChange>
          </w:rPr>
          <w:delText>会</w:delText>
        </w:r>
      </w:del>
      <w:del w:id="611" w:author="谢浩然" w:date="2019-07-10T17:09:43Z">
        <w:r>
          <w:rPr>
            <w:rFonts w:hint="eastAsia" w:ascii="宋体" w:hAnsi="宋体" w:eastAsia="仿宋_GB2312" w:cs="仿宋_GB2312"/>
            <w:sz w:val="32"/>
            <w:szCs w:val="32"/>
            <w:rPrChange w:id="612" w:author="卢颖东" w:date="2019-07-02T15:38:00Z">
              <w:rPr>
                <w:rFonts w:hint="eastAsia" w:ascii="仿宋_GB2312" w:hAnsi="仿宋_GB2312" w:eastAsia="仿宋_GB2312" w:cs="仿宋_GB2312"/>
                <w:sz w:val="32"/>
                <w:szCs w:val="32"/>
              </w:rPr>
            </w:rPrChange>
          </w:rPr>
          <w:delText>常</w:delText>
        </w:r>
      </w:del>
      <w:del w:id="614" w:author="谢浩然" w:date="2019-07-10T17:09:43Z">
        <w:r>
          <w:rPr>
            <w:rFonts w:hint="eastAsia" w:ascii="宋体" w:hAnsi="宋体" w:eastAsia="仿宋_GB2312" w:cs="仿宋_GB2312"/>
            <w:sz w:val="32"/>
            <w:szCs w:val="32"/>
            <w:lang w:eastAsia="zh-CN"/>
            <w:rPrChange w:id="615" w:author="卢颖东" w:date="2019-07-02T15:38:00Z">
              <w:rPr>
                <w:rFonts w:hint="eastAsia" w:ascii="仿宋_GB2312" w:hAnsi="仿宋_GB2312" w:eastAsia="仿宋_GB2312" w:cs="仿宋_GB2312"/>
                <w:sz w:val="32"/>
                <w:szCs w:val="32"/>
                <w:lang w:eastAsia="zh-CN"/>
              </w:rPr>
            </w:rPrChange>
          </w:rPr>
          <w:delText>务</w:delText>
        </w:r>
      </w:del>
      <w:del w:id="617" w:author="谢浩然" w:date="2019-07-10T17:09:43Z">
        <w:r>
          <w:rPr>
            <w:rFonts w:hint="eastAsia" w:ascii="宋体" w:hAnsi="宋体" w:eastAsia="仿宋_GB2312" w:cs="仿宋_GB2312"/>
            <w:sz w:val="32"/>
            <w:szCs w:val="32"/>
            <w:rPrChange w:id="618" w:author="卢颖东" w:date="2019-07-02T15:38:00Z">
              <w:rPr>
                <w:rFonts w:hint="eastAsia" w:ascii="仿宋_GB2312" w:hAnsi="仿宋_GB2312" w:eastAsia="仿宋_GB2312" w:cs="仿宋_GB2312"/>
                <w:sz w:val="32"/>
                <w:szCs w:val="32"/>
              </w:rPr>
            </w:rPrChange>
          </w:rPr>
          <w:delText>委</w:delText>
        </w:r>
      </w:del>
      <w:del w:id="620" w:author="谢浩然" w:date="2019-07-10T17:09:43Z">
        <w:r>
          <w:rPr>
            <w:rFonts w:hint="eastAsia" w:ascii="宋体" w:hAnsi="宋体" w:eastAsia="仿宋_GB2312" w:cs="仿宋_GB2312"/>
            <w:sz w:val="32"/>
            <w:szCs w:val="32"/>
            <w:lang w:eastAsia="zh-CN"/>
            <w:rPrChange w:id="621" w:author="卢颖东" w:date="2019-07-02T15:38:00Z">
              <w:rPr>
                <w:rFonts w:hint="eastAsia" w:ascii="仿宋_GB2312" w:hAnsi="仿宋_GB2312" w:eastAsia="仿宋_GB2312" w:cs="仿宋_GB2312"/>
                <w:sz w:val="32"/>
                <w:szCs w:val="32"/>
                <w:lang w:eastAsia="zh-CN"/>
              </w:rPr>
            </w:rPrChange>
          </w:rPr>
          <w:delText>员</w:delText>
        </w:r>
      </w:del>
      <w:del w:id="623" w:author="谢浩然" w:date="2019-07-10T17:09:43Z">
        <w:r>
          <w:rPr>
            <w:rFonts w:hint="eastAsia" w:ascii="宋体" w:hAnsi="宋体" w:eastAsia="仿宋_GB2312" w:cs="仿宋_GB2312"/>
            <w:sz w:val="32"/>
            <w:szCs w:val="32"/>
            <w:rPrChange w:id="624" w:author="卢颖东" w:date="2019-07-02T15:38:00Z">
              <w:rPr>
                <w:rFonts w:hint="eastAsia" w:ascii="仿宋_GB2312" w:hAnsi="仿宋_GB2312" w:eastAsia="仿宋_GB2312" w:cs="仿宋_GB2312"/>
                <w:sz w:val="32"/>
                <w:szCs w:val="32"/>
              </w:rPr>
            </w:rPrChange>
          </w:rPr>
          <w:delText>会的委托，就</w:delText>
        </w:r>
      </w:del>
      <w:del w:id="626" w:author="谢浩然" w:date="2019-07-10T17:09:43Z">
        <w:r>
          <w:rPr>
            <w:rFonts w:hint="eastAsia" w:ascii="宋体" w:hAnsi="宋体" w:eastAsia="仿宋_GB2312" w:cs="仿宋_GB2312"/>
            <w:sz w:val="32"/>
            <w:szCs w:val="32"/>
            <w:lang w:eastAsia="zh-CN"/>
            <w:rPrChange w:id="627" w:author="卢颖东" w:date="2019-07-02T15:38:00Z">
              <w:rPr>
                <w:rFonts w:hint="eastAsia" w:ascii="仿宋_GB2312" w:hAnsi="仿宋_GB2312" w:eastAsia="仿宋_GB2312" w:cs="仿宋_GB2312"/>
                <w:sz w:val="32"/>
                <w:szCs w:val="32"/>
                <w:lang w:eastAsia="zh-CN"/>
              </w:rPr>
            </w:rPrChange>
          </w:rPr>
          <w:delText>修订</w:delText>
        </w:r>
      </w:del>
      <w:del w:id="629" w:author="谢浩然" w:date="2019-07-10T17:09:43Z">
        <w:r>
          <w:rPr>
            <w:rFonts w:hint="eastAsia" w:ascii="宋体" w:hAnsi="宋体" w:eastAsia="仿宋_GB2312" w:cs="仿宋_GB2312"/>
            <w:sz w:val="32"/>
            <w:szCs w:val="32"/>
            <w:rPrChange w:id="630" w:author="卢颖东" w:date="2019-07-02T15:38:00Z">
              <w:rPr>
                <w:rFonts w:hint="eastAsia" w:ascii="仿宋_GB2312" w:hAnsi="仿宋_GB2312" w:eastAsia="仿宋_GB2312" w:cs="仿宋_GB2312"/>
                <w:sz w:val="32"/>
                <w:szCs w:val="32"/>
              </w:rPr>
            </w:rPrChange>
          </w:rPr>
          <w:delText>《广州市实施</w:delText>
        </w:r>
      </w:del>
      <w:del w:id="632" w:author="谢浩然" w:date="2019-07-10T17:09:43Z">
        <w:r>
          <w:rPr>
            <w:rFonts w:hint="eastAsia" w:ascii="宋体" w:hAnsi="宋体" w:eastAsia="仿宋_GB2312" w:cs="仿宋_GB2312"/>
            <w:sz w:val="32"/>
            <w:szCs w:val="32"/>
            <w:lang w:eastAsia="zh-CN"/>
            <w:rPrChange w:id="633" w:author="卢颖东" w:date="2019-07-02T15:38:00Z">
              <w:rPr>
                <w:rFonts w:hint="eastAsia" w:ascii="仿宋_GB2312" w:hAnsi="仿宋_GB2312" w:eastAsia="仿宋_GB2312" w:cs="仿宋_GB2312"/>
                <w:sz w:val="32"/>
                <w:szCs w:val="32"/>
                <w:lang w:eastAsia="zh-CN"/>
              </w:rPr>
            </w:rPrChange>
          </w:rPr>
          <w:delText>〈</w:delText>
        </w:r>
      </w:del>
      <w:del w:id="635" w:author="谢浩然" w:date="2019-07-10T17:09:43Z">
        <w:r>
          <w:rPr>
            <w:rFonts w:hint="eastAsia" w:ascii="宋体" w:hAnsi="宋体" w:eastAsia="仿宋_GB2312" w:cs="仿宋_GB2312"/>
            <w:sz w:val="32"/>
            <w:szCs w:val="32"/>
            <w:rPrChange w:id="636" w:author="卢颖东" w:date="2019-07-02T15:38:00Z">
              <w:rPr>
                <w:rFonts w:hint="eastAsia" w:ascii="仿宋_GB2312" w:hAnsi="仿宋_GB2312" w:eastAsia="仿宋_GB2312" w:cs="仿宋_GB2312"/>
                <w:sz w:val="32"/>
                <w:szCs w:val="32"/>
              </w:rPr>
            </w:rPrChange>
          </w:rPr>
          <w:delText>中华人民共和国工会法</w:delText>
        </w:r>
      </w:del>
      <w:del w:id="638" w:author="谢浩然" w:date="2019-07-10T17:09:43Z">
        <w:r>
          <w:rPr>
            <w:rFonts w:hint="eastAsia" w:ascii="宋体" w:hAnsi="宋体" w:eastAsia="仿宋_GB2312" w:cs="仿宋_GB2312"/>
            <w:sz w:val="32"/>
            <w:szCs w:val="32"/>
            <w:lang w:eastAsia="zh-CN"/>
            <w:rPrChange w:id="639" w:author="卢颖东" w:date="2019-07-02T15:38:00Z">
              <w:rPr>
                <w:rFonts w:hint="eastAsia" w:ascii="仿宋_GB2312" w:hAnsi="仿宋_GB2312" w:eastAsia="仿宋_GB2312" w:cs="仿宋_GB2312"/>
                <w:sz w:val="32"/>
                <w:szCs w:val="32"/>
                <w:lang w:eastAsia="zh-CN"/>
              </w:rPr>
            </w:rPrChange>
          </w:rPr>
          <w:delText>〉</w:delText>
        </w:r>
      </w:del>
      <w:del w:id="641" w:author="谢浩然" w:date="2019-07-10T17:09:43Z">
        <w:r>
          <w:rPr>
            <w:rFonts w:hint="eastAsia" w:ascii="宋体" w:hAnsi="宋体" w:eastAsia="仿宋_GB2312" w:cs="仿宋_GB2312"/>
            <w:sz w:val="32"/>
            <w:szCs w:val="32"/>
            <w:rPrChange w:id="642" w:author="卢颖东" w:date="2019-07-02T15:38:00Z">
              <w:rPr>
                <w:rFonts w:hint="eastAsia" w:ascii="仿宋_GB2312" w:hAnsi="仿宋_GB2312" w:eastAsia="仿宋_GB2312" w:cs="仿宋_GB2312"/>
                <w:sz w:val="32"/>
                <w:szCs w:val="32"/>
              </w:rPr>
            </w:rPrChange>
          </w:rPr>
          <w:delText>办法》</w:delText>
        </w:r>
      </w:del>
      <w:del w:id="644" w:author="谢浩然" w:date="2019-07-10T17:09:43Z">
        <w:r>
          <w:rPr>
            <w:rFonts w:hint="eastAsia" w:ascii="宋体" w:hAnsi="宋体" w:eastAsia="仿宋_GB2312" w:cs="仿宋_GB2312"/>
            <w:sz w:val="32"/>
            <w:szCs w:val="32"/>
            <w:lang w:eastAsia="zh-CN"/>
            <w:rPrChange w:id="645" w:author="卢颖东" w:date="2019-07-02T15:38:00Z">
              <w:rPr>
                <w:rFonts w:hint="eastAsia" w:ascii="仿宋_GB2312" w:hAnsi="仿宋_GB2312" w:eastAsia="仿宋_GB2312" w:cs="仿宋_GB2312"/>
                <w:sz w:val="32"/>
                <w:szCs w:val="32"/>
                <w:lang w:eastAsia="zh-CN"/>
              </w:rPr>
            </w:rPrChange>
          </w:rPr>
          <w:delText>（以下简称《</w:delText>
        </w:r>
      </w:del>
      <w:del w:id="647" w:author="谢浩然" w:date="2019-07-10T17:09:43Z">
        <w:r>
          <w:rPr>
            <w:rFonts w:hint="eastAsia" w:ascii="宋体" w:hAnsi="宋体" w:cs="仿宋_GB2312"/>
            <w:sz w:val="32"/>
            <w:szCs w:val="32"/>
            <w:lang w:eastAsia="zh-CN"/>
            <w:rPrChange w:id="648" w:author="卢颖东" w:date="2019-07-02T15:38:00Z">
              <w:rPr>
                <w:rFonts w:hint="eastAsia" w:ascii="仿宋_GB2312" w:hAnsi="仿宋_GB2312" w:cs="仿宋_GB2312"/>
                <w:sz w:val="32"/>
                <w:szCs w:val="32"/>
                <w:lang w:eastAsia="zh-CN"/>
              </w:rPr>
            </w:rPrChange>
          </w:rPr>
          <w:delText>办法</w:delText>
        </w:r>
      </w:del>
      <w:del w:id="650" w:author="谢浩然" w:date="2019-07-10T17:09:43Z">
        <w:r>
          <w:rPr>
            <w:rFonts w:hint="eastAsia" w:ascii="宋体" w:hAnsi="宋体" w:eastAsia="仿宋_GB2312" w:cs="仿宋_GB2312"/>
            <w:sz w:val="32"/>
            <w:szCs w:val="32"/>
            <w:lang w:eastAsia="zh-CN"/>
            <w:rPrChange w:id="651" w:author="卢颖东" w:date="2019-07-02T15:38:00Z">
              <w:rPr>
                <w:rFonts w:hint="eastAsia" w:ascii="仿宋_GB2312" w:hAnsi="仿宋_GB2312" w:eastAsia="仿宋_GB2312" w:cs="仿宋_GB2312"/>
                <w:sz w:val="32"/>
                <w:szCs w:val="32"/>
                <w:lang w:eastAsia="zh-CN"/>
              </w:rPr>
            </w:rPrChange>
          </w:rPr>
          <w:delText>》）</w:delText>
        </w:r>
      </w:del>
      <w:del w:id="653" w:author="谢浩然" w:date="2019-07-10T17:09:43Z">
        <w:r>
          <w:rPr>
            <w:rFonts w:hint="eastAsia" w:ascii="宋体" w:hAnsi="宋体" w:eastAsia="仿宋_GB2312" w:cs="仿宋_GB2312"/>
            <w:sz w:val="32"/>
            <w:szCs w:val="32"/>
            <w:rPrChange w:id="654" w:author="卢颖东" w:date="2019-07-02T15:38:00Z">
              <w:rPr>
                <w:rFonts w:hint="eastAsia" w:ascii="仿宋_GB2312" w:hAnsi="仿宋_GB2312" w:eastAsia="仿宋_GB2312" w:cs="仿宋_GB2312"/>
                <w:sz w:val="32"/>
                <w:szCs w:val="32"/>
              </w:rPr>
            </w:rPrChange>
          </w:rPr>
          <w:delText>说明如下：</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657" w:author="谢浩然" w:date="2019-07-10T17:09:43Z"/>
          <w:rFonts w:ascii="宋体" w:hAnsi="宋体" w:eastAsia="黑体" w:cs="黑体"/>
          <w:sz w:val="32"/>
          <w:szCs w:val="32"/>
          <w:rPrChange w:id="658" w:author="卢颖东" w:date="2019-07-02T15:38:00Z">
            <w:rPr>
              <w:del w:id="659" w:author="谢浩然" w:date="2019-07-10T17:09:43Z"/>
              <w:rFonts w:ascii="黑体" w:hAnsi="黑体" w:eastAsia="黑体" w:cs="黑体"/>
              <w:sz w:val="32"/>
              <w:szCs w:val="32"/>
            </w:rPr>
          </w:rPrChange>
        </w:rPr>
        <w:pPrChange w:id="656"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660" w:author="谢浩然" w:date="2019-07-10T17:09:43Z">
        <w:r>
          <w:rPr>
            <w:rFonts w:hint="eastAsia" w:ascii="宋体" w:hAnsi="宋体" w:eastAsia="黑体" w:cs="黑体"/>
            <w:sz w:val="32"/>
            <w:szCs w:val="32"/>
            <w:rPrChange w:id="661" w:author="卢颖东" w:date="2019-07-02T15:38:00Z">
              <w:rPr>
                <w:rFonts w:hint="eastAsia" w:ascii="黑体" w:hAnsi="黑体" w:eastAsia="黑体" w:cs="黑体"/>
                <w:sz w:val="32"/>
                <w:szCs w:val="32"/>
              </w:rPr>
            </w:rPrChange>
          </w:rPr>
          <w:delText>一、修订</w:delText>
        </w:r>
      </w:del>
      <w:del w:id="663" w:author="谢浩然" w:date="2019-07-10T17:09:43Z">
        <w:r>
          <w:rPr>
            <w:rFonts w:hint="eastAsia" w:ascii="宋体" w:hAnsi="宋体" w:eastAsia="黑体" w:cs="黑体"/>
            <w:sz w:val="32"/>
            <w:szCs w:val="32"/>
            <w:lang w:val="en-US"/>
            <w:rPrChange w:id="664" w:author="卢颖东" w:date="2019-07-02T15:38:00Z">
              <w:rPr>
                <w:rFonts w:hint="eastAsia" w:ascii="黑体" w:hAnsi="黑体" w:eastAsia="黑体" w:cs="黑体"/>
                <w:sz w:val="32"/>
                <w:szCs w:val="32"/>
                <w:lang w:val="en-US"/>
              </w:rPr>
            </w:rPrChange>
          </w:rPr>
          <w:delText>条例</w:delText>
        </w:r>
      </w:del>
      <w:del w:id="666" w:author="谢浩然" w:date="2019-07-10T17:09:43Z">
        <w:r>
          <w:rPr>
            <w:rFonts w:hint="eastAsia" w:ascii="宋体" w:hAnsi="宋体" w:eastAsia="黑体" w:cs="黑体"/>
            <w:sz w:val="32"/>
            <w:szCs w:val="32"/>
            <w:rPrChange w:id="667" w:author="卢颖东" w:date="2019-07-02T15:38:00Z">
              <w:rPr>
                <w:rFonts w:hint="eastAsia" w:ascii="黑体" w:hAnsi="黑体" w:eastAsia="黑体" w:cs="黑体"/>
                <w:sz w:val="32"/>
                <w:szCs w:val="32"/>
              </w:rPr>
            </w:rPrChange>
          </w:rPr>
          <w:delText>的必要性</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670" w:author="谢浩然" w:date="2019-07-10T17:09:43Z"/>
          <w:rFonts w:ascii="宋体" w:hAnsi="宋体" w:eastAsia="仿宋_GB2312" w:cs="仿宋_GB2312"/>
          <w:sz w:val="32"/>
          <w:szCs w:val="32"/>
          <w:rPrChange w:id="671" w:author="卢颖东" w:date="2019-07-02T15:38:00Z">
            <w:rPr>
              <w:del w:id="672" w:author="谢浩然" w:date="2019-07-10T17:09:43Z"/>
              <w:rFonts w:ascii="仿宋_GB2312" w:hAnsi="仿宋_GB2312" w:eastAsia="仿宋_GB2312" w:cs="仿宋_GB2312"/>
              <w:sz w:val="32"/>
              <w:szCs w:val="32"/>
            </w:rPr>
          </w:rPrChange>
        </w:rPr>
        <w:pPrChange w:id="669"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673" w:author="谢浩然" w:date="2019-07-10T17:09:43Z">
        <w:r>
          <w:rPr>
            <w:rFonts w:hint="eastAsia" w:ascii="宋体" w:hAnsi="宋体" w:eastAsia="仿宋_GB2312"/>
            <w:color w:val="000000"/>
            <w:sz w:val="32"/>
            <w:szCs w:val="32"/>
            <w:rPrChange w:id="674" w:author="卢颖东" w:date="2019-07-02T15:38:00Z">
              <w:rPr>
                <w:rFonts w:hint="eastAsia" w:ascii="仿宋_GB2312" w:hAnsi="宋体" w:eastAsia="仿宋_GB2312"/>
                <w:color w:val="000000"/>
                <w:sz w:val="32"/>
                <w:szCs w:val="32"/>
              </w:rPr>
            </w:rPrChange>
          </w:rPr>
          <w:delText>《广州市实施〈中华人民共和国工会法〉办法》自</w:delText>
        </w:r>
      </w:del>
      <w:del w:id="676" w:author="谢浩然" w:date="2019-07-10T17:09:43Z">
        <w:r>
          <w:rPr>
            <w:rFonts w:hint="eastAsia" w:ascii="宋体" w:hAnsi="宋体" w:eastAsia="宋体" w:cs="宋体"/>
            <w:color w:val="000000"/>
            <w:sz w:val="32"/>
            <w:szCs w:val="32"/>
          </w:rPr>
          <w:delText>2008</w:delText>
        </w:r>
      </w:del>
      <w:del w:id="677" w:author="谢浩然" w:date="2019-07-10T17:09:43Z">
        <w:r>
          <w:rPr>
            <w:rFonts w:hint="eastAsia" w:ascii="宋体" w:hAnsi="宋体" w:eastAsia="仿宋_GB2312"/>
            <w:color w:val="000000"/>
            <w:sz w:val="32"/>
            <w:szCs w:val="32"/>
            <w:rPrChange w:id="678" w:author="卢颖东" w:date="2019-07-02T15:38:00Z">
              <w:rPr>
                <w:rFonts w:hint="eastAsia" w:ascii="仿宋_GB2312" w:hAnsi="宋体" w:eastAsia="仿宋_GB2312"/>
                <w:color w:val="000000"/>
                <w:sz w:val="32"/>
                <w:szCs w:val="32"/>
              </w:rPr>
            </w:rPrChange>
          </w:rPr>
          <w:delText>年</w:delText>
        </w:r>
      </w:del>
      <w:del w:id="680" w:author="谢浩然" w:date="2019-07-10T17:09:43Z">
        <w:r>
          <w:rPr>
            <w:rFonts w:hint="eastAsia" w:ascii="宋体" w:hAnsi="宋体" w:eastAsia="宋体" w:cs="宋体"/>
            <w:color w:val="000000"/>
            <w:sz w:val="32"/>
            <w:szCs w:val="32"/>
          </w:rPr>
          <w:delText>5</w:delText>
        </w:r>
      </w:del>
      <w:del w:id="681" w:author="谢浩然" w:date="2019-07-10T17:09:43Z">
        <w:r>
          <w:rPr>
            <w:rFonts w:hint="eastAsia" w:ascii="宋体" w:hAnsi="宋体" w:eastAsia="仿宋_GB2312"/>
            <w:color w:val="000000"/>
            <w:sz w:val="32"/>
            <w:szCs w:val="32"/>
            <w:rPrChange w:id="682" w:author="卢颖东" w:date="2019-07-02T15:38:00Z">
              <w:rPr>
                <w:rFonts w:hint="eastAsia" w:ascii="仿宋_GB2312" w:hAnsi="宋体" w:eastAsia="仿宋_GB2312"/>
                <w:color w:val="000000"/>
                <w:sz w:val="32"/>
                <w:szCs w:val="32"/>
              </w:rPr>
            </w:rPrChange>
          </w:rPr>
          <w:delText>月</w:delText>
        </w:r>
      </w:del>
      <w:del w:id="684" w:author="谢浩然" w:date="2019-07-10T17:09:43Z">
        <w:r>
          <w:rPr>
            <w:rFonts w:hint="eastAsia" w:ascii="宋体" w:hAnsi="宋体" w:eastAsia="宋体" w:cs="宋体"/>
            <w:color w:val="000000"/>
            <w:sz w:val="32"/>
            <w:szCs w:val="32"/>
          </w:rPr>
          <w:delText>1</w:delText>
        </w:r>
      </w:del>
      <w:del w:id="685" w:author="谢浩然" w:date="2019-07-10T17:09:43Z">
        <w:r>
          <w:rPr>
            <w:rFonts w:hint="eastAsia" w:ascii="宋体" w:hAnsi="宋体" w:eastAsia="仿宋_GB2312"/>
            <w:color w:val="000000"/>
            <w:sz w:val="32"/>
            <w:szCs w:val="32"/>
            <w:rPrChange w:id="686" w:author="卢颖东" w:date="2019-07-02T15:38:00Z">
              <w:rPr>
                <w:rFonts w:hint="eastAsia" w:ascii="仿宋_GB2312" w:hAnsi="宋体" w:eastAsia="仿宋_GB2312"/>
                <w:color w:val="000000"/>
                <w:sz w:val="32"/>
                <w:szCs w:val="32"/>
              </w:rPr>
            </w:rPrChange>
          </w:rPr>
          <w:delText>日施行以来，在贯彻落实《工会法》、</w:delText>
        </w:r>
      </w:del>
      <w:del w:id="688" w:author="谢浩然" w:date="2019-07-10T17:09:43Z">
        <w:r>
          <w:rPr>
            <w:rFonts w:hint="eastAsia" w:ascii="宋体" w:hAnsi="宋体" w:eastAsia="仿宋_GB2312"/>
            <w:color w:val="000000"/>
            <w:sz w:val="32"/>
            <w:szCs w:val="32"/>
            <w:rPrChange w:id="689" w:author="卢颖东" w:date="2019-07-02T15:38:00Z">
              <w:rPr>
                <w:rFonts w:hint="eastAsia" w:ascii="仿宋_GB2312" w:hAnsi="宋体" w:eastAsia="仿宋_GB2312"/>
                <w:color w:val="000000"/>
                <w:sz w:val="32"/>
                <w:szCs w:val="32"/>
              </w:rPr>
            </w:rPrChange>
          </w:rPr>
          <w:delText>促进劳动关系和谐稳定、推动我市工会事业发展</w:delText>
        </w:r>
      </w:del>
      <w:del w:id="691" w:author="谢浩然" w:date="2019-07-10T17:09:43Z">
        <w:r>
          <w:rPr>
            <w:rFonts w:hint="eastAsia" w:ascii="宋体" w:hAnsi="宋体" w:eastAsia="仿宋_GB2312"/>
            <w:color w:val="000000"/>
            <w:sz w:val="32"/>
            <w:szCs w:val="32"/>
            <w:rPrChange w:id="692" w:author="卢颖东" w:date="2019-07-02T15:38:00Z">
              <w:rPr>
                <w:rFonts w:hint="eastAsia" w:ascii="仿宋_GB2312" w:hAnsi="宋体" w:eastAsia="仿宋_GB2312"/>
                <w:color w:val="000000"/>
                <w:sz w:val="32"/>
                <w:szCs w:val="32"/>
              </w:rPr>
            </w:rPrChange>
          </w:rPr>
          <w:delText>、维护职工合法权益</w:delText>
        </w:r>
      </w:del>
      <w:del w:id="694" w:author="谢浩然" w:date="2019-07-10T17:09:43Z">
        <w:r>
          <w:rPr>
            <w:rFonts w:hint="eastAsia" w:ascii="宋体" w:hAnsi="宋体" w:eastAsia="仿宋_GB2312"/>
            <w:color w:val="000000"/>
            <w:sz w:val="32"/>
            <w:szCs w:val="32"/>
            <w:rPrChange w:id="695" w:author="卢颖东" w:date="2019-07-02T15:38:00Z">
              <w:rPr>
                <w:rFonts w:hint="eastAsia" w:ascii="仿宋_GB2312" w:hAnsi="宋体" w:eastAsia="仿宋_GB2312"/>
                <w:color w:val="000000"/>
                <w:sz w:val="32"/>
                <w:szCs w:val="32"/>
              </w:rPr>
            </w:rPrChange>
          </w:rPr>
          <w:delText>等方面发挥了重要作用。但是，《办法》</w:delText>
        </w:r>
      </w:del>
      <w:del w:id="697" w:author="谢浩然" w:date="2019-07-10T17:09:43Z">
        <w:r>
          <w:rPr>
            <w:rFonts w:hint="eastAsia" w:ascii="宋体" w:hAnsi="宋体" w:eastAsia="仿宋_GB2312"/>
            <w:color w:val="000000"/>
            <w:sz w:val="32"/>
            <w:szCs w:val="32"/>
            <w:lang w:eastAsia="zh-CN"/>
            <w:rPrChange w:id="698" w:author="卢颖东" w:date="2019-07-02T15:38:00Z">
              <w:rPr>
                <w:rFonts w:hint="eastAsia" w:ascii="仿宋_GB2312" w:hAnsi="宋体" w:eastAsia="仿宋_GB2312"/>
                <w:color w:val="000000"/>
                <w:sz w:val="32"/>
                <w:szCs w:val="32"/>
                <w:lang w:eastAsia="zh-CN"/>
              </w:rPr>
            </w:rPrChange>
          </w:rPr>
          <w:delText>制定较早</w:delText>
        </w:r>
      </w:del>
      <w:del w:id="700" w:author="谢浩然" w:date="2019-07-10T17:09:43Z">
        <w:r>
          <w:rPr>
            <w:rFonts w:hint="eastAsia" w:ascii="宋体" w:hAnsi="宋体" w:eastAsia="仿宋_GB2312"/>
            <w:color w:val="000000"/>
            <w:sz w:val="32"/>
            <w:szCs w:val="32"/>
            <w:rPrChange w:id="701" w:author="卢颖东" w:date="2019-07-02T15:38:00Z">
              <w:rPr>
                <w:rFonts w:hint="eastAsia" w:ascii="仿宋_GB2312" w:hAnsi="宋体" w:eastAsia="仿宋_GB2312"/>
                <w:color w:val="000000"/>
                <w:sz w:val="32"/>
                <w:szCs w:val="32"/>
              </w:rPr>
            </w:rPrChange>
          </w:rPr>
          <w:delText>，制定时所处的社会背景，工会工作实践已发生巨大变化。一方面，随着市场经济不断发展，市场主体数量快速增长，职工群体也不断壮大，劳动关系的主体及其利益诉求越来越多元化，劳动关系日益复杂，矛盾多发，出现了职工组建工会困难、集体协商机制不畅、</w:delText>
        </w:r>
      </w:del>
      <w:del w:id="703" w:author="谢浩然" w:date="2019-07-10T17:09:43Z">
        <w:r>
          <w:rPr>
            <w:rFonts w:hint="eastAsia" w:ascii="宋体" w:hAnsi="宋体" w:eastAsia="仿宋_GB2312"/>
            <w:color w:val="000000"/>
            <w:sz w:val="32"/>
            <w:szCs w:val="32"/>
            <w:lang w:eastAsia="zh-CN"/>
            <w:rPrChange w:id="704" w:author="卢颖东" w:date="2019-07-02T15:38:00Z">
              <w:rPr>
                <w:rFonts w:hint="eastAsia" w:ascii="仿宋_GB2312" w:hAnsi="宋体" w:eastAsia="仿宋_GB2312"/>
                <w:color w:val="000000"/>
                <w:sz w:val="32"/>
                <w:szCs w:val="32"/>
                <w:lang w:eastAsia="zh-CN"/>
              </w:rPr>
            </w:rPrChange>
          </w:rPr>
          <w:delText>职工</w:delText>
        </w:r>
      </w:del>
      <w:del w:id="706" w:author="谢浩然" w:date="2019-07-10T17:09:43Z">
        <w:r>
          <w:rPr>
            <w:rFonts w:hint="eastAsia" w:ascii="宋体" w:hAnsi="宋体" w:eastAsia="仿宋_GB2312"/>
            <w:color w:val="000000"/>
            <w:sz w:val="32"/>
            <w:szCs w:val="32"/>
            <w:rPrChange w:id="707" w:author="卢颖东" w:date="2019-07-02T15:38:00Z">
              <w:rPr>
                <w:rFonts w:hint="eastAsia" w:ascii="仿宋_GB2312" w:hAnsi="宋体" w:eastAsia="仿宋_GB2312"/>
                <w:color w:val="000000"/>
                <w:sz w:val="32"/>
                <w:szCs w:val="32"/>
              </w:rPr>
            </w:rPrChange>
          </w:rPr>
          <w:delText>民主</w:delText>
        </w:r>
      </w:del>
      <w:del w:id="709" w:author="谢浩然" w:date="2019-07-10T17:09:43Z">
        <w:r>
          <w:rPr>
            <w:rFonts w:hint="eastAsia" w:ascii="宋体" w:hAnsi="宋体" w:eastAsia="仿宋_GB2312"/>
            <w:color w:val="000000"/>
            <w:sz w:val="32"/>
            <w:szCs w:val="32"/>
            <w:lang w:eastAsia="zh-CN"/>
            <w:rPrChange w:id="710" w:author="卢颖东" w:date="2019-07-02T15:38:00Z">
              <w:rPr>
                <w:rFonts w:hint="eastAsia" w:ascii="仿宋_GB2312" w:hAnsi="宋体" w:eastAsia="仿宋_GB2312"/>
                <w:color w:val="000000"/>
                <w:sz w:val="32"/>
                <w:szCs w:val="32"/>
                <w:lang w:eastAsia="zh-CN"/>
              </w:rPr>
            </w:rPrChange>
          </w:rPr>
          <w:delText>权利保障不足</w:delText>
        </w:r>
      </w:del>
      <w:del w:id="712" w:author="谢浩然" w:date="2019-07-10T17:09:43Z">
        <w:r>
          <w:rPr>
            <w:rFonts w:hint="eastAsia" w:ascii="宋体" w:hAnsi="宋体" w:eastAsia="仿宋_GB2312"/>
            <w:color w:val="000000"/>
            <w:sz w:val="32"/>
            <w:szCs w:val="32"/>
            <w:rPrChange w:id="713" w:author="卢颖东" w:date="2019-07-02T15:38:00Z">
              <w:rPr>
                <w:rFonts w:hint="eastAsia" w:ascii="仿宋_GB2312" w:hAnsi="宋体" w:eastAsia="仿宋_GB2312"/>
                <w:color w:val="000000"/>
                <w:sz w:val="32"/>
                <w:szCs w:val="32"/>
              </w:rPr>
            </w:rPrChange>
          </w:rPr>
          <w:delText>等突出问题。另一方面，全市工会工作</w:delText>
        </w:r>
      </w:del>
      <w:del w:id="715" w:author="谢浩然" w:date="2019-07-10T17:09:43Z">
        <w:r>
          <w:rPr>
            <w:rFonts w:hint="eastAsia" w:ascii="宋体" w:hAnsi="宋体" w:eastAsia="仿宋_GB2312"/>
            <w:color w:val="000000"/>
            <w:sz w:val="32"/>
            <w:szCs w:val="32"/>
            <w:lang w:eastAsia="zh-CN"/>
            <w:rPrChange w:id="716" w:author="卢颖东" w:date="2019-07-02T15:38:00Z">
              <w:rPr>
                <w:rFonts w:hint="eastAsia" w:ascii="仿宋_GB2312" w:hAnsi="宋体" w:eastAsia="仿宋_GB2312"/>
                <w:color w:val="000000"/>
                <w:sz w:val="32"/>
                <w:szCs w:val="32"/>
                <w:lang w:eastAsia="zh-CN"/>
              </w:rPr>
            </w:rPrChange>
          </w:rPr>
          <w:delText>不断开展，在区域性、行业性工会组建以及开展集体协商等方面形成一些好的经验。因此，有必要通过地方立法将好的经验做法予以规范化、制度化，对现实中存在的问题予以回应，从而为我市工会工作开展提供法制保障。</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719" w:author="谢浩然" w:date="2019-07-10T17:09:43Z"/>
          <w:rFonts w:ascii="宋体" w:hAnsi="宋体" w:eastAsia="黑体" w:cs="黑体"/>
          <w:sz w:val="32"/>
          <w:szCs w:val="32"/>
          <w:rPrChange w:id="720" w:author="卢颖东" w:date="2019-07-02T15:38:00Z">
            <w:rPr>
              <w:del w:id="721" w:author="谢浩然" w:date="2019-07-10T17:09:43Z"/>
              <w:rFonts w:ascii="黑体" w:hAnsi="黑体" w:eastAsia="黑体" w:cs="黑体"/>
              <w:sz w:val="32"/>
              <w:szCs w:val="32"/>
            </w:rPr>
          </w:rPrChange>
        </w:rPr>
        <w:pPrChange w:id="718"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722" w:author="谢浩然" w:date="2019-07-10T17:09:43Z">
        <w:r>
          <w:rPr>
            <w:rFonts w:hint="eastAsia" w:ascii="宋体" w:hAnsi="宋体" w:eastAsia="黑体" w:cs="黑体"/>
            <w:sz w:val="32"/>
            <w:szCs w:val="32"/>
            <w:rPrChange w:id="723" w:author="卢颖东" w:date="2019-07-02T15:38:00Z">
              <w:rPr>
                <w:rFonts w:hint="eastAsia" w:ascii="黑体" w:hAnsi="黑体" w:eastAsia="黑体" w:cs="黑体"/>
                <w:sz w:val="32"/>
                <w:szCs w:val="32"/>
              </w:rPr>
            </w:rPrChange>
          </w:rPr>
          <w:delText>二、修订草案形成的过程</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726" w:author="谢浩然" w:date="2019-07-10T17:09:43Z"/>
          <w:rFonts w:ascii="宋体" w:hAnsi="宋体" w:eastAsia="仿宋_GB2312" w:cs="仿宋_GB2312"/>
          <w:sz w:val="32"/>
          <w:szCs w:val="32"/>
          <w:rPrChange w:id="727" w:author="卢颖东" w:date="2019-07-02T15:38:00Z">
            <w:rPr>
              <w:del w:id="728" w:author="谢浩然" w:date="2019-07-10T17:09:43Z"/>
              <w:rFonts w:ascii="仿宋_GB2312" w:hAnsi="仿宋_GB2312" w:eastAsia="仿宋_GB2312" w:cs="仿宋_GB2312"/>
              <w:sz w:val="32"/>
              <w:szCs w:val="32"/>
            </w:rPr>
          </w:rPrChange>
        </w:rPr>
        <w:pPrChange w:id="725"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729" w:author="谢浩然" w:date="2019-07-10T17:09:43Z">
        <w:r>
          <w:rPr>
            <w:rFonts w:hint="eastAsia" w:ascii="宋体" w:hAnsi="宋体" w:eastAsia="仿宋_GB2312" w:cs="仿宋_GB2312"/>
            <w:sz w:val="32"/>
            <w:szCs w:val="32"/>
            <w:rPrChange w:id="730" w:author="卢颖东" w:date="2019-07-02T15:38:00Z">
              <w:rPr>
                <w:rFonts w:hint="eastAsia" w:ascii="仿宋_GB2312" w:hAnsi="仿宋_GB2312" w:eastAsia="仿宋_GB2312" w:cs="仿宋_GB2312"/>
                <w:sz w:val="32"/>
                <w:szCs w:val="32"/>
              </w:rPr>
            </w:rPrChange>
          </w:rPr>
          <w:delText>今年2月，《办法》的修订作为提案项目列入了《广州市人大常委会</w:delText>
        </w:r>
      </w:del>
      <w:del w:id="732" w:author="谢浩然" w:date="2019-07-10T17:09:43Z">
        <w:r>
          <w:rPr>
            <w:rFonts w:hint="eastAsia" w:ascii="宋体" w:hAnsi="宋体" w:eastAsia="宋体" w:cs="宋体"/>
            <w:sz w:val="32"/>
            <w:szCs w:val="32"/>
          </w:rPr>
          <w:delText>2018</w:delText>
        </w:r>
      </w:del>
      <w:del w:id="733" w:author="谢浩然" w:date="2019-07-10T17:09:43Z">
        <w:r>
          <w:rPr>
            <w:rFonts w:hint="eastAsia" w:ascii="宋体" w:hAnsi="宋体" w:eastAsia="仿宋_GB2312" w:cs="仿宋_GB2312"/>
            <w:sz w:val="32"/>
            <w:szCs w:val="32"/>
            <w:rPrChange w:id="734" w:author="卢颖东" w:date="2019-07-02T15:38:00Z">
              <w:rPr>
                <w:rFonts w:hint="eastAsia" w:ascii="仿宋_GB2312" w:hAnsi="仿宋_GB2312" w:eastAsia="仿宋_GB2312" w:cs="仿宋_GB2312"/>
                <w:sz w:val="32"/>
                <w:szCs w:val="32"/>
              </w:rPr>
            </w:rPrChange>
          </w:rPr>
          <w:delText>年度立法计划》。根据安排，法规修订草案由市总工会负责起草。市总工会经过多方面征求意见，于</w:delText>
        </w:r>
      </w:del>
      <w:del w:id="736" w:author="谢浩然" w:date="2019-07-10T17:09:43Z">
        <w:r>
          <w:rPr>
            <w:rFonts w:hint="eastAsia" w:ascii="宋体" w:hAnsi="宋体" w:eastAsia="宋体" w:cs="宋体"/>
            <w:sz w:val="32"/>
            <w:szCs w:val="32"/>
          </w:rPr>
          <w:delText>8</w:delText>
        </w:r>
      </w:del>
      <w:del w:id="737" w:author="谢浩然" w:date="2019-07-10T17:09:43Z">
        <w:r>
          <w:rPr>
            <w:rFonts w:hint="eastAsia" w:ascii="宋体" w:hAnsi="宋体" w:eastAsia="仿宋_GB2312" w:cs="仿宋_GB2312"/>
            <w:sz w:val="32"/>
            <w:szCs w:val="32"/>
            <w:rPrChange w:id="738" w:author="卢颖东" w:date="2019-07-02T15:38:00Z">
              <w:rPr>
                <w:rFonts w:hint="eastAsia" w:ascii="仿宋_GB2312" w:hAnsi="仿宋_GB2312" w:eastAsia="仿宋_GB2312" w:cs="仿宋_GB2312"/>
                <w:sz w:val="32"/>
                <w:szCs w:val="32"/>
              </w:rPr>
            </w:rPrChange>
          </w:rPr>
          <w:delText>月份向法制工委提出《广州市实施</w:delText>
        </w:r>
      </w:del>
      <w:del w:id="740" w:author="谢浩然" w:date="2019-07-10T17:09:43Z">
        <w:r>
          <w:rPr>
            <w:rFonts w:hint="eastAsia" w:ascii="宋体" w:hAnsi="宋体" w:eastAsia="仿宋_GB2312" w:cs="仿宋_GB2312"/>
            <w:sz w:val="32"/>
            <w:szCs w:val="32"/>
            <w:lang w:eastAsia="zh-CN"/>
            <w:rPrChange w:id="741" w:author="卢颖东" w:date="2019-07-02T15:38:00Z">
              <w:rPr>
                <w:rFonts w:hint="eastAsia" w:ascii="仿宋_GB2312" w:hAnsi="仿宋_GB2312" w:eastAsia="仿宋_GB2312" w:cs="仿宋_GB2312"/>
                <w:sz w:val="32"/>
                <w:szCs w:val="32"/>
                <w:lang w:eastAsia="zh-CN"/>
              </w:rPr>
            </w:rPrChange>
          </w:rPr>
          <w:delText>〈</w:delText>
        </w:r>
      </w:del>
      <w:del w:id="743" w:author="谢浩然" w:date="2019-07-10T17:09:43Z">
        <w:r>
          <w:rPr>
            <w:rFonts w:hint="eastAsia" w:ascii="宋体" w:hAnsi="宋体" w:eastAsia="仿宋_GB2312" w:cs="仿宋_GB2312"/>
            <w:sz w:val="32"/>
            <w:szCs w:val="32"/>
            <w:rPrChange w:id="744" w:author="卢颖东" w:date="2019-07-02T15:38:00Z">
              <w:rPr>
                <w:rFonts w:hint="eastAsia" w:ascii="仿宋_GB2312" w:hAnsi="仿宋_GB2312" w:eastAsia="仿宋_GB2312" w:cs="仿宋_GB2312"/>
                <w:sz w:val="32"/>
                <w:szCs w:val="32"/>
              </w:rPr>
            </w:rPrChange>
          </w:rPr>
          <w:delText>中华人民共和国工会法</w:delText>
        </w:r>
      </w:del>
      <w:del w:id="746" w:author="谢浩然" w:date="2019-07-10T17:09:43Z">
        <w:r>
          <w:rPr>
            <w:rFonts w:hint="eastAsia" w:ascii="宋体" w:hAnsi="宋体" w:eastAsia="仿宋_GB2312" w:cs="仿宋_GB2312"/>
            <w:sz w:val="32"/>
            <w:szCs w:val="32"/>
            <w:lang w:eastAsia="zh-CN"/>
            <w:rPrChange w:id="747" w:author="卢颖东" w:date="2019-07-02T15:38:00Z">
              <w:rPr>
                <w:rFonts w:hint="eastAsia" w:ascii="仿宋_GB2312" w:hAnsi="仿宋_GB2312" w:eastAsia="仿宋_GB2312" w:cs="仿宋_GB2312"/>
                <w:sz w:val="32"/>
                <w:szCs w:val="32"/>
                <w:lang w:eastAsia="zh-CN"/>
              </w:rPr>
            </w:rPrChange>
          </w:rPr>
          <w:delText>〉</w:delText>
        </w:r>
      </w:del>
      <w:del w:id="749" w:author="谢浩然" w:date="2019-07-10T17:09:43Z">
        <w:r>
          <w:rPr>
            <w:rFonts w:hint="eastAsia" w:ascii="宋体" w:hAnsi="宋体" w:eastAsia="仿宋_GB2312" w:cs="仿宋_GB2312"/>
            <w:sz w:val="32"/>
            <w:szCs w:val="32"/>
            <w:rPrChange w:id="750" w:author="卢颖东" w:date="2019-07-02T15:38:00Z">
              <w:rPr>
                <w:rFonts w:hint="eastAsia" w:ascii="仿宋_GB2312" w:hAnsi="仿宋_GB2312" w:eastAsia="仿宋_GB2312" w:cs="仿宋_GB2312"/>
                <w:sz w:val="32"/>
                <w:szCs w:val="32"/>
              </w:rPr>
            </w:rPrChange>
          </w:rPr>
          <w:delText>办法（修订草案建议稿）》（以下简称修订草案建议稿）。</w:delText>
        </w:r>
      </w:del>
      <w:del w:id="752" w:author="谢浩然" w:date="2019-07-10T17:09:43Z">
        <w:r>
          <w:rPr>
            <w:rFonts w:hint="eastAsia" w:ascii="宋体" w:hAnsi="宋体" w:eastAsia="仿宋_GB2312" w:cs="仿宋_GB2312"/>
            <w:sz w:val="32"/>
            <w:szCs w:val="32"/>
            <w:lang w:eastAsia="zh-CN"/>
            <w:rPrChange w:id="753" w:author="卢颖东" w:date="2019-07-02T15:38:00Z">
              <w:rPr>
                <w:rFonts w:hint="eastAsia" w:ascii="仿宋_GB2312" w:hAnsi="仿宋_GB2312" w:eastAsia="仿宋_GB2312" w:cs="仿宋_GB2312"/>
                <w:sz w:val="32"/>
                <w:szCs w:val="32"/>
                <w:lang w:eastAsia="zh-CN"/>
              </w:rPr>
            </w:rPrChange>
          </w:rPr>
          <w:delText>为做好修订草案的修改和提案工作，</w:delText>
        </w:r>
      </w:del>
      <w:del w:id="755" w:author="谢浩然" w:date="2019-07-10T17:09:43Z">
        <w:r>
          <w:rPr>
            <w:rFonts w:hint="eastAsia" w:ascii="宋体" w:hAnsi="宋体" w:eastAsia="仿宋_GB2312" w:cs="仿宋_GB2312"/>
            <w:sz w:val="32"/>
            <w:szCs w:val="32"/>
            <w:rPrChange w:id="756" w:author="卢颖东" w:date="2019-07-02T15:38:00Z">
              <w:rPr>
                <w:rFonts w:hint="eastAsia" w:ascii="仿宋_GB2312" w:hAnsi="仿宋_GB2312" w:eastAsia="仿宋_GB2312" w:cs="仿宋_GB2312"/>
                <w:sz w:val="32"/>
                <w:szCs w:val="32"/>
              </w:rPr>
            </w:rPrChange>
          </w:rPr>
          <w:delText>法制工委组织部分常委会组成人员、法</w:delText>
        </w:r>
      </w:del>
      <w:del w:id="758" w:author="谢浩然" w:date="2019-07-10T17:09:43Z">
        <w:r>
          <w:rPr>
            <w:rFonts w:hint="eastAsia" w:ascii="宋体" w:hAnsi="宋体" w:eastAsia="仿宋_GB2312" w:cs="仿宋_GB2312"/>
            <w:sz w:val="32"/>
            <w:szCs w:val="32"/>
            <w:lang w:eastAsia="zh-CN"/>
            <w:rPrChange w:id="759" w:author="卢颖东" w:date="2019-07-02T15:38:00Z">
              <w:rPr>
                <w:rFonts w:hint="eastAsia" w:ascii="仿宋_GB2312" w:hAnsi="仿宋_GB2312" w:eastAsia="仿宋_GB2312" w:cs="仿宋_GB2312"/>
                <w:sz w:val="32"/>
                <w:szCs w:val="32"/>
                <w:lang w:eastAsia="zh-CN"/>
              </w:rPr>
            </w:rPrChange>
          </w:rPr>
          <w:delText>制</w:delText>
        </w:r>
      </w:del>
      <w:del w:id="761" w:author="谢浩然" w:date="2019-07-10T17:09:43Z">
        <w:r>
          <w:rPr>
            <w:rFonts w:hint="eastAsia" w:ascii="宋体" w:hAnsi="宋体" w:eastAsia="仿宋_GB2312" w:cs="仿宋_GB2312"/>
            <w:sz w:val="32"/>
            <w:szCs w:val="32"/>
            <w:rPrChange w:id="762" w:author="卢颖东" w:date="2019-07-02T15:38:00Z">
              <w:rPr>
                <w:rFonts w:hint="eastAsia" w:ascii="仿宋_GB2312" w:hAnsi="仿宋_GB2312" w:eastAsia="仿宋_GB2312" w:cs="仿宋_GB2312"/>
                <w:sz w:val="32"/>
                <w:szCs w:val="32"/>
              </w:rPr>
            </w:rPrChange>
          </w:rPr>
          <w:delText>委委员以及市总工会相关负责人到北京、天津、上海等地</w:delText>
        </w:r>
      </w:del>
      <w:del w:id="764" w:author="谢浩然" w:date="2019-07-10T17:09:43Z">
        <w:r>
          <w:rPr>
            <w:rFonts w:hint="eastAsia" w:ascii="宋体" w:hAnsi="宋体" w:eastAsia="仿宋_GB2312" w:cs="仿宋_GB2312"/>
            <w:sz w:val="32"/>
            <w:szCs w:val="32"/>
            <w:lang w:eastAsia="zh-CN"/>
            <w:rPrChange w:id="765" w:author="卢颖东" w:date="2019-07-02T15:38:00Z">
              <w:rPr>
                <w:rFonts w:hint="eastAsia" w:ascii="仿宋_GB2312" w:hAnsi="仿宋_GB2312" w:eastAsia="仿宋_GB2312" w:cs="仿宋_GB2312"/>
                <w:sz w:val="32"/>
                <w:szCs w:val="32"/>
                <w:lang w:eastAsia="zh-CN"/>
              </w:rPr>
            </w:rPrChange>
          </w:rPr>
          <w:delText>开展立法调研活动</w:delText>
        </w:r>
      </w:del>
      <w:del w:id="767" w:author="谢浩然" w:date="2019-07-10T17:09:43Z">
        <w:r>
          <w:rPr>
            <w:rFonts w:hint="eastAsia" w:ascii="宋体" w:hAnsi="宋体" w:eastAsia="仿宋_GB2312" w:cs="仿宋_GB2312"/>
            <w:sz w:val="32"/>
            <w:szCs w:val="32"/>
            <w:rPrChange w:id="768" w:author="卢颖东" w:date="2019-07-02T15:38:00Z">
              <w:rPr>
                <w:rFonts w:hint="eastAsia" w:ascii="仿宋_GB2312" w:hAnsi="仿宋_GB2312" w:eastAsia="仿宋_GB2312" w:cs="仿宋_GB2312"/>
                <w:sz w:val="32"/>
                <w:szCs w:val="32"/>
              </w:rPr>
            </w:rPrChange>
          </w:rPr>
          <w:delText>。法制工委向全社会、市、区人民政府、市中级人民法院、市人民检察院、市法学会、市律协以及群团组织书面征求意见，并召开了多场立法论证会与座谈会，广泛听取各方面意见。</w:delText>
        </w:r>
      </w:del>
      <w:del w:id="770" w:author="谢浩然" w:date="2019-07-10T17:09:43Z">
        <w:r>
          <w:rPr>
            <w:rFonts w:hint="eastAsia" w:ascii="宋体" w:hAnsi="宋体" w:eastAsia="仿宋_GB2312" w:cs="仿宋_GB2312"/>
            <w:sz w:val="32"/>
            <w:szCs w:val="32"/>
            <w:lang w:eastAsia="zh-CN"/>
            <w:rPrChange w:id="771" w:author="卢颖东" w:date="2019-07-02T15:38:00Z">
              <w:rPr>
                <w:rFonts w:hint="eastAsia" w:ascii="仿宋_GB2312" w:hAnsi="仿宋_GB2312" w:eastAsia="仿宋_GB2312" w:cs="仿宋_GB2312"/>
                <w:sz w:val="32"/>
                <w:szCs w:val="32"/>
                <w:lang w:eastAsia="zh-CN"/>
              </w:rPr>
            </w:rPrChange>
          </w:rPr>
          <w:delText>法制委员会召开第二十八次会议，对修订草案建议稿进行统一审议，并</w:delText>
        </w:r>
      </w:del>
      <w:del w:id="773" w:author="谢浩然" w:date="2019-07-10T17:09:43Z">
        <w:r>
          <w:rPr>
            <w:rFonts w:hint="eastAsia" w:ascii="宋体" w:hAnsi="宋体" w:eastAsia="仿宋_GB2312" w:cs="仿宋_GB2312"/>
            <w:sz w:val="32"/>
            <w:szCs w:val="32"/>
            <w:rPrChange w:id="774" w:author="卢颖东" w:date="2019-07-02T15:38:00Z">
              <w:rPr>
                <w:rFonts w:hint="eastAsia" w:ascii="仿宋_GB2312" w:hAnsi="仿宋_GB2312" w:eastAsia="仿宋_GB2312" w:cs="仿宋_GB2312"/>
                <w:sz w:val="32"/>
                <w:szCs w:val="32"/>
              </w:rPr>
            </w:rPrChange>
          </w:rPr>
          <w:delText>根据各方面意见进行修改，</w:delText>
        </w:r>
      </w:del>
      <w:del w:id="776" w:author="谢浩然" w:date="2019-07-10T17:09:43Z">
        <w:r>
          <w:rPr>
            <w:rFonts w:hint="eastAsia" w:ascii="宋体" w:hAnsi="宋体" w:eastAsia="仿宋_GB2312" w:cs="仿宋_GB2312"/>
            <w:sz w:val="32"/>
            <w:szCs w:val="32"/>
            <w:lang w:eastAsia="zh-CN"/>
            <w:rPrChange w:id="777" w:author="卢颖东" w:date="2019-07-02T15:38:00Z">
              <w:rPr>
                <w:rFonts w:hint="eastAsia" w:ascii="仿宋_GB2312" w:hAnsi="仿宋_GB2312" w:eastAsia="仿宋_GB2312" w:cs="仿宋_GB2312"/>
                <w:sz w:val="32"/>
                <w:szCs w:val="32"/>
                <w:lang w:eastAsia="zh-CN"/>
              </w:rPr>
            </w:rPrChange>
          </w:rPr>
          <w:delText>提出了</w:delText>
        </w:r>
      </w:del>
      <w:del w:id="779" w:author="谢浩然" w:date="2019-07-10T17:09:43Z">
        <w:r>
          <w:rPr>
            <w:rFonts w:hint="eastAsia" w:ascii="宋体" w:hAnsi="宋体" w:eastAsia="仿宋_GB2312" w:cs="仿宋_GB2312"/>
            <w:sz w:val="32"/>
            <w:szCs w:val="32"/>
            <w:rPrChange w:id="780" w:author="卢颖东" w:date="2019-07-02T15:38:00Z">
              <w:rPr>
                <w:rFonts w:hint="eastAsia" w:ascii="仿宋_GB2312" w:hAnsi="仿宋_GB2312" w:eastAsia="仿宋_GB2312" w:cs="仿宋_GB2312"/>
                <w:sz w:val="32"/>
                <w:szCs w:val="32"/>
              </w:rPr>
            </w:rPrChange>
          </w:rPr>
          <w:delText>《广州市实施</w:delText>
        </w:r>
      </w:del>
      <w:del w:id="782" w:author="谢浩然" w:date="2019-07-10T17:09:43Z">
        <w:r>
          <w:rPr>
            <w:rFonts w:hint="eastAsia" w:ascii="宋体" w:hAnsi="宋体" w:eastAsia="仿宋_GB2312" w:cs="仿宋_GB2312"/>
            <w:sz w:val="32"/>
            <w:szCs w:val="32"/>
            <w:lang w:eastAsia="zh-CN"/>
            <w:rPrChange w:id="783" w:author="卢颖东" w:date="2019-07-02T15:38:00Z">
              <w:rPr>
                <w:rFonts w:hint="eastAsia" w:ascii="仿宋_GB2312" w:hAnsi="仿宋_GB2312" w:eastAsia="仿宋_GB2312" w:cs="仿宋_GB2312"/>
                <w:sz w:val="32"/>
                <w:szCs w:val="32"/>
                <w:lang w:eastAsia="zh-CN"/>
              </w:rPr>
            </w:rPrChange>
          </w:rPr>
          <w:delText>〈</w:delText>
        </w:r>
      </w:del>
      <w:del w:id="785" w:author="谢浩然" w:date="2019-07-10T17:09:43Z">
        <w:r>
          <w:rPr>
            <w:rFonts w:hint="eastAsia" w:ascii="宋体" w:hAnsi="宋体" w:eastAsia="仿宋_GB2312" w:cs="仿宋_GB2312"/>
            <w:sz w:val="32"/>
            <w:szCs w:val="32"/>
            <w:rPrChange w:id="786" w:author="卢颖东" w:date="2019-07-02T15:38:00Z">
              <w:rPr>
                <w:rFonts w:hint="eastAsia" w:ascii="仿宋_GB2312" w:hAnsi="仿宋_GB2312" w:eastAsia="仿宋_GB2312" w:cs="仿宋_GB2312"/>
                <w:sz w:val="32"/>
                <w:szCs w:val="32"/>
              </w:rPr>
            </w:rPrChange>
          </w:rPr>
          <w:delText>中华人民共和国工会法</w:delText>
        </w:r>
      </w:del>
      <w:del w:id="788" w:author="谢浩然" w:date="2019-07-10T17:09:43Z">
        <w:r>
          <w:rPr>
            <w:rFonts w:hint="eastAsia" w:ascii="宋体" w:hAnsi="宋体" w:eastAsia="仿宋_GB2312" w:cs="仿宋_GB2312"/>
            <w:sz w:val="32"/>
            <w:szCs w:val="32"/>
            <w:lang w:eastAsia="zh-CN"/>
            <w:rPrChange w:id="789" w:author="卢颖东" w:date="2019-07-02T15:38:00Z">
              <w:rPr>
                <w:rFonts w:hint="eastAsia" w:ascii="仿宋_GB2312" w:hAnsi="仿宋_GB2312" w:eastAsia="仿宋_GB2312" w:cs="仿宋_GB2312"/>
                <w:sz w:val="32"/>
                <w:szCs w:val="32"/>
                <w:lang w:eastAsia="zh-CN"/>
              </w:rPr>
            </w:rPrChange>
          </w:rPr>
          <w:delText>〉</w:delText>
        </w:r>
      </w:del>
      <w:del w:id="791" w:author="谢浩然" w:date="2019-07-10T17:09:43Z">
        <w:r>
          <w:rPr>
            <w:rFonts w:hint="eastAsia" w:ascii="宋体" w:hAnsi="宋体" w:eastAsia="仿宋_GB2312" w:cs="仿宋_GB2312"/>
            <w:sz w:val="32"/>
            <w:szCs w:val="32"/>
            <w:rPrChange w:id="792" w:author="卢颖东" w:date="2019-07-02T15:38:00Z">
              <w:rPr>
                <w:rFonts w:hint="eastAsia" w:ascii="仿宋_GB2312" w:hAnsi="仿宋_GB2312" w:eastAsia="仿宋_GB2312" w:cs="仿宋_GB2312"/>
                <w:sz w:val="32"/>
                <w:szCs w:val="32"/>
              </w:rPr>
            </w:rPrChange>
          </w:rPr>
          <w:delText>办法（修订草案）》。</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795" w:author="谢浩然" w:date="2019-07-10T17:09:43Z"/>
          <w:rFonts w:ascii="宋体" w:hAnsi="宋体" w:eastAsia="黑体" w:cs="黑体"/>
          <w:sz w:val="32"/>
          <w:szCs w:val="32"/>
          <w:rPrChange w:id="796" w:author="卢颖东" w:date="2019-07-02T15:38:00Z">
            <w:rPr>
              <w:del w:id="797" w:author="谢浩然" w:date="2019-07-10T17:09:43Z"/>
              <w:rFonts w:ascii="黑体" w:hAnsi="黑体" w:eastAsia="黑体" w:cs="黑体"/>
              <w:sz w:val="32"/>
              <w:szCs w:val="32"/>
            </w:rPr>
          </w:rPrChange>
        </w:rPr>
        <w:pPrChange w:id="794"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798" w:author="谢浩然" w:date="2019-07-10T17:09:43Z">
        <w:r>
          <w:rPr>
            <w:rFonts w:hint="eastAsia" w:ascii="宋体" w:hAnsi="宋体" w:eastAsia="黑体" w:cs="黑体"/>
            <w:sz w:val="32"/>
            <w:szCs w:val="32"/>
            <w:rPrChange w:id="799" w:author="卢颖东" w:date="2019-07-02T15:38:00Z">
              <w:rPr>
                <w:rFonts w:hint="eastAsia" w:ascii="黑体" w:hAnsi="黑体" w:eastAsia="黑体" w:cs="黑体"/>
                <w:sz w:val="32"/>
                <w:szCs w:val="32"/>
              </w:rPr>
            </w:rPrChange>
          </w:rPr>
          <w:delText>三、修改的主要内容和需要说明的主要问题</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802" w:author="谢浩然" w:date="2019-07-10T17:09:43Z"/>
          <w:rFonts w:ascii="宋体" w:hAnsi="宋体" w:eastAsia="仿宋_GB2312" w:cs="仿宋_GB2312"/>
          <w:sz w:val="32"/>
          <w:szCs w:val="32"/>
          <w:rPrChange w:id="803" w:author="卢颖东" w:date="2019-07-02T15:38:00Z">
            <w:rPr>
              <w:del w:id="804" w:author="谢浩然" w:date="2019-07-10T17:09:43Z"/>
              <w:rFonts w:ascii="仿宋_GB2312" w:hAnsi="仿宋_GB2312" w:eastAsia="仿宋_GB2312" w:cs="仿宋_GB2312"/>
              <w:sz w:val="32"/>
              <w:szCs w:val="32"/>
            </w:rPr>
          </w:rPrChange>
        </w:rPr>
        <w:pPrChange w:id="801"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805" w:author="谢浩然" w:date="2019-07-10T17:09:43Z">
        <w:r>
          <w:rPr>
            <w:rFonts w:hint="eastAsia" w:ascii="宋体" w:hAnsi="宋体" w:eastAsia="仿宋_GB2312" w:cs="仿宋_GB2312"/>
            <w:sz w:val="32"/>
            <w:szCs w:val="32"/>
            <w:rPrChange w:id="806" w:author="卢颖东" w:date="2019-07-02T15:38:00Z">
              <w:rPr>
                <w:rFonts w:hint="eastAsia" w:ascii="仿宋_GB2312" w:hAnsi="仿宋_GB2312" w:eastAsia="仿宋_GB2312" w:cs="仿宋_GB2312"/>
                <w:sz w:val="32"/>
                <w:szCs w:val="32"/>
              </w:rPr>
            </w:rPrChange>
          </w:rPr>
          <w:delText>修订草案对《办法》作了十几处的修改</w:delText>
        </w:r>
      </w:del>
      <w:del w:id="808" w:author="谢浩然" w:date="2019-07-10T17:09:43Z">
        <w:r>
          <w:rPr>
            <w:rFonts w:hint="eastAsia" w:ascii="宋体" w:hAnsi="宋体" w:eastAsia="仿宋_GB2312" w:cs="仿宋_GB2312"/>
            <w:sz w:val="32"/>
            <w:szCs w:val="32"/>
            <w:lang w:eastAsia="zh-CN"/>
            <w:rPrChange w:id="809" w:author="卢颖东" w:date="2019-07-02T15:38:00Z">
              <w:rPr>
                <w:rFonts w:hint="eastAsia" w:ascii="仿宋_GB2312" w:hAnsi="仿宋_GB2312" w:eastAsia="仿宋_GB2312" w:cs="仿宋_GB2312"/>
                <w:sz w:val="32"/>
                <w:szCs w:val="32"/>
                <w:lang w:eastAsia="zh-CN"/>
              </w:rPr>
            </w:rPrChange>
          </w:rPr>
          <w:delText>，分别对</w:delText>
        </w:r>
      </w:del>
      <w:del w:id="811" w:author="谢浩然" w:date="2019-07-10T17:09:43Z">
        <w:r>
          <w:rPr>
            <w:rFonts w:hint="eastAsia" w:ascii="宋体" w:hAnsi="宋体" w:eastAsia="仿宋_GB2312" w:cs="仿宋_GB2312"/>
            <w:sz w:val="32"/>
            <w:szCs w:val="32"/>
            <w:rPrChange w:id="812" w:author="卢颖东" w:date="2019-07-02T15:38:00Z">
              <w:rPr>
                <w:rFonts w:hint="eastAsia" w:ascii="仿宋_GB2312" w:hAnsi="仿宋_GB2312" w:eastAsia="仿宋_GB2312" w:cs="仿宋_GB2312"/>
                <w:sz w:val="32"/>
                <w:szCs w:val="32"/>
              </w:rPr>
            </w:rPrChange>
          </w:rPr>
          <w:delText>职工代表大会制度</w:delText>
        </w:r>
      </w:del>
      <w:del w:id="814" w:author="谢浩然" w:date="2019-07-10T17:09:43Z">
        <w:r>
          <w:rPr>
            <w:rFonts w:hint="eastAsia" w:ascii="宋体" w:hAnsi="宋体" w:eastAsia="仿宋_GB2312" w:cs="仿宋_GB2312"/>
            <w:sz w:val="32"/>
            <w:szCs w:val="32"/>
            <w:lang w:eastAsia="zh-CN"/>
            <w:rPrChange w:id="815" w:author="卢颖东" w:date="2019-07-02T15:38:00Z">
              <w:rPr>
                <w:rFonts w:hint="eastAsia" w:ascii="仿宋_GB2312" w:hAnsi="仿宋_GB2312" w:eastAsia="仿宋_GB2312" w:cs="仿宋_GB2312"/>
                <w:sz w:val="32"/>
                <w:szCs w:val="32"/>
                <w:lang w:eastAsia="zh-CN"/>
              </w:rPr>
            </w:rPrChange>
          </w:rPr>
          <w:delText>的</w:delText>
        </w:r>
      </w:del>
      <w:del w:id="817" w:author="谢浩然" w:date="2019-07-10T17:09:43Z">
        <w:r>
          <w:rPr>
            <w:rFonts w:hint="eastAsia" w:ascii="宋体" w:hAnsi="宋体" w:eastAsia="仿宋_GB2312" w:cs="仿宋_GB2312"/>
            <w:sz w:val="32"/>
            <w:szCs w:val="32"/>
            <w:rPrChange w:id="818" w:author="卢颖东" w:date="2019-07-02T15:38:00Z">
              <w:rPr>
                <w:rFonts w:hint="eastAsia" w:ascii="仿宋_GB2312" w:hAnsi="仿宋_GB2312" w:eastAsia="仿宋_GB2312" w:cs="仿宋_GB2312"/>
                <w:sz w:val="32"/>
                <w:szCs w:val="32"/>
              </w:rPr>
            </w:rPrChange>
          </w:rPr>
          <w:delText>建立以及职工代表大会审议通过权</w:delText>
        </w:r>
      </w:del>
      <w:del w:id="820" w:author="谢浩然" w:date="2019-07-10T17:09:43Z">
        <w:r>
          <w:rPr>
            <w:rFonts w:hint="eastAsia" w:ascii="宋体" w:hAnsi="宋体" w:eastAsia="仿宋_GB2312" w:cs="仿宋_GB2312"/>
            <w:sz w:val="32"/>
            <w:szCs w:val="32"/>
            <w:lang w:eastAsia="zh-CN"/>
            <w:rPrChange w:id="821" w:author="卢颖东" w:date="2019-07-02T15:38:00Z">
              <w:rPr>
                <w:rFonts w:hint="eastAsia" w:ascii="仿宋_GB2312" w:hAnsi="仿宋_GB2312" w:eastAsia="仿宋_GB2312" w:cs="仿宋_GB2312"/>
                <w:sz w:val="32"/>
                <w:szCs w:val="32"/>
                <w:lang w:eastAsia="zh-CN"/>
              </w:rPr>
            </w:rPrChange>
          </w:rPr>
          <w:delText>、</w:delText>
        </w:r>
      </w:del>
      <w:del w:id="823" w:author="谢浩然" w:date="2019-07-10T17:09:43Z">
        <w:r>
          <w:rPr>
            <w:rFonts w:hint="eastAsia" w:ascii="宋体" w:hAnsi="宋体" w:eastAsia="仿宋_GB2312" w:cs="仿宋_GB2312"/>
            <w:sz w:val="32"/>
            <w:szCs w:val="32"/>
            <w:rPrChange w:id="824" w:author="卢颖东" w:date="2019-07-02T15:38:00Z">
              <w:rPr>
                <w:rFonts w:hint="eastAsia" w:ascii="仿宋_GB2312" w:hAnsi="仿宋_GB2312" w:eastAsia="仿宋_GB2312" w:cs="仿宋_GB2312"/>
                <w:sz w:val="32"/>
                <w:szCs w:val="32"/>
              </w:rPr>
            </w:rPrChange>
          </w:rPr>
          <w:delText>企业基层工会干部任职回避</w:delText>
        </w:r>
      </w:del>
      <w:del w:id="826" w:author="谢浩然" w:date="2019-07-10T17:09:43Z">
        <w:r>
          <w:rPr>
            <w:rFonts w:hint="eastAsia" w:ascii="宋体" w:hAnsi="宋体" w:eastAsia="仿宋_GB2312" w:cs="仿宋_GB2312"/>
            <w:sz w:val="32"/>
            <w:szCs w:val="32"/>
            <w:lang w:eastAsia="zh-CN"/>
            <w:rPrChange w:id="827" w:author="卢颖东" w:date="2019-07-02T15:38:00Z">
              <w:rPr>
                <w:rFonts w:hint="eastAsia" w:ascii="仿宋_GB2312" w:hAnsi="仿宋_GB2312" w:eastAsia="仿宋_GB2312" w:cs="仿宋_GB2312"/>
                <w:sz w:val="32"/>
                <w:szCs w:val="32"/>
                <w:lang w:eastAsia="zh-CN"/>
              </w:rPr>
            </w:rPrChange>
          </w:rPr>
          <w:delText>、</w:delText>
        </w:r>
      </w:del>
      <w:del w:id="829" w:author="谢浩然" w:date="2019-07-10T17:09:43Z">
        <w:r>
          <w:rPr>
            <w:rFonts w:hint="eastAsia" w:ascii="宋体" w:hAnsi="宋体" w:eastAsia="仿宋_GB2312" w:cs="仿宋_GB2312"/>
            <w:sz w:val="32"/>
            <w:szCs w:val="32"/>
            <w:rPrChange w:id="830" w:author="卢颖东" w:date="2019-07-02T15:38:00Z">
              <w:rPr>
                <w:rFonts w:hint="eastAsia" w:ascii="仿宋_GB2312" w:hAnsi="仿宋_GB2312" w:eastAsia="仿宋_GB2312" w:cs="仿宋_GB2312"/>
                <w:sz w:val="32"/>
                <w:szCs w:val="32"/>
              </w:rPr>
            </w:rPrChange>
          </w:rPr>
          <w:delText>集体协商</w:delText>
        </w:r>
      </w:del>
      <w:del w:id="832" w:author="谢浩然" w:date="2019-07-10T17:09:43Z">
        <w:r>
          <w:rPr>
            <w:rFonts w:hint="eastAsia" w:ascii="宋体" w:hAnsi="宋体" w:eastAsia="仿宋_GB2312" w:cs="仿宋_GB2312"/>
            <w:sz w:val="32"/>
            <w:szCs w:val="32"/>
            <w:lang w:eastAsia="zh-CN"/>
            <w:rPrChange w:id="833" w:author="卢颖东" w:date="2019-07-02T15:38:00Z">
              <w:rPr>
                <w:rFonts w:hint="eastAsia" w:ascii="仿宋_GB2312" w:hAnsi="仿宋_GB2312" w:eastAsia="仿宋_GB2312" w:cs="仿宋_GB2312"/>
                <w:sz w:val="32"/>
                <w:szCs w:val="32"/>
                <w:lang w:eastAsia="zh-CN"/>
              </w:rPr>
            </w:rPrChange>
          </w:rPr>
          <w:delText>等内容作了补充和完善</w:delText>
        </w:r>
      </w:del>
      <w:del w:id="835" w:author="谢浩然" w:date="2019-07-10T17:09:43Z">
        <w:r>
          <w:rPr>
            <w:rFonts w:hint="eastAsia" w:ascii="宋体" w:hAnsi="宋体" w:eastAsia="仿宋_GB2312" w:cs="仿宋_GB2312"/>
            <w:sz w:val="32"/>
            <w:szCs w:val="32"/>
            <w:rPrChange w:id="836" w:author="卢颖东" w:date="2019-07-02T15:38:00Z">
              <w:rPr>
                <w:rFonts w:hint="eastAsia" w:ascii="仿宋_GB2312" w:hAnsi="仿宋_GB2312" w:eastAsia="仿宋_GB2312" w:cs="仿宋_GB2312"/>
                <w:sz w:val="32"/>
                <w:szCs w:val="32"/>
              </w:rPr>
            </w:rPrChange>
          </w:rPr>
          <w:delText>。具体说明如下：</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839" w:author="谢浩然" w:date="2019-07-10T17:09:43Z"/>
          <w:rFonts w:hint="eastAsia" w:ascii="宋体" w:hAnsi="宋体" w:eastAsia="楷体_GB2312" w:cs="楷体_GB2312"/>
          <w:sz w:val="32"/>
          <w:szCs w:val="32"/>
          <w:lang w:eastAsia="zh-CN"/>
          <w:rPrChange w:id="840" w:author="卢颖东" w:date="2019-07-02T15:38:00Z">
            <w:rPr>
              <w:del w:id="841" w:author="谢浩然" w:date="2019-07-10T17:09:43Z"/>
              <w:rFonts w:hint="eastAsia" w:ascii="楷体_GB2312" w:hAnsi="楷体_GB2312" w:eastAsia="楷体_GB2312" w:cs="楷体_GB2312"/>
              <w:sz w:val="32"/>
              <w:szCs w:val="32"/>
              <w:lang w:eastAsia="zh-CN"/>
            </w:rPr>
          </w:rPrChange>
        </w:rPr>
        <w:pPrChange w:id="838"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842" w:author="谢浩然" w:date="2019-07-10T17:09:43Z">
        <w:r>
          <w:rPr>
            <w:rFonts w:hint="eastAsia" w:ascii="宋体" w:hAnsi="宋体" w:eastAsia="楷体_GB2312" w:cs="楷体_GB2312"/>
            <w:sz w:val="32"/>
            <w:szCs w:val="32"/>
            <w:rPrChange w:id="843" w:author="卢颖东" w:date="2019-07-02T15:38:00Z">
              <w:rPr>
                <w:rFonts w:hint="eastAsia" w:ascii="楷体_GB2312" w:hAnsi="楷体_GB2312" w:eastAsia="楷体_GB2312" w:cs="楷体_GB2312"/>
                <w:sz w:val="32"/>
                <w:szCs w:val="32"/>
              </w:rPr>
            </w:rPrChange>
          </w:rPr>
          <w:delText>1</w:delText>
        </w:r>
      </w:del>
      <w:del w:id="845" w:author="谢浩然" w:date="2019-07-10T17:09:43Z">
        <w:r>
          <w:rPr>
            <w:rFonts w:hint="eastAsia" w:ascii="宋体" w:hAnsi="宋体" w:eastAsia="楷体_GB2312" w:cs="楷体_GB2312"/>
            <w:sz w:val="32"/>
            <w:szCs w:val="32"/>
            <w:lang w:val="en-US" w:eastAsia="zh-CN"/>
            <w:rPrChange w:id="846" w:author="卢颖东" w:date="2019-07-02T15:38:00Z">
              <w:rPr>
                <w:rFonts w:hint="eastAsia" w:ascii="楷体_GB2312" w:hAnsi="楷体_GB2312" w:eastAsia="楷体_GB2312" w:cs="楷体_GB2312"/>
                <w:sz w:val="32"/>
                <w:szCs w:val="32"/>
                <w:lang w:val="en-US" w:eastAsia="zh-CN"/>
              </w:rPr>
            </w:rPrChange>
          </w:rPr>
          <w:delText>.</w:delText>
        </w:r>
      </w:del>
      <w:del w:id="848" w:author="谢浩然" w:date="2019-07-10T17:09:43Z">
        <w:r>
          <w:rPr>
            <w:rFonts w:hint="eastAsia" w:ascii="宋体" w:hAnsi="宋体" w:eastAsia="楷体_GB2312" w:cs="楷体_GB2312"/>
            <w:sz w:val="32"/>
            <w:szCs w:val="32"/>
            <w:rPrChange w:id="849" w:author="卢颖东" w:date="2019-07-02T15:38:00Z">
              <w:rPr>
                <w:rFonts w:hint="eastAsia" w:ascii="楷体_GB2312" w:hAnsi="楷体_GB2312" w:eastAsia="楷体_GB2312" w:cs="楷体_GB2312"/>
                <w:sz w:val="32"/>
                <w:szCs w:val="32"/>
              </w:rPr>
            </w:rPrChange>
          </w:rPr>
          <w:delText>关于职工代表大会</w:delText>
        </w:r>
      </w:del>
      <w:del w:id="851" w:author="谢浩然" w:date="2019-07-10T17:09:43Z">
        <w:r>
          <w:rPr>
            <w:rFonts w:hint="eastAsia" w:ascii="宋体" w:hAnsi="宋体" w:eastAsia="楷体_GB2312" w:cs="楷体_GB2312"/>
            <w:sz w:val="32"/>
            <w:szCs w:val="32"/>
            <w:lang w:eastAsia="zh-CN"/>
            <w:rPrChange w:id="852" w:author="卢颖东" w:date="2019-07-02T15:38:00Z">
              <w:rPr>
                <w:rFonts w:hint="eastAsia" w:ascii="楷体_GB2312" w:hAnsi="楷体_GB2312" w:eastAsia="楷体_GB2312" w:cs="楷体_GB2312"/>
                <w:sz w:val="32"/>
                <w:szCs w:val="32"/>
                <w:lang w:eastAsia="zh-CN"/>
              </w:rPr>
            </w:rPrChange>
          </w:rPr>
          <w:delText>建立</w:delText>
        </w:r>
      </w:del>
      <w:del w:id="854" w:author="谢浩然" w:date="2019-07-10T17:09:43Z">
        <w:r>
          <w:rPr>
            <w:rFonts w:hint="eastAsia" w:ascii="宋体" w:hAnsi="宋体" w:eastAsia="楷体_GB2312" w:cs="楷体_GB2312"/>
            <w:sz w:val="32"/>
            <w:szCs w:val="32"/>
            <w:rPrChange w:id="855" w:author="卢颖东" w:date="2019-07-02T15:38:00Z">
              <w:rPr>
                <w:rFonts w:hint="eastAsia" w:ascii="楷体_GB2312" w:hAnsi="楷体_GB2312" w:eastAsia="楷体_GB2312" w:cs="楷体_GB2312"/>
                <w:sz w:val="32"/>
                <w:szCs w:val="32"/>
              </w:rPr>
            </w:rPrChange>
          </w:rPr>
          <w:delText>及其审议</w:delText>
        </w:r>
      </w:del>
      <w:del w:id="857" w:author="谢浩然" w:date="2019-07-10T17:09:43Z">
        <w:r>
          <w:rPr>
            <w:rFonts w:hint="eastAsia" w:ascii="宋体" w:hAnsi="宋体" w:eastAsia="楷体_GB2312" w:cs="楷体_GB2312"/>
            <w:sz w:val="32"/>
            <w:szCs w:val="32"/>
            <w:lang w:eastAsia="zh-CN"/>
            <w:rPrChange w:id="858" w:author="卢颖东" w:date="2019-07-02T15:38:00Z">
              <w:rPr>
                <w:rFonts w:hint="eastAsia" w:ascii="楷体_GB2312" w:hAnsi="楷体_GB2312" w:eastAsia="楷体_GB2312" w:cs="楷体_GB2312"/>
                <w:sz w:val="32"/>
                <w:szCs w:val="32"/>
                <w:lang w:eastAsia="zh-CN"/>
              </w:rPr>
            </w:rPrChange>
          </w:rPr>
          <w:delText>通过</w:delText>
        </w:r>
      </w:del>
      <w:del w:id="860" w:author="谢浩然" w:date="2019-07-10T17:09:43Z">
        <w:r>
          <w:rPr>
            <w:rFonts w:hint="eastAsia" w:ascii="宋体" w:hAnsi="宋体" w:eastAsia="楷体_GB2312" w:cs="楷体_GB2312"/>
            <w:sz w:val="32"/>
            <w:szCs w:val="32"/>
            <w:rPrChange w:id="861" w:author="卢颖东" w:date="2019-07-02T15:38:00Z">
              <w:rPr>
                <w:rFonts w:hint="eastAsia" w:ascii="楷体_GB2312" w:hAnsi="楷体_GB2312" w:eastAsia="楷体_GB2312" w:cs="楷体_GB2312"/>
                <w:sz w:val="32"/>
                <w:szCs w:val="32"/>
              </w:rPr>
            </w:rPrChange>
          </w:rPr>
          <w:delText>权限</w:delText>
        </w:r>
      </w:del>
      <w:del w:id="863" w:author="谢浩然" w:date="2019-07-10T17:09:43Z">
        <w:r>
          <w:rPr>
            <w:rFonts w:hint="eastAsia" w:ascii="宋体" w:hAnsi="宋体" w:eastAsia="楷体_GB2312" w:cs="楷体_GB2312"/>
            <w:sz w:val="32"/>
            <w:szCs w:val="32"/>
            <w:lang w:eastAsia="zh-CN"/>
            <w:rPrChange w:id="864" w:author="卢颖东" w:date="2019-07-02T15:38:00Z">
              <w:rPr>
                <w:rFonts w:hint="eastAsia" w:ascii="楷体_GB2312" w:hAnsi="楷体_GB2312" w:eastAsia="楷体_GB2312" w:cs="楷体_GB2312"/>
                <w:sz w:val="32"/>
                <w:szCs w:val="32"/>
                <w:lang w:eastAsia="zh-CN"/>
              </w:rPr>
            </w:rPrChange>
          </w:rPr>
          <w:delText>问题</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textAlignment w:val="auto"/>
        <w:outlineLvl w:val="9"/>
        <w:rPr>
          <w:del w:id="867" w:author="谢浩然" w:date="2019-07-10T17:09:43Z"/>
          <w:rFonts w:ascii="宋体" w:hAnsi="宋体" w:eastAsia="仿宋_GB2312" w:cs="仿宋_GB2312"/>
          <w:sz w:val="32"/>
          <w:szCs w:val="32"/>
          <w:rPrChange w:id="868" w:author="卢颖东" w:date="2019-07-02T15:38:00Z">
            <w:rPr>
              <w:del w:id="869" w:author="谢浩然" w:date="2019-07-10T17:09:43Z"/>
              <w:rFonts w:ascii="仿宋_GB2312" w:hAnsi="仿宋_GB2312" w:eastAsia="仿宋_GB2312" w:cs="仿宋_GB2312"/>
              <w:sz w:val="32"/>
              <w:szCs w:val="32"/>
            </w:rPr>
          </w:rPrChange>
        </w:rPr>
        <w:pPrChange w:id="866"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outlineLvl w:val="9"/>
          </w:pPr>
        </w:pPrChange>
      </w:pPr>
      <w:del w:id="870" w:author="谢浩然" w:date="2019-07-10T17:09:43Z">
        <w:r>
          <w:rPr>
            <w:rFonts w:hint="eastAsia" w:ascii="宋体" w:hAnsi="宋体" w:eastAsia="仿宋_GB2312" w:cs="仿宋_GB2312"/>
            <w:sz w:val="32"/>
            <w:szCs w:val="32"/>
            <w:rPrChange w:id="871" w:author="卢颖东" w:date="2019-07-02T15:38:00Z">
              <w:rPr>
                <w:rFonts w:hint="eastAsia" w:ascii="仿宋_GB2312" w:hAnsi="仿宋_GB2312" w:eastAsia="仿宋_GB2312" w:cs="仿宋_GB2312"/>
                <w:sz w:val="32"/>
                <w:szCs w:val="32"/>
              </w:rPr>
            </w:rPrChange>
          </w:rPr>
          <w:delText>职工代表大会是企业、事业单位实行民主管理的基本形式，是职工行使民主管理权力的机构。推进职工代表大会制度建设，是维护职工合法权益的客观需要。当前有关职工大会审议通过职权的规定散见于不同的法律法规中，比如《工会法》《劳动法》《劳动合同法》《全民所有制工业企业法》《企业国有资产法》等，缺乏明确统一的指引。而且上述法律法规多数已施行多年，存在一定的滞后性。为了更好地维护职工合法权益，构建和发展和谐劳动关系，有必要对职工代表大会制度的建立以及职工代表大会审议通过</w:delText>
        </w:r>
      </w:del>
      <w:del w:id="873" w:author="谢浩然" w:date="2019-07-10T17:09:43Z">
        <w:r>
          <w:rPr>
            <w:rFonts w:hint="eastAsia" w:ascii="宋体" w:hAnsi="宋体" w:eastAsia="仿宋_GB2312" w:cs="仿宋_GB2312"/>
            <w:sz w:val="32"/>
            <w:szCs w:val="32"/>
            <w:lang w:eastAsia="zh-CN"/>
            <w:rPrChange w:id="874" w:author="卢颖东" w:date="2019-07-02T15:38:00Z">
              <w:rPr>
                <w:rFonts w:hint="eastAsia" w:ascii="仿宋_GB2312" w:hAnsi="仿宋_GB2312" w:eastAsia="仿宋_GB2312" w:cs="仿宋_GB2312"/>
                <w:sz w:val="32"/>
                <w:szCs w:val="32"/>
                <w:lang w:eastAsia="zh-CN"/>
              </w:rPr>
            </w:rPrChange>
          </w:rPr>
          <w:delText>职权</w:delText>
        </w:r>
      </w:del>
      <w:del w:id="876" w:author="谢浩然" w:date="2019-07-10T17:09:43Z">
        <w:r>
          <w:rPr>
            <w:rFonts w:hint="eastAsia" w:ascii="宋体" w:hAnsi="宋体" w:eastAsia="仿宋_GB2312" w:cs="仿宋_GB2312"/>
            <w:sz w:val="32"/>
            <w:szCs w:val="32"/>
            <w:rPrChange w:id="877" w:author="卢颖东" w:date="2019-07-02T15:38:00Z">
              <w:rPr>
                <w:rFonts w:hint="eastAsia" w:ascii="仿宋_GB2312" w:hAnsi="仿宋_GB2312" w:eastAsia="仿宋_GB2312" w:cs="仿宋_GB2312"/>
                <w:sz w:val="32"/>
                <w:szCs w:val="32"/>
              </w:rPr>
            </w:rPrChange>
          </w:rPr>
          <w:delText>进行规范，以适应当前工会工作需要。</w:delText>
        </w:r>
      </w:del>
      <w:del w:id="879" w:author="谢浩然" w:date="2019-07-10T17:09:43Z">
        <w:r>
          <w:rPr>
            <w:rFonts w:hint="eastAsia" w:ascii="宋体" w:hAnsi="宋体" w:eastAsia="仿宋_GB2312" w:cs="仿宋_GB2312"/>
            <w:sz w:val="32"/>
            <w:szCs w:val="32"/>
            <w:lang w:eastAsia="zh-CN"/>
            <w:rPrChange w:id="880" w:author="卢颖东" w:date="2019-07-02T15:38:00Z">
              <w:rPr>
                <w:rFonts w:hint="eastAsia" w:ascii="仿宋_GB2312" w:hAnsi="仿宋_GB2312" w:eastAsia="仿宋_GB2312" w:cs="仿宋_GB2312"/>
                <w:sz w:val="32"/>
                <w:szCs w:val="32"/>
                <w:lang w:eastAsia="zh-CN"/>
              </w:rPr>
            </w:rPrChange>
          </w:rPr>
          <w:delText>为此</w:delText>
        </w:r>
      </w:del>
      <w:del w:id="882" w:author="谢浩然" w:date="2019-07-10T17:09:43Z">
        <w:r>
          <w:rPr>
            <w:rFonts w:hint="eastAsia" w:ascii="宋体" w:hAnsi="宋体" w:eastAsia="仿宋_GB2312" w:cs="仿宋_GB2312"/>
            <w:sz w:val="32"/>
            <w:szCs w:val="32"/>
            <w:rPrChange w:id="883" w:author="卢颖东" w:date="2019-07-02T15:38:00Z">
              <w:rPr>
                <w:rFonts w:hint="eastAsia" w:ascii="仿宋_GB2312" w:hAnsi="仿宋_GB2312" w:eastAsia="仿宋_GB2312" w:cs="仿宋_GB2312"/>
                <w:sz w:val="32"/>
                <w:szCs w:val="32"/>
              </w:rPr>
            </w:rPrChange>
          </w:rPr>
          <w:delText>，结合</w:delText>
        </w:r>
      </w:del>
      <w:del w:id="885" w:author="谢浩然" w:date="2019-07-10T17:09:43Z">
        <w:r>
          <w:rPr>
            <w:rFonts w:hint="eastAsia" w:ascii="宋体" w:hAnsi="宋体" w:eastAsia="仿宋_GB2312" w:cs="仿宋_GB2312"/>
            <w:sz w:val="32"/>
            <w:szCs w:val="32"/>
            <w:lang w:eastAsia="zh-CN"/>
            <w:rPrChange w:id="886" w:author="卢颖东" w:date="2019-07-02T15:38:00Z">
              <w:rPr>
                <w:rFonts w:hint="eastAsia" w:ascii="仿宋_GB2312" w:hAnsi="仿宋_GB2312" w:eastAsia="仿宋_GB2312" w:cs="仿宋_GB2312"/>
                <w:sz w:val="32"/>
                <w:szCs w:val="32"/>
                <w:lang w:eastAsia="zh-CN"/>
              </w:rPr>
            </w:rPrChange>
          </w:rPr>
          <w:delText>有关</w:delText>
        </w:r>
      </w:del>
      <w:del w:id="888" w:author="谢浩然" w:date="2019-07-10T17:09:43Z">
        <w:r>
          <w:rPr>
            <w:rFonts w:hint="eastAsia" w:ascii="宋体" w:hAnsi="宋体" w:eastAsia="仿宋_GB2312" w:cs="仿宋_GB2312"/>
            <w:sz w:val="32"/>
            <w:szCs w:val="32"/>
            <w:rPrChange w:id="889" w:author="卢颖东" w:date="2019-07-02T15:38:00Z">
              <w:rPr>
                <w:rFonts w:hint="eastAsia" w:ascii="仿宋_GB2312" w:hAnsi="仿宋_GB2312" w:eastAsia="仿宋_GB2312" w:cs="仿宋_GB2312"/>
                <w:sz w:val="32"/>
                <w:szCs w:val="32"/>
              </w:rPr>
            </w:rPrChange>
          </w:rPr>
          <w:delText>上位法、全国总工会相关工作文件以及当前的工作实践情况，修订草案增加了第六条、第七条，对</w:delText>
        </w:r>
      </w:del>
      <w:del w:id="891" w:author="谢浩然" w:date="2019-07-10T17:09:43Z">
        <w:r>
          <w:rPr>
            <w:rFonts w:hint="eastAsia" w:ascii="宋体" w:hAnsi="宋体" w:eastAsia="仿宋_GB2312" w:cs="仿宋_GB2312"/>
            <w:sz w:val="32"/>
            <w:szCs w:val="32"/>
            <w:lang w:eastAsia="zh-CN"/>
            <w:rPrChange w:id="892" w:author="卢颖东" w:date="2019-07-02T15:38:00Z">
              <w:rPr>
                <w:rFonts w:hint="eastAsia" w:ascii="仿宋_GB2312" w:hAnsi="仿宋_GB2312" w:eastAsia="仿宋_GB2312" w:cs="仿宋_GB2312"/>
                <w:sz w:val="32"/>
                <w:szCs w:val="32"/>
                <w:lang w:eastAsia="zh-CN"/>
              </w:rPr>
            </w:rPrChange>
          </w:rPr>
          <w:delText>相关内容作了明确规定。</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textAlignment w:val="auto"/>
        <w:outlineLvl w:val="9"/>
        <w:rPr>
          <w:del w:id="895" w:author="谢浩然" w:date="2019-07-10T17:09:43Z"/>
          <w:rFonts w:hint="eastAsia" w:ascii="宋体" w:hAnsi="宋体" w:eastAsia="楷体_GB2312" w:cs="楷体_GB2312"/>
          <w:sz w:val="32"/>
          <w:szCs w:val="32"/>
          <w:lang w:eastAsia="zh-CN"/>
          <w:rPrChange w:id="896" w:author="卢颖东" w:date="2019-07-02T15:38:00Z">
            <w:rPr>
              <w:del w:id="897" w:author="谢浩然" w:date="2019-07-10T17:09:43Z"/>
              <w:rFonts w:hint="eastAsia" w:ascii="楷体_GB2312" w:hAnsi="楷体_GB2312" w:eastAsia="楷体_GB2312" w:cs="楷体_GB2312"/>
              <w:sz w:val="32"/>
              <w:szCs w:val="32"/>
              <w:lang w:eastAsia="zh-CN"/>
            </w:rPr>
          </w:rPrChange>
        </w:rPr>
        <w:pPrChange w:id="894"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outlineLvl w:val="9"/>
          </w:pPr>
        </w:pPrChange>
      </w:pPr>
      <w:del w:id="898" w:author="谢浩然" w:date="2019-07-10T17:09:43Z">
        <w:r>
          <w:rPr>
            <w:rFonts w:hint="eastAsia" w:ascii="宋体" w:hAnsi="宋体" w:eastAsia="楷体_GB2312" w:cs="楷体_GB2312"/>
            <w:sz w:val="32"/>
            <w:szCs w:val="32"/>
            <w:rPrChange w:id="899" w:author="卢颖东" w:date="2019-07-02T15:38:00Z">
              <w:rPr>
                <w:rFonts w:hint="eastAsia" w:ascii="楷体_GB2312" w:hAnsi="楷体_GB2312" w:eastAsia="楷体_GB2312" w:cs="楷体_GB2312"/>
                <w:sz w:val="32"/>
                <w:szCs w:val="32"/>
              </w:rPr>
            </w:rPrChange>
          </w:rPr>
          <w:delText>2</w:delText>
        </w:r>
      </w:del>
      <w:del w:id="901" w:author="谢浩然" w:date="2019-07-10T17:09:43Z">
        <w:r>
          <w:rPr>
            <w:rFonts w:hint="eastAsia" w:ascii="宋体" w:hAnsi="宋体" w:eastAsia="楷体_GB2312" w:cs="楷体_GB2312"/>
            <w:sz w:val="32"/>
            <w:szCs w:val="32"/>
            <w:lang w:val="en-US" w:eastAsia="zh-CN"/>
            <w:rPrChange w:id="902" w:author="卢颖东" w:date="2019-07-02T15:38:00Z">
              <w:rPr>
                <w:rFonts w:hint="eastAsia" w:ascii="楷体_GB2312" w:hAnsi="楷体_GB2312" w:eastAsia="楷体_GB2312" w:cs="楷体_GB2312"/>
                <w:sz w:val="32"/>
                <w:szCs w:val="32"/>
                <w:lang w:val="en-US" w:eastAsia="zh-CN"/>
              </w:rPr>
            </w:rPrChange>
          </w:rPr>
          <w:delText>.</w:delText>
        </w:r>
      </w:del>
      <w:del w:id="904" w:author="谢浩然" w:date="2019-07-10T17:09:43Z">
        <w:r>
          <w:rPr>
            <w:rFonts w:hint="eastAsia" w:ascii="宋体" w:hAnsi="宋体" w:eastAsia="楷体_GB2312" w:cs="楷体_GB2312"/>
            <w:sz w:val="32"/>
            <w:szCs w:val="32"/>
            <w:rPrChange w:id="905" w:author="卢颖东" w:date="2019-07-02T15:38:00Z">
              <w:rPr>
                <w:rFonts w:hint="eastAsia" w:ascii="楷体_GB2312" w:hAnsi="楷体_GB2312" w:eastAsia="楷体_GB2312" w:cs="楷体_GB2312"/>
                <w:sz w:val="32"/>
                <w:szCs w:val="32"/>
              </w:rPr>
            </w:rPrChange>
          </w:rPr>
          <w:delText>关于</w:delText>
        </w:r>
      </w:del>
      <w:del w:id="907" w:author="谢浩然" w:date="2019-07-10T17:09:43Z">
        <w:r>
          <w:rPr>
            <w:rFonts w:hint="eastAsia" w:ascii="宋体" w:hAnsi="宋体" w:eastAsia="楷体_GB2312" w:cs="楷体_GB2312"/>
            <w:sz w:val="32"/>
            <w:szCs w:val="32"/>
            <w:lang w:eastAsia="zh-CN"/>
            <w:rPrChange w:id="908" w:author="卢颖东" w:date="2019-07-02T15:38:00Z">
              <w:rPr>
                <w:rFonts w:hint="eastAsia" w:ascii="楷体_GB2312" w:hAnsi="楷体_GB2312" w:eastAsia="楷体_GB2312" w:cs="楷体_GB2312"/>
                <w:sz w:val="32"/>
                <w:szCs w:val="32"/>
                <w:lang w:eastAsia="zh-CN"/>
              </w:rPr>
            </w:rPrChange>
          </w:rPr>
          <w:delText>企业基层工会的</w:delText>
        </w:r>
      </w:del>
      <w:del w:id="910" w:author="谢浩然" w:date="2019-07-10T17:09:43Z">
        <w:r>
          <w:rPr>
            <w:rFonts w:hint="eastAsia" w:ascii="宋体" w:hAnsi="宋体" w:eastAsia="楷体_GB2312" w:cs="楷体_GB2312"/>
            <w:sz w:val="32"/>
            <w:szCs w:val="32"/>
            <w:rPrChange w:id="911" w:author="卢颖东" w:date="2019-07-02T15:38:00Z">
              <w:rPr>
                <w:rFonts w:hint="eastAsia" w:ascii="楷体_GB2312" w:hAnsi="楷体_GB2312" w:eastAsia="楷体_GB2312" w:cs="楷体_GB2312"/>
                <w:sz w:val="32"/>
                <w:szCs w:val="32"/>
              </w:rPr>
            </w:rPrChange>
          </w:rPr>
          <w:delText>任职回避</w:delText>
        </w:r>
      </w:del>
      <w:del w:id="913" w:author="谢浩然" w:date="2019-07-10T17:09:43Z">
        <w:r>
          <w:rPr>
            <w:rFonts w:hint="eastAsia" w:ascii="宋体" w:hAnsi="宋体" w:eastAsia="楷体_GB2312" w:cs="楷体_GB2312"/>
            <w:sz w:val="32"/>
            <w:szCs w:val="32"/>
            <w:lang w:eastAsia="zh-CN"/>
            <w:rPrChange w:id="914" w:author="卢颖东" w:date="2019-07-02T15:38:00Z">
              <w:rPr>
                <w:rFonts w:hint="eastAsia" w:ascii="楷体_GB2312" w:hAnsi="楷体_GB2312" w:eastAsia="楷体_GB2312" w:cs="楷体_GB2312"/>
                <w:sz w:val="32"/>
                <w:szCs w:val="32"/>
                <w:lang w:eastAsia="zh-CN"/>
              </w:rPr>
            </w:rPrChange>
          </w:rPr>
          <w:delText>问题</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0"/>
        <w:jc w:val="both"/>
        <w:textAlignment w:val="auto"/>
        <w:outlineLvl w:val="9"/>
        <w:rPr>
          <w:del w:id="917" w:author="谢浩然" w:date="2019-07-10T17:09:43Z"/>
          <w:rFonts w:ascii="宋体" w:hAnsi="宋体" w:eastAsia="仿宋_GB2312" w:cs="仿宋_GB2312"/>
          <w:sz w:val="32"/>
          <w:szCs w:val="32"/>
          <w:rPrChange w:id="918" w:author="卢颖东" w:date="2019-07-02T15:38:00Z">
            <w:rPr>
              <w:del w:id="919" w:author="谢浩然" w:date="2019-07-10T17:09:43Z"/>
              <w:rFonts w:ascii="仿宋_GB2312" w:hAnsi="仿宋_GB2312" w:eastAsia="仿宋_GB2312" w:cs="仿宋_GB2312"/>
              <w:sz w:val="32"/>
              <w:szCs w:val="32"/>
            </w:rPr>
          </w:rPrChange>
        </w:rPr>
        <w:pPrChange w:id="916"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0"/>
            <w:jc w:val="both"/>
            <w:textAlignment w:val="auto"/>
            <w:outlineLvl w:val="9"/>
          </w:pPr>
        </w:pPrChange>
      </w:pPr>
      <w:del w:id="920" w:author="谢浩然" w:date="2019-07-10T17:09:43Z">
        <w:r>
          <w:rPr>
            <w:rFonts w:hint="eastAsia" w:ascii="宋体" w:hAnsi="宋体" w:eastAsia="仿宋_GB2312" w:cs="仿宋_GB2312"/>
            <w:sz w:val="32"/>
            <w:szCs w:val="32"/>
            <w:rPrChange w:id="921" w:author="卢颖东" w:date="2019-07-02T15:38:00Z">
              <w:rPr>
                <w:rFonts w:hint="eastAsia" w:ascii="仿宋_GB2312" w:hAnsi="仿宋_GB2312" w:eastAsia="仿宋_GB2312" w:cs="仿宋_GB2312"/>
                <w:sz w:val="32"/>
                <w:szCs w:val="32"/>
              </w:rPr>
            </w:rPrChange>
          </w:rPr>
          <w:delText>维护职工合法权益是工会的基本职责，而工会干部是企业基层工会组织开展相关活动的具体组织者。</w:delText>
        </w:r>
      </w:del>
      <w:del w:id="923" w:author="谢浩然" w:date="2019-07-10T17:09:43Z">
        <w:r>
          <w:rPr>
            <w:rFonts w:hint="eastAsia" w:ascii="宋体" w:hAnsi="宋体" w:eastAsia="仿宋_GB2312" w:cs="仿宋_GB2312"/>
            <w:sz w:val="32"/>
            <w:szCs w:val="32"/>
            <w:lang w:eastAsia="zh-CN"/>
            <w:rPrChange w:id="924" w:author="卢颖东" w:date="2019-07-02T15:38:00Z">
              <w:rPr>
                <w:rFonts w:hint="eastAsia" w:ascii="仿宋_GB2312" w:hAnsi="仿宋_GB2312" w:eastAsia="仿宋_GB2312" w:cs="仿宋_GB2312"/>
                <w:sz w:val="32"/>
                <w:szCs w:val="32"/>
                <w:lang w:eastAsia="zh-CN"/>
              </w:rPr>
            </w:rPrChange>
          </w:rPr>
          <w:delText>如果</w:delText>
        </w:r>
      </w:del>
      <w:del w:id="926" w:author="谢浩然" w:date="2019-07-10T17:09:43Z">
        <w:r>
          <w:rPr>
            <w:rFonts w:hint="eastAsia" w:ascii="宋体" w:hAnsi="宋体" w:eastAsia="仿宋_GB2312" w:cs="仿宋_GB2312"/>
            <w:sz w:val="32"/>
            <w:szCs w:val="32"/>
            <w:rPrChange w:id="927" w:author="卢颖东" w:date="2019-07-02T15:38:00Z">
              <w:rPr>
                <w:rFonts w:hint="eastAsia" w:ascii="仿宋_GB2312" w:hAnsi="仿宋_GB2312" w:eastAsia="仿宋_GB2312" w:cs="仿宋_GB2312"/>
                <w:sz w:val="32"/>
                <w:szCs w:val="32"/>
              </w:rPr>
            </w:rPrChange>
          </w:rPr>
          <w:delText>工会干部无法为职工合法权益考虑，工会基本职责</w:delText>
        </w:r>
      </w:del>
      <w:del w:id="929" w:author="谢浩然" w:date="2019-07-10T17:09:43Z">
        <w:r>
          <w:rPr>
            <w:rFonts w:hint="eastAsia" w:ascii="宋体" w:hAnsi="宋体" w:eastAsia="仿宋_GB2312" w:cs="仿宋_GB2312"/>
            <w:sz w:val="32"/>
            <w:szCs w:val="32"/>
            <w:lang w:eastAsia="zh-CN"/>
            <w:rPrChange w:id="930" w:author="卢颖东" w:date="2019-07-02T15:38:00Z">
              <w:rPr>
                <w:rFonts w:hint="eastAsia" w:ascii="仿宋_GB2312" w:hAnsi="仿宋_GB2312" w:eastAsia="仿宋_GB2312" w:cs="仿宋_GB2312"/>
                <w:sz w:val="32"/>
                <w:szCs w:val="32"/>
                <w:lang w:eastAsia="zh-CN"/>
              </w:rPr>
            </w:rPrChange>
          </w:rPr>
          <w:delText>就</w:delText>
        </w:r>
      </w:del>
      <w:del w:id="932" w:author="谢浩然" w:date="2019-07-10T17:09:43Z">
        <w:r>
          <w:rPr>
            <w:rFonts w:hint="eastAsia" w:ascii="宋体" w:hAnsi="宋体" w:eastAsia="仿宋_GB2312" w:cs="仿宋_GB2312"/>
            <w:sz w:val="32"/>
            <w:szCs w:val="32"/>
            <w:rPrChange w:id="933" w:author="卢颖东" w:date="2019-07-02T15:38:00Z">
              <w:rPr>
                <w:rFonts w:hint="eastAsia" w:ascii="仿宋_GB2312" w:hAnsi="仿宋_GB2312" w:eastAsia="仿宋_GB2312" w:cs="仿宋_GB2312"/>
                <w:sz w:val="32"/>
                <w:szCs w:val="32"/>
              </w:rPr>
            </w:rPrChange>
          </w:rPr>
          <w:delText>形同虚设。而企业行政主要负责人、法定代表人、合伙人及其</w:delText>
        </w:r>
      </w:del>
      <w:del w:id="935" w:author="谢浩然" w:date="2019-07-10T17:09:43Z">
        <w:r>
          <w:rPr>
            <w:rFonts w:hint="eastAsia" w:ascii="宋体" w:hAnsi="宋体" w:eastAsia="仿宋_GB2312" w:cs="仿宋_GB2312"/>
            <w:sz w:val="32"/>
            <w:szCs w:val="32"/>
            <w:lang w:eastAsia="zh-CN"/>
            <w:rPrChange w:id="936" w:author="卢颖东" w:date="2019-07-02T15:38:00Z">
              <w:rPr>
                <w:rFonts w:hint="eastAsia" w:ascii="仿宋_GB2312" w:hAnsi="仿宋_GB2312" w:eastAsia="仿宋_GB2312" w:cs="仿宋_GB2312"/>
                <w:sz w:val="32"/>
                <w:szCs w:val="32"/>
                <w:lang w:eastAsia="zh-CN"/>
              </w:rPr>
            </w:rPrChange>
          </w:rPr>
          <w:delText>近</w:delText>
        </w:r>
      </w:del>
      <w:del w:id="938" w:author="谢浩然" w:date="2019-07-10T17:09:43Z">
        <w:r>
          <w:rPr>
            <w:rFonts w:hint="eastAsia" w:ascii="宋体" w:hAnsi="宋体" w:eastAsia="仿宋_GB2312" w:cs="仿宋_GB2312"/>
            <w:sz w:val="32"/>
            <w:szCs w:val="32"/>
            <w:rPrChange w:id="939" w:author="卢颖东" w:date="2019-07-02T15:38:00Z">
              <w:rPr>
                <w:rFonts w:hint="eastAsia" w:ascii="仿宋_GB2312" w:hAnsi="仿宋_GB2312" w:eastAsia="仿宋_GB2312" w:cs="仿宋_GB2312"/>
                <w:sz w:val="32"/>
                <w:szCs w:val="32"/>
              </w:rPr>
            </w:rPrChange>
          </w:rPr>
          <w:delText>亲属，由于其身份的特殊性，</w:delText>
        </w:r>
      </w:del>
      <w:del w:id="941" w:author="谢浩然" w:date="2019-07-10T17:09:43Z">
        <w:r>
          <w:rPr>
            <w:rFonts w:hint="eastAsia" w:ascii="宋体" w:hAnsi="宋体" w:eastAsia="仿宋_GB2312" w:cs="仿宋_GB2312"/>
            <w:sz w:val="32"/>
            <w:szCs w:val="32"/>
            <w:lang w:eastAsia="zh-CN"/>
            <w:rPrChange w:id="942" w:author="卢颖东" w:date="2019-07-02T15:38:00Z">
              <w:rPr>
                <w:rFonts w:hint="eastAsia" w:ascii="仿宋_GB2312" w:hAnsi="仿宋_GB2312" w:eastAsia="仿宋_GB2312" w:cs="仿宋_GB2312"/>
                <w:sz w:val="32"/>
                <w:szCs w:val="32"/>
                <w:lang w:eastAsia="zh-CN"/>
              </w:rPr>
            </w:rPrChange>
          </w:rPr>
          <w:delText>更容易</w:delText>
        </w:r>
      </w:del>
      <w:del w:id="944" w:author="谢浩然" w:date="2019-07-10T17:09:43Z">
        <w:r>
          <w:rPr>
            <w:rFonts w:hint="eastAsia" w:ascii="宋体" w:hAnsi="宋体" w:eastAsia="仿宋_GB2312" w:cs="仿宋_GB2312"/>
            <w:sz w:val="32"/>
            <w:szCs w:val="32"/>
            <w:rPrChange w:id="945" w:author="卢颖东" w:date="2019-07-02T15:38:00Z">
              <w:rPr>
                <w:rFonts w:hint="eastAsia" w:ascii="仿宋_GB2312" w:hAnsi="仿宋_GB2312" w:eastAsia="仿宋_GB2312" w:cs="仿宋_GB2312"/>
                <w:sz w:val="32"/>
                <w:szCs w:val="32"/>
              </w:rPr>
            </w:rPrChange>
          </w:rPr>
          <w:delText>从</w:delText>
        </w:r>
      </w:del>
      <w:del w:id="947" w:author="谢浩然" w:date="2019-07-10T17:09:43Z">
        <w:r>
          <w:rPr>
            <w:rFonts w:hint="eastAsia" w:ascii="宋体" w:hAnsi="宋体" w:eastAsia="仿宋_GB2312" w:cs="仿宋_GB2312"/>
            <w:sz w:val="32"/>
            <w:szCs w:val="32"/>
            <w:lang w:eastAsia="zh-CN"/>
            <w:rPrChange w:id="948" w:author="卢颖东" w:date="2019-07-02T15:38:00Z">
              <w:rPr>
                <w:rFonts w:hint="eastAsia" w:ascii="仿宋_GB2312" w:hAnsi="仿宋_GB2312" w:eastAsia="仿宋_GB2312" w:cs="仿宋_GB2312"/>
                <w:sz w:val="32"/>
                <w:szCs w:val="32"/>
                <w:lang w:eastAsia="zh-CN"/>
              </w:rPr>
            </w:rPrChange>
          </w:rPr>
          <w:delText>保护</w:delText>
        </w:r>
      </w:del>
      <w:del w:id="950" w:author="谢浩然" w:date="2019-07-10T17:09:43Z">
        <w:r>
          <w:rPr>
            <w:rFonts w:hint="eastAsia" w:ascii="宋体" w:hAnsi="宋体" w:eastAsia="仿宋_GB2312" w:cs="仿宋_GB2312"/>
            <w:sz w:val="32"/>
            <w:szCs w:val="32"/>
            <w:rPrChange w:id="951" w:author="卢颖东" w:date="2019-07-02T15:38:00Z">
              <w:rPr>
                <w:rFonts w:hint="eastAsia" w:ascii="仿宋_GB2312" w:hAnsi="仿宋_GB2312" w:eastAsia="仿宋_GB2312" w:cs="仿宋_GB2312"/>
                <w:sz w:val="32"/>
                <w:szCs w:val="32"/>
              </w:rPr>
            </w:rPrChange>
          </w:rPr>
          <w:delText>企业利益的角度考虑问题，让其担任工会干部不利于工会</w:delText>
        </w:r>
      </w:del>
      <w:del w:id="953" w:author="谢浩然" w:date="2019-07-10T17:09:43Z">
        <w:r>
          <w:rPr>
            <w:rFonts w:hint="eastAsia" w:ascii="宋体" w:hAnsi="宋体" w:eastAsia="仿宋_GB2312" w:cs="仿宋_GB2312"/>
            <w:sz w:val="32"/>
            <w:szCs w:val="32"/>
            <w:lang w:eastAsia="zh-CN"/>
            <w:rPrChange w:id="954" w:author="卢颖东" w:date="2019-07-02T15:38:00Z">
              <w:rPr>
                <w:rFonts w:hint="eastAsia" w:ascii="仿宋_GB2312" w:hAnsi="仿宋_GB2312" w:eastAsia="仿宋_GB2312" w:cs="仿宋_GB2312"/>
                <w:sz w:val="32"/>
                <w:szCs w:val="32"/>
                <w:lang w:eastAsia="zh-CN"/>
              </w:rPr>
            </w:rPrChange>
          </w:rPr>
          <w:delText>工作的开展</w:delText>
        </w:r>
      </w:del>
      <w:del w:id="956" w:author="谢浩然" w:date="2019-07-10T17:09:43Z">
        <w:r>
          <w:rPr>
            <w:rFonts w:hint="eastAsia" w:ascii="宋体" w:hAnsi="宋体" w:eastAsia="仿宋_GB2312" w:cs="仿宋_GB2312"/>
            <w:sz w:val="32"/>
            <w:szCs w:val="32"/>
            <w:rPrChange w:id="957" w:author="卢颖东" w:date="2019-07-02T15:38:00Z">
              <w:rPr>
                <w:rFonts w:hint="eastAsia" w:ascii="仿宋_GB2312" w:hAnsi="仿宋_GB2312" w:eastAsia="仿宋_GB2312" w:cs="仿宋_GB2312"/>
                <w:sz w:val="32"/>
                <w:szCs w:val="32"/>
              </w:rPr>
            </w:rPrChange>
          </w:rPr>
          <w:delText>。也有意见认为，企业人力资源部门负责人在企业利益和职工利益发生冲突时，偏向企业利益的机率更高，不宜兼任企业工会的主席和副主席。但是由于其岗位较为特殊，对工会工作的开展有一定益处，因此不宜对其兼任工会委员会委员</w:delText>
        </w:r>
      </w:del>
      <w:del w:id="959" w:author="谢浩然" w:date="2019-07-10T17:09:43Z">
        <w:r>
          <w:rPr>
            <w:rFonts w:hint="eastAsia" w:ascii="宋体" w:hAnsi="宋体" w:eastAsia="仿宋_GB2312" w:cs="仿宋_GB2312"/>
            <w:sz w:val="32"/>
            <w:szCs w:val="32"/>
            <w:lang w:eastAsia="zh-CN"/>
            <w:rPrChange w:id="960" w:author="卢颖东" w:date="2019-07-02T15:38:00Z">
              <w:rPr>
                <w:rFonts w:hint="eastAsia" w:ascii="仿宋_GB2312" w:hAnsi="仿宋_GB2312" w:eastAsia="仿宋_GB2312" w:cs="仿宋_GB2312"/>
                <w:sz w:val="32"/>
                <w:szCs w:val="32"/>
                <w:lang w:eastAsia="zh-CN"/>
              </w:rPr>
            </w:rPrChange>
          </w:rPr>
          <w:delText>、常务委员会委员</w:delText>
        </w:r>
      </w:del>
      <w:del w:id="962" w:author="谢浩然" w:date="2019-07-10T17:09:43Z">
        <w:r>
          <w:rPr>
            <w:rFonts w:hint="eastAsia" w:ascii="宋体" w:hAnsi="宋体" w:eastAsia="仿宋_GB2312" w:cs="仿宋_GB2312"/>
            <w:sz w:val="32"/>
            <w:szCs w:val="32"/>
            <w:rPrChange w:id="963" w:author="卢颖东" w:date="2019-07-02T15:38:00Z">
              <w:rPr>
                <w:rFonts w:hint="eastAsia" w:ascii="仿宋_GB2312" w:hAnsi="仿宋_GB2312" w:eastAsia="仿宋_GB2312" w:cs="仿宋_GB2312"/>
                <w:sz w:val="32"/>
                <w:szCs w:val="32"/>
              </w:rPr>
            </w:rPrChange>
          </w:rPr>
          <w:delText>作过多限制。据此，修订草案对</w:delText>
        </w:r>
      </w:del>
      <w:del w:id="965" w:author="谢浩然" w:date="2019-07-10T17:09:43Z">
        <w:r>
          <w:rPr>
            <w:rFonts w:hint="eastAsia" w:ascii="宋体" w:hAnsi="宋体" w:eastAsia="仿宋_GB2312" w:cs="仿宋_GB2312"/>
            <w:sz w:val="32"/>
            <w:szCs w:val="32"/>
            <w:lang w:eastAsia="zh-CN"/>
            <w:rPrChange w:id="966" w:author="卢颖东" w:date="2019-07-02T15:38:00Z">
              <w:rPr>
                <w:rFonts w:hint="eastAsia" w:ascii="仿宋_GB2312" w:hAnsi="仿宋_GB2312" w:eastAsia="仿宋_GB2312" w:cs="仿宋_GB2312"/>
                <w:sz w:val="32"/>
                <w:szCs w:val="32"/>
                <w:lang w:eastAsia="zh-CN"/>
              </w:rPr>
            </w:rPrChange>
          </w:rPr>
          <w:delText>原</w:delText>
        </w:r>
      </w:del>
      <w:del w:id="968" w:author="谢浩然" w:date="2019-07-10T17:09:43Z">
        <w:r>
          <w:rPr>
            <w:rFonts w:hint="eastAsia" w:ascii="宋体" w:hAnsi="宋体" w:eastAsia="仿宋_GB2312" w:cs="仿宋_GB2312"/>
            <w:sz w:val="32"/>
            <w:szCs w:val="32"/>
            <w:rPrChange w:id="969" w:author="卢颖东" w:date="2019-07-02T15:38:00Z">
              <w:rPr>
                <w:rFonts w:hint="eastAsia" w:ascii="仿宋_GB2312" w:hAnsi="仿宋_GB2312" w:eastAsia="仿宋_GB2312" w:cs="仿宋_GB2312"/>
                <w:sz w:val="32"/>
                <w:szCs w:val="32"/>
              </w:rPr>
            </w:rPrChange>
          </w:rPr>
          <w:delText>《办法》第七条作相应修改与补充。</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0"/>
        <w:jc w:val="both"/>
        <w:textAlignment w:val="auto"/>
        <w:outlineLvl w:val="9"/>
        <w:rPr>
          <w:del w:id="972" w:author="谢浩然" w:date="2019-07-10T17:09:43Z"/>
          <w:rFonts w:hint="eastAsia" w:ascii="宋体" w:hAnsi="宋体" w:eastAsia="楷体_GB2312" w:cs="楷体_GB2312"/>
          <w:sz w:val="32"/>
          <w:szCs w:val="32"/>
          <w:lang w:eastAsia="zh-CN"/>
          <w:rPrChange w:id="973" w:author="卢颖东" w:date="2019-07-02T15:38:00Z">
            <w:rPr>
              <w:del w:id="974" w:author="谢浩然" w:date="2019-07-10T17:09:43Z"/>
              <w:rFonts w:hint="eastAsia" w:ascii="楷体_GB2312" w:hAnsi="楷体_GB2312" w:eastAsia="楷体_GB2312" w:cs="楷体_GB2312"/>
              <w:sz w:val="32"/>
              <w:szCs w:val="32"/>
              <w:lang w:eastAsia="zh-CN"/>
            </w:rPr>
          </w:rPrChange>
        </w:rPr>
        <w:pPrChange w:id="971"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0"/>
            <w:jc w:val="both"/>
            <w:textAlignment w:val="auto"/>
            <w:outlineLvl w:val="9"/>
          </w:pPr>
        </w:pPrChange>
      </w:pPr>
      <w:del w:id="975" w:author="谢浩然" w:date="2019-07-10T17:09:43Z">
        <w:r>
          <w:rPr>
            <w:rFonts w:hint="eastAsia" w:ascii="宋体" w:hAnsi="宋体" w:eastAsia="楷体_GB2312" w:cs="楷体_GB2312"/>
            <w:sz w:val="32"/>
            <w:szCs w:val="32"/>
            <w:rPrChange w:id="976" w:author="卢颖东" w:date="2019-07-02T15:38:00Z">
              <w:rPr>
                <w:rFonts w:hint="eastAsia" w:ascii="楷体_GB2312" w:hAnsi="楷体_GB2312" w:eastAsia="楷体_GB2312" w:cs="楷体_GB2312"/>
                <w:sz w:val="32"/>
                <w:szCs w:val="32"/>
              </w:rPr>
            </w:rPrChange>
          </w:rPr>
          <w:delText>3</w:delText>
        </w:r>
      </w:del>
      <w:del w:id="978" w:author="谢浩然" w:date="2019-07-10T17:09:43Z">
        <w:r>
          <w:rPr>
            <w:rFonts w:hint="eastAsia" w:ascii="宋体" w:hAnsi="宋体" w:eastAsia="楷体_GB2312" w:cs="楷体_GB2312"/>
            <w:sz w:val="32"/>
            <w:szCs w:val="32"/>
            <w:lang w:val="en-US" w:eastAsia="zh-CN"/>
            <w:rPrChange w:id="979" w:author="卢颖东" w:date="2019-07-02T15:38:00Z">
              <w:rPr>
                <w:rFonts w:hint="eastAsia" w:ascii="楷体_GB2312" w:hAnsi="楷体_GB2312" w:eastAsia="楷体_GB2312" w:cs="楷体_GB2312"/>
                <w:sz w:val="32"/>
                <w:szCs w:val="32"/>
                <w:lang w:val="en-US" w:eastAsia="zh-CN"/>
              </w:rPr>
            </w:rPrChange>
          </w:rPr>
          <w:delText>.</w:delText>
        </w:r>
      </w:del>
      <w:del w:id="981" w:author="谢浩然" w:date="2019-07-10T17:09:43Z">
        <w:r>
          <w:rPr>
            <w:rFonts w:hint="eastAsia" w:ascii="宋体" w:hAnsi="宋体" w:eastAsia="楷体_GB2312" w:cs="楷体_GB2312"/>
            <w:sz w:val="32"/>
            <w:szCs w:val="32"/>
            <w:rPrChange w:id="982" w:author="卢颖东" w:date="2019-07-02T15:38:00Z">
              <w:rPr>
                <w:rFonts w:hint="eastAsia" w:ascii="楷体_GB2312" w:hAnsi="楷体_GB2312" w:eastAsia="楷体_GB2312" w:cs="楷体_GB2312"/>
                <w:sz w:val="32"/>
                <w:szCs w:val="32"/>
              </w:rPr>
            </w:rPrChange>
          </w:rPr>
          <w:delText>关于集体协商</w:delText>
        </w:r>
      </w:del>
      <w:del w:id="984" w:author="谢浩然" w:date="2019-07-10T17:09:43Z">
        <w:r>
          <w:rPr>
            <w:rFonts w:hint="eastAsia" w:ascii="宋体" w:hAnsi="宋体" w:eastAsia="楷体_GB2312" w:cs="楷体_GB2312"/>
            <w:sz w:val="32"/>
            <w:szCs w:val="32"/>
            <w:lang w:eastAsia="zh-CN"/>
            <w:rPrChange w:id="985" w:author="卢颖东" w:date="2019-07-02T15:38:00Z">
              <w:rPr>
                <w:rFonts w:hint="eastAsia" w:ascii="楷体_GB2312" w:hAnsi="楷体_GB2312" w:eastAsia="楷体_GB2312" w:cs="楷体_GB2312"/>
                <w:sz w:val="32"/>
                <w:szCs w:val="32"/>
                <w:lang w:eastAsia="zh-CN"/>
              </w:rPr>
            </w:rPrChange>
          </w:rPr>
          <w:delText>问题</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0"/>
        <w:jc w:val="both"/>
        <w:textAlignment w:val="auto"/>
        <w:outlineLvl w:val="9"/>
        <w:rPr>
          <w:del w:id="988" w:author="谢浩然" w:date="2019-07-10T17:09:43Z"/>
          <w:rFonts w:ascii="宋体" w:hAnsi="宋体" w:eastAsia="仿宋_GB2312" w:cs="仿宋_GB2312"/>
          <w:sz w:val="32"/>
          <w:szCs w:val="32"/>
          <w:rPrChange w:id="989" w:author="卢颖东" w:date="2019-07-02T15:38:00Z">
            <w:rPr>
              <w:del w:id="990" w:author="谢浩然" w:date="2019-07-10T17:09:43Z"/>
              <w:rFonts w:ascii="仿宋_GB2312" w:hAnsi="仿宋_GB2312" w:eastAsia="仿宋_GB2312" w:cs="仿宋_GB2312"/>
              <w:sz w:val="32"/>
              <w:szCs w:val="32"/>
            </w:rPr>
          </w:rPrChange>
        </w:rPr>
        <w:pPrChange w:id="987"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0"/>
            <w:jc w:val="both"/>
            <w:textAlignment w:val="auto"/>
            <w:outlineLvl w:val="9"/>
          </w:pPr>
        </w:pPrChange>
      </w:pPr>
      <w:del w:id="991" w:author="谢浩然" w:date="2019-07-10T17:09:43Z">
        <w:r>
          <w:rPr>
            <w:rFonts w:hint="eastAsia" w:ascii="宋体" w:hAnsi="宋体" w:eastAsia="仿宋_GB2312" w:cs="仿宋_GB2312"/>
            <w:sz w:val="32"/>
            <w:szCs w:val="32"/>
            <w:rPrChange w:id="992" w:author="卢颖东" w:date="2019-07-02T15:38:00Z">
              <w:rPr>
                <w:rFonts w:hint="eastAsia" w:ascii="仿宋_GB2312" w:hAnsi="仿宋_GB2312" w:eastAsia="仿宋_GB2312" w:cs="仿宋_GB2312"/>
                <w:sz w:val="32"/>
                <w:szCs w:val="32"/>
              </w:rPr>
            </w:rPrChange>
          </w:rPr>
          <w:delText>近年来，集体协商制度作为构建和谐劳动关系的重要机制，发挥着越来越重要的作用。从实践经验来看，除了就上位法中明确规定的劳动报酬、工作时间等劳动权益事项进行协商之外，其他关系到职工切身利益的事项，比如劳动标准确定、劳动争议处理等，均可以通过集体协商进行解决。因此有必要对集体协商的范围进行扩展。而且为了解决实践中基层工会经常遇到的企业推诿协商的问题，应当明确企业无正当理由不得拖延或者拒绝协商要求以及违反规定时应当承担的法律责任。</w:delText>
        </w:r>
      </w:del>
      <w:del w:id="994" w:author="谢浩然" w:date="2019-07-10T17:09:43Z">
        <w:r>
          <w:rPr>
            <w:rFonts w:hint="eastAsia" w:ascii="宋体" w:hAnsi="宋体" w:eastAsia="仿宋_GB2312" w:cs="仿宋_GB2312"/>
            <w:sz w:val="32"/>
            <w:szCs w:val="32"/>
            <w:lang w:eastAsia="zh-CN"/>
            <w:rPrChange w:id="995" w:author="卢颖东" w:date="2019-07-02T15:38:00Z">
              <w:rPr>
                <w:rFonts w:hint="eastAsia" w:ascii="仿宋_GB2312" w:hAnsi="仿宋_GB2312" w:eastAsia="仿宋_GB2312" w:cs="仿宋_GB2312"/>
                <w:sz w:val="32"/>
                <w:szCs w:val="32"/>
                <w:lang w:eastAsia="zh-CN"/>
              </w:rPr>
            </w:rPrChange>
          </w:rPr>
          <w:delText>另外</w:delText>
        </w:r>
      </w:del>
      <w:del w:id="997" w:author="谢浩然" w:date="2019-07-10T17:09:43Z">
        <w:r>
          <w:rPr>
            <w:rFonts w:hint="eastAsia" w:ascii="宋体" w:hAnsi="宋体" w:eastAsia="仿宋_GB2312" w:cs="仿宋_GB2312"/>
            <w:sz w:val="32"/>
            <w:szCs w:val="32"/>
            <w:rPrChange w:id="998" w:author="卢颖东" w:date="2019-07-02T15:38:00Z">
              <w:rPr>
                <w:rFonts w:hint="eastAsia" w:ascii="仿宋_GB2312" w:hAnsi="仿宋_GB2312" w:eastAsia="仿宋_GB2312" w:cs="仿宋_GB2312"/>
                <w:sz w:val="32"/>
                <w:szCs w:val="32"/>
              </w:rPr>
            </w:rPrChange>
          </w:rPr>
          <w:delText>，区域性、行业性工会在我市发展情况良好</w:delText>
        </w:r>
      </w:del>
      <w:del w:id="1000" w:author="谢浩然" w:date="2019-07-10T17:09:43Z">
        <w:r>
          <w:rPr>
            <w:rFonts w:hint="eastAsia" w:ascii="宋体" w:hAnsi="宋体" w:eastAsia="仿宋_GB2312" w:cs="仿宋_GB2312"/>
            <w:sz w:val="32"/>
            <w:szCs w:val="32"/>
            <w:lang w:eastAsia="zh-CN"/>
            <w:rPrChange w:id="1001" w:author="卢颖东" w:date="2019-07-02T15:38:00Z">
              <w:rPr>
                <w:rFonts w:hint="eastAsia" w:ascii="仿宋_GB2312" w:hAnsi="仿宋_GB2312" w:eastAsia="仿宋_GB2312" w:cs="仿宋_GB2312"/>
                <w:sz w:val="32"/>
                <w:szCs w:val="32"/>
                <w:lang w:eastAsia="zh-CN"/>
              </w:rPr>
            </w:rPrChange>
          </w:rPr>
          <w:delText>。与</w:delText>
        </w:r>
      </w:del>
      <w:del w:id="1003" w:author="谢浩然" w:date="2019-07-10T17:09:43Z">
        <w:r>
          <w:rPr>
            <w:rFonts w:hint="eastAsia" w:ascii="宋体" w:hAnsi="宋体" w:eastAsia="仿宋_GB2312" w:cs="仿宋_GB2312"/>
            <w:sz w:val="32"/>
            <w:szCs w:val="32"/>
            <w:rPrChange w:id="1004" w:author="卢颖东" w:date="2019-07-02T15:38:00Z">
              <w:rPr>
                <w:rFonts w:hint="eastAsia" w:ascii="仿宋_GB2312" w:hAnsi="仿宋_GB2312" w:eastAsia="仿宋_GB2312" w:cs="仿宋_GB2312"/>
                <w:sz w:val="32"/>
                <w:szCs w:val="32"/>
              </w:rPr>
            </w:rPrChange>
          </w:rPr>
          <w:delText>职工个人</w:delText>
        </w:r>
      </w:del>
      <w:del w:id="1006" w:author="谢浩然" w:date="2019-07-10T17:09:43Z">
        <w:r>
          <w:rPr>
            <w:rFonts w:hint="eastAsia" w:ascii="宋体" w:hAnsi="宋体" w:eastAsia="仿宋_GB2312" w:cs="仿宋_GB2312"/>
            <w:sz w:val="32"/>
            <w:szCs w:val="32"/>
            <w:lang w:eastAsia="zh-CN"/>
            <w:rPrChange w:id="1007" w:author="卢颖东" w:date="2019-07-02T15:38:00Z">
              <w:rPr>
                <w:rFonts w:hint="eastAsia" w:ascii="仿宋_GB2312" w:hAnsi="仿宋_GB2312" w:eastAsia="仿宋_GB2312" w:cs="仿宋_GB2312"/>
                <w:sz w:val="32"/>
                <w:szCs w:val="32"/>
                <w:lang w:eastAsia="zh-CN"/>
              </w:rPr>
            </w:rPrChange>
          </w:rPr>
          <w:delText>相比</w:delText>
        </w:r>
      </w:del>
      <w:del w:id="1009" w:author="谢浩然" w:date="2019-07-10T17:09:43Z">
        <w:r>
          <w:rPr>
            <w:rFonts w:hint="eastAsia" w:ascii="宋体" w:hAnsi="宋体" w:eastAsia="仿宋_GB2312" w:cs="仿宋_GB2312"/>
            <w:sz w:val="32"/>
            <w:szCs w:val="32"/>
            <w:rPrChange w:id="1010" w:author="卢颖东" w:date="2019-07-02T15:38:00Z">
              <w:rPr>
                <w:rFonts w:hint="eastAsia" w:ascii="仿宋_GB2312" w:hAnsi="仿宋_GB2312" w:eastAsia="仿宋_GB2312" w:cs="仿宋_GB2312"/>
                <w:sz w:val="32"/>
                <w:szCs w:val="32"/>
              </w:rPr>
            </w:rPrChange>
          </w:rPr>
          <w:delText>，区域性、行业性工会的协商能力更强，其代表职工与企业签订的集体合同对职工更有益。据此，修订草案对</w:delText>
        </w:r>
      </w:del>
      <w:del w:id="1012" w:author="谢浩然" w:date="2019-07-10T17:09:43Z">
        <w:r>
          <w:rPr>
            <w:rFonts w:hint="eastAsia" w:ascii="宋体" w:hAnsi="宋体" w:eastAsia="仿宋_GB2312" w:cs="仿宋_GB2312"/>
            <w:sz w:val="32"/>
            <w:szCs w:val="32"/>
            <w:lang w:eastAsia="zh-CN"/>
            <w:rPrChange w:id="1013" w:author="卢颖东" w:date="2019-07-02T15:38:00Z">
              <w:rPr>
                <w:rFonts w:hint="eastAsia" w:ascii="仿宋_GB2312" w:hAnsi="仿宋_GB2312" w:eastAsia="仿宋_GB2312" w:cs="仿宋_GB2312"/>
                <w:sz w:val="32"/>
                <w:szCs w:val="32"/>
                <w:lang w:eastAsia="zh-CN"/>
              </w:rPr>
            </w:rPrChange>
          </w:rPr>
          <w:delText>原</w:delText>
        </w:r>
      </w:del>
      <w:del w:id="1015" w:author="谢浩然" w:date="2019-07-10T17:09:43Z">
        <w:r>
          <w:rPr>
            <w:rFonts w:hint="eastAsia" w:ascii="宋体" w:hAnsi="宋体" w:eastAsia="仿宋_GB2312" w:cs="仿宋_GB2312"/>
            <w:sz w:val="32"/>
            <w:szCs w:val="32"/>
            <w:rPrChange w:id="1016" w:author="卢颖东" w:date="2019-07-02T15:38:00Z">
              <w:rPr>
                <w:rFonts w:hint="eastAsia" w:ascii="仿宋_GB2312" w:hAnsi="仿宋_GB2312" w:eastAsia="仿宋_GB2312" w:cs="仿宋_GB2312"/>
                <w:sz w:val="32"/>
                <w:szCs w:val="32"/>
              </w:rPr>
            </w:rPrChange>
          </w:rPr>
          <w:delText>《办法》第十一条进行相应修改，并增加有关拒绝或者拖延集体协商法律责任的规定。</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019" w:author="谢浩然" w:date="2019-07-10T17:09:43Z"/>
          <w:rFonts w:hint="eastAsia" w:ascii="宋体" w:hAnsi="宋体" w:eastAsia="仿宋_GB2312" w:cs="仿宋_GB2312"/>
          <w:sz w:val="32"/>
          <w:szCs w:val="20"/>
          <w:rPrChange w:id="1020" w:author="卢颖东" w:date="2019-07-02T15:38:00Z">
            <w:rPr>
              <w:del w:id="1021" w:author="谢浩然" w:date="2019-07-10T17:09:43Z"/>
              <w:rFonts w:hint="eastAsia" w:ascii="仿宋_GB2312" w:hAnsi="仿宋_GB2312" w:eastAsia="仿宋_GB2312" w:cs="仿宋_GB2312"/>
              <w:sz w:val="32"/>
              <w:szCs w:val="20"/>
            </w:rPr>
          </w:rPrChange>
        </w:rPr>
        <w:pPrChange w:id="1018" w:author="谢浩然" w:date="2019-07-10T17:09:45Z">
          <w:pPr>
            <w:keepNext w:val="0"/>
            <w:keepLines w:val="0"/>
            <w:pageBreakBefore w:val="0"/>
            <w:widowControl w:val="0"/>
            <w:kinsoku/>
            <w:wordWrap/>
            <w:overflowPunct/>
            <w:topLinePunct w:val="0"/>
            <w:autoSpaceDE/>
            <w:autoSpaceDN w:val="0"/>
            <w:bidi w:val="0"/>
            <w:adjustRightInd/>
            <w:snapToGrid/>
            <w:spacing w:line="590" w:lineRule="exact"/>
            <w:ind w:left="0" w:leftChars="0" w:right="0" w:rightChars="0" w:firstLine="632" w:firstLineChars="200"/>
            <w:jc w:val="both"/>
            <w:textAlignment w:val="auto"/>
            <w:outlineLvl w:val="9"/>
          </w:pPr>
        </w:pPrChange>
      </w:pPr>
      <w:del w:id="1022" w:author="谢浩然" w:date="2019-07-10T17:09:43Z">
        <w:r>
          <w:rPr>
            <w:rFonts w:hint="eastAsia" w:ascii="宋体" w:hAnsi="宋体" w:eastAsia="仿宋_GB2312" w:cs="仿宋_GB2312"/>
            <w:sz w:val="32"/>
            <w:szCs w:val="20"/>
            <w:rPrChange w:id="1023" w:author="卢颖东" w:date="2019-07-02T15:38:00Z">
              <w:rPr>
                <w:rFonts w:hint="eastAsia" w:ascii="仿宋_GB2312" w:hAnsi="仿宋_GB2312" w:eastAsia="仿宋_GB2312" w:cs="仿宋_GB2312"/>
                <w:sz w:val="32"/>
                <w:szCs w:val="20"/>
              </w:rPr>
            </w:rPrChange>
          </w:rPr>
          <w:delText>《</w:delText>
        </w:r>
      </w:del>
      <w:del w:id="1025" w:author="谢浩然" w:date="2019-07-10T17:09:43Z">
        <w:r>
          <w:rPr>
            <w:rFonts w:hint="eastAsia" w:ascii="宋体" w:hAnsi="宋体" w:cs="仿宋_GB2312"/>
            <w:sz w:val="32"/>
            <w:szCs w:val="20"/>
            <w:lang w:eastAsia="zh-CN"/>
            <w:rPrChange w:id="1026" w:author="卢颖东" w:date="2019-07-02T15:38:00Z">
              <w:rPr>
                <w:rFonts w:hint="eastAsia" w:ascii="仿宋_GB2312" w:hAnsi="仿宋_GB2312" w:cs="仿宋_GB2312"/>
                <w:sz w:val="32"/>
                <w:szCs w:val="20"/>
                <w:lang w:eastAsia="zh-CN"/>
              </w:rPr>
            </w:rPrChange>
          </w:rPr>
          <w:delText>办法</w:delText>
        </w:r>
      </w:del>
      <w:del w:id="1028" w:author="谢浩然" w:date="2019-07-10T17:09:43Z">
        <w:r>
          <w:rPr>
            <w:rFonts w:hint="eastAsia" w:ascii="宋体" w:hAnsi="宋体" w:eastAsia="仿宋_GB2312" w:cs="仿宋_GB2312"/>
            <w:sz w:val="32"/>
            <w:szCs w:val="20"/>
            <w:rPrChange w:id="1029" w:author="卢颖东" w:date="2019-07-02T15:38:00Z">
              <w:rPr>
                <w:rFonts w:hint="eastAsia" w:ascii="仿宋_GB2312" w:hAnsi="仿宋_GB2312" w:eastAsia="仿宋_GB2312" w:cs="仿宋_GB2312"/>
                <w:sz w:val="32"/>
                <w:szCs w:val="20"/>
              </w:rPr>
            </w:rPrChange>
          </w:rPr>
          <w:delText>》没有与国家法律、行政法规和广东省的地方性法规相抵触。</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032" w:author="谢浩然" w:date="2019-07-10T17:09:43Z"/>
          <w:rFonts w:hint="eastAsia" w:ascii="宋体" w:hAnsi="宋体" w:eastAsia="仿宋_GB2312" w:cs="仿宋_GB2312"/>
          <w:sz w:val="32"/>
          <w:rPrChange w:id="1033" w:author="卢颖东" w:date="2019-07-02T15:38:00Z">
            <w:rPr>
              <w:del w:id="1034" w:author="谢浩然" w:date="2019-07-10T17:09:43Z"/>
              <w:rFonts w:hint="eastAsia" w:ascii="仿宋_GB2312" w:hAnsi="仿宋_GB2312" w:eastAsia="仿宋_GB2312" w:cs="仿宋_GB2312"/>
              <w:sz w:val="32"/>
            </w:rPr>
          </w:rPrChange>
        </w:rPr>
        <w:pPrChange w:id="1031" w:author="谢浩然" w:date="2019-07-10T17:09:45Z">
          <w:pPr>
            <w:keepNext w:val="0"/>
            <w:keepLines w:val="0"/>
            <w:pageBreakBefore w:val="0"/>
            <w:widowControl w:val="0"/>
            <w:kinsoku/>
            <w:wordWrap/>
            <w:overflowPunct/>
            <w:topLinePunct w:val="0"/>
            <w:autoSpaceDE/>
            <w:autoSpaceDN w:val="0"/>
            <w:bidi w:val="0"/>
            <w:adjustRightInd/>
            <w:snapToGrid/>
            <w:spacing w:line="590" w:lineRule="exact"/>
            <w:ind w:left="0" w:leftChars="0" w:right="0" w:rightChars="0" w:firstLine="632" w:firstLineChars="200"/>
            <w:jc w:val="both"/>
            <w:textAlignment w:val="auto"/>
            <w:outlineLvl w:val="9"/>
          </w:pPr>
        </w:pPrChange>
      </w:pPr>
      <w:del w:id="1035" w:author="谢浩然" w:date="2019-07-10T17:09:43Z">
        <w:r>
          <w:rPr>
            <w:rFonts w:hint="eastAsia" w:ascii="宋体" w:hAnsi="宋体" w:eastAsia="仿宋_GB2312" w:cs="仿宋_GB2312"/>
            <w:sz w:val="32"/>
            <w:rPrChange w:id="1036" w:author="卢颖东" w:date="2019-07-02T15:38:00Z">
              <w:rPr>
                <w:rFonts w:hint="eastAsia" w:ascii="仿宋_GB2312" w:hAnsi="仿宋_GB2312" w:eastAsia="仿宋_GB2312" w:cs="仿宋_GB2312"/>
                <w:sz w:val="32"/>
              </w:rPr>
            </w:rPrChange>
          </w:rPr>
          <w:delText>以上说明和</w:delText>
        </w:r>
      </w:del>
      <w:del w:id="1038" w:author="谢浩然" w:date="2019-07-10T17:09:43Z">
        <w:r>
          <w:rPr>
            <w:rFonts w:hint="eastAsia" w:ascii="宋体" w:hAnsi="宋体" w:eastAsia="仿宋_GB2312" w:cs="仿宋_GB2312"/>
            <w:sz w:val="32"/>
            <w:szCs w:val="32"/>
            <w:rPrChange w:id="1039" w:author="卢颖东" w:date="2019-07-02T15:38:00Z">
              <w:rPr>
                <w:rFonts w:hint="eastAsia" w:ascii="仿宋_GB2312" w:hAnsi="仿宋_GB2312" w:eastAsia="仿宋_GB2312" w:cs="仿宋_GB2312"/>
                <w:sz w:val="32"/>
                <w:szCs w:val="32"/>
              </w:rPr>
            </w:rPrChange>
          </w:rPr>
          <w:delText>《广州市实施</w:delText>
        </w:r>
      </w:del>
      <w:del w:id="1041" w:author="谢浩然" w:date="2019-07-10T17:09:43Z">
        <w:r>
          <w:rPr>
            <w:rFonts w:hint="eastAsia" w:ascii="宋体" w:hAnsi="宋体" w:eastAsia="仿宋_GB2312" w:cs="仿宋_GB2312"/>
            <w:sz w:val="32"/>
            <w:szCs w:val="32"/>
            <w:lang w:eastAsia="zh-CN"/>
            <w:rPrChange w:id="1042" w:author="卢颖东" w:date="2019-07-02T15:38:00Z">
              <w:rPr>
                <w:rFonts w:hint="eastAsia" w:ascii="仿宋_GB2312" w:hAnsi="仿宋_GB2312" w:eastAsia="仿宋_GB2312" w:cs="仿宋_GB2312"/>
                <w:sz w:val="32"/>
                <w:szCs w:val="32"/>
                <w:lang w:eastAsia="zh-CN"/>
              </w:rPr>
            </w:rPrChange>
          </w:rPr>
          <w:delText>〈</w:delText>
        </w:r>
      </w:del>
      <w:del w:id="1044" w:author="谢浩然" w:date="2019-07-10T17:09:43Z">
        <w:r>
          <w:rPr>
            <w:rFonts w:hint="eastAsia" w:ascii="宋体" w:hAnsi="宋体" w:eastAsia="仿宋_GB2312" w:cs="仿宋_GB2312"/>
            <w:sz w:val="32"/>
            <w:szCs w:val="32"/>
            <w:rPrChange w:id="1045" w:author="卢颖东" w:date="2019-07-02T15:38:00Z">
              <w:rPr>
                <w:rFonts w:hint="eastAsia" w:ascii="仿宋_GB2312" w:hAnsi="仿宋_GB2312" w:eastAsia="仿宋_GB2312" w:cs="仿宋_GB2312"/>
                <w:sz w:val="32"/>
                <w:szCs w:val="32"/>
              </w:rPr>
            </w:rPrChange>
          </w:rPr>
          <w:delText>中华人民共和国工会法</w:delText>
        </w:r>
      </w:del>
      <w:del w:id="1047" w:author="谢浩然" w:date="2019-07-10T17:09:43Z">
        <w:r>
          <w:rPr>
            <w:rFonts w:hint="eastAsia" w:ascii="宋体" w:hAnsi="宋体" w:eastAsia="仿宋_GB2312" w:cs="仿宋_GB2312"/>
            <w:sz w:val="32"/>
            <w:szCs w:val="32"/>
            <w:lang w:eastAsia="zh-CN"/>
            <w:rPrChange w:id="1048" w:author="卢颖东" w:date="2019-07-02T15:38:00Z">
              <w:rPr>
                <w:rFonts w:hint="eastAsia" w:ascii="仿宋_GB2312" w:hAnsi="仿宋_GB2312" w:eastAsia="仿宋_GB2312" w:cs="仿宋_GB2312"/>
                <w:sz w:val="32"/>
                <w:szCs w:val="32"/>
                <w:lang w:eastAsia="zh-CN"/>
              </w:rPr>
            </w:rPrChange>
          </w:rPr>
          <w:delText>〉</w:delText>
        </w:r>
      </w:del>
      <w:del w:id="1050" w:author="谢浩然" w:date="2019-07-10T17:09:43Z">
        <w:r>
          <w:rPr>
            <w:rFonts w:hint="eastAsia" w:ascii="宋体" w:hAnsi="宋体" w:eastAsia="仿宋_GB2312" w:cs="仿宋_GB2312"/>
            <w:sz w:val="32"/>
            <w:szCs w:val="32"/>
            <w:rPrChange w:id="1051" w:author="卢颖东" w:date="2019-07-02T15:38:00Z">
              <w:rPr>
                <w:rFonts w:hint="eastAsia" w:ascii="仿宋_GB2312" w:hAnsi="仿宋_GB2312" w:eastAsia="仿宋_GB2312" w:cs="仿宋_GB2312"/>
                <w:sz w:val="32"/>
                <w:szCs w:val="32"/>
              </w:rPr>
            </w:rPrChange>
          </w:rPr>
          <w:delText>办法》</w:delText>
        </w:r>
      </w:del>
      <w:del w:id="1053" w:author="谢浩然" w:date="2019-07-10T17:09:43Z">
        <w:r>
          <w:rPr>
            <w:rFonts w:hint="eastAsia" w:ascii="宋体" w:hAnsi="宋体" w:eastAsia="仿宋_GB2312" w:cs="仿宋_GB2312"/>
            <w:sz w:val="32"/>
            <w:rPrChange w:id="1054" w:author="卢颖东" w:date="2019-07-02T15:38:00Z">
              <w:rPr>
                <w:rFonts w:hint="eastAsia" w:ascii="仿宋_GB2312" w:hAnsi="仿宋_GB2312" w:eastAsia="仿宋_GB2312" w:cs="仿宋_GB2312"/>
                <w:sz w:val="32"/>
              </w:rPr>
            </w:rPrChange>
          </w:rPr>
          <w:delText>，请予审议。</w:delText>
        </w:r>
      </w:del>
    </w:p>
    <w:p>
      <w:pPr>
        <w:pStyle w:val="21"/>
        <w:spacing w:beforeLines="0" w:afterLines="0" w:line="590" w:lineRule="exact"/>
        <w:outlineLvl w:val="9"/>
        <w:rPr>
          <w:del w:id="1057" w:author="谢浩然" w:date="2019-07-10T17:09:43Z"/>
          <w:rFonts w:ascii="宋体" w:hAnsi="宋体" w:cs="仿宋_GB2312"/>
          <w:bCs/>
          <w:color w:val="000000"/>
          <w:sz w:val="44"/>
        </w:rPr>
        <w:pPrChange w:id="1056" w:author="谢浩然" w:date="2019-07-10T17:09:45Z">
          <w:pPr>
            <w:spacing w:line="590" w:lineRule="exact"/>
          </w:pPr>
        </w:pPrChange>
      </w:pPr>
      <w:del w:id="1058" w:author="谢浩然" w:date="2019-07-10T17:09:43Z">
        <w:r>
          <w:rPr>
            <w:rFonts w:ascii="宋体" w:hAnsi="宋体" w:cs="仿宋_GB2312"/>
            <w:bCs/>
            <w:color w:val="000000"/>
            <w:sz w:val="44"/>
          </w:rPr>
          <w:br w:type="page"/>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060" w:author="谢浩然" w:date="2019-07-10T17:09:43Z"/>
          <w:rFonts w:hint="default" w:ascii="宋体" w:hAnsi="宋体" w:eastAsia="方正小标宋_GBK" w:cs="Times New Roman"/>
          <w:b w:val="0"/>
          <w:bCs w:val="0"/>
          <w:color w:val="000000"/>
          <w:spacing w:val="0"/>
          <w:sz w:val="44"/>
          <w:szCs w:val="44"/>
        </w:rPr>
        <w:pPrChange w:id="1059" w:author="谢浩然" w:date="2019-07-10T17:09:45Z">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21"/>
        <w:spacing w:beforeLines="0" w:afterLines="0" w:line="590" w:lineRule="exact"/>
        <w:outlineLvl w:val="9"/>
        <w:rPr>
          <w:del w:id="1062" w:author="谢浩然" w:date="2019-07-10T17:09:43Z"/>
          <w:rFonts w:hint="eastAsia" w:ascii="宋体" w:hAnsi="宋体"/>
          <w:color w:val="000000"/>
          <w:sz w:val="32"/>
          <w:szCs w:val="32"/>
        </w:rPr>
        <w:pPrChange w:id="1061" w:author="谢浩然" w:date="2019-07-10T17:09:45Z">
          <w:pPr>
            <w:spacing w:line="590" w:lineRule="exact"/>
          </w:pPr>
        </w:pPrChange>
      </w:pPr>
    </w:p>
    <w:p>
      <w:pPr>
        <w:pStyle w:val="21"/>
        <w:spacing w:beforeLines="0" w:afterLines="0" w:line="590" w:lineRule="exact"/>
        <w:jc w:val="center"/>
        <w:outlineLvl w:val="9"/>
        <w:rPr>
          <w:del w:id="1064" w:author="谢浩然" w:date="2019-07-10T17:09:43Z"/>
          <w:rFonts w:hint="eastAsia" w:ascii="宋体" w:hAnsi="宋体" w:eastAsia="方正小标宋简体"/>
          <w:color w:val="000000"/>
          <w:sz w:val="44"/>
          <w:szCs w:val="44"/>
        </w:rPr>
        <w:pPrChange w:id="1063" w:author="谢浩然" w:date="2019-07-10T17:09:45Z">
          <w:pPr>
            <w:spacing w:line="590" w:lineRule="exact"/>
            <w:jc w:val="center"/>
          </w:pPr>
        </w:pPrChange>
      </w:pPr>
      <w:del w:id="1065" w:author="谢浩然" w:date="2019-07-10T17:09:43Z">
        <w:r>
          <w:rPr>
            <w:rFonts w:hint="eastAsia" w:ascii="宋体" w:hAnsi="宋体" w:eastAsia="黑体" w:cs="黑体"/>
            <w:color w:val="000000"/>
            <w:sz w:val="44"/>
            <w:szCs w:val="44"/>
          </w:rPr>
          <w:delText>关于</w:delText>
        </w:r>
      </w:del>
      <w:del w:id="1066" w:author="谢浩然" w:date="2019-07-10T17:09:43Z">
        <w:r>
          <w:rPr>
            <w:rFonts w:hint="eastAsia" w:ascii="宋体" w:hAnsi="宋体" w:eastAsia="黑体" w:cs="黑体"/>
            <w:color w:val="auto"/>
            <w:sz w:val="44"/>
            <w:szCs w:val="44"/>
            <w:rPrChange w:id="1067" w:author="卢颖东" w:date="2019-07-02T15:38:00Z">
              <w:rPr>
                <w:rFonts w:hint="eastAsia" w:ascii="黑体" w:hAnsi="黑体" w:eastAsia="黑体" w:cs="黑体"/>
                <w:color w:val="auto"/>
                <w:sz w:val="44"/>
                <w:szCs w:val="44"/>
              </w:rPr>
            </w:rPrChange>
          </w:rPr>
          <w:delText>《广州市实施〈中华人民共和国工会法〉办法（修订草案）》</w:delText>
        </w:r>
      </w:del>
      <w:del w:id="1069" w:author="谢浩然" w:date="2019-07-10T17:09:43Z">
        <w:r>
          <w:rPr>
            <w:rFonts w:hint="eastAsia" w:ascii="宋体" w:hAnsi="宋体" w:eastAsia="黑体" w:cs="黑体"/>
            <w:color w:val="000000"/>
            <w:sz w:val="44"/>
            <w:szCs w:val="44"/>
          </w:rPr>
          <w:delText>审议结果的报告</w:delText>
        </w:r>
      </w:del>
    </w:p>
    <w:p>
      <w:pPr>
        <w:pStyle w:val="21"/>
        <w:spacing w:beforeLines="0" w:afterLines="0" w:line="590" w:lineRule="exact"/>
        <w:jc w:val="center"/>
        <w:outlineLvl w:val="9"/>
        <w:rPr>
          <w:del w:id="1071" w:author="谢浩然" w:date="2019-07-10T17:09:43Z"/>
          <w:rFonts w:hint="eastAsia" w:ascii="宋体" w:hAnsi="宋体" w:eastAsia="楷体_GB2312" w:cs="楷体_GB2312"/>
          <w:color w:val="000000"/>
          <w:sz w:val="32"/>
          <w:szCs w:val="32"/>
        </w:rPr>
        <w:pPrChange w:id="1070" w:author="谢浩然" w:date="2019-07-10T17:09:45Z">
          <w:pPr>
            <w:spacing w:line="590" w:lineRule="exact"/>
            <w:jc w:val="center"/>
          </w:pPr>
        </w:pPrChange>
      </w:pPr>
      <w:del w:id="1072" w:author="谢浩然" w:date="2019-07-10T17:09:43Z">
        <w:r>
          <w:rPr>
            <w:rFonts w:hint="eastAsia" w:ascii="宋体" w:hAnsi="宋体" w:eastAsia="方正小标宋_GBK" w:cs="方正小标宋_GBK"/>
            <w:color w:val="000000"/>
            <w:sz w:val="32"/>
            <w:szCs w:val="32"/>
          </w:rPr>
          <w:delText>——</w:delText>
        </w:r>
      </w:del>
      <w:del w:id="1073" w:author="谢浩然" w:date="2019-07-10T17:09:43Z">
        <w:r>
          <w:rPr>
            <w:rFonts w:hint="eastAsia" w:ascii="宋体" w:hAnsi="宋体" w:eastAsia="楷体" w:cs="楷体"/>
            <w:color w:val="000000"/>
            <w:sz w:val="32"/>
            <w:szCs w:val="32"/>
          </w:rPr>
          <w:delText>201</w:delText>
        </w:r>
      </w:del>
      <w:del w:id="1074" w:author="谢浩然" w:date="2019-07-10T17:09:43Z">
        <w:r>
          <w:rPr>
            <w:rFonts w:hint="eastAsia" w:ascii="宋体" w:hAnsi="宋体" w:eastAsia="楷体" w:cs="楷体"/>
            <w:color w:val="000000"/>
            <w:sz w:val="32"/>
            <w:szCs w:val="32"/>
            <w:lang w:val="en-US" w:eastAsia="zh-CN"/>
          </w:rPr>
          <w:delText>9</w:delText>
        </w:r>
      </w:del>
      <w:del w:id="1075" w:author="谢浩然" w:date="2019-07-10T17:09:43Z">
        <w:r>
          <w:rPr>
            <w:rFonts w:hint="eastAsia" w:ascii="宋体" w:hAnsi="宋体" w:eastAsia="楷体" w:cs="楷体"/>
            <w:color w:val="000000"/>
            <w:sz w:val="32"/>
            <w:szCs w:val="32"/>
          </w:rPr>
          <w:delText>年</w:delText>
        </w:r>
      </w:del>
      <w:del w:id="1076" w:author="谢浩然" w:date="2019-07-10T17:09:43Z">
        <w:r>
          <w:rPr>
            <w:rFonts w:hint="eastAsia" w:ascii="宋体" w:hAnsi="宋体" w:eastAsia="楷体" w:cs="楷体"/>
            <w:color w:val="000000"/>
            <w:sz w:val="32"/>
            <w:szCs w:val="32"/>
            <w:lang w:val="en-US" w:eastAsia="zh-CN"/>
          </w:rPr>
          <w:delText>3</w:delText>
        </w:r>
      </w:del>
      <w:del w:id="1077" w:author="谢浩然" w:date="2019-07-10T17:09:43Z">
        <w:r>
          <w:rPr>
            <w:rFonts w:hint="eastAsia" w:ascii="宋体" w:hAnsi="宋体" w:eastAsia="楷体" w:cs="楷体"/>
            <w:color w:val="000000"/>
            <w:sz w:val="32"/>
            <w:szCs w:val="32"/>
          </w:rPr>
          <w:delText>月</w:delText>
        </w:r>
      </w:del>
      <w:del w:id="1078" w:author="谢浩然" w:date="2019-07-10T17:09:43Z">
        <w:r>
          <w:rPr>
            <w:rFonts w:hint="eastAsia" w:ascii="宋体" w:hAnsi="宋体" w:eastAsia="楷体" w:cs="楷体"/>
            <w:color w:val="000000"/>
            <w:sz w:val="32"/>
            <w:szCs w:val="32"/>
            <w:lang w:val="en-US" w:eastAsia="zh-CN"/>
          </w:rPr>
          <w:delText>26</w:delText>
        </w:r>
      </w:del>
      <w:del w:id="1079" w:author="谢浩然" w:date="2019-07-10T17:09:43Z">
        <w:r>
          <w:rPr>
            <w:rFonts w:hint="eastAsia" w:ascii="宋体" w:hAnsi="宋体" w:eastAsia="楷体" w:cs="楷体"/>
            <w:color w:val="000000"/>
            <w:sz w:val="32"/>
            <w:szCs w:val="32"/>
          </w:rPr>
          <w:delText>日</w:delText>
        </w:r>
      </w:del>
      <w:del w:id="1080" w:author="谢浩然" w:date="2019-07-10T17:09:43Z">
        <w:r>
          <w:rPr>
            <w:rFonts w:hint="eastAsia" w:ascii="宋体" w:hAnsi="宋体" w:eastAsia="楷体_GB2312" w:cs="楷体_GB2312"/>
            <w:color w:val="000000"/>
            <w:sz w:val="32"/>
            <w:szCs w:val="32"/>
          </w:rPr>
          <w:delText>在</w:delText>
        </w:r>
      </w:del>
      <w:del w:id="1081" w:author="谢浩然" w:date="2019-07-10T17:09:43Z">
        <w:r>
          <w:rPr>
            <w:rFonts w:hint="eastAsia" w:ascii="宋体" w:hAnsi="宋体" w:eastAsia="楷体_GB2312" w:cs="楷体_GB2312"/>
            <w:color w:val="000000"/>
            <w:sz w:val="32"/>
            <w:szCs w:val="32"/>
            <w:lang w:eastAsia="zh-CN"/>
          </w:rPr>
          <w:delText>广州市第十五</w:delText>
        </w:r>
      </w:del>
      <w:del w:id="1082" w:author="谢浩然" w:date="2019-07-10T17:09:43Z">
        <w:r>
          <w:rPr>
            <w:rFonts w:hint="eastAsia" w:ascii="宋体" w:hAnsi="宋体" w:eastAsia="楷体_GB2312" w:cs="楷体_GB2312"/>
            <w:color w:val="000000"/>
            <w:sz w:val="32"/>
            <w:szCs w:val="32"/>
          </w:rPr>
          <w:delText>届</w:delText>
        </w:r>
      </w:del>
    </w:p>
    <w:p>
      <w:pPr>
        <w:pStyle w:val="21"/>
        <w:spacing w:beforeLines="0" w:afterLines="0" w:line="590" w:lineRule="exact"/>
        <w:jc w:val="center"/>
        <w:outlineLvl w:val="9"/>
        <w:rPr>
          <w:del w:id="1084" w:author="谢浩然" w:date="2019-07-10T17:09:43Z"/>
          <w:rFonts w:hint="eastAsia" w:ascii="宋体" w:hAnsi="宋体" w:eastAsia="楷体" w:cs="楷体_GB2312"/>
          <w:color w:val="000000"/>
        </w:rPr>
        <w:pPrChange w:id="1083" w:author="谢浩然" w:date="2019-07-10T17:09:45Z">
          <w:pPr>
            <w:spacing w:line="590" w:lineRule="exact"/>
            <w:jc w:val="center"/>
          </w:pPr>
        </w:pPrChange>
      </w:pPr>
      <w:del w:id="1085" w:author="谢浩然" w:date="2019-07-10T17:09:43Z">
        <w:r>
          <w:rPr>
            <w:rFonts w:hint="eastAsia" w:ascii="宋体" w:hAnsi="宋体" w:eastAsia="楷体_GB2312" w:cs="楷体_GB2312"/>
            <w:color w:val="000000"/>
            <w:sz w:val="32"/>
            <w:szCs w:val="32"/>
            <w:lang w:eastAsia="zh-CN"/>
          </w:rPr>
          <w:delText>人民代表大会常务委员会</w:delText>
        </w:r>
      </w:del>
      <w:del w:id="1086" w:author="谢浩然" w:date="2019-07-10T17:09:43Z">
        <w:r>
          <w:rPr>
            <w:rFonts w:hint="eastAsia" w:ascii="宋体" w:hAnsi="宋体" w:eastAsia="楷体_GB2312" w:cs="楷体_GB2312"/>
            <w:color w:val="000000"/>
            <w:sz w:val="32"/>
            <w:szCs w:val="32"/>
          </w:rPr>
          <w:delText>第</w:delText>
        </w:r>
      </w:del>
      <w:del w:id="1087" w:author="谢浩然" w:date="2019-07-10T17:09:43Z">
        <w:r>
          <w:rPr>
            <w:rFonts w:hint="eastAsia" w:ascii="宋体" w:hAnsi="宋体" w:eastAsia="楷体_GB2312" w:cs="楷体_GB2312"/>
            <w:color w:val="000000"/>
            <w:sz w:val="32"/>
            <w:szCs w:val="32"/>
            <w:lang w:eastAsia="zh-CN"/>
          </w:rPr>
          <w:delText>二十三</w:delText>
        </w:r>
      </w:del>
      <w:del w:id="1088" w:author="谢浩然" w:date="2019-07-10T17:09:43Z">
        <w:r>
          <w:rPr>
            <w:rFonts w:hint="eastAsia" w:ascii="宋体" w:hAnsi="宋体" w:eastAsia="楷体_GB2312" w:cs="楷体_GB2312"/>
            <w:color w:val="000000"/>
            <w:sz w:val="32"/>
            <w:szCs w:val="32"/>
          </w:rPr>
          <w:delText>次会议上</w:delText>
        </w:r>
      </w:del>
    </w:p>
    <w:p>
      <w:pPr>
        <w:pStyle w:val="21"/>
        <w:spacing w:beforeLines="0" w:afterLines="0" w:line="590" w:lineRule="exact"/>
        <w:outlineLvl w:val="9"/>
        <w:rPr>
          <w:del w:id="1090" w:author="谢浩然" w:date="2019-07-10T17:09:43Z"/>
          <w:rFonts w:hint="eastAsia" w:ascii="宋体" w:hAnsi="宋体" w:eastAsia="楷体_GB2312" w:cs="仿宋_GB2312"/>
          <w:color w:val="000000"/>
          <w:sz w:val="32"/>
          <w:szCs w:val="32"/>
          <w:lang w:eastAsia="zh-CN"/>
        </w:rPr>
        <w:pPrChange w:id="1089" w:author="谢浩然" w:date="2019-07-10T17:09:45Z">
          <w:pPr>
            <w:pStyle w:val="17"/>
            <w:spacing w:line="590" w:lineRule="exact"/>
          </w:pPr>
        </w:pPrChange>
      </w:pPr>
      <w:del w:id="1091" w:author="谢浩然" w:date="2019-07-10T17:09:43Z">
        <w:r>
          <w:rPr>
            <w:rFonts w:hint="eastAsia" w:ascii="宋体"/>
            <w:color w:val="000000"/>
            <w:lang w:eastAsia="zh-CN"/>
          </w:rPr>
          <w:delText>广州</w:delText>
        </w:r>
      </w:del>
      <w:del w:id="1092" w:author="谢浩然" w:date="2019-07-10T17:09:43Z">
        <w:r>
          <w:rPr>
            <w:rFonts w:hint="eastAsia" w:ascii="宋体"/>
            <w:color w:val="000000"/>
          </w:rPr>
          <w:delText>市人民代表大会法制委员会主任委员　</w:delText>
        </w:r>
      </w:del>
      <w:del w:id="1093" w:author="谢浩然" w:date="2019-07-10T17:09:43Z">
        <w:r>
          <w:rPr>
            <w:rFonts w:hint="eastAsia" w:ascii="宋体"/>
            <w:szCs w:val="32"/>
            <w:lang w:eastAsia="zh-CN"/>
          </w:rPr>
          <w:delText>邓成明</w:delText>
        </w:r>
      </w:del>
    </w:p>
    <w:p>
      <w:pPr>
        <w:pStyle w:val="21"/>
        <w:spacing w:beforeLines="0" w:afterLines="0" w:line="590" w:lineRule="exact"/>
        <w:outlineLvl w:val="9"/>
        <w:rPr>
          <w:del w:id="1095" w:author="谢浩然" w:date="2019-07-10T17:09:43Z"/>
          <w:rFonts w:hint="eastAsia" w:ascii="宋体" w:hAnsi="宋体" w:eastAsia="黑体" w:cs="黑体"/>
          <w:color w:val="000000"/>
          <w:szCs w:val="32"/>
        </w:rPr>
        <w:pPrChange w:id="1094" w:author="谢浩然" w:date="2019-07-10T17:09:45Z">
          <w:pPr>
            <w:spacing w:line="590" w:lineRule="exact"/>
          </w:pPr>
        </w:pPrChange>
      </w:pPr>
    </w:p>
    <w:p>
      <w:pPr>
        <w:pStyle w:val="21"/>
        <w:spacing w:beforeLines="0" w:afterLines="0" w:line="590" w:lineRule="exact"/>
        <w:outlineLvl w:val="9"/>
        <w:rPr>
          <w:del w:id="1097" w:author="谢浩然" w:date="2019-07-10T17:09:43Z"/>
          <w:rFonts w:hint="eastAsia" w:ascii="宋体" w:hAnsi="宋体" w:eastAsia="黑体" w:cs="黑体"/>
          <w:color w:val="000000"/>
          <w:rPrChange w:id="1098" w:author="卢颖东" w:date="2019-07-02T15:38:00Z">
            <w:rPr>
              <w:del w:id="1099" w:author="谢浩然" w:date="2019-07-10T17:09:43Z"/>
              <w:rFonts w:hint="eastAsia" w:ascii="黑体" w:hAnsi="黑体" w:eastAsia="黑体" w:cs="黑体"/>
              <w:color w:val="000000"/>
            </w:rPr>
          </w:rPrChange>
        </w:rPr>
        <w:pPrChange w:id="1096" w:author="谢浩然" w:date="2019-07-10T17:09:45Z">
          <w:pPr>
            <w:spacing w:line="590" w:lineRule="exact"/>
          </w:pPr>
        </w:pPrChange>
      </w:pPr>
      <w:del w:id="1100" w:author="谢浩然" w:date="2019-07-10T17:09:43Z">
        <w:r>
          <w:rPr>
            <w:rFonts w:hint="eastAsia" w:ascii="宋体" w:hAnsi="宋体" w:eastAsia="黑体" w:cs="黑体"/>
            <w:color w:val="000000"/>
            <w:lang w:eastAsia="zh-CN"/>
            <w:rPrChange w:id="1101" w:author="卢颖东" w:date="2019-07-02T15:38:00Z">
              <w:rPr>
                <w:rFonts w:hint="eastAsia" w:ascii="黑体" w:hAnsi="黑体" w:eastAsia="黑体" w:cs="黑体"/>
                <w:color w:val="000000"/>
                <w:lang w:eastAsia="zh-CN"/>
              </w:rPr>
            </w:rPrChange>
          </w:rPr>
          <w:delText>主任、</w:delText>
        </w:r>
      </w:del>
      <w:del w:id="1103" w:author="谢浩然" w:date="2019-07-10T17:09:43Z">
        <w:r>
          <w:rPr>
            <w:rFonts w:hint="eastAsia" w:ascii="宋体" w:hAnsi="宋体" w:eastAsia="黑体" w:cs="黑体"/>
            <w:color w:val="000000"/>
            <w:rPrChange w:id="1104" w:author="卢颖东" w:date="2019-07-02T15:38:00Z">
              <w:rPr>
                <w:rFonts w:hint="eastAsia" w:ascii="黑体" w:hAnsi="黑体" w:eastAsia="黑体" w:cs="黑体"/>
                <w:color w:val="000000"/>
              </w:rPr>
            </w:rPrChange>
          </w:rPr>
          <w:delText>各位副主任、秘书长，各位委员：</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107" w:author="谢浩然" w:date="2019-07-10T17:09:43Z"/>
          <w:rFonts w:hint="eastAsia" w:ascii="宋体" w:hAnsi="宋体" w:eastAsia="仿宋_GB2312" w:cs="仿宋_GB2312"/>
          <w:sz w:val="32"/>
          <w:szCs w:val="32"/>
          <w:lang w:val="en-US" w:eastAsia="zh-CN"/>
          <w:rPrChange w:id="1108" w:author="卢颖东" w:date="2019-07-02T15:38:00Z">
            <w:rPr>
              <w:del w:id="1109" w:author="谢浩然" w:date="2019-07-10T17:09:43Z"/>
              <w:rFonts w:hint="eastAsia" w:ascii="仿宋_GB2312" w:hAnsi="仿宋_GB2312" w:eastAsia="仿宋_GB2312" w:cs="仿宋_GB2312"/>
              <w:sz w:val="32"/>
              <w:szCs w:val="32"/>
              <w:lang w:val="en-US" w:eastAsia="zh-CN"/>
            </w:rPr>
          </w:rPrChange>
        </w:rPr>
        <w:pPrChange w:id="1106"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110" w:author="谢浩然" w:date="2019-07-10T17:09:43Z">
        <w:r>
          <w:rPr>
            <w:rFonts w:hint="eastAsia" w:ascii="宋体" w:hAnsi="宋体" w:eastAsia="宋体" w:cs="宋体"/>
            <w:color w:val="auto"/>
            <w:sz w:val="32"/>
            <w:szCs w:val="32"/>
            <w:lang w:val="en-US" w:eastAsia="zh-CN"/>
          </w:rPr>
          <w:delText>2018</w:delText>
        </w:r>
      </w:del>
      <w:del w:id="1111" w:author="谢浩然" w:date="2019-07-10T17:09:43Z">
        <w:r>
          <w:rPr>
            <w:rFonts w:hint="default" w:ascii="宋体" w:hAnsi="宋体" w:eastAsia="仿宋_GB2312" w:cs="Times New Roman"/>
            <w:color w:val="auto"/>
            <w:sz w:val="32"/>
            <w:szCs w:val="32"/>
            <w:lang w:val="en-US" w:eastAsia="zh-CN"/>
            <w:rPrChange w:id="1112" w:author="卢颖东" w:date="2019-07-02T15:38:00Z">
              <w:rPr>
                <w:rFonts w:hint="default" w:ascii="Times New Roman" w:hAnsi="Times New Roman" w:eastAsia="仿宋_GB2312" w:cs="Times New Roman"/>
                <w:color w:val="auto"/>
                <w:sz w:val="32"/>
                <w:szCs w:val="32"/>
                <w:lang w:val="en-US" w:eastAsia="zh-CN"/>
              </w:rPr>
            </w:rPrChange>
          </w:rPr>
          <w:delText>年</w:delText>
        </w:r>
      </w:del>
      <w:del w:id="1114" w:author="谢浩然" w:date="2019-07-10T17:09:43Z">
        <w:r>
          <w:rPr>
            <w:rFonts w:hint="eastAsia" w:ascii="宋体" w:hAnsi="宋体" w:eastAsia="宋体" w:cs="宋体"/>
            <w:color w:val="auto"/>
            <w:sz w:val="32"/>
            <w:szCs w:val="32"/>
            <w:lang w:val="en-US" w:eastAsia="zh-CN"/>
          </w:rPr>
          <w:delText>12</w:delText>
        </w:r>
      </w:del>
      <w:del w:id="1115" w:author="谢浩然" w:date="2019-07-10T17:09:43Z">
        <w:r>
          <w:rPr>
            <w:rFonts w:hint="eastAsia" w:ascii="宋体" w:hAnsi="宋体" w:eastAsia="仿宋_GB2312" w:cs="Times New Roman"/>
            <w:color w:val="auto"/>
            <w:sz w:val="32"/>
            <w:szCs w:val="32"/>
            <w:lang w:val="en-US" w:eastAsia="zh-CN"/>
            <w:rPrChange w:id="1116" w:author="卢颖东" w:date="2019-07-02T15:38:00Z">
              <w:rPr>
                <w:rFonts w:hint="eastAsia" w:ascii="Times New Roman" w:hAnsi="Times New Roman" w:eastAsia="仿宋_GB2312" w:cs="Times New Roman"/>
                <w:color w:val="auto"/>
                <w:sz w:val="32"/>
                <w:szCs w:val="32"/>
                <w:lang w:val="en-US" w:eastAsia="zh-CN"/>
              </w:rPr>
            </w:rPrChange>
          </w:rPr>
          <w:delText>月</w:delText>
        </w:r>
      </w:del>
      <w:del w:id="1118" w:author="谢浩然" w:date="2019-07-10T17:09:43Z">
        <w:r>
          <w:rPr>
            <w:rFonts w:hint="eastAsia" w:ascii="宋体" w:hAnsi="宋体" w:eastAsia="宋体" w:cs="宋体"/>
            <w:color w:val="auto"/>
            <w:sz w:val="32"/>
            <w:szCs w:val="32"/>
            <w:lang w:val="en-US" w:eastAsia="zh-CN"/>
          </w:rPr>
          <w:delText>25</w:delText>
        </w:r>
      </w:del>
      <w:del w:id="1119" w:author="谢浩然" w:date="2019-07-10T17:09:43Z">
        <w:r>
          <w:rPr>
            <w:rFonts w:hint="eastAsia" w:ascii="宋体" w:hAnsi="宋体" w:eastAsia="仿宋_GB2312" w:cs="Times New Roman"/>
            <w:color w:val="auto"/>
            <w:sz w:val="32"/>
            <w:szCs w:val="32"/>
            <w:lang w:val="en-US" w:eastAsia="zh-CN"/>
            <w:rPrChange w:id="1120" w:author="卢颖东" w:date="2019-07-02T15:38:00Z">
              <w:rPr>
                <w:rFonts w:hint="eastAsia" w:ascii="Times New Roman" w:hAnsi="Times New Roman" w:eastAsia="仿宋_GB2312" w:cs="Times New Roman"/>
                <w:color w:val="auto"/>
                <w:sz w:val="32"/>
                <w:szCs w:val="32"/>
                <w:lang w:val="en-US" w:eastAsia="zh-CN"/>
              </w:rPr>
            </w:rPrChange>
          </w:rPr>
          <w:delText>日，市第十五届人大常委会第二十次会议对《广州市实施〈中华人民共和国工会法〉办法（修订草案）》进行第一次审议，</w:delText>
        </w:r>
      </w:del>
      <w:del w:id="1122" w:author="谢浩然" w:date="2019-07-10T17:09:43Z">
        <w:r>
          <w:rPr>
            <w:rFonts w:hint="eastAsia" w:ascii="宋体" w:hAnsi="宋体" w:eastAsia="仿宋_GB2312" w:cs="仿宋_GB2312"/>
            <w:sz w:val="32"/>
            <w:szCs w:val="32"/>
            <w:lang w:val="en-US" w:eastAsia="zh-CN"/>
            <w:rPrChange w:id="1123" w:author="卢颖东" w:date="2019-07-02T15:38:00Z">
              <w:rPr>
                <w:rFonts w:hint="eastAsia" w:ascii="仿宋_GB2312" w:hAnsi="仿宋_GB2312" w:eastAsia="仿宋_GB2312" w:cs="仿宋_GB2312"/>
                <w:sz w:val="32"/>
                <w:szCs w:val="32"/>
                <w:lang w:val="en-US" w:eastAsia="zh-CN"/>
              </w:rPr>
            </w:rPrChange>
          </w:rPr>
          <w:delText>并决定继续审议。</w:delText>
        </w:r>
      </w:del>
    </w:p>
    <w:p>
      <w:pPr>
        <w:pStyle w:val="21"/>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right="0" w:rightChars="0" w:firstLine="632" w:firstLineChars="200"/>
        <w:textAlignment w:val="auto"/>
        <w:outlineLvl w:val="9"/>
        <w:rPr>
          <w:del w:id="1126" w:author="谢浩然" w:date="2019-07-10T17:09:43Z"/>
          <w:rFonts w:hint="default" w:ascii="宋体" w:hAnsi="宋体" w:eastAsia="仿宋_GB2312" w:cs="Times New Roman"/>
          <w:color w:val="auto"/>
          <w:sz w:val="32"/>
          <w:szCs w:val="32"/>
          <w:lang w:eastAsia="zh-CN"/>
          <w:rPrChange w:id="1127" w:author="卢颖东" w:date="2019-07-02T15:38:00Z">
            <w:rPr>
              <w:del w:id="1128" w:author="谢浩然" w:date="2019-07-10T17:09:43Z"/>
              <w:rFonts w:hint="default" w:ascii="Times New Roman" w:hAnsi="Times New Roman" w:eastAsia="仿宋_GB2312" w:cs="Times New Roman"/>
              <w:color w:val="auto"/>
              <w:sz w:val="32"/>
              <w:szCs w:val="32"/>
              <w:lang w:eastAsia="zh-CN"/>
            </w:rPr>
          </w:rPrChange>
        </w:rPr>
        <w:pPrChange w:id="1125" w:author="谢浩然" w:date="2019-07-10T17:09:45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textAlignment w:val="auto"/>
            <w:outlineLvl w:val="9"/>
          </w:pPr>
        </w:pPrChange>
      </w:pPr>
      <w:del w:id="1129" w:author="谢浩然" w:date="2019-07-10T17:09:43Z">
        <w:r>
          <w:rPr>
            <w:rFonts w:hint="eastAsia" w:ascii="宋体" w:hAnsi="宋体" w:eastAsia="仿宋_GB2312" w:cs="Times New Roman"/>
            <w:color w:val="auto"/>
            <w:sz w:val="32"/>
            <w:szCs w:val="32"/>
            <w:lang w:val="en-US" w:eastAsia="zh-CN"/>
            <w:rPrChange w:id="1130" w:author="卢颖东" w:date="2019-07-02T15:38:00Z">
              <w:rPr>
                <w:rFonts w:hint="eastAsia" w:ascii="Times New Roman" w:hAnsi="Times New Roman" w:eastAsia="仿宋_GB2312" w:cs="Times New Roman"/>
                <w:color w:val="auto"/>
                <w:sz w:val="32"/>
                <w:szCs w:val="32"/>
                <w:lang w:val="en-US" w:eastAsia="zh-CN"/>
              </w:rPr>
            </w:rPrChange>
          </w:rPr>
          <w:delText>一审之后，法制工委书面征求了省人大常委会法制工委</w:delText>
        </w:r>
      </w:del>
      <w:del w:id="1132" w:author="谢浩然" w:date="2019-07-10T17:09:43Z">
        <w:r>
          <w:rPr>
            <w:rFonts w:hint="eastAsia" w:ascii="宋体" w:hAnsi="宋体" w:eastAsia="仿宋_GB2312" w:cs="仿宋_GB2312"/>
            <w:sz w:val="32"/>
            <w:szCs w:val="32"/>
            <w:lang w:eastAsia="zh-CN"/>
            <w:rPrChange w:id="1133" w:author="卢颖东" w:date="2019-07-02T15:38:00Z">
              <w:rPr>
                <w:rFonts w:hint="eastAsia" w:ascii="仿宋_GB2312" w:hAnsi="仿宋_GB2312" w:eastAsia="仿宋_GB2312" w:cs="仿宋_GB2312"/>
                <w:sz w:val="32"/>
                <w:szCs w:val="32"/>
                <w:lang w:eastAsia="zh-CN"/>
              </w:rPr>
            </w:rPrChange>
          </w:rPr>
          <w:delText>、市中级人民法院等单位的意见，</w:delText>
        </w:r>
      </w:del>
      <w:del w:id="1135" w:author="谢浩然" w:date="2019-07-10T17:09:43Z">
        <w:r>
          <w:rPr>
            <w:rFonts w:hint="eastAsia" w:ascii="宋体" w:hAnsi="宋体" w:eastAsia="仿宋_GB2312" w:cs="Times New Roman"/>
            <w:color w:val="auto"/>
            <w:sz w:val="32"/>
            <w:szCs w:val="32"/>
            <w:lang w:val="en-US" w:eastAsia="zh-CN"/>
            <w:rPrChange w:id="1136" w:author="卢颖东" w:date="2019-07-02T15:38:00Z">
              <w:rPr>
                <w:rFonts w:hint="eastAsia" w:ascii="Times New Roman" w:hAnsi="Times New Roman" w:eastAsia="仿宋_GB2312" w:cs="Times New Roman"/>
                <w:color w:val="auto"/>
                <w:sz w:val="32"/>
                <w:szCs w:val="32"/>
                <w:lang w:val="en-US" w:eastAsia="zh-CN"/>
              </w:rPr>
            </w:rPrChange>
          </w:rPr>
          <w:delText>与市总工会等有关部门反复沟通协调，组织</w:delText>
        </w:r>
      </w:del>
      <w:del w:id="1138" w:author="谢浩然" w:date="2019-07-10T17:09:43Z">
        <w:r>
          <w:rPr>
            <w:rFonts w:hint="eastAsia" w:ascii="宋体" w:hAnsi="宋体" w:eastAsia="仿宋_GB2312" w:cs="Times New Roman"/>
            <w:sz w:val="32"/>
            <w:szCs w:val="32"/>
            <w:lang w:val="en-US" w:eastAsia="zh-CN"/>
            <w:rPrChange w:id="1139" w:author="卢颖东" w:date="2019-07-02T15:38:00Z">
              <w:rPr>
                <w:rFonts w:hint="eastAsia" w:eastAsia="仿宋_GB2312" w:cs="Times New Roman"/>
                <w:sz w:val="32"/>
                <w:szCs w:val="32"/>
                <w:lang w:val="en-US" w:eastAsia="zh-CN"/>
              </w:rPr>
            </w:rPrChange>
          </w:rPr>
          <w:delText>部分法制委委员前往东风日产等企业考察工会建设情况</w:delText>
        </w:r>
      </w:del>
      <w:del w:id="1141" w:author="谢浩然" w:date="2019-07-10T17:09:43Z">
        <w:r>
          <w:rPr>
            <w:rFonts w:hint="eastAsia" w:ascii="宋体" w:hAnsi="宋体" w:eastAsia="仿宋_GB2312" w:cs="Times New Roman"/>
            <w:color w:val="auto"/>
            <w:sz w:val="32"/>
            <w:szCs w:val="32"/>
            <w:lang w:val="en-US" w:eastAsia="zh-CN"/>
            <w:rPrChange w:id="1142" w:author="卢颖东" w:date="2019-07-02T15:38:00Z">
              <w:rPr>
                <w:rFonts w:hint="eastAsia" w:ascii="Times New Roman" w:hAnsi="Times New Roman" w:eastAsia="仿宋_GB2312" w:cs="Times New Roman"/>
                <w:color w:val="auto"/>
                <w:sz w:val="32"/>
                <w:szCs w:val="32"/>
                <w:lang w:val="en-US" w:eastAsia="zh-CN"/>
              </w:rPr>
            </w:rPrChange>
          </w:rPr>
          <w:delText>。</w:delText>
        </w:r>
      </w:del>
      <w:del w:id="1144" w:author="谢浩然" w:date="2019-07-10T17:09:43Z">
        <w:r>
          <w:rPr>
            <w:rFonts w:hint="eastAsia" w:ascii="宋体" w:hAnsi="宋体" w:eastAsia="宋体" w:cs="宋体"/>
            <w:color w:val="auto"/>
            <w:sz w:val="32"/>
            <w:szCs w:val="32"/>
            <w:lang w:val="en-US" w:eastAsia="zh-CN"/>
          </w:rPr>
          <w:delText>2019</w:delText>
        </w:r>
      </w:del>
      <w:del w:id="1145" w:author="谢浩然" w:date="2019-07-10T17:09:43Z">
        <w:r>
          <w:rPr>
            <w:rFonts w:hint="eastAsia" w:ascii="宋体" w:hAnsi="宋体" w:eastAsia="仿宋_GB2312" w:cs="Times New Roman"/>
            <w:color w:val="auto"/>
            <w:sz w:val="32"/>
            <w:szCs w:val="32"/>
            <w:lang w:val="en-US" w:eastAsia="zh-CN"/>
            <w:rPrChange w:id="1146" w:author="卢颖东" w:date="2019-07-02T15:38:00Z">
              <w:rPr>
                <w:rFonts w:hint="eastAsia" w:ascii="Times New Roman" w:hAnsi="Times New Roman" w:eastAsia="仿宋_GB2312" w:cs="Times New Roman"/>
                <w:color w:val="auto"/>
                <w:sz w:val="32"/>
                <w:szCs w:val="32"/>
                <w:lang w:val="en-US" w:eastAsia="zh-CN"/>
              </w:rPr>
            </w:rPrChange>
          </w:rPr>
          <w:delText>年</w:delText>
        </w:r>
      </w:del>
      <w:del w:id="1148" w:author="谢浩然" w:date="2019-07-10T17:09:43Z">
        <w:r>
          <w:rPr>
            <w:rFonts w:hint="eastAsia" w:ascii="宋体" w:hAnsi="宋体" w:eastAsia="宋体" w:cs="宋体"/>
            <w:color w:val="auto"/>
            <w:sz w:val="32"/>
            <w:szCs w:val="32"/>
            <w:lang w:val="en-US" w:eastAsia="zh-CN"/>
          </w:rPr>
          <w:delText>2</w:delText>
        </w:r>
      </w:del>
      <w:del w:id="1149" w:author="谢浩然" w:date="2019-07-10T17:09:43Z">
        <w:r>
          <w:rPr>
            <w:rFonts w:hint="eastAsia" w:ascii="宋体" w:hAnsi="宋体" w:eastAsia="仿宋_GB2312" w:cs="Times New Roman"/>
            <w:color w:val="auto"/>
            <w:sz w:val="32"/>
            <w:szCs w:val="32"/>
            <w:lang w:val="en-US" w:eastAsia="zh-CN"/>
            <w:rPrChange w:id="1150" w:author="卢颖东" w:date="2019-07-02T15:38:00Z">
              <w:rPr>
                <w:rFonts w:hint="eastAsia" w:ascii="Times New Roman" w:hAnsi="Times New Roman" w:eastAsia="仿宋_GB2312" w:cs="Times New Roman"/>
                <w:color w:val="auto"/>
                <w:sz w:val="32"/>
                <w:szCs w:val="32"/>
                <w:lang w:val="en-US" w:eastAsia="zh-CN"/>
              </w:rPr>
            </w:rPrChange>
          </w:rPr>
          <w:delText>月</w:delText>
        </w:r>
      </w:del>
      <w:del w:id="1152" w:author="谢浩然" w:date="2019-07-10T17:09:43Z">
        <w:r>
          <w:rPr>
            <w:rFonts w:hint="eastAsia" w:ascii="宋体" w:hAnsi="宋体" w:eastAsia="宋体" w:cs="宋体"/>
            <w:color w:val="auto"/>
            <w:sz w:val="32"/>
            <w:szCs w:val="32"/>
            <w:lang w:val="en-US" w:eastAsia="zh-CN"/>
          </w:rPr>
          <w:delText>22</w:delText>
        </w:r>
      </w:del>
      <w:del w:id="1153" w:author="谢浩然" w:date="2019-07-10T17:09:43Z">
        <w:r>
          <w:rPr>
            <w:rFonts w:hint="eastAsia" w:ascii="宋体" w:hAnsi="宋体" w:eastAsia="仿宋_GB2312" w:cs="Times New Roman"/>
            <w:color w:val="auto"/>
            <w:sz w:val="32"/>
            <w:szCs w:val="32"/>
            <w:lang w:val="en-US" w:eastAsia="zh-CN"/>
            <w:rPrChange w:id="1154" w:author="卢颖东" w:date="2019-07-02T15:38:00Z">
              <w:rPr>
                <w:rFonts w:hint="eastAsia" w:ascii="Times New Roman" w:hAnsi="Times New Roman" w:eastAsia="仿宋_GB2312" w:cs="Times New Roman"/>
                <w:color w:val="auto"/>
                <w:sz w:val="32"/>
                <w:szCs w:val="32"/>
                <w:lang w:val="en-US" w:eastAsia="zh-CN"/>
              </w:rPr>
            </w:rPrChange>
          </w:rPr>
          <w:delText>日，市人大法制委员会第三十二次会议对修订草案进行了统一审议，市总工会、</w:delText>
        </w:r>
      </w:del>
      <w:del w:id="1156" w:author="谢浩然" w:date="2019-07-10T17:09:43Z">
        <w:r>
          <w:rPr>
            <w:rFonts w:hint="eastAsia" w:ascii="宋体" w:hAnsi="宋体" w:eastAsia="仿宋_GB2312" w:cs="Times New Roman"/>
            <w:color w:val="auto"/>
            <w:sz w:val="32"/>
            <w:szCs w:val="32"/>
            <w:lang w:eastAsia="zh-CN"/>
            <w:rPrChange w:id="1157" w:author="卢颖东" w:date="2019-07-02T15:38:00Z">
              <w:rPr>
                <w:rFonts w:hint="eastAsia" w:ascii="Times New Roman" w:hAnsi="Times New Roman" w:eastAsia="仿宋_GB2312" w:cs="Times New Roman"/>
                <w:color w:val="auto"/>
                <w:sz w:val="32"/>
                <w:szCs w:val="32"/>
                <w:lang w:eastAsia="zh-CN"/>
              </w:rPr>
            </w:rPrChange>
          </w:rPr>
          <w:delText>市司法局、</w:delText>
        </w:r>
      </w:del>
      <w:del w:id="1159" w:author="谢浩然" w:date="2019-07-10T17:09:43Z">
        <w:r>
          <w:rPr>
            <w:rFonts w:hint="eastAsia" w:ascii="宋体" w:hAnsi="宋体" w:eastAsia="仿宋_GB2312" w:cs="仿宋_GB2312"/>
            <w:sz w:val="32"/>
            <w:szCs w:val="32"/>
            <w:lang w:val="en-US" w:eastAsia="zh-CN"/>
            <w:rPrChange w:id="1160" w:author="卢颖东" w:date="2019-07-02T15:38:00Z">
              <w:rPr>
                <w:rFonts w:hint="eastAsia" w:ascii="仿宋_GB2312" w:hAnsi="仿宋_GB2312" w:eastAsia="仿宋_GB2312" w:cs="仿宋_GB2312"/>
                <w:sz w:val="32"/>
                <w:szCs w:val="32"/>
                <w:lang w:val="en-US" w:eastAsia="zh-CN"/>
              </w:rPr>
            </w:rPrChange>
          </w:rPr>
          <w:delText>市人力资源社会保障局</w:delText>
        </w:r>
      </w:del>
      <w:del w:id="1162" w:author="谢浩然" w:date="2019-07-10T17:09:43Z">
        <w:r>
          <w:rPr>
            <w:rFonts w:hint="default" w:ascii="宋体" w:hAnsi="宋体" w:eastAsia="仿宋_GB2312" w:cs="Times New Roman"/>
            <w:color w:val="auto"/>
            <w:sz w:val="32"/>
            <w:szCs w:val="32"/>
            <w:lang w:eastAsia="zh-CN"/>
            <w:rPrChange w:id="1163" w:author="卢颖东" w:date="2019-07-02T15:38:00Z">
              <w:rPr>
                <w:rFonts w:hint="default" w:ascii="Times New Roman" w:hAnsi="Times New Roman" w:eastAsia="仿宋_GB2312" w:cs="Times New Roman"/>
                <w:color w:val="auto"/>
                <w:sz w:val="32"/>
                <w:szCs w:val="32"/>
                <w:lang w:eastAsia="zh-CN"/>
              </w:rPr>
            </w:rPrChange>
          </w:rPr>
          <w:delText>、</w:delText>
        </w:r>
      </w:del>
      <w:del w:id="1165" w:author="谢浩然" w:date="2019-07-10T17:09:43Z">
        <w:r>
          <w:rPr>
            <w:rFonts w:hint="eastAsia" w:ascii="宋体" w:hAnsi="宋体" w:eastAsia="仿宋_GB2312" w:cs="仿宋_GB2312"/>
            <w:sz w:val="32"/>
            <w:szCs w:val="32"/>
            <w:lang w:val="en-US" w:eastAsia="zh-CN"/>
            <w:rPrChange w:id="1166" w:author="卢颖东" w:date="2019-07-02T15:38:00Z">
              <w:rPr>
                <w:rFonts w:hint="eastAsia" w:ascii="仿宋_GB2312" w:hAnsi="仿宋_GB2312" w:eastAsia="仿宋_GB2312" w:cs="仿宋_GB2312"/>
                <w:sz w:val="32"/>
                <w:szCs w:val="32"/>
                <w:lang w:val="en-US" w:eastAsia="zh-CN"/>
              </w:rPr>
            </w:rPrChange>
          </w:rPr>
          <w:delText>市国资委</w:delText>
        </w:r>
      </w:del>
      <w:del w:id="1168" w:author="谢浩然" w:date="2019-07-10T17:09:43Z">
        <w:r>
          <w:rPr>
            <w:rFonts w:hint="default" w:ascii="宋体" w:hAnsi="宋体" w:eastAsia="仿宋_GB2312" w:cs="Times New Roman"/>
            <w:color w:val="auto"/>
            <w:sz w:val="32"/>
            <w:szCs w:val="32"/>
            <w:lang w:eastAsia="zh-CN"/>
            <w:rPrChange w:id="1169" w:author="卢颖东" w:date="2019-07-02T15:38:00Z">
              <w:rPr>
                <w:rFonts w:hint="default" w:ascii="Times New Roman" w:hAnsi="Times New Roman" w:eastAsia="仿宋_GB2312" w:cs="Times New Roman"/>
                <w:color w:val="auto"/>
                <w:sz w:val="32"/>
                <w:szCs w:val="32"/>
                <w:lang w:eastAsia="zh-CN"/>
              </w:rPr>
            </w:rPrChange>
          </w:rPr>
          <w:delText>等单位的负责同志列席了会议。法制委员会根据常委会组成人员和其他各方面意见，对</w:delText>
        </w:r>
      </w:del>
      <w:del w:id="1171" w:author="谢浩然" w:date="2019-07-10T17:09:43Z">
        <w:r>
          <w:rPr>
            <w:rFonts w:hint="eastAsia" w:ascii="宋体" w:hAnsi="宋体" w:eastAsia="仿宋_GB2312" w:cs="Times New Roman"/>
            <w:color w:val="auto"/>
            <w:sz w:val="32"/>
            <w:szCs w:val="32"/>
            <w:lang w:eastAsia="zh-CN"/>
            <w:rPrChange w:id="1172" w:author="卢颖东" w:date="2019-07-02T15:38:00Z">
              <w:rPr>
                <w:rFonts w:hint="eastAsia" w:ascii="Times New Roman" w:hAnsi="Times New Roman" w:eastAsia="仿宋_GB2312" w:cs="Times New Roman"/>
                <w:color w:val="auto"/>
                <w:sz w:val="32"/>
                <w:szCs w:val="32"/>
                <w:lang w:eastAsia="zh-CN"/>
              </w:rPr>
            </w:rPrChange>
          </w:rPr>
          <w:delText>修订草案</w:delText>
        </w:r>
      </w:del>
      <w:del w:id="1174" w:author="谢浩然" w:date="2019-07-10T17:09:43Z">
        <w:r>
          <w:rPr>
            <w:rFonts w:hint="default" w:ascii="宋体" w:hAnsi="宋体" w:eastAsia="仿宋_GB2312" w:cs="Times New Roman"/>
            <w:color w:val="auto"/>
            <w:sz w:val="32"/>
            <w:szCs w:val="32"/>
            <w:lang w:eastAsia="zh-CN"/>
            <w:rPrChange w:id="1175" w:author="卢颖东" w:date="2019-07-02T15:38:00Z">
              <w:rPr>
                <w:rFonts w:hint="default" w:ascii="Times New Roman" w:hAnsi="Times New Roman" w:eastAsia="仿宋_GB2312" w:cs="Times New Roman"/>
                <w:color w:val="auto"/>
                <w:sz w:val="32"/>
                <w:szCs w:val="32"/>
                <w:lang w:eastAsia="zh-CN"/>
              </w:rPr>
            </w:rPrChange>
          </w:rPr>
          <w:delText>提出以下修改意见：</w:delText>
        </w:r>
      </w:del>
    </w:p>
    <w:p>
      <w:pPr>
        <w:pStyle w:val="21"/>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right="0" w:rightChars="0" w:firstLine="632" w:firstLineChars="200"/>
        <w:textAlignment w:val="auto"/>
        <w:outlineLvl w:val="9"/>
        <w:rPr>
          <w:del w:id="1178" w:author="谢浩然" w:date="2019-07-10T17:09:43Z"/>
          <w:rFonts w:hint="default" w:ascii="宋体" w:hAnsi="宋体" w:eastAsia="仿宋_GB2312" w:cs="Times New Roman"/>
          <w:i w:val="0"/>
          <w:iCs w:val="0"/>
          <w:color w:val="auto"/>
          <w:sz w:val="32"/>
          <w:szCs w:val="32"/>
          <w:lang w:eastAsia="zh-CN"/>
          <w:rPrChange w:id="1179" w:author="卢颖东" w:date="2019-07-02T15:38:00Z">
            <w:rPr>
              <w:del w:id="1180" w:author="谢浩然" w:date="2019-07-10T17:09:43Z"/>
              <w:rFonts w:hint="default" w:ascii="Times New Roman" w:hAnsi="Times New Roman" w:eastAsia="仿宋_GB2312" w:cs="Times New Roman"/>
              <w:i w:val="0"/>
              <w:iCs w:val="0"/>
              <w:color w:val="auto"/>
              <w:sz w:val="32"/>
              <w:szCs w:val="32"/>
              <w:lang w:eastAsia="zh-CN"/>
            </w:rPr>
          </w:rPrChange>
        </w:rPr>
        <w:pPrChange w:id="1177" w:author="谢浩然" w:date="2019-07-10T17:09:45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textAlignment w:val="auto"/>
            <w:outlineLvl w:val="9"/>
          </w:pPr>
        </w:pPrChange>
      </w:pPr>
      <w:del w:id="1181" w:author="谢浩然" w:date="2019-07-10T17:09:43Z">
        <w:r>
          <w:rPr>
            <w:rFonts w:hint="eastAsia" w:ascii="宋体" w:hAnsi="宋体" w:eastAsia="仿宋_GB2312" w:cs="Times New Roman"/>
            <w:color w:val="auto"/>
            <w:sz w:val="32"/>
            <w:szCs w:val="32"/>
            <w:lang w:eastAsia="zh-CN"/>
            <w:rPrChange w:id="1182" w:author="卢颖东" w:date="2019-07-02T15:38:00Z">
              <w:rPr>
                <w:rFonts w:hint="eastAsia" w:ascii="Times New Roman" w:hAnsi="Times New Roman" w:eastAsia="仿宋_GB2312" w:cs="Times New Roman"/>
                <w:color w:val="auto"/>
                <w:sz w:val="32"/>
                <w:szCs w:val="32"/>
                <w:lang w:eastAsia="zh-CN"/>
              </w:rPr>
            </w:rPrChange>
          </w:rPr>
          <w:delText>一、</w:delText>
        </w:r>
      </w:del>
      <w:del w:id="1184" w:author="谢浩然" w:date="2019-07-10T17:09:43Z">
        <w:r>
          <w:rPr>
            <w:rFonts w:hint="default" w:ascii="宋体" w:hAnsi="宋体" w:eastAsia="仿宋_GB2312" w:cs="Times New Roman"/>
            <w:color w:val="auto"/>
            <w:sz w:val="32"/>
            <w:szCs w:val="32"/>
            <w:lang w:eastAsia="zh-CN"/>
            <w:rPrChange w:id="1185" w:author="卢颖东" w:date="2019-07-02T15:38:00Z">
              <w:rPr>
                <w:rFonts w:hint="default" w:ascii="Times New Roman" w:hAnsi="Times New Roman" w:eastAsia="仿宋_GB2312" w:cs="Times New Roman"/>
                <w:color w:val="auto"/>
                <w:sz w:val="32"/>
                <w:szCs w:val="32"/>
                <w:lang w:eastAsia="zh-CN"/>
              </w:rPr>
            </w:rPrChange>
          </w:rPr>
          <w:delText>有常委会组成人员提出，</w:delText>
        </w:r>
      </w:del>
      <w:del w:id="1187" w:author="谢浩然" w:date="2019-07-10T17:09:43Z">
        <w:r>
          <w:rPr>
            <w:rFonts w:hint="eastAsia" w:ascii="宋体" w:hAnsi="宋体" w:eastAsia="仿宋_GB2312" w:cs="Times New Roman"/>
            <w:color w:val="auto"/>
            <w:sz w:val="32"/>
            <w:szCs w:val="32"/>
            <w:lang w:eastAsia="zh-CN"/>
            <w:rPrChange w:id="1188" w:author="卢颖东" w:date="2019-07-02T15:38:00Z">
              <w:rPr>
                <w:rFonts w:hint="eastAsia" w:ascii="Times New Roman" w:hAnsi="Times New Roman" w:eastAsia="仿宋_GB2312" w:cs="Times New Roman"/>
                <w:color w:val="auto"/>
                <w:sz w:val="32"/>
                <w:szCs w:val="32"/>
                <w:lang w:eastAsia="zh-CN"/>
              </w:rPr>
            </w:rPrChange>
          </w:rPr>
          <w:delText>修订草案第一条</w:delText>
        </w:r>
      </w:del>
      <w:del w:id="1190" w:author="谢浩然" w:date="2019-07-10T17:09:43Z">
        <w:r>
          <w:rPr>
            <w:rFonts w:hint="default" w:ascii="宋体" w:hAnsi="宋体" w:eastAsia="仿宋_GB2312" w:cs="Times New Roman"/>
            <w:color w:val="auto"/>
            <w:sz w:val="32"/>
            <w:szCs w:val="32"/>
            <w:lang w:eastAsia="zh-CN"/>
            <w:rPrChange w:id="1191" w:author="卢颖东" w:date="2019-07-02T15:38:00Z">
              <w:rPr>
                <w:rFonts w:hint="default" w:ascii="Times New Roman" w:hAnsi="Times New Roman" w:eastAsia="仿宋_GB2312" w:cs="Times New Roman"/>
                <w:color w:val="auto"/>
                <w:sz w:val="32"/>
                <w:szCs w:val="32"/>
                <w:lang w:eastAsia="zh-CN"/>
              </w:rPr>
            </w:rPrChange>
          </w:rPr>
          <w:delText>关于立法目的的</w:delText>
        </w:r>
      </w:del>
      <w:del w:id="1193" w:author="谢浩然" w:date="2019-07-10T17:09:43Z">
        <w:r>
          <w:rPr>
            <w:rFonts w:hint="eastAsia" w:ascii="宋体" w:hAnsi="宋体" w:eastAsia="仿宋_GB2312" w:cs="Times New Roman"/>
            <w:color w:val="auto"/>
            <w:sz w:val="32"/>
            <w:szCs w:val="32"/>
            <w:lang w:eastAsia="zh-CN"/>
            <w:rPrChange w:id="1194" w:author="卢颖东" w:date="2019-07-02T15:38:00Z">
              <w:rPr>
                <w:rFonts w:hint="eastAsia" w:ascii="Times New Roman" w:hAnsi="Times New Roman" w:eastAsia="仿宋_GB2312" w:cs="Times New Roman"/>
                <w:color w:val="auto"/>
                <w:sz w:val="32"/>
                <w:szCs w:val="32"/>
                <w:lang w:eastAsia="zh-CN"/>
              </w:rPr>
            </w:rPrChange>
          </w:rPr>
          <w:delText>新增</w:delText>
        </w:r>
      </w:del>
      <w:del w:id="1196" w:author="谢浩然" w:date="2019-07-10T17:09:43Z">
        <w:r>
          <w:rPr>
            <w:rFonts w:hint="default" w:ascii="宋体" w:hAnsi="宋体" w:eastAsia="仿宋_GB2312" w:cs="Times New Roman"/>
            <w:color w:val="auto"/>
            <w:sz w:val="32"/>
            <w:szCs w:val="32"/>
            <w:lang w:eastAsia="zh-CN"/>
            <w:rPrChange w:id="1197" w:author="卢颖东" w:date="2019-07-02T15:38:00Z">
              <w:rPr>
                <w:rFonts w:hint="default" w:ascii="Times New Roman" w:hAnsi="Times New Roman" w:eastAsia="仿宋_GB2312" w:cs="Times New Roman"/>
                <w:color w:val="auto"/>
                <w:sz w:val="32"/>
                <w:szCs w:val="32"/>
                <w:lang w:eastAsia="zh-CN"/>
              </w:rPr>
            </w:rPrChange>
          </w:rPr>
          <w:delText>表述限缩了立法目的，本办法是对上位法的细化，主要目的是为了贯彻落实上位法规定，因此建议将新增的内容删去。法制委员会</w:delText>
        </w:r>
      </w:del>
      <w:del w:id="1199" w:author="谢浩然" w:date="2019-07-10T17:09:43Z">
        <w:r>
          <w:rPr>
            <w:rFonts w:hint="eastAsia" w:ascii="宋体" w:hAnsi="宋体" w:eastAsia="仿宋_GB2312" w:cs="Times New Roman"/>
            <w:color w:val="auto"/>
            <w:sz w:val="32"/>
            <w:szCs w:val="32"/>
            <w:lang w:eastAsia="zh-CN"/>
            <w:rPrChange w:id="1200" w:author="卢颖东" w:date="2019-07-02T15:38:00Z">
              <w:rPr>
                <w:rFonts w:hint="eastAsia" w:ascii="Times New Roman" w:hAnsi="Times New Roman" w:eastAsia="仿宋_GB2312" w:cs="Times New Roman"/>
                <w:color w:val="auto"/>
                <w:sz w:val="32"/>
                <w:szCs w:val="32"/>
                <w:lang w:eastAsia="zh-CN"/>
              </w:rPr>
            </w:rPrChange>
          </w:rPr>
          <w:delText>同意这一意见，删去了新增内容，</w:delText>
        </w:r>
      </w:del>
      <w:del w:id="1202" w:author="谢浩然" w:date="2019-07-10T17:09:43Z">
        <w:r>
          <w:rPr>
            <w:rFonts w:hint="default" w:ascii="宋体" w:hAnsi="宋体" w:eastAsia="仿宋_GB2312" w:cs="Times New Roman"/>
            <w:i w:val="0"/>
            <w:iCs w:val="0"/>
            <w:color w:val="auto"/>
            <w:sz w:val="32"/>
            <w:szCs w:val="32"/>
            <w:lang w:eastAsia="zh-CN"/>
            <w:rPrChange w:id="1203" w:author="卢颖东" w:date="2019-07-02T15:38:00Z">
              <w:rPr>
                <w:rFonts w:hint="default" w:ascii="Times New Roman" w:hAnsi="Times New Roman" w:eastAsia="仿宋_GB2312" w:cs="Times New Roman"/>
                <w:i w:val="0"/>
                <w:iCs w:val="0"/>
                <w:color w:val="auto"/>
                <w:sz w:val="32"/>
                <w:szCs w:val="32"/>
                <w:lang w:eastAsia="zh-CN"/>
              </w:rPr>
            </w:rPrChange>
          </w:rPr>
          <w:delText>具体表述为：</w:delText>
        </w:r>
      </w:del>
    </w:p>
    <w:p>
      <w:pPr>
        <w:pStyle w:val="21"/>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45"/>
        <w:textAlignment w:val="auto"/>
        <w:outlineLvl w:val="9"/>
        <w:rPr>
          <w:del w:id="1206" w:author="谢浩然" w:date="2019-07-10T17:09:43Z"/>
          <w:rFonts w:hint="default" w:ascii="宋体" w:hAnsi="宋体" w:eastAsia="仿宋_GB2312" w:cs="Times New Roman"/>
          <w:i w:val="0"/>
          <w:iCs w:val="0"/>
          <w:color w:val="auto"/>
          <w:sz w:val="32"/>
          <w:szCs w:val="32"/>
          <w:lang w:val="en-US" w:eastAsia="zh-CN"/>
          <w:rPrChange w:id="1207" w:author="卢颖东" w:date="2019-07-02T15:38:00Z">
            <w:rPr>
              <w:del w:id="1208" w:author="谢浩然" w:date="2019-07-10T17:09:43Z"/>
              <w:rFonts w:hint="default" w:ascii="Times New Roman" w:hAnsi="Times New Roman" w:eastAsia="仿宋_GB2312" w:cs="Times New Roman"/>
              <w:i w:val="0"/>
              <w:iCs w:val="0"/>
              <w:color w:val="auto"/>
              <w:sz w:val="32"/>
              <w:szCs w:val="32"/>
              <w:lang w:val="en-US" w:eastAsia="zh-CN"/>
            </w:rPr>
          </w:rPrChange>
        </w:rPr>
        <w:pPrChange w:id="1205" w:author="谢浩然" w:date="2019-07-10T17:09:45Z">
          <w:pPr>
            <w:keepNext w:val="0"/>
            <w:keepLines w:val="0"/>
            <w:pageBreakBefore w:val="0"/>
            <w:kinsoku/>
            <w:wordWrap/>
            <w:overflowPunct/>
            <w:topLinePunct w:val="0"/>
            <w:autoSpaceDE/>
            <w:autoSpaceDN/>
            <w:bidi w:val="0"/>
            <w:adjustRightInd/>
            <w:snapToGrid/>
            <w:spacing w:line="240" w:lineRule="auto"/>
            <w:ind w:left="0" w:leftChars="0" w:right="0" w:rightChars="0" w:firstLine="645"/>
            <w:textAlignment w:val="auto"/>
            <w:outlineLvl w:val="9"/>
          </w:pPr>
        </w:pPrChange>
      </w:pPr>
      <w:del w:id="1209" w:author="谢浩然" w:date="2019-07-10T17:09:43Z">
        <w:r>
          <w:rPr>
            <w:rFonts w:hint="default" w:ascii="宋体" w:hAnsi="宋体" w:eastAsia="仿宋_GB2312" w:cs="Times New Roman"/>
            <w:i w:val="0"/>
            <w:iCs w:val="0"/>
            <w:color w:val="auto"/>
            <w:sz w:val="32"/>
            <w:szCs w:val="32"/>
            <w:lang w:val="en-US" w:eastAsia="zh-CN"/>
            <w:rPrChange w:id="1210" w:author="卢颖东" w:date="2019-07-02T15:38:00Z">
              <w:rPr>
                <w:rFonts w:hint="default" w:ascii="Times New Roman" w:hAnsi="Times New Roman" w:eastAsia="仿宋_GB2312" w:cs="Times New Roman"/>
                <w:i w:val="0"/>
                <w:iCs w:val="0"/>
                <w:color w:val="auto"/>
                <w:sz w:val="32"/>
                <w:szCs w:val="32"/>
                <w:lang w:val="en-US" w:eastAsia="zh-CN"/>
              </w:rPr>
            </w:rPrChange>
          </w:rPr>
          <w:delText>“</w:delText>
        </w:r>
      </w:del>
      <w:ins w:id="1212" w:author="卢颖东" w:date="2019-07-03T11:37:00Z">
        <w:del w:id="1213" w:author="谢浩然" w:date="2019-07-10T17:09:43Z">
          <w:r>
            <w:rPr>
              <w:rFonts w:hint="eastAsia" w:ascii="宋体" w:hAnsi="宋体" w:cs="Times New Roman"/>
              <w:i w:val="0"/>
              <w:iCs w:val="0"/>
              <w:color w:val="auto"/>
              <w:sz w:val="32"/>
              <w:szCs w:val="32"/>
              <w:lang w:val="en-US" w:eastAsia="zh-CN"/>
            </w:rPr>
            <w:delText>“</w:delText>
          </w:r>
        </w:del>
      </w:ins>
      <w:del w:id="1214" w:author="谢浩然" w:date="2019-07-10T17:09:43Z">
        <w:r>
          <w:rPr>
            <w:rFonts w:hint="eastAsia" w:ascii="宋体" w:hAnsi="宋体" w:eastAsia="仿宋_GB2312"/>
            <w:color w:val="000000"/>
            <w:sz w:val="32"/>
            <w:szCs w:val="32"/>
            <w:rPrChange w:id="1215" w:author="卢颖东" w:date="2019-07-02T15:38:00Z">
              <w:rPr>
                <w:rFonts w:hint="eastAsia" w:ascii="仿宋_GB2312" w:hAnsi="宋体" w:eastAsia="仿宋_GB2312"/>
                <w:color w:val="000000"/>
                <w:sz w:val="32"/>
                <w:szCs w:val="32"/>
              </w:rPr>
            </w:rPrChange>
          </w:rPr>
          <w:delText>为贯彻实施</w:delText>
        </w:r>
      </w:del>
      <w:del w:id="1217" w:author="谢浩然" w:date="2019-07-10T17:09:43Z">
        <w:r>
          <w:rPr>
            <w:rFonts w:ascii="宋体" w:hAnsi="宋体" w:eastAsia="仿宋_GB2312"/>
            <w:color w:val="000000"/>
            <w:sz w:val="32"/>
            <w:szCs w:val="32"/>
            <w:rPrChange w:id="1218" w:author="卢颖东" w:date="2019-07-02T15:38:00Z">
              <w:rPr>
                <w:rFonts w:ascii="仿宋_GB2312" w:hAnsi="宋体" w:eastAsia="仿宋_GB2312"/>
                <w:color w:val="000000"/>
                <w:sz w:val="32"/>
                <w:szCs w:val="32"/>
              </w:rPr>
            </w:rPrChange>
          </w:rPr>
          <w:delText>《中华人民共和国工会法》，结合本市实际，制定本</w:delText>
        </w:r>
      </w:del>
      <w:del w:id="1220" w:author="谢浩然" w:date="2019-07-10T17:09:43Z">
        <w:r>
          <w:rPr>
            <w:rFonts w:hint="eastAsia" w:ascii="宋体" w:hAnsi="宋体" w:eastAsia="仿宋_GB2312"/>
            <w:color w:val="000000"/>
            <w:sz w:val="32"/>
            <w:szCs w:val="32"/>
            <w:rPrChange w:id="1221" w:author="卢颖东" w:date="2019-07-02T15:38:00Z">
              <w:rPr>
                <w:rFonts w:hint="eastAsia" w:ascii="仿宋_GB2312" w:hAnsi="宋体" w:eastAsia="仿宋_GB2312"/>
                <w:color w:val="000000"/>
                <w:sz w:val="32"/>
                <w:szCs w:val="32"/>
              </w:rPr>
            </w:rPrChange>
          </w:rPr>
          <w:delText>办法</w:delText>
        </w:r>
      </w:del>
      <w:del w:id="1223" w:author="谢浩然" w:date="2019-07-10T17:09:43Z">
        <w:r>
          <w:rPr>
            <w:rFonts w:ascii="宋体" w:hAnsi="宋体" w:eastAsia="仿宋_GB2312"/>
            <w:color w:val="000000"/>
            <w:sz w:val="32"/>
            <w:szCs w:val="32"/>
            <w:rPrChange w:id="1224" w:author="卢颖东" w:date="2019-07-02T15:38:00Z">
              <w:rPr>
                <w:rFonts w:ascii="仿宋_GB2312" w:hAnsi="宋体" w:eastAsia="仿宋_GB2312"/>
                <w:color w:val="000000"/>
                <w:sz w:val="32"/>
                <w:szCs w:val="32"/>
              </w:rPr>
            </w:rPrChange>
          </w:rPr>
          <w:delText>。</w:delText>
        </w:r>
      </w:del>
      <w:del w:id="1226" w:author="谢浩然" w:date="2019-07-10T17:09:43Z">
        <w:r>
          <w:rPr>
            <w:rFonts w:hint="default" w:ascii="宋体" w:hAnsi="宋体" w:eastAsia="仿宋_GB2312" w:cs="Times New Roman"/>
            <w:i w:val="0"/>
            <w:iCs w:val="0"/>
            <w:color w:val="auto"/>
            <w:sz w:val="32"/>
            <w:szCs w:val="32"/>
            <w:lang w:val="en-US" w:eastAsia="zh-CN"/>
            <w:rPrChange w:id="1227" w:author="卢颖东" w:date="2019-07-02T15:38:00Z">
              <w:rPr>
                <w:rFonts w:hint="default" w:ascii="Times New Roman" w:hAnsi="Times New Roman" w:eastAsia="仿宋_GB2312" w:cs="Times New Roman"/>
                <w:i w:val="0"/>
                <w:iCs w:val="0"/>
                <w:color w:val="auto"/>
                <w:sz w:val="32"/>
                <w:szCs w:val="32"/>
                <w:lang w:val="en-US" w:eastAsia="zh-CN"/>
              </w:rPr>
            </w:rPrChange>
          </w:rPr>
          <w:delText>”</w:delText>
        </w:r>
      </w:del>
      <w:ins w:id="1229" w:author="卢颖东" w:date="2019-07-03T11:38:00Z">
        <w:del w:id="1230" w:author="谢浩然" w:date="2019-07-10T17:09:43Z">
          <w:r>
            <w:rPr>
              <w:rFonts w:hint="eastAsia" w:ascii="宋体" w:hAnsi="宋体" w:cs="Times New Roman"/>
              <w:i w:val="0"/>
              <w:iCs w:val="0"/>
              <w:color w:val="auto"/>
              <w:sz w:val="32"/>
              <w:szCs w:val="32"/>
              <w:lang w:val="en-US" w:eastAsia="zh-CN"/>
            </w:rPr>
            <w:delText>”</w:delText>
          </w:r>
        </w:del>
      </w:ins>
      <w:del w:id="1231" w:author="谢浩然" w:date="2019-07-10T17:09:43Z">
        <w:r>
          <w:rPr>
            <w:rFonts w:hint="default" w:ascii="宋体" w:hAnsi="宋体" w:eastAsia="仿宋_GB2312" w:cs="Times New Roman"/>
            <w:i w:val="0"/>
            <w:iCs w:val="0"/>
            <w:color w:val="auto"/>
            <w:sz w:val="32"/>
            <w:szCs w:val="32"/>
            <w:lang w:val="en-US" w:eastAsia="zh-CN"/>
            <w:rPrChange w:id="1232" w:author="卢颖东" w:date="2019-07-02T15:38:00Z">
              <w:rPr>
                <w:rFonts w:hint="default" w:ascii="Times New Roman" w:hAnsi="Times New Roman" w:eastAsia="仿宋_GB2312" w:cs="Times New Roman"/>
                <w:i w:val="0"/>
                <w:iCs w:val="0"/>
                <w:color w:val="auto"/>
                <w:sz w:val="32"/>
                <w:szCs w:val="32"/>
                <w:lang w:val="en-US" w:eastAsia="zh-CN"/>
              </w:rPr>
            </w:rPrChange>
          </w:rPr>
          <w:delText>（</w:delText>
        </w:r>
      </w:del>
      <w:del w:id="1234" w:author="谢浩然" w:date="2019-07-10T17:09:43Z">
        <w:r>
          <w:rPr>
            <w:rFonts w:hint="eastAsia" w:ascii="宋体" w:hAnsi="宋体" w:eastAsia="仿宋_GB2312" w:cs="Times New Roman"/>
            <w:i w:val="0"/>
            <w:iCs w:val="0"/>
            <w:color w:val="auto"/>
            <w:sz w:val="32"/>
            <w:szCs w:val="32"/>
            <w:lang w:eastAsia="zh-CN"/>
            <w:rPrChange w:id="1235" w:author="卢颖东" w:date="2019-07-02T15:38:00Z">
              <w:rPr>
                <w:rFonts w:hint="eastAsia" w:ascii="Times New Roman" w:hAnsi="Times New Roman" w:eastAsia="仿宋_GB2312" w:cs="Times New Roman"/>
                <w:i w:val="0"/>
                <w:iCs w:val="0"/>
                <w:color w:val="auto"/>
                <w:sz w:val="32"/>
                <w:szCs w:val="32"/>
                <w:lang w:eastAsia="zh-CN"/>
              </w:rPr>
            </w:rPrChange>
          </w:rPr>
          <w:delText>修订草案修改稿第一条</w:delText>
        </w:r>
      </w:del>
      <w:del w:id="1237" w:author="谢浩然" w:date="2019-07-10T17:09:43Z">
        <w:r>
          <w:rPr>
            <w:rFonts w:hint="default" w:ascii="宋体" w:hAnsi="宋体" w:eastAsia="仿宋_GB2312" w:cs="Times New Roman"/>
            <w:i w:val="0"/>
            <w:iCs w:val="0"/>
            <w:color w:val="auto"/>
            <w:sz w:val="32"/>
            <w:szCs w:val="32"/>
            <w:lang w:val="en-US" w:eastAsia="zh-CN"/>
            <w:rPrChange w:id="1238" w:author="卢颖东" w:date="2019-07-02T15:38:00Z">
              <w:rPr>
                <w:rFonts w:hint="default" w:ascii="Times New Roman" w:hAnsi="Times New Roman" w:eastAsia="仿宋_GB2312" w:cs="Times New Roman"/>
                <w:i w:val="0"/>
                <w:iCs w:val="0"/>
                <w:color w:val="auto"/>
                <w:sz w:val="32"/>
                <w:szCs w:val="32"/>
                <w:lang w:val="en-US" w:eastAsia="zh-CN"/>
              </w:rPr>
            </w:rPrChange>
          </w:rPr>
          <w:delText>）</w:delText>
        </w:r>
      </w:del>
    </w:p>
    <w:p>
      <w:pPr>
        <w:pStyle w:val="21"/>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firstLine="640"/>
        <w:textAlignment w:val="auto"/>
        <w:outlineLvl w:val="9"/>
        <w:rPr>
          <w:del w:id="1241" w:author="谢浩然" w:date="2019-07-10T17:09:43Z"/>
          <w:rFonts w:hint="default" w:ascii="宋体" w:hAnsi="宋体" w:eastAsia="仿宋_GB2312" w:cs="Times New Roman"/>
          <w:color w:val="auto"/>
          <w:sz w:val="32"/>
          <w:szCs w:val="32"/>
          <w:lang w:eastAsia="zh-CN"/>
          <w:rPrChange w:id="1242" w:author="卢颖东" w:date="2019-07-02T15:38:00Z">
            <w:rPr>
              <w:del w:id="1243" w:author="谢浩然" w:date="2019-07-10T17:09:43Z"/>
              <w:rFonts w:hint="default" w:ascii="Times New Roman" w:hAnsi="Times New Roman" w:eastAsia="仿宋_GB2312" w:cs="Times New Roman"/>
              <w:color w:val="auto"/>
              <w:sz w:val="32"/>
              <w:szCs w:val="32"/>
              <w:lang w:eastAsia="zh-CN"/>
            </w:rPr>
          </w:rPrChange>
        </w:rPr>
        <w:pPrChange w:id="1240" w:author="谢浩然" w:date="2019-07-10T17:09:45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textAlignment w:val="auto"/>
          </w:pPr>
        </w:pPrChange>
      </w:pPr>
      <w:del w:id="1244" w:author="谢浩然" w:date="2019-07-10T17:09:43Z">
        <w:r>
          <w:rPr>
            <w:rFonts w:hint="default" w:ascii="宋体" w:hAnsi="宋体" w:eastAsia="仿宋_GB2312" w:cs="Times New Roman"/>
            <w:color w:val="auto"/>
            <w:sz w:val="32"/>
            <w:szCs w:val="32"/>
            <w:lang w:val="en-US" w:eastAsia="zh-CN"/>
            <w:rPrChange w:id="1245" w:author="卢颖东" w:date="2019-07-02T15:38:00Z">
              <w:rPr>
                <w:rFonts w:hint="default" w:ascii="Times New Roman" w:hAnsi="Times New Roman" w:eastAsia="仿宋_GB2312" w:cs="Times New Roman"/>
                <w:color w:val="auto"/>
                <w:sz w:val="32"/>
                <w:szCs w:val="32"/>
                <w:lang w:val="en-US" w:eastAsia="zh-CN"/>
              </w:rPr>
            </w:rPrChange>
          </w:rPr>
          <w:delText>二、</w:delText>
        </w:r>
      </w:del>
      <w:del w:id="1247" w:author="谢浩然" w:date="2019-07-10T17:09:43Z">
        <w:r>
          <w:rPr>
            <w:rFonts w:hint="eastAsia" w:ascii="宋体" w:hAnsi="宋体" w:eastAsia="仿宋_GB2312" w:cs="Times New Roman"/>
            <w:color w:val="auto"/>
            <w:sz w:val="32"/>
            <w:szCs w:val="32"/>
            <w:lang w:eastAsia="zh-CN"/>
            <w:rPrChange w:id="1248" w:author="卢颖东" w:date="2019-07-02T15:38:00Z">
              <w:rPr>
                <w:rFonts w:hint="eastAsia" w:ascii="Times New Roman" w:hAnsi="Times New Roman" w:eastAsia="仿宋_GB2312" w:cs="Times New Roman"/>
                <w:color w:val="auto"/>
                <w:sz w:val="32"/>
                <w:szCs w:val="32"/>
                <w:lang w:eastAsia="zh-CN"/>
              </w:rPr>
            </w:rPrChange>
          </w:rPr>
          <w:delText>省人大常委会法工委认为，根据上位法规定，国有企业职工代表大会是企业实行民主管理的基本形式，而国有企业之外的企业可以通过职工代表大会、职工大会或者其他形式参与单位</w:delText>
        </w:r>
      </w:del>
      <w:del w:id="1250" w:author="谢浩然" w:date="2019-07-10T17:09:43Z">
        <w:r>
          <w:rPr>
            <w:rFonts w:hint="eastAsia" w:ascii="宋体" w:hAnsi="宋体" w:eastAsia="仿宋_GB2312" w:cs="Times New Roman"/>
            <w:color w:val="auto"/>
            <w:spacing w:val="-6"/>
            <w:sz w:val="32"/>
            <w:szCs w:val="32"/>
            <w:lang w:eastAsia="zh-CN"/>
            <w:rPrChange w:id="1251" w:author="卢颖东" w:date="2019-07-02T15:38:00Z">
              <w:rPr>
                <w:rFonts w:hint="eastAsia" w:ascii="Times New Roman" w:hAnsi="Times New Roman" w:eastAsia="仿宋_GB2312" w:cs="Times New Roman"/>
                <w:color w:val="auto"/>
                <w:sz w:val="32"/>
                <w:szCs w:val="32"/>
                <w:lang w:eastAsia="zh-CN"/>
              </w:rPr>
            </w:rPrChange>
          </w:rPr>
          <w:delText>的民主管理，因此修订草案第六条第一款关于所有企业、事业单位应当建立职工代表大会制度的规定与上位法相抵触。</w:delText>
        </w:r>
      </w:del>
      <w:del w:id="1253" w:author="谢浩然" w:date="2019-07-10T17:09:43Z">
        <w:r>
          <w:rPr>
            <w:rFonts w:hint="default" w:ascii="宋体" w:hAnsi="宋体" w:eastAsia="仿宋_GB2312" w:cs="Times New Roman"/>
            <w:color w:val="auto"/>
            <w:spacing w:val="-6"/>
            <w:sz w:val="32"/>
            <w:szCs w:val="32"/>
            <w:lang w:eastAsia="zh-CN"/>
            <w:rPrChange w:id="1254" w:author="卢颖东" w:date="2019-07-02T15:38:00Z">
              <w:rPr>
                <w:rFonts w:hint="default" w:ascii="Times New Roman" w:hAnsi="Times New Roman" w:eastAsia="仿宋_GB2312" w:cs="Times New Roman"/>
                <w:color w:val="auto"/>
                <w:sz w:val="32"/>
                <w:szCs w:val="32"/>
                <w:lang w:eastAsia="zh-CN"/>
              </w:rPr>
            </w:rPrChange>
          </w:rPr>
          <w:delText>法制委员会</w:delText>
        </w:r>
      </w:del>
      <w:del w:id="1256" w:author="谢浩然" w:date="2019-07-10T17:09:43Z">
        <w:r>
          <w:rPr>
            <w:rFonts w:hint="eastAsia" w:ascii="宋体" w:hAnsi="宋体" w:eastAsia="仿宋_GB2312" w:cs="Times New Roman"/>
            <w:color w:val="auto"/>
            <w:spacing w:val="-6"/>
            <w:sz w:val="32"/>
            <w:szCs w:val="32"/>
            <w:lang w:eastAsia="zh-CN"/>
            <w:rPrChange w:id="1257" w:author="卢颖东" w:date="2019-07-02T15:38:00Z">
              <w:rPr>
                <w:rFonts w:hint="eastAsia" w:ascii="Times New Roman" w:hAnsi="Times New Roman" w:eastAsia="仿宋_GB2312" w:cs="Times New Roman"/>
                <w:color w:val="auto"/>
                <w:sz w:val="32"/>
                <w:szCs w:val="32"/>
                <w:lang w:eastAsia="zh-CN"/>
              </w:rPr>
            </w:rPrChange>
          </w:rPr>
          <w:delText>同意这一意见，</w:delText>
        </w:r>
      </w:del>
      <w:del w:id="1259" w:author="谢浩然" w:date="2019-07-10T17:09:43Z">
        <w:r>
          <w:rPr>
            <w:rFonts w:hint="default" w:ascii="宋体" w:hAnsi="宋体" w:eastAsia="仿宋_GB2312" w:cs="Times New Roman"/>
            <w:color w:val="auto"/>
            <w:spacing w:val="-6"/>
            <w:sz w:val="32"/>
            <w:szCs w:val="32"/>
            <w:lang w:val="en-US" w:eastAsia="zh-CN"/>
            <w:rPrChange w:id="1260" w:author="卢颖东" w:date="2019-07-02T15:38:00Z">
              <w:rPr>
                <w:rFonts w:hint="default" w:ascii="Times New Roman" w:hAnsi="Times New Roman" w:eastAsia="仿宋_GB2312" w:cs="Times New Roman"/>
                <w:color w:val="auto"/>
                <w:sz w:val="32"/>
                <w:szCs w:val="32"/>
                <w:lang w:val="en-US" w:eastAsia="zh-CN"/>
              </w:rPr>
            </w:rPrChange>
          </w:rPr>
          <w:delText>对</w:delText>
        </w:r>
      </w:del>
      <w:del w:id="1262" w:author="谢浩然" w:date="2019-07-10T17:09:43Z">
        <w:r>
          <w:rPr>
            <w:rFonts w:hint="eastAsia" w:ascii="宋体" w:hAnsi="宋体" w:eastAsia="仿宋_GB2312" w:cs="Times New Roman"/>
            <w:color w:val="auto"/>
            <w:spacing w:val="-6"/>
            <w:sz w:val="32"/>
            <w:szCs w:val="32"/>
            <w:lang w:val="en-US" w:eastAsia="zh-CN"/>
            <w:rPrChange w:id="1263" w:author="卢颖东" w:date="2019-07-02T15:38:00Z">
              <w:rPr>
                <w:rFonts w:hint="eastAsia" w:ascii="Times New Roman" w:hAnsi="Times New Roman" w:eastAsia="仿宋_GB2312" w:cs="Times New Roman"/>
                <w:color w:val="auto"/>
                <w:sz w:val="32"/>
                <w:szCs w:val="32"/>
                <w:lang w:val="en-US" w:eastAsia="zh-CN"/>
              </w:rPr>
            </w:rPrChange>
          </w:rPr>
          <w:delText>修订</w:delText>
        </w:r>
      </w:del>
      <w:del w:id="1265" w:author="谢浩然" w:date="2019-07-10T17:09:43Z">
        <w:r>
          <w:rPr>
            <w:rFonts w:hint="default" w:ascii="宋体" w:hAnsi="宋体" w:eastAsia="仿宋_GB2312" w:cs="Times New Roman"/>
            <w:color w:val="auto"/>
            <w:spacing w:val="-6"/>
            <w:sz w:val="32"/>
            <w:szCs w:val="32"/>
            <w:lang w:val="en-US" w:eastAsia="zh-CN"/>
            <w:rPrChange w:id="1266" w:author="卢颖东" w:date="2019-07-02T15:38:00Z">
              <w:rPr>
                <w:rFonts w:hint="default" w:ascii="Times New Roman" w:hAnsi="Times New Roman" w:eastAsia="仿宋_GB2312" w:cs="Times New Roman"/>
                <w:color w:val="auto"/>
                <w:sz w:val="32"/>
                <w:szCs w:val="32"/>
                <w:lang w:val="en-US" w:eastAsia="zh-CN"/>
              </w:rPr>
            </w:rPrChange>
          </w:rPr>
          <w:delText>草案第</w:delText>
        </w:r>
      </w:del>
      <w:del w:id="1268" w:author="谢浩然" w:date="2019-07-10T17:09:43Z">
        <w:r>
          <w:rPr>
            <w:rFonts w:hint="eastAsia" w:ascii="宋体" w:hAnsi="宋体" w:eastAsia="仿宋_GB2312" w:cs="Times New Roman"/>
            <w:color w:val="auto"/>
            <w:spacing w:val="-6"/>
            <w:sz w:val="32"/>
            <w:szCs w:val="32"/>
            <w:lang w:val="en-US" w:eastAsia="zh-CN"/>
            <w:rPrChange w:id="1269" w:author="卢颖东" w:date="2019-07-02T15:38:00Z">
              <w:rPr>
                <w:rFonts w:hint="eastAsia" w:ascii="Times New Roman" w:hAnsi="Times New Roman" w:eastAsia="仿宋_GB2312" w:cs="Times New Roman"/>
                <w:color w:val="auto"/>
                <w:sz w:val="32"/>
                <w:szCs w:val="32"/>
                <w:lang w:val="en-US" w:eastAsia="zh-CN"/>
              </w:rPr>
            </w:rPrChange>
          </w:rPr>
          <w:delText>六</w:delText>
        </w:r>
      </w:del>
      <w:del w:id="1271" w:author="谢浩然" w:date="2019-07-10T17:09:43Z">
        <w:r>
          <w:rPr>
            <w:rFonts w:hint="default" w:ascii="宋体" w:hAnsi="宋体" w:eastAsia="仿宋_GB2312" w:cs="Times New Roman"/>
            <w:color w:val="auto"/>
            <w:spacing w:val="-6"/>
            <w:sz w:val="32"/>
            <w:szCs w:val="32"/>
            <w:lang w:eastAsia="zh-CN"/>
            <w:rPrChange w:id="1272" w:author="卢颖东" w:date="2019-07-02T15:38:00Z">
              <w:rPr>
                <w:rFonts w:hint="default" w:ascii="Times New Roman" w:hAnsi="Times New Roman" w:eastAsia="仿宋_GB2312" w:cs="Times New Roman"/>
                <w:color w:val="auto"/>
                <w:sz w:val="32"/>
                <w:szCs w:val="32"/>
                <w:lang w:eastAsia="zh-CN"/>
              </w:rPr>
            </w:rPrChange>
          </w:rPr>
          <w:delText>条第</w:delText>
        </w:r>
      </w:del>
      <w:del w:id="1274" w:author="谢浩然" w:date="2019-07-10T17:09:43Z">
        <w:r>
          <w:rPr>
            <w:rFonts w:hint="eastAsia" w:ascii="宋体" w:hAnsi="宋体" w:eastAsia="仿宋_GB2312" w:cs="Times New Roman"/>
            <w:color w:val="auto"/>
            <w:spacing w:val="-6"/>
            <w:sz w:val="32"/>
            <w:szCs w:val="32"/>
            <w:lang w:eastAsia="zh-CN"/>
            <w:rPrChange w:id="1275" w:author="卢颖东" w:date="2019-07-02T15:38:00Z">
              <w:rPr>
                <w:rFonts w:hint="eastAsia" w:ascii="Times New Roman" w:hAnsi="Times New Roman" w:eastAsia="仿宋_GB2312" w:cs="Times New Roman"/>
                <w:color w:val="auto"/>
                <w:sz w:val="32"/>
                <w:szCs w:val="32"/>
                <w:lang w:eastAsia="zh-CN"/>
              </w:rPr>
            </w:rPrChange>
          </w:rPr>
          <w:delText>一款</w:delText>
        </w:r>
      </w:del>
      <w:del w:id="1277" w:author="谢浩然" w:date="2019-07-10T17:09:43Z">
        <w:r>
          <w:rPr>
            <w:rFonts w:hint="default" w:ascii="宋体" w:hAnsi="宋体" w:eastAsia="仿宋_GB2312" w:cs="Times New Roman"/>
            <w:color w:val="auto"/>
            <w:spacing w:val="-6"/>
            <w:sz w:val="32"/>
            <w:szCs w:val="32"/>
            <w:lang w:val="en-US" w:eastAsia="zh-CN"/>
            <w:rPrChange w:id="1278" w:author="卢颖东" w:date="2019-07-02T15:38:00Z">
              <w:rPr>
                <w:rFonts w:hint="default" w:ascii="Times New Roman" w:hAnsi="Times New Roman" w:eastAsia="仿宋_GB2312" w:cs="Times New Roman"/>
                <w:color w:val="auto"/>
                <w:sz w:val="32"/>
                <w:szCs w:val="32"/>
                <w:lang w:val="en-US" w:eastAsia="zh-CN"/>
              </w:rPr>
            </w:rPrChange>
          </w:rPr>
          <w:delText>作了相应修改。</w:delText>
        </w:r>
      </w:del>
      <w:del w:id="1280" w:author="谢浩然" w:date="2019-07-10T17:09:43Z">
        <w:r>
          <w:rPr>
            <w:rFonts w:hint="default" w:ascii="宋体" w:hAnsi="宋体" w:eastAsia="仿宋_GB2312" w:cs="Times New Roman"/>
            <w:color w:val="auto"/>
            <w:spacing w:val="-6"/>
            <w:sz w:val="32"/>
            <w:szCs w:val="32"/>
            <w:lang w:eastAsia="zh-CN"/>
            <w:rPrChange w:id="1281" w:author="卢颖东" w:date="2019-07-02T15:38:00Z">
              <w:rPr>
                <w:rFonts w:hint="default" w:ascii="Times New Roman" w:hAnsi="Times New Roman" w:eastAsia="仿宋_GB2312" w:cs="Times New Roman"/>
                <w:color w:val="auto"/>
                <w:sz w:val="32"/>
                <w:szCs w:val="32"/>
                <w:lang w:eastAsia="zh-CN"/>
              </w:rPr>
            </w:rPrChange>
          </w:rPr>
          <w:delText>具体表述为：</w:delText>
        </w:r>
      </w:del>
    </w:p>
    <w:p>
      <w:pPr>
        <w:pStyle w:val="21"/>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firstLine="640"/>
        <w:textAlignment w:val="auto"/>
        <w:outlineLvl w:val="9"/>
        <w:rPr>
          <w:del w:id="1284" w:author="谢浩然" w:date="2019-07-10T17:09:43Z"/>
          <w:rFonts w:hint="default" w:ascii="宋体" w:hAnsi="宋体" w:eastAsia="仿宋_GB2312" w:cs="仿宋_GB2312"/>
          <w:bCs/>
          <w:color w:val="auto"/>
          <w:kern w:val="0"/>
          <w:sz w:val="32"/>
          <w:szCs w:val="32"/>
          <w:lang w:val="en-US" w:eastAsia="zh-CN"/>
          <w:rPrChange w:id="1285" w:author="卢颖东" w:date="2019-07-02T15:38:00Z">
            <w:rPr>
              <w:del w:id="1286" w:author="谢浩然" w:date="2019-07-10T17:09:43Z"/>
              <w:rFonts w:hint="default" w:ascii="仿宋_GB2312" w:hAnsi="仿宋_GB2312" w:eastAsia="仿宋_GB2312" w:cs="仿宋_GB2312"/>
              <w:bCs/>
              <w:color w:val="auto"/>
              <w:kern w:val="0"/>
              <w:sz w:val="32"/>
              <w:szCs w:val="32"/>
              <w:lang w:val="en-US" w:eastAsia="zh-CN"/>
            </w:rPr>
          </w:rPrChange>
        </w:rPr>
        <w:pPrChange w:id="1283" w:author="谢浩然" w:date="2019-07-10T17:09:45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textAlignment w:val="auto"/>
          </w:pPr>
        </w:pPrChange>
      </w:pPr>
      <w:del w:id="1287" w:author="谢浩然" w:date="2019-07-10T17:09:43Z">
        <w:r>
          <w:rPr>
            <w:rFonts w:hint="default" w:ascii="宋体" w:hAnsi="宋体" w:eastAsia="仿宋_GB2312" w:cs="Times New Roman"/>
            <w:color w:val="auto"/>
            <w:sz w:val="32"/>
            <w:szCs w:val="32"/>
            <w:lang w:val="en-US" w:eastAsia="zh-CN"/>
            <w:rPrChange w:id="1288" w:author="卢颖东" w:date="2019-07-02T15:38:00Z">
              <w:rPr>
                <w:rFonts w:hint="default" w:ascii="Times New Roman" w:hAnsi="Times New Roman" w:eastAsia="仿宋_GB2312" w:cs="Times New Roman"/>
                <w:color w:val="auto"/>
                <w:sz w:val="32"/>
                <w:szCs w:val="32"/>
                <w:lang w:val="en-US" w:eastAsia="zh-CN"/>
              </w:rPr>
            </w:rPrChange>
          </w:rPr>
          <w:delText>“</w:delText>
        </w:r>
      </w:del>
      <w:ins w:id="1290" w:author="卢颖东" w:date="2019-07-03T11:37:00Z">
        <w:del w:id="1291" w:author="谢浩然" w:date="2019-07-10T17:09:43Z">
          <w:r>
            <w:rPr>
              <w:rFonts w:hint="eastAsia" w:ascii="宋体" w:hAnsi="宋体" w:cs="Times New Roman"/>
              <w:color w:val="auto"/>
              <w:sz w:val="32"/>
              <w:szCs w:val="32"/>
              <w:lang w:val="en-US" w:eastAsia="zh-CN"/>
            </w:rPr>
            <w:delText>“</w:delText>
          </w:r>
        </w:del>
      </w:ins>
      <w:del w:id="1292" w:author="谢浩然" w:date="2019-07-10T17:09:43Z">
        <w:r>
          <w:rPr>
            <w:rFonts w:hint="eastAsia" w:ascii="宋体" w:hAnsi="宋体" w:eastAsia="仿宋_GB2312" w:cs="Times New Roman"/>
            <w:color w:val="auto"/>
            <w:sz w:val="32"/>
            <w:szCs w:val="32"/>
            <w:lang w:eastAsia="zh-CN"/>
            <w:rPrChange w:id="1293" w:author="卢颖东" w:date="2019-07-02T15:38:00Z">
              <w:rPr>
                <w:rFonts w:hint="eastAsia" w:ascii="Times New Roman" w:hAnsi="Times New Roman" w:eastAsia="仿宋_GB2312" w:cs="Times New Roman"/>
                <w:color w:val="auto"/>
                <w:sz w:val="32"/>
                <w:szCs w:val="32"/>
                <w:lang w:eastAsia="zh-CN"/>
              </w:rPr>
            </w:rPrChange>
          </w:rPr>
          <w:delText>企业、事业单位应当建立职工代表大会或者其他形式的民主管理制度。</w:delText>
        </w:r>
      </w:del>
      <w:del w:id="1295" w:author="谢浩然" w:date="2019-07-10T17:09:43Z">
        <w:r>
          <w:rPr>
            <w:rFonts w:hint="default" w:ascii="宋体" w:hAnsi="宋体" w:eastAsia="仿宋_GB2312" w:cs="仿宋_GB2312"/>
            <w:bCs/>
            <w:color w:val="auto"/>
            <w:kern w:val="0"/>
            <w:sz w:val="32"/>
            <w:szCs w:val="32"/>
            <w:lang w:val="en-US" w:eastAsia="zh-CN"/>
            <w:rPrChange w:id="1296" w:author="卢颖东" w:date="2019-07-02T15:38:00Z">
              <w:rPr>
                <w:rFonts w:hint="default" w:ascii="仿宋_GB2312" w:hAnsi="仿宋_GB2312" w:eastAsia="仿宋_GB2312" w:cs="仿宋_GB2312"/>
                <w:bCs/>
                <w:color w:val="auto"/>
                <w:kern w:val="0"/>
                <w:sz w:val="32"/>
                <w:szCs w:val="32"/>
                <w:lang w:val="en-US" w:eastAsia="zh-CN"/>
              </w:rPr>
            </w:rPrChange>
          </w:rPr>
          <w:delText>”</w:delText>
        </w:r>
      </w:del>
      <w:ins w:id="1298" w:author="卢颖东" w:date="2019-07-03T11:38:00Z">
        <w:del w:id="1299" w:author="谢浩然" w:date="2019-07-10T17:09:43Z">
          <w:r>
            <w:rPr>
              <w:rFonts w:hint="eastAsia" w:ascii="宋体" w:hAnsi="宋体" w:cs="仿宋_GB2312"/>
              <w:bCs/>
              <w:color w:val="auto"/>
              <w:kern w:val="0"/>
              <w:sz w:val="32"/>
              <w:szCs w:val="32"/>
              <w:lang w:val="en-US" w:eastAsia="zh-CN"/>
            </w:rPr>
            <w:delText>”</w:delText>
          </w:r>
        </w:del>
      </w:ins>
      <w:del w:id="1300" w:author="谢浩然" w:date="2019-07-10T17:09:43Z">
        <w:r>
          <w:rPr>
            <w:rFonts w:hint="default" w:ascii="宋体" w:hAnsi="宋体" w:eastAsia="仿宋_GB2312" w:cs="仿宋_GB2312"/>
            <w:bCs/>
            <w:color w:val="auto"/>
            <w:kern w:val="0"/>
            <w:sz w:val="32"/>
            <w:szCs w:val="32"/>
            <w:lang w:val="en-US" w:eastAsia="zh-CN"/>
            <w:rPrChange w:id="1301" w:author="卢颖东" w:date="2019-07-02T15:38:00Z">
              <w:rPr>
                <w:rFonts w:hint="default" w:ascii="仿宋_GB2312" w:hAnsi="仿宋_GB2312" w:eastAsia="仿宋_GB2312" w:cs="仿宋_GB2312"/>
                <w:bCs/>
                <w:color w:val="auto"/>
                <w:kern w:val="0"/>
                <w:sz w:val="32"/>
                <w:szCs w:val="32"/>
                <w:lang w:val="en-US" w:eastAsia="zh-CN"/>
              </w:rPr>
            </w:rPrChange>
          </w:rPr>
          <w:delText>（</w:delText>
        </w:r>
      </w:del>
      <w:del w:id="1303" w:author="谢浩然" w:date="2019-07-10T17:09:43Z">
        <w:r>
          <w:rPr>
            <w:rFonts w:hint="eastAsia" w:ascii="宋体" w:hAnsi="宋体" w:eastAsia="仿宋_GB2312" w:cs="Times New Roman"/>
            <w:i w:val="0"/>
            <w:iCs w:val="0"/>
            <w:color w:val="auto"/>
            <w:sz w:val="32"/>
            <w:szCs w:val="32"/>
            <w:lang w:eastAsia="zh-CN"/>
            <w:rPrChange w:id="1304" w:author="卢颖东" w:date="2019-07-02T15:38:00Z">
              <w:rPr>
                <w:rFonts w:hint="eastAsia" w:ascii="Times New Roman" w:hAnsi="Times New Roman" w:eastAsia="仿宋_GB2312" w:cs="Times New Roman"/>
                <w:i w:val="0"/>
                <w:iCs w:val="0"/>
                <w:color w:val="auto"/>
                <w:sz w:val="32"/>
                <w:szCs w:val="32"/>
                <w:lang w:eastAsia="zh-CN"/>
              </w:rPr>
            </w:rPrChange>
          </w:rPr>
          <w:delText>修订草案修改稿第六条第一款</w:delText>
        </w:r>
      </w:del>
      <w:del w:id="1306" w:author="谢浩然" w:date="2019-07-10T17:09:43Z">
        <w:r>
          <w:rPr>
            <w:rFonts w:hint="default" w:ascii="宋体" w:hAnsi="宋体" w:eastAsia="仿宋_GB2312" w:cs="仿宋_GB2312"/>
            <w:bCs/>
            <w:color w:val="auto"/>
            <w:kern w:val="0"/>
            <w:sz w:val="32"/>
            <w:szCs w:val="32"/>
            <w:lang w:val="en-US" w:eastAsia="zh-CN"/>
            <w:rPrChange w:id="1307" w:author="卢颖东" w:date="2019-07-02T15:38:00Z">
              <w:rPr>
                <w:rFonts w:hint="default" w:ascii="仿宋_GB2312" w:hAnsi="仿宋_GB2312" w:eastAsia="仿宋_GB2312" w:cs="仿宋_GB2312"/>
                <w:bCs/>
                <w:color w:val="auto"/>
                <w:kern w:val="0"/>
                <w:sz w:val="32"/>
                <w:szCs w:val="32"/>
                <w:lang w:val="en-US" w:eastAsia="zh-CN"/>
              </w:rPr>
            </w:rPrChange>
          </w:rPr>
          <w:delText>）</w:delText>
        </w:r>
      </w:del>
    </w:p>
    <w:p>
      <w:pPr>
        <w:pStyle w:val="21"/>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firstLine="640"/>
        <w:textAlignment w:val="auto"/>
        <w:outlineLvl w:val="9"/>
        <w:rPr>
          <w:del w:id="1310" w:author="谢浩然" w:date="2019-07-10T17:09:43Z"/>
          <w:rFonts w:hint="default" w:ascii="宋体" w:hAnsi="宋体" w:eastAsia="仿宋_GB2312" w:cs="Times New Roman"/>
          <w:color w:val="auto"/>
          <w:sz w:val="32"/>
          <w:szCs w:val="32"/>
          <w:lang w:eastAsia="zh-CN"/>
          <w:rPrChange w:id="1311" w:author="卢颖东" w:date="2019-07-02T15:38:00Z">
            <w:rPr>
              <w:del w:id="1312" w:author="谢浩然" w:date="2019-07-10T17:09:43Z"/>
              <w:rFonts w:hint="default" w:ascii="Times New Roman" w:hAnsi="Times New Roman" w:eastAsia="仿宋_GB2312" w:cs="Times New Roman"/>
              <w:color w:val="auto"/>
              <w:sz w:val="32"/>
              <w:szCs w:val="32"/>
              <w:lang w:eastAsia="zh-CN"/>
            </w:rPr>
          </w:rPrChange>
        </w:rPr>
        <w:pPrChange w:id="1309" w:author="谢浩然" w:date="2019-07-10T17:09:45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textAlignment w:val="auto"/>
          </w:pPr>
        </w:pPrChange>
      </w:pPr>
      <w:del w:id="1313" w:author="谢浩然" w:date="2019-07-10T17:09:43Z">
        <w:r>
          <w:rPr>
            <w:rFonts w:hint="default" w:ascii="宋体" w:hAnsi="宋体" w:eastAsia="仿宋_GB2312" w:cs="Times New Roman"/>
            <w:color w:val="auto"/>
            <w:sz w:val="32"/>
            <w:szCs w:val="32"/>
            <w:lang w:val="en-US" w:eastAsia="zh-CN"/>
            <w:rPrChange w:id="1314" w:author="卢颖东" w:date="2019-07-02T15:38:00Z">
              <w:rPr>
                <w:rFonts w:hint="default" w:ascii="Times New Roman" w:hAnsi="Times New Roman" w:eastAsia="仿宋_GB2312" w:cs="Times New Roman"/>
                <w:color w:val="auto"/>
                <w:sz w:val="32"/>
                <w:szCs w:val="32"/>
                <w:lang w:val="en-US" w:eastAsia="zh-CN"/>
              </w:rPr>
            </w:rPrChange>
          </w:rPr>
          <w:delText>三、有常委会组成人员认为，</w:delText>
        </w:r>
      </w:del>
      <w:del w:id="1316" w:author="谢浩然" w:date="2019-07-10T17:09:43Z">
        <w:r>
          <w:rPr>
            <w:rFonts w:hint="eastAsia" w:ascii="宋体" w:hAnsi="宋体" w:eastAsia="仿宋_GB2312" w:cs="Times New Roman"/>
            <w:color w:val="auto"/>
            <w:sz w:val="32"/>
            <w:szCs w:val="32"/>
            <w:lang w:val="en-US" w:eastAsia="zh-CN"/>
            <w:rPrChange w:id="1317" w:author="卢颖东" w:date="2019-07-02T15:38:00Z">
              <w:rPr>
                <w:rFonts w:hint="eastAsia" w:ascii="Times New Roman" w:hAnsi="Times New Roman" w:eastAsia="仿宋_GB2312" w:cs="Times New Roman"/>
                <w:color w:val="auto"/>
                <w:sz w:val="32"/>
                <w:szCs w:val="32"/>
                <w:lang w:val="en-US" w:eastAsia="zh-CN"/>
              </w:rPr>
            </w:rPrChange>
          </w:rPr>
          <w:delText>修订草案第七条关于职工代表大会职权的</w:delText>
        </w:r>
      </w:del>
      <w:del w:id="1319" w:author="谢浩然" w:date="2019-07-10T17:09:43Z">
        <w:r>
          <w:rPr>
            <w:rFonts w:hint="default" w:ascii="宋体" w:hAnsi="宋体" w:eastAsia="仿宋_GB2312" w:cs="Times New Roman"/>
            <w:color w:val="auto"/>
            <w:sz w:val="32"/>
            <w:szCs w:val="32"/>
            <w:lang w:val="en-US" w:eastAsia="zh-CN"/>
            <w:rPrChange w:id="1320" w:author="卢颖东" w:date="2019-07-02T15:38:00Z">
              <w:rPr>
                <w:rFonts w:hint="default" w:ascii="Times New Roman" w:hAnsi="Times New Roman" w:eastAsia="仿宋_GB2312" w:cs="Times New Roman"/>
                <w:color w:val="auto"/>
                <w:sz w:val="32"/>
                <w:szCs w:val="32"/>
                <w:lang w:val="en-US" w:eastAsia="zh-CN"/>
              </w:rPr>
            </w:rPrChange>
          </w:rPr>
          <w:delText>表述与上位法有出入</w:delText>
        </w:r>
      </w:del>
      <w:del w:id="1322" w:author="谢浩然" w:date="2019-07-10T17:09:43Z">
        <w:r>
          <w:rPr>
            <w:rFonts w:hint="eastAsia" w:ascii="宋体" w:hAnsi="宋体" w:eastAsia="仿宋_GB2312" w:cs="Times New Roman"/>
            <w:color w:val="auto"/>
            <w:sz w:val="32"/>
            <w:szCs w:val="32"/>
            <w:lang w:val="en-US" w:eastAsia="zh-CN"/>
            <w:rPrChange w:id="1323" w:author="卢颖东" w:date="2019-07-02T15:38:00Z">
              <w:rPr>
                <w:rFonts w:hint="eastAsia" w:ascii="Times New Roman" w:hAnsi="Times New Roman" w:eastAsia="仿宋_GB2312" w:cs="Times New Roman"/>
                <w:color w:val="auto"/>
                <w:sz w:val="32"/>
                <w:szCs w:val="32"/>
                <w:lang w:val="en-US" w:eastAsia="zh-CN"/>
              </w:rPr>
            </w:rPrChange>
          </w:rPr>
          <w:delText>，《中华人民共和国劳动法》</w:delText>
        </w:r>
      </w:del>
      <w:del w:id="1325" w:author="谢浩然" w:date="2019-07-10T17:09:43Z">
        <w:r>
          <w:rPr>
            <w:rFonts w:hint="default" w:ascii="宋体" w:hAnsi="宋体" w:eastAsia="仿宋_GB2312" w:cs="Times New Roman"/>
            <w:color w:val="auto"/>
            <w:sz w:val="32"/>
            <w:szCs w:val="32"/>
            <w:lang w:val="en-US" w:eastAsia="zh-CN"/>
            <w:rPrChange w:id="1326" w:author="卢颖东" w:date="2019-07-02T15:38:00Z">
              <w:rPr>
                <w:rFonts w:hint="default" w:ascii="Times New Roman" w:hAnsi="Times New Roman" w:eastAsia="仿宋_GB2312" w:cs="Times New Roman"/>
                <w:color w:val="auto"/>
                <w:sz w:val="32"/>
                <w:szCs w:val="32"/>
                <w:lang w:val="en-US" w:eastAsia="zh-CN"/>
              </w:rPr>
            </w:rPrChange>
          </w:rPr>
          <w:delText>规定集体合同草案应当提交职工代表大会或者全体职工讨论通过，</w:delText>
        </w:r>
      </w:del>
      <w:del w:id="1328" w:author="谢浩然" w:date="2019-07-10T17:09:43Z">
        <w:r>
          <w:rPr>
            <w:rFonts w:hint="default" w:ascii="宋体" w:hAnsi="宋体" w:eastAsia="仿宋_GB2312" w:cs="Times New Roman"/>
            <w:color w:val="auto"/>
            <w:sz w:val="32"/>
            <w:szCs w:val="32"/>
            <w:lang w:val="en-US" w:eastAsia="zh-CN"/>
            <w:rPrChange w:id="1329" w:author="卢颖东" w:date="2019-07-02T15:38:00Z">
              <w:rPr>
                <w:rFonts w:hint="default" w:ascii="Times New Roman" w:hAnsi="Times New Roman" w:eastAsia="仿宋_GB2312" w:cs="Times New Roman"/>
                <w:color w:val="auto"/>
                <w:sz w:val="32"/>
                <w:szCs w:val="32"/>
                <w:lang w:val="en-US" w:eastAsia="zh-CN"/>
              </w:rPr>
            </w:rPrChange>
          </w:rPr>
          <w:delText>“</w:delText>
        </w:r>
      </w:del>
      <w:ins w:id="1331" w:author="卢颖东" w:date="2019-07-03T11:37:00Z">
        <w:del w:id="1332" w:author="谢浩然" w:date="2019-07-10T17:09:43Z">
          <w:r>
            <w:rPr>
              <w:rFonts w:hint="eastAsia" w:ascii="宋体" w:hAnsi="宋体" w:cs="Times New Roman"/>
              <w:color w:val="auto"/>
              <w:sz w:val="32"/>
              <w:szCs w:val="32"/>
              <w:lang w:val="en-US" w:eastAsia="zh-CN"/>
            </w:rPr>
            <w:delText>“</w:delText>
          </w:r>
        </w:del>
      </w:ins>
      <w:del w:id="1333" w:author="谢浩然" w:date="2019-07-10T17:09:43Z">
        <w:r>
          <w:rPr>
            <w:rFonts w:hint="default" w:ascii="宋体" w:hAnsi="宋体" w:eastAsia="仿宋_GB2312" w:cs="Times New Roman"/>
            <w:color w:val="auto"/>
            <w:sz w:val="32"/>
            <w:szCs w:val="32"/>
            <w:lang w:val="en-US" w:eastAsia="zh-CN"/>
            <w:rPrChange w:id="1334" w:author="卢颖东" w:date="2019-07-02T15:38:00Z">
              <w:rPr>
                <w:rFonts w:hint="default" w:ascii="Times New Roman" w:hAnsi="Times New Roman" w:eastAsia="仿宋_GB2312" w:cs="Times New Roman"/>
                <w:color w:val="auto"/>
                <w:sz w:val="32"/>
                <w:szCs w:val="32"/>
                <w:lang w:val="en-US" w:eastAsia="zh-CN"/>
              </w:rPr>
            </w:rPrChange>
          </w:rPr>
          <w:delText>职工大会审议</w:delText>
        </w:r>
      </w:del>
      <w:del w:id="1336" w:author="谢浩然" w:date="2019-07-10T17:09:43Z">
        <w:r>
          <w:rPr>
            <w:rFonts w:hint="default" w:ascii="宋体" w:hAnsi="宋体" w:eastAsia="仿宋_GB2312" w:cs="Times New Roman"/>
            <w:color w:val="auto"/>
            <w:sz w:val="32"/>
            <w:szCs w:val="32"/>
            <w:lang w:val="en-US" w:eastAsia="zh-CN"/>
            <w:rPrChange w:id="1337" w:author="卢颖东" w:date="2019-07-02T15:38:00Z">
              <w:rPr>
                <w:rFonts w:hint="default" w:ascii="Times New Roman" w:hAnsi="Times New Roman" w:eastAsia="仿宋_GB2312" w:cs="Times New Roman"/>
                <w:color w:val="auto"/>
                <w:sz w:val="32"/>
                <w:szCs w:val="32"/>
                <w:lang w:val="en-US" w:eastAsia="zh-CN"/>
              </w:rPr>
            </w:rPrChange>
          </w:rPr>
          <w:delText>”</w:delText>
        </w:r>
      </w:del>
      <w:ins w:id="1339" w:author="卢颖东" w:date="2019-07-03T11:38:00Z">
        <w:del w:id="1340" w:author="谢浩然" w:date="2019-07-10T17:09:43Z">
          <w:r>
            <w:rPr>
              <w:rFonts w:hint="eastAsia" w:ascii="宋体" w:hAnsi="宋体" w:cs="Times New Roman"/>
              <w:color w:val="auto"/>
              <w:sz w:val="32"/>
              <w:szCs w:val="32"/>
              <w:lang w:val="en-US" w:eastAsia="zh-CN"/>
            </w:rPr>
            <w:delText>”</w:delText>
          </w:r>
        </w:del>
      </w:ins>
      <w:del w:id="1341" w:author="谢浩然" w:date="2019-07-10T17:09:43Z">
        <w:r>
          <w:rPr>
            <w:rFonts w:hint="default" w:ascii="宋体" w:hAnsi="宋体" w:eastAsia="仿宋_GB2312" w:cs="Times New Roman"/>
            <w:color w:val="auto"/>
            <w:sz w:val="32"/>
            <w:szCs w:val="32"/>
            <w:lang w:val="en-US" w:eastAsia="zh-CN"/>
            <w:rPrChange w:id="1342" w:author="卢颖东" w:date="2019-07-02T15:38:00Z">
              <w:rPr>
                <w:rFonts w:hint="default" w:ascii="Times New Roman" w:hAnsi="Times New Roman" w:eastAsia="仿宋_GB2312" w:cs="Times New Roman"/>
                <w:color w:val="auto"/>
                <w:sz w:val="32"/>
                <w:szCs w:val="32"/>
                <w:lang w:val="en-US" w:eastAsia="zh-CN"/>
              </w:rPr>
            </w:rPrChange>
          </w:rPr>
          <w:delText>仅是</w:delText>
        </w:r>
      </w:del>
      <w:del w:id="1344" w:author="谢浩然" w:date="2019-07-10T17:09:43Z">
        <w:r>
          <w:rPr>
            <w:rFonts w:hint="default" w:ascii="宋体" w:hAnsi="宋体" w:eastAsia="仿宋_GB2312" w:cs="Times New Roman"/>
            <w:color w:val="auto"/>
            <w:sz w:val="32"/>
            <w:szCs w:val="32"/>
            <w:lang w:val="en-US" w:eastAsia="zh-CN"/>
            <w:rPrChange w:id="1345" w:author="卢颖东" w:date="2019-07-02T15:38:00Z">
              <w:rPr>
                <w:rFonts w:hint="default" w:ascii="Times New Roman" w:hAnsi="Times New Roman" w:eastAsia="仿宋_GB2312" w:cs="Times New Roman"/>
                <w:color w:val="auto"/>
                <w:sz w:val="32"/>
                <w:szCs w:val="32"/>
                <w:lang w:val="en-US" w:eastAsia="zh-CN"/>
              </w:rPr>
            </w:rPrChange>
          </w:rPr>
          <w:delText>“</w:delText>
        </w:r>
      </w:del>
      <w:ins w:id="1347" w:author="卢颖东" w:date="2019-07-03T11:37:00Z">
        <w:del w:id="1348" w:author="谢浩然" w:date="2019-07-10T17:09:43Z">
          <w:r>
            <w:rPr>
              <w:rFonts w:hint="eastAsia" w:ascii="宋体" w:hAnsi="宋体" w:cs="Times New Roman"/>
              <w:color w:val="auto"/>
              <w:sz w:val="32"/>
              <w:szCs w:val="32"/>
              <w:lang w:val="en-US" w:eastAsia="zh-CN"/>
            </w:rPr>
            <w:delText>“</w:delText>
          </w:r>
        </w:del>
      </w:ins>
      <w:del w:id="1349" w:author="谢浩然" w:date="2019-07-10T17:09:43Z">
        <w:r>
          <w:rPr>
            <w:rFonts w:hint="default" w:ascii="宋体" w:hAnsi="宋体" w:eastAsia="仿宋_GB2312" w:cs="Times New Roman"/>
            <w:color w:val="auto"/>
            <w:sz w:val="32"/>
            <w:szCs w:val="32"/>
            <w:lang w:val="en-US" w:eastAsia="zh-CN"/>
            <w:rPrChange w:id="1350" w:author="卢颖东" w:date="2019-07-02T15:38:00Z">
              <w:rPr>
                <w:rFonts w:hint="default" w:ascii="Times New Roman" w:hAnsi="Times New Roman" w:eastAsia="仿宋_GB2312" w:cs="Times New Roman"/>
                <w:color w:val="auto"/>
                <w:sz w:val="32"/>
                <w:szCs w:val="32"/>
                <w:lang w:val="en-US" w:eastAsia="zh-CN"/>
              </w:rPr>
            </w:rPrChange>
          </w:rPr>
          <w:delText>全体职工讨论</w:delText>
        </w:r>
      </w:del>
      <w:del w:id="1352" w:author="谢浩然" w:date="2019-07-10T17:09:43Z">
        <w:r>
          <w:rPr>
            <w:rFonts w:hint="default" w:ascii="宋体" w:hAnsi="宋体" w:eastAsia="仿宋_GB2312" w:cs="Times New Roman"/>
            <w:color w:val="auto"/>
            <w:sz w:val="32"/>
            <w:szCs w:val="32"/>
            <w:lang w:val="en-US" w:eastAsia="zh-CN"/>
            <w:rPrChange w:id="1353" w:author="卢颖东" w:date="2019-07-02T15:38:00Z">
              <w:rPr>
                <w:rFonts w:hint="default" w:ascii="Times New Roman" w:hAnsi="Times New Roman" w:eastAsia="仿宋_GB2312" w:cs="Times New Roman"/>
                <w:color w:val="auto"/>
                <w:sz w:val="32"/>
                <w:szCs w:val="32"/>
                <w:lang w:val="en-US" w:eastAsia="zh-CN"/>
              </w:rPr>
            </w:rPrChange>
          </w:rPr>
          <w:delText>”</w:delText>
        </w:r>
      </w:del>
      <w:ins w:id="1355" w:author="卢颖东" w:date="2019-07-03T11:38:00Z">
        <w:del w:id="1356" w:author="谢浩然" w:date="2019-07-10T17:09:43Z">
          <w:r>
            <w:rPr>
              <w:rFonts w:hint="eastAsia" w:ascii="宋体" w:hAnsi="宋体" w:cs="Times New Roman"/>
              <w:color w:val="auto"/>
              <w:sz w:val="32"/>
              <w:szCs w:val="32"/>
              <w:lang w:val="en-US" w:eastAsia="zh-CN"/>
            </w:rPr>
            <w:delText>”</w:delText>
          </w:r>
        </w:del>
      </w:ins>
      <w:del w:id="1357" w:author="谢浩然" w:date="2019-07-10T17:09:43Z">
        <w:r>
          <w:rPr>
            <w:rFonts w:hint="default" w:ascii="宋体" w:hAnsi="宋体" w:eastAsia="仿宋_GB2312" w:cs="Times New Roman"/>
            <w:color w:val="auto"/>
            <w:sz w:val="32"/>
            <w:szCs w:val="32"/>
            <w:lang w:val="en-US" w:eastAsia="zh-CN"/>
            <w:rPrChange w:id="1358" w:author="卢颖东" w:date="2019-07-02T15:38:00Z">
              <w:rPr>
                <w:rFonts w:hint="default" w:ascii="Times New Roman" w:hAnsi="Times New Roman" w:eastAsia="仿宋_GB2312" w:cs="Times New Roman"/>
                <w:color w:val="auto"/>
                <w:sz w:val="32"/>
                <w:szCs w:val="32"/>
                <w:lang w:val="en-US" w:eastAsia="zh-CN"/>
              </w:rPr>
            </w:rPrChange>
          </w:rPr>
          <w:delText>的形式之一</w:delText>
        </w:r>
      </w:del>
      <w:del w:id="1360" w:author="谢浩然" w:date="2019-07-10T17:09:43Z">
        <w:r>
          <w:rPr>
            <w:rFonts w:hint="eastAsia" w:ascii="宋体" w:hAnsi="宋体" w:eastAsia="仿宋_GB2312" w:cs="Times New Roman"/>
            <w:color w:val="auto"/>
            <w:sz w:val="32"/>
            <w:szCs w:val="32"/>
            <w:lang w:val="en-US" w:eastAsia="zh-CN"/>
            <w:rPrChange w:id="1361" w:author="卢颖东" w:date="2019-07-02T15:38:00Z">
              <w:rPr>
                <w:rFonts w:hint="eastAsia" w:ascii="Times New Roman" w:hAnsi="Times New Roman" w:eastAsia="仿宋_GB2312" w:cs="Times New Roman"/>
                <w:color w:val="auto"/>
                <w:sz w:val="32"/>
                <w:szCs w:val="32"/>
                <w:lang w:val="en-US" w:eastAsia="zh-CN"/>
              </w:rPr>
            </w:rPrChange>
          </w:rPr>
          <w:delText>，</w:delText>
        </w:r>
      </w:del>
      <w:del w:id="1363" w:author="谢浩然" w:date="2019-07-10T17:09:43Z">
        <w:r>
          <w:rPr>
            <w:rFonts w:hint="default" w:ascii="宋体" w:hAnsi="宋体" w:eastAsia="仿宋_GB2312" w:cs="Times New Roman"/>
            <w:color w:val="auto"/>
            <w:sz w:val="32"/>
            <w:szCs w:val="32"/>
            <w:lang w:val="en-US" w:eastAsia="zh-CN"/>
            <w:rPrChange w:id="1364" w:author="卢颖东" w:date="2019-07-02T15:38:00Z">
              <w:rPr>
                <w:rFonts w:hint="default" w:ascii="Times New Roman" w:hAnsi="Times New Roman" w:eastAsia="仿宋_GB2312" w:cs="Times New Roman"/>
                <w:color w:val="auto"/>
                <w:sz w:val="32"/>
                <w:szCs w:val="32"/>
                <w:lang w:val="en-US" w:eastAsia="zh-CN"/>
              </w:rPr>
            </w:rPrChange>
          </w:rPr>
          <w:delText>建议</w:delText>
        </w:r>
      </w:del>
      <w:del w:id="1366" w:author="谢浩然" w:date="2019-07-10T17:09:43Z">
        <w:r>
          <w:rPr>
            <w:rFonts w:hint="eastAsia" w:ascii="宋体" w:hAnsi="宋体" w:eastAsia="仿宋_GB2312" w:cs="Times New Roman"/>
            <w:color w:val="auto"/>
            <w:sz w:val="32"/>
            <w:szCs w:val="32"/>
            <w:lang w:val="en-US" w:eastAsia="zh-CN"/>
            <w:rPrChange w:id="1367" w:author="卢颖东" w:date="2019-07-02T15:38:00Z">
              <w:rPr>
                <w:rFonts w:hint="eastAsia" w:ascii="Times New Roman" w:hAnsi="Times New Roman" w:eastAsia="仿宋_GB2312" w:cs="Times New Roman"/>
                <w:color w:val="auto"/>
                <w:sz w:val="32"/>
                <w:szCs w:val="32"/>
                <w:lang w:val="en-US" w:eastAsia="zh-CN"/>
              </w:rPr>
            </w:rPrChange>
          </w:rPr>
          <w:delText>按照上位法表述</w:delText>
        </w:r>
      </w:del>
      <w:del w:id="1369" w:author="谢浩然" w:date="2019-07-10T17:09:43Z">
        <w:r>
          <w:rPr>
            <w:rFonts w:hint="default" w:ascii="宋体" w:hAnsi="宋体" w:eastAsia="仿宋_GB2312" w:cs="Times New Roman"/>
            <w:color w:val="auto"/>
            <w:sz w:val="32"/>
            <w:szCs w:val="32"/>
            <w:lang w:val="en-US" w:eastAsia="zh-CN"/>
            <w:rPrChange w:id="1370" w:author="卢颖东" w:date="2019-07-02T15:38:00Z">
              <w:rPr>
                <w:rFonts w:hint="default" w:ascii="Times New Roman" w:hAnsi="Times New Roman" w:eastAsia="仿宋_GB2312" w:cs="Times New Roman"/>
                <w:color w:val="auto"/>
                <w:sz w:val="32"/>
                <w:szCs w:val="32"/>
                <w:lang w:val="en-US" w:eastAsia="zh-CN"/>
              </w:rPr>
            </w:rPrChange>
          </w:rPr>
          <w:delText>作修改。有意见认为，劳动安全与卫生与职工切身利益息息相关，建议将其作为集体协商的事项之一。有常委会组成人员认为，除了要明确</w:delText>
        </w:r>
      </w:del>
      <w:del w:id="1372" w:author="谢浩然" w:date="2019-07-10T17:09:43Z">
        <w:r>
          <w:rPr>
            <w:rFonts w:hint="default" w:ascii="宋体" w:hAnsi="宋体" w:eastAsia="仿宋_GB2312" w:cs="Times New Roman"/>
            <w:color w:val="auto"/>
            <w:sz w:val="32"/>
            <w:szCs w:val="32"/>
            <w:lang w:val="en-US" w:eastAsia="zh-CN"/>
            <w:rPrChange w:id="1373" w:author="卢颖东" w:date="2019-07-02T15:38:00Z">
              <w:rPr>
                <w:rFonts w:hint="default" w:ascii="Times New Roman" w:hAnsi="Times New Roman" w:eastAsia="仿宋_GB2312" w:cs="Times New Roman"/>
                <w:color w:val="auto"/>
                <w:sz w:val="32"/>
                <w:szCs w:val="32"/>
                <w:lang w:val="en-US" w:eastAsia="zh-CN"/>
              </w:rPr>
            </w:rPrChange>
          </w:rPr>
          <w:delText>“</w:delText>
        </w:r>
      </w:del>
      <w:ins w:id="1375" w:author="卢颖东" w:date="2019-07-03T11:37:00Z">
        <w:del w:id="1376" w:author="谢浩然" w:date="2019-07-10T17:09:43Z">
          <w:r>
            <w:rPr>
              <w:rFonts w:hint="eastAsia" w:ascii="宋体" w:hAnsi="宋体" w:cs="Times New Roman"/>
              <w:color w:val="auto"/>
              <w:sz w:val="32"/>
              <w:szCs w:val="32"/>
              <w:lang w:val="en-US" w:eastAsia="zh-CN"/>
            </w:rPr>
            <w:delText>“</w:delText>
          </w:r>
        </w:del>
      </w:ins>
      <w:del w:id="1377" w:author="谢浩然" w:date="2019-07-10T17:09:43Z">
        <w:r>
          <w:rPr>
            <w:rFonts w:hint="default" w:ascii="宋体" w:hAnsi="宋体" w:eastAsia="仿宋_GB2312" w:cs="Times New Roman"/>
            <w:color w:val="auto"/>
            <w:sz w:val="32"/>
            <w:szCs w:val="32"/>
            <w:lang w:val="en-US" w:eastAsia="zh-CN"/>
            <w:rPrChange w:id="1378" w:author="卢颖东" w:date="2019-07-02T15:38:00Z">
              <w:rPr>
                <w:rFonts w:hint="default" w:ascii="Times New Roman" w:hAnsi="Times New Roman" w:eastAsia="仿宋_GB2312" w:cs="Times New Roman"/>
                <w:color w:val="auto"/>
                <w:sz w:val="32"/>
                <w:szCs w:val="32"/>
                <w:lang w:val="en-US" w:eastAsia="zh-CN"/>
              </w:rPr>
            </w:rPrChange>
          </w:rPr>
          <w:delText>应当提交职工代表大会或者职工大会审议通过</w:delText>
        </w:r>
      </w:del>
      <w:del w:id="1380" w:author="谢浩然" w:date="2019-07-10T17:09:43Z">
        <w:r>
          <w:rPr>
            <w:rFonts w:hint="default" w:ascii="宋体" w:hAnsi="宋体" w:eastAsia="仿宋_GB2312" w:cs="Times New Roman"/>
            <w:color w:val="auto"/>
            <w:sz w:val="32"/>
            <w:szCs w:val="32"/>
            <w:lang w:val="en-US" w:eastAsia="zh-CN"/>
            <w:rPrChange w:id="1381" w:author="卢颖东" w:date="2019-07-02T15:38:00Z">
              <w:rPr>
                <w:rFonts w:hint="default" w:ascii="Times New Roman" w:hAnsi="Times New Roman" w:eastAsia="仿宋_GB2312" w:cs="Times New Roman"/>
                <w:color w:val="auto"/>
                <w:sz w:val="32"/>
                <w:szCs w:val="32"/>
                <w:lang w:val="en-US" w:eastAsia="zh-CN"/>
              </w:rPr>
            </w:rPrChange>
          </w:rPr>
          <w:delText>”</w:delText>
        </w:r>
      </w:del>
      <w:ins w:id="1383" w:author="卢颖东" w:date="2019-07-03T11:38:00Z">
        <w:del w:id="1384" w:author="谢浩然" w:date="2019-07-10T17:09:43Z">
          <w:r>
            <w:rPr>
              <w:rFonts w:hint="eastAsia" w:ascii="宋体" w:hAnsi="宋体" w:cs="Times New Roman"/>
              <w:color w:val="auto"/>
              <w:sz w:val="32"/>
              <w:szCs w:val="32"/>
              <w:lang w:val="en-US" w:eastAsia="zh-CN"/>
            </w:rPr>
            <w:delText>”</w:delText>
          </w:r>
        </w:del>
      </w:ins>
      <w:del w:id="1385" w:author="谢浩然" w:date="2019-07-10T17:09:43Z">
        <w:r>
          <w:rPr>
            <w:rFonts w:hint="default" w:ascii="宋体" w:hAnsi="宋体" w:eastAsia="仿宋_GB2312" w:cs="Times New Roman"/>
            <w:color w:val="auto"/>
            <w:sz w:val="32"/>
            <w:szCs w:val="32"/>
            <w:lang w:val="en-US" w:eastAsia="zh-CN"/>
            <w:rPrChange w:id="1386" w:author="卢颖东" w:date="2019-07-02T15:38:00Z">
              <w:rPr>
                <w:rFonts w:hint="default" w:ascii="Times New Roman" w:hAnsi="Times New Roman" w:eastAsia="仿宋_GB2312" w:cs="Times New Roman"/>
                <w:color w:val="auto"/>
                <w:sz w:val="32"/>
                <w:szCs w:val="32"/>
                <w:lang w:val="en-US" w:eastAsia="zh-CN"/>
              </w:rPr>
            </w:rPrChange>
          </w:rPr>
          <w:delText>的事项外，还应对需要听取职工代表大会或者全体职工意见和建议的事项进行规定。法制委员会同意</w:delText>
        </w:r>
      </w:del>
      <w:del w:id="1388" w:author="谢浩然" w:date="2019-07-10T17:09:43Z">
        <w:r>
          <w:rPr>
            <w:rFonts w:hint="eastAsia" w:ascii="宋体" w:hAnsi="宋体" w:eastAsia="仿宋_GB2312" w:cs="Times New Roman"/>
            <w:color w:val="auto"/>
            <w:sz w:val="32"/>
            <w:szCs w:val="32"/>
            <w:lang w:val="en-US" w:eastAsia="zh-CN"/>
            <w:rPrChange w:id="1389" w:author="卢颖东" w:date="2019-07-02T15:38:00Z">
              <w:rPr>
                <w:rFonts w:hint="eastAsia" w:ascii="Times New Roman" w:hAnsi="Times New Roman" w:eastAsia="仿宋_GB2312" w:cs="Times New Roman"/>
                <w:color w:val="auto"/>
                <w:sz w:val="32"/>
                <w:szCs w:val="32"/>
                <w:lang w:val="en-US" w:eastAsia="zh-CN"/>
              </w:rPr>
            </w:rPrChange>
          </w:rPr>
          <w:delText>上述</w:delText>
        </w:r>
      </w:del>
      <w:del w:id="1391" w:author="谢浩然" w:date="2019-07-10T17:09:43Z">
        <w:r>
          <w:rPr>
            <w:rFonts w:hint="default" w:ascii="宋体" w:hAnsi="宋体" w:eastAsia="仿宋_GB2312" w:cs="Times New Roman"/>
            <w:color w:val="auto"/>
            <w:sz w:val="32"/>
            <w:szCs w:val="32"/>
            <w:lang w:val="en-US" w:eastAsia="zh-CN"/>
            <w:rPrChange w:id="1392" w:author="卢颖东" w:date="2019-07-02T15:38:00Z">
              <w:rPr>
                <w:rFonts w:hint="default" w:ascii="Times New Roman" w:hAnsi="Times New Roman" w:eastAsia="仿宋_GB2312" w:cs="Times New Roman"/>
                <w:color w:val="auto"/>
                <w:sz w:val="32"/>
                <w:szCs w:val="32"/>
                <w:lang w:val="en-US" w:eastAsia="zh-CN"/>
              </w:rPr>
            </w:rPrChange>
          </w:rPr>
          <w:delText>意见，对</w:delText>
        </w:r>
      </w:del>
      <w:del w:id="1394" w:author="谢浩然" w:date="2019-07-10T17:09:43Z">
        <w:r>
          <w:rPr>
            <w:rFonts w:hint="eastAsia" w:ascii="宋体" w:hAnsi="宋体" w:eastAsia="仿宋_GB2312" w:cs="Times New Roman"/>
            <w:color w:val="auto"/>
            <w:sz w:val="32"/>
            <w:szCs w:val="32"/>
            <w:lang w:val="en-US" w:eastAsia="zh-CN"/>
            <w:rPrChange w:id="1395" w:author="卢颖东" w:date="2019-07-02T15:38:00Z">
              <w:rPr>
                <w:rFonts w:hint="eastAsia" w:ascii="Times New Roman" w:hAnsi="Times New Roman" w:eastAsia="仿宋_GB2312" w:cs="Times New Roman"/>
                <w:color w:val="auto"/>
                <w:sz w:val="32"/>
                <w:szCs w:val="32"/>
                <w:lang w:val="en-US" w:eastAsia="zh-CN"/>
              </w:rPr>
            </w:rPrChange>
          </w:rPr>
          <w:delText>修订</w:delText>
        </w:r>
      </w:del>
      <w:del w:id="1397" w:author="谢浩然" w:date="2019-07-10T17:09:43Z">
        <w:r>
          <w:rPr>
            <w:rFonts w:hint="default" w:ascii="宋体" w:hAnsi="宋体" w:eastAsia="仿宋_GB2312" w:cs="Times New Roman"/>
            <w:color w:val="auto"/>
            <w:sz w:val="32"/>
            <w:szCs w:val="32"/>
            <w:lang w:val="en-US" w:eastAsia="zh-CN"/>
            <w:rPrChange w:id="1398" w:author="卢颖东" w:date="2019-07-02T15:38:00Z">
              <w:rPr>
                <w:rFonts w:hint="default" w:ascii="Times New Roman" w:hAnsi="Times New Roman" w:eastAsia="仿宋_GB2312" w:cs="Times New Roman"/>
                <w:color w:val="auto"/>
                <w:sz w:val="32"/>
                <w:szCs w:val="32"/>
                <w:lang w:val="en-US" w:eastAsia="zh-CN"/>
              </w:rPr>
            </w:rPrChange>
          </w:rPr>
          <w:delText>草案</w:delText>
        </w:r>
      </w:del>
      <w:del w:id="1400" w:author="谢浩然" w:date="2019-07-10T17:09:43Z">
        <w:r>
          <w:rPr>
            <w:rFonts w:hint="default" w:ascii="宋体" w:hAnsi="宋体" w:eastAsia="仿宋_GB2312" w:cs="Times New Roman"/>
            <w:color w:val="auto"/>
            <w:sz w:val="32"/>
            <w:szCs w:val="32"/>
            <w:rPrChange w:id="1401" w:author="卢颖东" w:date="2019-07-02T15:38:00Z">
              <w:rPr>
                <w:rFonts w:hint="default" w:ascii="Times New Roman" w:hAnsi="Times New Roman" w:eastAsia="仿宋_GB2312" w:cs="Times New Roman"/>
                <w:color w:val="auto"/>
                <w:sz w:val="32"/>
                <w:szCs w:val="32"/>
              </w:rPr>
            </w:rPrChange>
          </w:rPr>
          <w:delText>第</w:delText>
        </w:r>
      </w:del>
      <w:del w:id="1403" w:author="谢浩然" w:date="2019-07-10T17:09:43Z">
        <w:r>
          <w:rPr>
            <w:rFonts w:hint="eastAsia" w:ascii="宋体" w:hAnsi="宋体" w:eastAsia="仿宋_GB2312" w:cs="Times New Roman"/>
            <w:bCs/>
            <w:color w:val="auto"/>
            <w:sz w:val="32"/>
            <w:szCs w:val="32"/>
            <w:lang w:eastAsia="zh-CN"/>
            <w:rPrChange w:id="1404" w:author="卢颖东" w:date="2019-07-02T15:38:00Z">
              <w:rPr>
                <w:rFonts w:hint="eastAsia" w:ascii="Times New Roman" w:hAnsi="Times New Roman" w:eastAsia="仿宋_GB2312" w:cs="Times New Roman"/>
                <w:bCs/>
                <w:color w:val="auto"/>
                <w:sz w:val="32"/>
                <w:szCs w:val="32"/>
                <w:lang w:eastAsia="zh-CN"/>
              </w:rPr>
            </w:rPrChange>
          </w:rPr>
          <w:delText>七</w:delText>
        </w:r>
      </w:del>
      <w:del w:id="1406" w:author="谢浩然" w:date="2019-07-10T17:09:43Z">
        <w:r>
          <w:rPr>
            <w:rFonts w:hint="default" w:ascii="宋体" w:hAnsi="宋体" w:eastAsia="仿宋_GB2312" w:cs="Times New Roman"/>
            <w:color w:val="auto"/>
            <w:sz w:val="32"/>
            <w:szCs w:val="32"/>
            <w:rPrChange w:id="1407" w:author="卢颖东" w:date="2019-07-02T15:38:00Z">
              <w:rPr>
                <w:rFonts w:hint="default" w:ascii="Times New Roman" w:hAnsi="Times New Roman" w:eastAsia="仿宋_GB2312" w:cs="Times New Roman"/>
                <w:color w:val="auto"/>
                <w:sz w:val="32"/>
                <w:szCs w:val="32"/>
              </w:rPr>
            </w:rPrChange>
          </w:rPr>
          <w:delText>条</w:delText>
        </w:r>
      </w:del>
      <w:del w:id="1409" w:author="谢浩然" w:date="2019-07-10T17:09:43Z">
        <w:r>
          <w:rPr>
            <w:rFonts w:hint="default" w:ascii="宋体" w:hAnsi="宋体" w:eastAsia="仿宋_GB2312" w:cs="Times New Roman"/>
            <w:color w:val="auto"/>
            <w:sz w:val="32"/>
            <w:szCs w:val="32"/>
            <w:lang w:val="en-US" w:eastAsia="zh-CN"/>
            <w:rPrChange w:id="1410" w:author="卢颖东" w:date="2019-07-02T15:38:00Z">
              <w:rPr>
                <w:rFonts w:hint="default" w:ascii="Times New Roman" w:hAnsi="Times New Roman" w:eastAsia="仿宋_GB2312" w:cs="Times New Roman"/>
                <w:color w:val="auto"/>
                <w:sz w:val="32"/>
                <w:szCs w:val="32"/>
                <w:lang w:val="en-US" w:eastAsia="zh-CN"/>
              </w:rPr>
            </w:rPrChange>
          </w:rPr>
          <w:delText>作了相应修改。</w:delText>
        </w:r>
      </w:del>
      <w:del w:id="1412" w:author="谢浩然" w:date="2019-07-10T17:09:43Z">
        <w:r>
          <w:rPr>
            <w:rFonts w:hint="default" w:ascii="宋体" w:hAnsi="宋体" w:eastAsia="仿宋_GB2312" w:cs="Times New Roman"/>
            <w:color w:val="auto"/>
            <w:sz w:val="32"/>
            <w:szCs w:val="32"/>
            <w:lang w:eastAsia="zh-CN"/>
            <w:rPrChange w:id="1413" w:author="卢颖东" w:date="2019-07-02T15:38:00Z">
              <w:rPr>
                <w:rFonts w:hint="default" w:ascii="Times New Roman" w:hAnsi="Times New Roman" w:eastAsia="仿宋_GB2312" w:cs="Times New Roman"/>
                <w:color w:val="auto"/>
                <w:sz w:val="32"/>
                <w:szCs w:val="32"/>
                <w:lang w:eastAsia="zh-CN"/>
              </w:rPr>
            </w:rPrChange>
          </w:rPr>
          <w:delText>具体表述为：</w:delText>
        </w:r>
      </w:del>
    </w:p>
    <w:p>
      <w:pPr>
        <w:pStyle w:val="21"/>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firstLine="640"/>
        <w:textAlignment w:val="auto"/>
        <w:outlineLvl w:val="9"/>
        <w:rPr>
          <w:del w:id="1416" w:author="谢浩然" w:date="2019-07-10T17:09:43Z"/>
          <w:rFonts w:hint="eastAsia" w:ascii="宋体" w:hAnsi="宋体" w:eastAsia="仿宋_GB2312" w:cs="Times New Roman"/>
          <w:color w:val="auto"/>
          <w:sz w:val="32"/>
          <w:szCs w:val="32"/>
          <w:lang w:val="en-US" w:eastAsia="zh-CN"/>
          <w:rPrChange w:id="1417" w:author="卢颖东" w:date="2019-07-02T15:38:00Z">
            <w:rPr>
              <w:del w:id="1418" w:author="谢浩然" w:date="2019-07-10T17:09:43Z"/>
              <w:rFonts w:hint="eastAsia" w:ascii="Times New Roman" w:hAnsi="Times New Roman" w:eastAsia="仿宋_GB2312" w:cs="Times New Roman"/>
              <w:color w:val="auto"/>
              <w:sz w:val="32"/>
              <w:szCs w:val="32"/>
              <w:lang w:val="en-US" w:eastAsia="zh-CN"/>
            </w:rPr>
          </w:rPrChange>
        </w:rPr>
        <w:pPrChange w:id="1415" w:author="谢浩然" w:date="2019-07-10T17:09:45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textAlignment w:val="auto"/>
          </w:pPr>
        </w:pPrChange>
      </w:pPr>
      <w:del w:id="1419" w:author="谢浩然" w:date="2019-07-10T17:09:43Z">
        <w:r>
          <w:rPr>
            <w:rFonts w:hint="default" w:ascii="宋体" w:hAnsi="宋体" w:eastAsia="仿宋_GB2312" w:cs="仿宋_GB2312"/>
            <w:color w:val="auto"/>
            <w:sz w:val="32"/>
            <w:szCs w:val="32"/>
            <w:lang w:val="en-US" w:eastAsia="zh-CN"/>
            <w:rPrChange w:id="1420" w:author="卢颖东" w:date="2019-07-02T15:38:00Z">
              <w:rPr>
                <w:rFonts w:hint="default" w:ascii="仿宋_GB2312" w:hAnsi="仿宋_GB2312" w:eastAsia="仿宋_GB2312" w:cs="仿宋_GB2312"/>
                <w:color w:val="auto"/>
                <w:sz w:val="32"/>
                <w:szCs w:val="32"/>
                <w:lang w:val="en-US" w:eastAsia="zh-CN"/>
              </w:rPr>
            </w:rPrChange>
          </w:rPr>
          <w:delText>“</w:delText>
        </w:r>
      </w:del>
      <w:ins w:id="1422" w:author="卢颖东" w:date="2019-07-03T11:37:00Z">
        <w:del w:id="1423" w:author="谢浩然" w:date="2019-07-10T17:09:43Z">
          <w:r>
            <w:rPr>
              <w:rFonts w:hint="eastAsia" w:ascii="宋体" w:hAnsi="宋体" w:cs="仿宋_GB2312"/>
              <w:color w:val="auto"/>
              <w:sz w:val="32"/>
              <w:szCs w:val="32"/>
              <w:lang w:val="en-US" w:eastAsia="zh-CN"/>
            </w:rPr>
            <w:delText>“</w:delText>
          </w:r>
        </w:del>
      </w:ins>
      <w:del w:id="1424" w:author="谢浩然" w:date="2019-07-10T17:09:43Z">
        <w:r>
          <w:rPr>
            <w:rFonts w:hint="eastAsia" w:ascii="宋体" w:hAnsi="宋体" w:eastAsia="仿宋_GB2312" w:cs="仿宋_GB2312"/>
            <w:sz w:val="32"/>
            <w:szCs w:val="32"/>
            <w:rPrChange w:id="1425" w:author="卢颖东" w:date="2019-07-02T15:38:00Z">
              <w:rPr>
                <w:rFonts w:hint="eastAsia" w:ascii="黑体" w:hAnsi="黑体" w:eastAsia="仿宋_GB2312" w:cs="仿宋_GB2312"/>
                <w:sz w:val="32"/>
                <w:szCs w:val="32"/>
              </w:rPr>
            </w:rPrChange>
          </w:rPr>
          <w:delText>下列事项应当提交职工代表大会</w:delText>
        </w:r>
      </w:del>
      <w:del w:id="1427" w:author="谢浩然" w:date="2019-07-10T17:09:43Z">
        <w:r>
          <w:rPr>
            <w:rFonts w:hint="eastAsia" w:ascii="宋体" w:hAnsi="宋体" w:eastAsia="仿宋_GB2312" w:cs="仿宋_GB2312"/>
            <w:b w:val="0"/>
            <w:bCs w:val="0"/>
            <w:i w:val="0"/>
            <w:iCs w:val="0"/>
            <w:sz w:val="32"/>
            <w:szCs w:val="32"/>
            <w:u w:val="none"/>
            <w:rPrChange w:id="1428" w:author="卢颖东" w:date="2019-07-02T15:38:00Z">
              <w:rPr>
                <w:rFonts w:hint="eastAsia" w:ascii="黑体" w:hAnsi="黑体" w:eastAsia="仿宋_GB2312" w:cs="仿宋_GB2312"/>
                <w:b w:val="0"/>
                <w:bCs w:val="0"/>
                <w:i w:val="0"/>
                <w:iCs w:val="0"/>
                <w:sz w:val="32"/>
                <w:szCs w:val="32"/>
                <w:u w:val="none"/>
              </w:rPr>
            </w:rPrChange>
          </w:rPr>
          <w:delText>或</w:delText>
        </w:r>
      </w:del>
      <w:del w:id="1430" w:author="谢浩然" w:date="2019-07-10T17:09:43Z">
        <w:r>
          <w:rPr>
            <w:rFonts w:hint="eastAsia" w:ascii="宋体" w:hAnsi="宋体" w:eastAsia="仿宋_GB2312" w:cs="Times New Roman"/>
            <w:color w:val="auto"/>
            <w:sz w:val="32"/>
            <w:szCs w:val="32"/>
            <w:lang w:val="en-US" w:eastAsia="zh-CN"/>
            <w:rPrChange w:id="1431" w:author="卢颖东" w:date="2019-07-02T15:38:00Z">
              <w:rPr>
                <w:rFonts w:hint="eastAsia" w:ascii="Times New Roman" w:hAnsi="Times New Roman" w:eastAsia="仿宋_GB2312" w:cs="Times New Roman"/>
                <w:color w:val="auto"/>
                <w:sz w:val="32"/>
                <w:szCs w:val="32"/>
                <w:lang w:val="en-US" w:eastAsia="zh-CN"/>
              </w:rPr>
            </w:rPrChange>
          </w:rPr>
          <w:delText>者全体职工讨论通过：</w:delText>
        </w:r>
      </w:del>
    </w:p>
    <w:p>
      <w:pPr>
        <w:pStyle w:val="21"/>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firstLine="640"/>
        <w:textAlignment w:val="auto"/>
        <w:outlineLvl w:val="9"/>
        <w:rPr>
          <w:del w:id="1434" w:author="谢浩然" w:date="2019-07-10T17:09:43Z"/>
          <w:rFonts w:hint="eastAsia" w:ascii="宋体" w:hAnsi="宋体" w:eastAsia="仿宋_GB2312" w:cs="Times New Roman"/>
          <w:color w:val="auto"/>
          <w:sz w:val="32"/>
          <w:szCs w:val="32"/>
          <w:lang w:val="en-US" w:eastAsia="zh-CN"/>
          <w:rPrChange w:id="1435" w:author="卢颖东" w:date="2019-07-02T15:38:00Z">
            <w:rPr>
              <w:del w:id="1436" w:author="谢浩然" w:date="2019-07-10T17:09:43Z"/>
              <w:rFonts w:hint="eastAsia" w:ascii="Times New Roman" w:hAnsi="Times New Roman" w:eastAsia="仿宋_GB2312" w:cs="Times New Roman"/>
              <w:color w:val="auto"/>
              <w:sz w:val="32"/>
              <w:szCs w:val="32"/>
              <w:lang w:val="en-US" w:eastAsia="zh-CN"/>
            </w:rPr>
          </w:rPrChange>
        </w:rPr>
        <w:pPrChange w:id="1433" w:author="谢浩然" w:date="2019-07-10T17:09:45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textAlignment w:val="auto"/>
          </w:pPr>
        </w:pPrChange>
      </w:pPr>
      <w:del w:id="1437" w:author="谢浩然" w:date="2019-07-10T17:09:43Z">
        <w:r>
          <w:rPr>
            <w:rFonts w:hint="eastAsia" w:ascii="宋体" w:hAnsi="宋体" w:eastAsia="仿宋_GB2312" w:cs="Times New Roman"/>
            <w:color w:val="auto"/>
            <w:sz w:val="32"/>
            <w:szCs w:val="32"/>
            <w:lang w:val="en-US" w:eastAsia="zh-CN"/>
            <w:rPrChange w:id="1438" w:author="卢颖东" w:date="2019-07-02T15:38:00Z">
              <w:rPr>
                <w:rFonts w:hint="eastAsia" w:ascii="Times New Roman" w:hAnsi="Times New Roman" w:eastAsia="仿宋_GB2312" w:cs="Times New Roman"/>
                <w:color w:val="auto"/>
                <w:sz w:val="32"/>
                <w:szCs w:val="32"/>
                <w:lang w:val="en-US" w:eastAsia="zh-CN"/>
              </w:rPr>
            </w:rPrChange>
          </w:rPr>
          <w:delText>（一）涉及劳动报酬、工作时间、休息休假、劳动安全与卫生、保险福利等事项的集体合同草案，工资调整机制专项集体合同草案、为解决因劳动关系变更方案引发群体性劳动纠纷形成的专项集体合同草案；</w:delText>
        </w:r>
      </w:del>
    </w:p>
    <w:p>
      <w:pPr>
        <w:pStyle w:val="21"/>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firstLine="640"/>
        <w:textAlignment w:val="auto"/>
        <w:outlineLvl w:val="9"/>
        <w:rPr>
          <w:del w:id="1441" w:author="谢浩然" w:date="2019-07-10T17:09:43Z"/>
          <w:rFonts w:hint="eastAsia" w:ascii="宋体" w:hAnsi="宋体" w:eastAsia="仿宋_GB2312" w:cs="Times New Roman"/>
          <w:color w:val="auto"/>
          <w:sz w:val="32"/>
          <w:szCs w:val="32"/>
          <w:lang w:val="en-US" w:eastAsia="zh-CN"/>
          <w:rPrChange w:id="1442" w:author="卢颖东" w:date="2019-07-02T15:38:00Z">
            <w:rPr>
              <w:del w:id="1443" w:author="谢浩然" w:date="2019-07-10T17:09:43Z"/>
              <w:rFonts w:hint="eastAsia" w:ascii="Times New Roman" w:hAnsi="Times New Roman" w:eastAsia="仿宋_GB2312" w:cs="Times New Roman"/>
              <w:color w:val="auto"/>
              <w:sz w:val="32"/>
              <w:szCs w:val="32"/>
              <w:lang w:val="en-US" w:eastAsia="zh-CN"/>
            </w:rPr>
          </w:rPrChange>
        </w:rPr>
        <w:pPrChange w:id="1440" w:author="谢浩然" w:date="2019-07-10T17:09:45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textAlignment w:val="auto"/>
          </w:pPr>
        </w:pPrChange>
      </w:pPr>
      <w:del w:id="1444" w:author="谢浩然" w:date="2019-07-10T17:09:43Z">
        <w:r>
          <w:rPr>
            <w:rFonts w:hint="eastAsia" w:ascii="宋体" w:hAnsi="宋体" w:eastAsia="仿宋_GB2312" w:cs="Times New Roman"/>
            <w:color w:val="auto"/>
            <w:sz w:val="32"/>
            <w:szCs w:val="32"/>
            <w:lang w:val="en-US" w:eastAsia="zh-CN"/>
            <w:rPrChange w:id="1445" w:author="卢颖东" w:date="2019-07-02T15:38:00Z">
              <w:rPr>
                <w:rFonts w:hint="eastAsia" w:ascii="Times New Roman" w:hAnsi="Times New Roman" w:eastAsia="仿宋_GB2312" w:cs="Times New Roman"/>
                <w:color w:val="auto"/>
                <w:sz w:val="32"/>
                <w:szCs w:val="32"/>
                <w:lang w:val="en-US" w:eastAsia="zh-CN"/>
              </w:rPr>
            </w:rPrChange>
          </w:rPr>
          <w:delText>（二）国有及国有控股企业、国有实际控制企业的福利制度，合并、分立、改制、解散、破产实施方案中职工的裁减、分流和安置方案等涉及职工切身利益的重要事项；</w:delText>
        </w:r>
      </w:del>
    </w:p>
    <w:p>
      <w:pPr>
        <w:pStyle w:val="21"/>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448" w:author="谢浩然" w:date="2019-07-10T17:09:43Z"/>
          <w:rFonts w:hint="eastAsia" w:ascii="宋体" w:hAnsi="宋体" w:eastAsia="仿宋_GB2312" w:cs="仿宋_GB2312"/>
          <w:b w:val="0"/>
          <w:bCs w:val="0"/>
          <w:sz w:val="32"/>
          <w:szCs w:val="32"/>
          <w:lang w:eastAsia="zh-CN"/>
          <w:rPrChange w:id="1449" w:author="卢颖东" w:date="2019-07-02T15:38:00Z">
            <w:rPr>
              <w:del w:id="1450" w:author="谢浩然" w:date="2019-07-10T17:09:43Z"/>
              <w:rFonts w:hint="eastAsia" w:ascii="黑体" w:hAnsi="黑体" w:eastAsia="仿宋_GB2312" w:cs="仿宋_GB2312"/>
              <w:b w:val="0"/>
              <w:bCs w:val="0"/>
              <w:sz w:val="32"/>
              <w:szCs w:val="32"/>
              <w:lang w:eastAsia="zh-CN"/>
            </w:rPr>
          </w:rPrChange>
        </w:rPr>
        <w:pPrChange w:id="1447" w:author="谢浩然" w:date="2019-07-10T17:09:45Z">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451" w:author="谢浩然" w:date="2019-07-10T17:09:43Z">
        <w:r>
          <w:rPr>
            <w:rFonts w:hint="eastAsia" w:ascii="宋体" w:hAnsi="宋体" w:eastAsia="仿宋_GB2312" w:cs="仿宋_GB2312"/>
            <w:b w:val="0"/>
            <w:bCs w:val="0"/>
            <w:sz w:val="32"/>
            <w:szCs w:val="32"/>
            <w:lang w:eastAsia="zh-CN"/>
            <w:rPrChange w:id="1452" w:author="卢颖东" w:date="2019-07-02T15:38:00Z">
              <w:rPr>
                <w:rFonts w:hint="eastAsia" w:ascii="黑体" w:hAnsi="黑体" w:eastAsia="仿宋_GB2312" w:cs="仿宋_GB2312"/>
                <w:b w:val="0"/>
                <w:bCs w:val="0"/>
                <w:sz w:val="32"/>
                <w:szCs w:val="32"/>
                <w:lang w:eastAsia="zh-CN"/>
              </w:rPr>
            </w:rPrChange>
          </w:rPr>
          <w:delText>（三）法律法规规定或者企业、事业单位与工会协商确定应当提交职工代表大会</w:delText>
        </w:r>
      </w:del>
      <w:del w:id="1454" w:author="谢浩然" w:date="2019-07-10T17:09:43Z">
        <w:r>
          <w:rPr>
            <w:rFonts w:hint="eastAsia" w:ascii="宋体" w:hAnsi="宋体" w:eastAsia="仿宋_GB2312" w:cs="仿宋_GB2312"/>
            <w:sz w:val="32"/>
            <w:szCs w:val="32"/>
            <w:rPrChange w:id="1455" w:author="卢颖东" w:date="2019-07-02T15:38:00Z">
              <w:rPr>
                <w:rFonts w:hint="eastAsia" w:ascii="黑体" w:hAnsi="黑体" w:eastAsia="仿宋_GB2312" w:cs="仿宋_GB2312"/>
                <w:sz w:val="32"/>
                <w:szCs w:val="32"/>
              </w:rPr>
            </w:rPrChange>
          </w:rPr>
          <w:delText>或</w:delText>
        </w:r>
      </w:del>
      <w:del w:id="1457" w:author="谢浩然" w:date="2019-07-10T17:09:43Z">
        <w:r>
          <w:rPr>
            <w:rFonts w:hint="eastAsia" w:ascii="宋体" w:hAnsi="宋体" w:eastAsia="仿宋_GB2312" w:cs="仿宋_GB2312"/>
            <w:b w:val="0"/>
            <w:bCs w:val="0"/>
            <w:sz w:val="32"/>
            <w:szCs w:val="32"/>
            <w:lang w:eastAsia="zh-CN"/>
            <w:rPrChange w:id="1458" w:author="卢颖东" w:date="2019-07-02T15:38:00Z">
              <w:rPr>
                <w:rFonts w:hint="eastAsia" w:ascii="黑体" w:hAnsi="黑体" w:eastAsia="仿宋_GB2312" w:cs="仿宋_GB2312"/>
                <w:b w:val="0"/>
                <w:bCs w:val="0"/>
                <w:sz w:val="32"/>
                <w:szCs w:val="32"/>
                <w:lang w:eastAsia="zh-CN"/>
              </w:rPr>
            </w:rPrChange>
          </w:rPr>
          <w:delText>者全体职工讨论通过的其他事项。</w:delText>
        </w:r>
      </w:del>
    </w:p>
    <w:p>
      <w:pPr>
        <w:pStyle w:val="21"/>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461" w:author="谢浩然" w:date="2019-07-10T17:09:43Z"/>
          <w:rFonts w:hint="default" w:ascii="宋体" w:hAnsi="宋体" w:eastAsia="仿宋_GB2312" w:cs="仿宋_GB2312"/>
          <w:color w:val="auto"/>
          <w:sz w:val="32"/>
          <w:szCs w:val="32"/>
          <w:lang w:val="en-US" w:eastAsia="zh-CN"/>
          <w:rPrChange w:id="1462" w:author="卢颖东" w:date="2019-07-02T15:38:00Z">
            <w:rPr>
              <w:del w:id="1463" w:author="谢浩然" w:date="2019-07-10T17:09:43Z"/>
              <w:rFonts w:hint="default" w:ascii="仿宋_GB2312" w:hAnsi="仿宋_GB2312" w:eastAsia="仿宋_GB2312" w:cs="仿宋_GB2312"/>
              <w:color w:val="auto"/>
              <w:sz w:val="32"/>
              <w:szCs w:val="32"/>
              <w:lang w:val="en-US" w:eastAsia="zh-CN"/>
            </w:rPr>
          </w:rPrChange>
        </w:rPr>
        <w:pPrChange w:id="1460" w:author="谢浩然" w:date="2019-07-10T17:09:45Z">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464" w:author="谢浩然" w:date="2019-07-10T17:09:43Z">
        <w:r>
          <w:rPr>
            <w:rFonts w:hint="eastAsia" w:ascii="宋体" w:hAnsi="宋体" w:eastAsia="仿宋_GB2312" w:cs="仿宋_GB2312"/>
            <w:b w:val="0"/>
            <w:bCs w:val="0"/>
            <w:sz w:val="32"/>
            <w:szCs w:val="32"/>
            <w:lang w:eastAsia="zh-CN"/>
            <w:rPrChange w:id="1465" w:author="卢颖东" w:date="2019-07-02T15:38:00Z">
              <w:rPr>
                <w:rFonts w:hint="eastAsia" w:ascii="黑体" w:hAnsi="黑体" w:eastAsia="仿宋_GB2312" w:cs="仿宋_GB2312"/>
                <w:b w:val="0"/>
                <w:bCs w:val="0"/>
                <w:sz w:val="32"/>
                <w:szCs w:val="32"/>
                <w:lang w:eastAsia="zh-CN"/>
              </w:rPr>
            </w:rPrChange>
          </w:rPr>
          <w:delText>前款规定之外涉及职工切身利益的其他重大事项，应当听取职工代表大会或者全体职工的意见和建议。</w:delText>
        </w:r>
      </w:del>
      <w:del w:id="1467" w:author="谢浩然" w:date="2019-07-10T17:09:43Z">
        <w:r>
          <w:rPr>
            <w:rFonts w:hint="default" w:ascii="宋体" w:hAnsi="宋体" w:eastAsia="仿宋_GB2312" w:cs="仿宋_GB2312"/>
            <w:color w:val="auto"/>
            <w:sz w:val="32"/>
            <w:szCs w:val="32"/>
            <w:lang w:val="en-US" w:eastAsia="zh-CN"/>
            <w:rPrChange w:id="1468" w:author="卢颖东" w:date="2019-07-02T15:38:00Z">
              <w:rPr>
                <w:rFonts w:hint="default" w:ascii="仿宋_GB2312" w:hAnsi="仿宋_GB2312" w:eastAsia="仿宋_GB2312" w:cs="仿宋_GB2312"/>
                <w:color w:val="auto"/>
                <w:sz w:val="32"/>
                <w:szCs w:val="32"/>
                <w:lang w:val="en-US" w:eastAsia="zh-CN"/>
              </w:rPr>
            </w:rPrChange>
          </w:rPr>
          <w:delText>”</w:delText>
        </w:r>
      </w:del>
      <w:ins w:id="1470" w:author="卢颖东" w:date="2019-07-03T11:38:00Z">
        <w:del w:id="1471" w:author="谢浩然" w:date="2019-07-10T17:09:43Z">
          <w:r>
            <w:rPr>
              <w:rFonts w:hint="eastAsia" w:ascii="宋体" w:hAnsi="宋体" w:cs="仿宋_GB2312"/>
              <w:color w:val="auto"/>
              <w:sz w:val="32"/>
              <w:szCs w:val="32"/>
              <w:lang w:val="en-US" w:eastAsia="zh-CN"/>
            </w:rPr>
            <w:delText>”</w:delText>
          </w:r>
        </w:del>
      </w:ins>
      <w:del w:id="1472" w:author="谢浩然" w:date="2019-07-10T17:09:43Z">
        <w:r>
          <w:rPr>
            <w:rFonts w:hint="default" w:ascii="宋体" w:hAnsi="宋体" w:eastAsia="仿宋_GB2312" w:cs="仿宋_GB2312"/>
            <w:color w:val="auto"/>
            <w:sz w:val="32"/>
            <w:szCs w:val="32"/>
            <w:lang w:val="en-US" w:eastAsia="zh-CN"/>
            <w:rPrChange w:id="1473" w:author="卢颖东" w:date="2019-07-02T15:38:00Z">
              <w:rPr>
                <w:rFonts w:hint="default" w:ascii="仿宋_GB2312" w:hAnsi="仿宋_GB2312" w:eastAsia="仿宋_GB2312" w:cs="仿宋_GB2312"/>
                <w:color w:val="auto"/>
                <w:sz w:val="32"/>
                <w:szCs w:val="32"/>
                <w:lang w:val="en-US" w:eastAsia="zh-CN"/>
              </w:rPr>
            </w:rPrChange>
          </w:rPr>
          <w:delText>（</w:delText>
        </w:r>
      </w:del>
      <w:del w:id="1475" w:author="谢浩然" w:date="2019-07-10T17:09:43Z">
        <w:r>
          <w:rPr>
            <w:rFonts w:hint="eastAsia" w:ascii="宋体" w:hAnsi="宋体" w:eastAsia="仿宋_GB2312" w:cs="Times New Roman"/>
            <w:color w:val="auto"/>
            <w:sz w:val="32"/>
            <w:szCs w:val="32"/>
            <w:lang w:val="en-US" w:eastAsia="zh-CN"/>
            <w:rPrChange w:id="1476" w:author="卢颖东" w:date="2019-07-02T15:38:00Z">
              <w:rPr>
                <w:rFonts w:hint="eastAsia" w:ascii="Times New Roman" w:hAnsi="Times New Roman" w:eastAsia="仿宋_GB2312" w:cs="Times New Roman"/>
                <w:color w:val="auto"/>
                <w:sz w:val="32"/>
                <w:szCs w:val="32"/>
                <w:lang w:val="en-US" w:eastAsia="zh-CN"/>
              </w:rPr>
            </w:rPrChange>
          </w:rPr>
          <w:delText>修订</w:delText>
        </w:r>
      </w:del>
      <w:del w:id="1478" w:author="谢浩然" w:date="2019-07-10T17:09:43Z">
        <w:r>
          <w:rPr>
            <w:rFonts w:hint="default" w:ascii="宋体" w:hAnsi="宋体" w:eastAsia="仿宋_GB2312" w:cs="Times New Roman"/>
            <w:color w:val="auto"/>
            <w:sz w:val="32"/>
            <w:szCs w:val="32"/>
            <w:lang w:val="en-US" w:eastAsia="zh-CN"/>
            <w:rPrChange w:id="1479" w:author="卢颖东" w:date="2019-07-02T15:38:00Z">
              <w:rPr>
                <w:rFonts w:hint="default" w:ascii="Times New Roman" w:hAnsi="Times New Roman" w:eastAsia="仿宋_GB2312" w:cs="Times New Roman"/>
                <w:color w:val="auto"/>
                <w:sz w:val="32"/>
                <w:szCs w:val="32"/>
                <w:lang w:val="en-US" w:eastAsia="zh-CN"/>
              </w:rPr>
            </w:rPrChange>
          </w:rPr>
          <w:delText>草案</w:delText>
        </w:r>
      </w:del>
      <w:del w:id="1481" w:author="谢浩然" w:date="2019-07-10T17:09:43Z">
        <w:r>
          <w:rPr>
            <w:rFonts w:hint="eastAsia" w:ascii="宋体" w:hAnsi="宋体" w:eastAsia="仿宋_GB2312" w:cs="Times New Roman"/>
            <w:color w:val="auto"/>
            <w:sz w:val="32"/>
            <w:szCs w:val="32"/>
            <w:lang w:val="en-US" w:eastAsia="zh-CN"/>
            <w:rPrChange w:id="1482" w:author="卢颖东" w:date="2019-07-02T15:38:00Z">
              <w:rPr>
                <w:rFonts w:hint="eastAsia" w:ascii="Times New Roman" w:hAnsi="Times New Roman" w:eastAsia="仿宋_GB2312" w:cs="Times New Roman"/>
                <w:color w:val="auto"/>
                <w:sz w:val="32"/>
                <w:szCs w:val="32"/>
                <w:lang w:val="en-US" w:eastAsia="zh-CN"/>
              </w:rPr>
            </w:rPrChange>
          </w:rPr>
          <w:delText>修改稿</w:delText>
        </w:r>
      </w:del>
      <w:del w:id="1484" w:author="谢浩然" w:date="2019-07-10T17:09:43Z">
        <w:r>
          <w:rPr>
            <w:rFonts w:hint="default" w:ascii="宋体" w:hAnsi="宋体" w:eastAsia="仿宋_GB2312" w:cs="Times New Roman"/>
            <w:color w:val="auto"/>
            <w:sz w:val="32"/>
            <w:szCs w:val="32"/>
            <w:rPrChange w:id="1485" w:author="卢颖东" w:date="2019-07-02T15:38:00Z">
              <w:rPr>
                <w:rFonts w:hint="default" w:ascii="Times New Roman" w:hAnsi="Times New Roman" w:eastAsia="仿宋_GB2312" w:cs="Times New Roman"/>
                <w:color w:val="auto"/>
                <w:sz w:val="32"/>
                <w:szCs w:val="32"/>
              </w:rPr>
            </w:rPrChange>
          </w:rPr>
          <w:delText>第</w:delText>
        </w:r>
      </w:del>
      <w:del w:id="1487" w:author="谢浩然" w:date="2019-07-10T17:09:43Z">
        <w:r>
          <w:rPr>
            <w:rFonts w:hint="eastAsia" w:ascii="宋体" w:hAnsi="宋体" w:eastAsia="仿宋_GB2312" w:cs="Times New Roman"/>
            <w:bCs/>
            <w:color w:val="auto"/>
            <w:sz w:val="32"/>
            <w:szCs w:val="32"/>
            <w:lang w:eastAsia="zh-CN"/>
            <w:rPrChange w:id="1488" w:author="卢颖东" w:date="2019-07-02T15:38:00Z">
              <w:rPr>
                <w:rFonts w:hint="eastAsia" w:ascii="Times New Roman" w:hAnsi="Times New Roman" w:eastAsia="仿宋_GB2312" w:cs="Times New Roman"/>
                <w:bCs/>
                <w:color w:val="auto"/>
                <w:sz w:val="32"/>
                <w:szCs w:val="32"/>
                <w:lang w:eastAsia="zh-CN"/>
              </w:rPr>
            </w:rPrChange>
          </w:rPr>
          <w:delText>七</w:delText>
        </w:r>
      </w:del>
      <w:del w:id="1490" w:author="谢浩然" w:date="2019-07-10T17:09:43Z">
        <w:r>
          <w:rPr>
            <w:rFonts w:hint="default" w:ascii="宋体" w:hAnsi="宋体" w:eastAsia="仿宋_GB2312" w:cs="Times New Roman"/>
            <w:color w:val="auto"/>
            <w:sz w:val="32"/>
            <w:szCs w:val="32"/>
            <w:rPrChange w:id="1491" w:author="卢颖东" w:date="2019-07-02T15:38:00Z">
              <w:rPr>
                <w:rFonts w:hint="default" w:ascii="Times New Roman" w:hAnsi="Times New Roman" w:eastAsia="仿宋_GB2312" w:cs="Times New Roman"/>
                <w:color w:val="auto"/>
                <w:sz w:val="32"/>
                <w:szCs w:val="32"/>
              </w:rPr>
            </w:rPrChange>
          </w:rPr>
          <w:delText>条</w:delText>
        </w:r>
      </w:del>
      <w:del w:id="1493" w:author="谢浩然" w:date="2019-07-10T17:09:43Z">
        <w:r>
          <w:rPr>
            <w:rFonts w:hint="default" w:ascii="宋体" w:hAnsi="宋体" w:eastAsia="仿宋_GB2312" w:cs="仿宋_GB2312"/>
            <w:color w:val="auto"/>
            <w:sz w:val="32"/>
            <w:szCs w:val="32"/>
            <w:lang w:val="en-US" w:eastAsia="zh-CN"/>
            <w:rPrChange w:id="1494" w:author="卢颖东" w:date="2019-07-02T15:38:00Z">
              <w:rPr>
                <w:rFonts w:hint="default" w:ascii="仿宋_GB2312" w:hAnsi="仿宋_GB2312" w:eastAsia="仿宋_GB2312" w:cs="仿宋_GB2312"/>
                <w:color w:val="auto"/>
                <w:sz w:val="32"/>
                <w:szCs w:val="32"/>
                <w:lang w:val="en-US" w:eastAsia="zh-CN"/>
              </w:rPr>
            </w:rPrChange>
          </w:rPr>
          <w:delText>）</w:delText>
        </w:r>
      </w:del>
    </w:p>
    <w:p>
      <w:pPr>
        <w:pStyle w:val="21"/>
        <w:keepNext w:val="0"/>
        <w:keepLines w:val="0"/>
        <w:pageBreakBefore w:val="0"/>
        <w:widowControl w:val="0"/>
        <w:numPr>
          <w:ilvl w:val="0"/>
          <w:numId w:val="1"/>
        </w:numPr>
        <w:kinsoku/>
        <w:wordWrap/>
        <w:overflowPunct/>
        <w:topLinePunct w:val="0"/>
        <w:autoSpaceDE/>
        <w:autoSpaceDN/>
        <w:bidi w:val="0"/>
        <w:adjustRightInd/>
        <w:snapToGrid/>
        <w:spacing w:beforeLines="0" w:afterLines="0" w:line="590" w:lineRule="exact"/>
        <w:ind w:firstLine="640"/>
        <w:textAlignment w:val="auto"/>
        <w:outlineLvl w:val="9"/>
        <w:rPr>
          <w:del w:id="1497" w:author="谢浩然" w:date="2019-07-10T17:09:43Z"/>
          <w:rFonts w:hint="default" w:ascii="宋体" w:hAnsi="宋体" w:eastAsia="仿宋_GB2312" w:cs="Times New Roman"/>
          <w:color w:val="auto"/>
          <w:sz w:val="32"/>
          <w:szCs w:val="32"/>
          <w:lang w:eastAsia="zh-CN"/>
          <w:rPrChange w:id="1498" w:author="卢颖东" w:date="2019-07-02T15:38:00Z">
            <w:rPr>
              <w:del w:id="1499" w:author="谢浩然" w:date="2019-07-10T17:09:43Z"/>
              <w:rFonts w:hint="default" w:ascii="Times New Roman" w:hAnsi="Times New Roman" w:eastAsia="仿宋_GB2312" w:cs="Times New Roman"/>
              <w:color w:val="auto"/>
              <w:sz w:val="32"/>
              <w:szCs w:val="32"/>
              <w:lang w:eastAsia="zh-CN"/>
            </w:rPr>
          </w:rPrChange>
        </w:rPr>
        <w:pPrChange w:id="1496" w:author="谢浩然" w:date="2019-07-10T17:09:45Z">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40"/>
            <w:textAlignment w:val="auto"/>
          </w:pPr>
        </w:pPrChange>
      </w:pPr>
      <w:del w:id="1500" w:author="谢浩然" w:date="2019-07-10T17:09:43Z">
        <w:r>
          <w:rPr>
            <w:rFonts w:hint="eastAsia" w:ascii="宋体" w:hAnsi="宋体" w:eastAsia="仿宋_GB2312" w:cs="仿宋_GB2312"/>
            <w:b w:val="0"/>
            <w:bCs w:val="0"/>
            <w:sz w:val="32"/>
            <w:szCs w:val="32"/>
            <w:lang w:val="en-US" w:eastAsia="zh-CN"/>
            <w:rPrChange w:id="1501" w:author="卢颖东" w:date="2019-07-02T15:38:00Z">
              <w:rPr>
                <w:rFonts w:hint="eastAsia" w:ascii="黑体" w:hAnsi="黑体" w:eastAsia="仿宋_GB2312" w:cs="仿宋_GB2312"/>
                <w:b w:val="0"/>
                <w:bCs w:val="0"/>
                <w:sz w:val="32"/>
                <w:szCs w:val="32"/>
                <w:lang w:val="en-US" w:eastAsia="zh-CN"/>
              </w:rPr>
            </w:rPrChange>
          </w:rPr>
          <w:delText>有意见认为，修订草案</w:delText>
        </w:r>
      </w:del>
      <w:del w:id="1503" w:author="谢浩然" w:date="2019-07-10T17:09:43Z">
        <w:r>
          <w:rPr>
            <w:rFonts w:hint="eastAsia" w:ascii="宋体" w:hAnsi="宋体" w:eastAsia="仿宋_GB2312" w:cs="黑体"/>
            <w:color w:val="000000"/>
            <w:sz w:val="32"/>
            <w:szCs w:val="32"/>
            <w:rPrChange w:id="1504" w:author="卢颖东" w:date="2019-07-02T15:38:00Z">
              <w:rPr>
                <w:rFonts w:hint="eastAsia" w:ascii="仿宋_GB2312" w:hAnsi="黑体" w:eastAsia="仿宋_GB2312" w:cs="黑体"/>
                <w:color w:val="000000"/>
                <w:sz w:val="32"/>
                <w:szCs w:val="32"/>
              </w:rPr>
            </w:rPrChange>
          </w:rPr>
          <w:delText>第</w:delText>
        </w:r>
      </w:del>
      <w:del w:id="1506" w:author="谢浩然" w:date="2019-07-10T17:09:43Z">
        <w:r>
          <w:rPr>
            <w:rFonts w:hint="eastAsia" w:ascii="宋体" w:hAnsi="宋体" w:eastAsia="仿宋_GB2312" w:cs="黑体"/>
            <w:color w:val="000000"/>
            <w:sz w:val="32"/>
            <w:szCs w:val="32"/>
            <w:lang w:eastAsia="zh-CN"/>
            <w:rPrChange w:id="1507" w:author="卢颖东" w:date="2019-07-02T15:38:00Z">
              <w:rPr>
                <w:rFonts w:hint="eastAsia" w:ascii="黑体" w:hAnsi="黑体" w:eastAsia="仿宋_GB2312" w:cs="黑体"/>
                <w:color w:val="000000"/>
                <w:sz w:val="32"/>
                <w:szCs w:val="32"/>
                <w:lang w:eastAsia="zh-CN"/>
              </w:rPr>
            </w:rPrChange>
          </w:rPr>
          <w:delText>九</w:delText>
        </w:r>
      </w:del>
      <w:del w:id="1509" w:author="谢浩然" w:date="2019-07-10T17:09:43Z">
        <w:r>
          <w:rPr>
            <w:rFonts w:hint="eastAsia" w:ascii="宋体" w:hAnsi="宋体" w:eastAsia="仿宋_GB2312" w:cs="黑体"/>
            <w:color w:val="000000"/>
            <w:sz w:val="32"/>
            <w:szCs w:val="32"/>
            <w:rPrChange w:id="1510" w:author="卢颖东" w:date="2019-07-02T15:38:00Z">
              <w:rPr>
                <w:rFonts w:hint="eastAsia" w:ascii="仿宋_GB2312" w:hAnsi="黑体" w:eastAsia="仿宋_GB2312" w:cs="黑体"/>
                <w:color w:val="000000"/>
                <w:sz w:val="32"/>
                <w:szCs w:val="32"/>
              </w:rPr>
            </w:rPrChange>
          </w:rPr>
          <w:delText>条</w:delText>
        </w:r>
      </w:del>
      <w:del w:id="1512" w:author="谢浩然" w:date="2019-07-10T17:09:43Z">
        <w:r>
          <w:rPr>
            <w:rFonts w:hint="eastAsia" w:ascii="宋体" w:hAnsi="宋体" w:eastAsia="仿宋_GB2312" w:cs="黑体"/>
            <w:color w:val="000000"/>
            <w:sz w:val="32"/>
            <w:szCs w:val="32"/>
            <w:lang w:eastAsia="zh-CN"/>
            <w:rPrChange w:id="1513" w:author="卢颖东" w:date="2019-07-02T15:38:00Z">
              <w:rPr>
                <w:rFonts w:hint="eastAsia" w:ascii="仿宋_GB2312" w:hAnsi="黑体" w:eastAsia="仿宋_GB2312" w:cs="黑体"/>
                <w:color w:val="000000"/>
                <w:sz w:val="32"/>
                <w:szCs w:val="32"/>
                <w:lang w:eastAsia="zh-CN"/>
              </w:rPr>
            </w:rPrChange>
          </w:rPr>
          <w:delText>关于</w:delText>
        </w:r>
      </w:del>
      <w:del w:id="1515" w:author="谢浩然" w:date="2019-07-10T17:09:43Z">
        <w:r>
          <w:rPr>
            <w:rFonts w:hint="eastAsia" w:ascii="宋体" w:hAnsi="宋体" w:eastAsia="仿宋_GB2312"/>
            <w:color w:val="000000"/>
            <w:sz w:val="32"/>
            <w:szCs w:val="32"/>
            <w:rPrChange w:id="1516" w:author="卢颖东" w:date="2019-07-02T15:38:00Z">
              <w:rPr>
                <w:rFonts w:hint="eastAsia" w:ascii="仿宋_GB2312" w:hAnsi="宋体" w:eastAsia="仿宋_GB2312"/>
                <w:color w:val="000000"/>
                <w:sz w:val="32"/>
                <w:szCs w:val="32"/>
              </w:rPr>
            </w:rPrChange>
          </w:rPr>
          <w:delText>任职回避</w:delText>
        </w:r>
      </w:del>
      <w:del w:id="1518" w:author="谢浩然" w:date="2019-07-10T17:09:43Z">
        <w:r>
          <w:rPr>
            <w:rFonts w:hint="eastAsia" w:ascii="宋体" w:hAnsi="宋体" w:eastAsia="仿宋_GB2312"/>
            <w:color w:val="000000"/>
            <w:sz w:val="32"/>
            <w:szCs w:val="32"/>
            <w:lang w:eastAsia="zh-CN"/>
            <w:rPrChange w:id="1519" w:author="卢颖东" w:date="2019-07-02T15:38:00Z">
              <w:rPr>
                <w:rFonts w:hint="eastAsia" w:ascii="仿宋_GB2312" w:hAnsi="宋体" w:eastAsia="仿宋_GB2312"/>
                <w:color w:val="000000"/>
                <w:sz w:val="32"/>
                <w:szCs w:val="32"/>
                <w:lang w:eastAsia="zh-CN"/>
              </w:rPr>
            </w:rPrChange>
          </w:rPr>
          <w:delText>的规定</w:delText>
        </w:r>
      </w:del>
      <w:del w:id="1521" w:author="谢浩然" w:date="2019-07-10T17:09:43Z">
        <w:r>
          <w:rPr>
            <w:rFonts w:hint="eastAsia" w:ascii="宋体" w:hAnsi="宋体" w:eastAsia="仿宋_GB2312" w:cs="仿宋_GB2312"/>
            <w:b w:val="0"/>
            <w:bCs w:val="0"/>
            <w:sz w:val="32"/>
            <w:szCs w:val="32"/>
            <w:lang w:val="en-US" w:eastAsia="zh-CN"/>
            <w:rPrChange w:id="1522" w:author="卢颖东" w:date="2019-07-02T15:38:00Z">
              <w:rPr>
                <w:rFonts w:hint="eastAsia" w:ascii="黑体" w:hAnsi="黑体" w:eastAsia="仿宋_GB2312" w:cs="仿宋_GB2312"/>
                <w:b w:val="0"/>
                <w:bCs w:val="0"/>
                <w:sz w:val="32"/>
                <w:szCs w:val="32"/>
                <w:lang w:val="en-US" w:eastAsia="zh-CN"/>
              </w:rPr>
            </w:rPrChange>
          </w:rPr>
          <w:delText>，在全总制定的《工会基层组织选举工作条例》中已经明确，实践中照此执行即可，建议删除相关内容。</w:delText>
        </w:r>
      </w:del>
      <w:del w:id="1524" w:author="谢浩然" w:date="2019-07-10T17:09:43Z">
        <w:r>
          <w:rPr>
            <w:rFonts w:hint="default" w:ascii="宋体" w:hAnsi="宋体" w:eastAsia="仿宋_GB2312" w:cs="Times New Roman"/>
            <w:color w:val="auto"/>
            <w:sz w:val="32"/>
            <w:szCs w:val="32"/>
            <w:lang w:val="en-US" w:eastAsia="zh-CN"/>
            <w:rPrChange w:id="1525" w:author="卢颖东" w:date="2019-07-02T15:38:00Z">
              <w:rPr>
                <w:rFonts w:hint="default" w:ascii="Times New Roman" w:hAnsi="Times New Roman" w:eastAsia="仿宋_GB2312" w:cs="Times New Roman"/>
                <w:color w:val="auto"/>
                <w:sz w:val="32"/>
                <w:szCs w:val="32"/>
                <w:lang w:val="en-US" w:eastAsia="zh-CN"/>
              </w:rPr>
            </w:rPrChange>
          </w:rPr>
          <w:delText>法制委员会同意</w:delText>
        </w:r>
      </w:del>
      <w:del w:id="1527" w:author="谢浩然" w:date="2019-07-10T17:09:43Z">
        <w:r>
          <w:rPr>
            <w:rFonts w:hint="eastAsia" w:ascii="宋体" w:hAnsi="宋体" w:eastAsia="仿宋_GB2312" w:cs="Times New Roman"/>
            <w:color w:val="auto"/>
            <w:sz w:val="32"/>
            <w:szCs w:val="32"/>
            <w:lang w:val="en-US" w:eastAsia="zh-CN"/>
            <w:rPrChange w:id="1528" w:author="卢颖东" w:date="2019-07-02T15:38:00Z">
              <w:rPr>
                <w:rFonts w:hint="eastAsia" w:ascii="Times New Roman" w:hAnsi="Times New Roman" w:eastAsia="仿宋_GB2312" w:cs="Times New Roman"/>
                <w:color w:val="auto"/>
                <w:sz w:val="32"/>
                <w:szCs w:val="32"/>
                <w:lang w:val="en-US" w:eastAsia="zh-CN"/>
              </w:rPr>
            </w:rPrChange>
          </w:rPr>
          <w:delText>上述</w:delText>
        </w:r>
      </w:del>
      <w:del w:id="1530" w:author="谢浩然" w:date="2019-07-10T17:09:43Z">
        <w:r>
          <w:rPr>
            <w:rFonts w:hint="default" w:ascii="宋体" w:hAnsi="宋体" w:eastAsia="仿宋_GB2312" w:cs="Times New Roman"/>
            <w:color w:val="auto"/>
            <w:sz w:val="32"/>
            <w:szCs w:val="32"/>
            <w:lang w:val="en-US" w:eastAsia="zh-CN"/>
            <w:rPrChange w:id="1531" w:author="卢颖东" w:date="2019-07-02T15:38:00Z">
              <w:rPr>
                <w:rFonts w:hint="default" w:ascii="Times New Roman" w:hAnsi="Times New Roman" w:eastAsia="仿宋_GB2312" w:cs="Times New Roman"/>
                <w:color w:val="auto"/>
                <w:sz w:val="32"/>
                <w:szCs w:val="32"/>
                <w:lang w:val="en-US" w:eastAsia="zh-CN"/>
              </w:rPr>
            </w:rPrChange>
          </w:rPr>
          <w:delText>意见，</w:delText>
        </w:r>
      </w:del>
      <w:del w:id="1533" w:author="谢浩然" w:date="2019-07-10T17:09:43Z">
        <w:r>
          <w:rPr>
            <w:rFonts w:hint="eastAsia" w:ascii="宋体" w:hAnsi="宋体" w:eastAsia="仿宋_GB2312" w:cs="Times New Roman"/>
            <w:color w:val="auto"/>
            <w:sz w:val="32"/>
            <w:szCs w:val="32"/>
            <w:lang w:val="en-US" w:eastAsia="zh-CN"/>
            <w:rPrChange w:id="1534" w:author="卢颖东" w:date="2019-07-02T15:38:00Z">
              <w:rPr>
                <w:rFonts w:hint="eastAsia" w:ascii="Times New Roman" w:hAnsi="Times New Roman" w:eastAsia="仿宋_GB2312" w:cs="Times New Roman"/>
                <w:color w:val="auto"/>
                <w:sz w:val="32"/>
                <w:szCs w:val="32"/>
                <w:lang w:val="en-US" w:eastAsia="zh-CN"/>
              </w:rPr>
            </w:rPrChange>
          </w:rPr>
          <w:delText>删除了修订</w:delText>
        </w:r>
      </w:del>
      <w:del w:id="1536" w:author="谢浩然" w:date="2019-07-10T17:09:43Z">
        <w:r>
          <w:rPr>
            <w:rFonts w:hint="default" w:ascii="宋体" w:hAnsi="宋体" w:eastAsia="仿宋_GB2312" w:cs="Times New Roman"/>
            <w:color w:val="auto"/>
            <w:sz w:val="32"/>
            <w:szCs w:val="32"/>
            <w:lang w:val="en-US" w:eastAsia="zh-CN"/>
            <w:rPrChange w:id="1537" w:author="卢颖东" w:date="2019-07-02T15:38:00Z">
              <w:rPr>
                <w:rFonts w:hint="default" w:ascii="Times New Roman" w:hAnsi="Times New Roman" w:eastAsia="仿宋_GB2312" w:cs="Times New Roman"/>
                <w:color w:val="auto"/>
                <w:sz w:val="32"/>
                <w:szCs w:val="32"/>
                <w:lang w:val="en-US" w:eastAsia="zh-CN"/>
              </w:rPr>
            </w:rPrChange>
          </w:rPr>
          <w:delText>草案</w:delText>
        </w:r>
      </w:del>
      <w:del w:id="1539" w:author="谢浩然" w:date="2019-07-10T17:09:43Z">
        <w:r>
          <w:rPr>
            <w:rFonts w:hint="default" w:ascii="宋体" w:hAnsi="宋体" w:eastAsia="仿宋_GB2312" w:cs="Times New Roman"/>
            <w:color w:val="auto"/>
            <w:sz w:val="32"/>
            <w:szCs w:val="32"/>
            <w:rPrChange w:id="1540" w:author="卢颖东" w:date="2019-07-02T15:38:00Z">
              <w:rPr>
                <w:rFonts w:hint="default" w:ascii="Times New Roman" w:hAnsi="Times New Roman" w:eastAsia="仿宋_GB2312" w:cs="Times New Roman"/>
                <w:color w:val="auto"/>
                <w:sz w:val="32"/>
                <w:szCs w:val="32"/>
              </w:rPr>
            </w:rPrChange>
          </w:rPr>
          <w:delText>第</w:delText>
        </w:r>
      </w:del>
      <w:del w:id="1542" w:author="谢浩然" w:date="2019-07-10T17:09:43Z">
        <w:r>
          <w:rPr>
            <w:rFonts w:hint="eastAsia" w:ascii="宋体" w:hAnsi="宋体" w:eastAsia="仿宋_GB2312" w:cs="Times New Roman"/>
            <w:bCs/>
            <w:color w:val="auto"/>
            <w:sz w:val="32"/>
            <w:szCs w:val="32"/>
            <w:lang w:eastAsia="zh-CN"/>
            <w:rPrChange w:id="1543" w:author="卢颖东" w:date="2019-07-02T15:38:00Z">
              <w:rPr>
                <w:rFonts w:hint="eastAsia" w:ascii="Times New Roman" w:hAnsi="Times New Roman" w:eastAsia="仿宋_GB2312" w:cs="Times New Roman"/>
                <w:bCs/>
                <w:color w:val="auto"/>
                <w:sz w:val="32"/>
                <w:szCs w:val="32"/>
                <w:lang w:eastAsia="zh-CN"/>
              </w:rPr>
            </w:rPrChange>
          </w:rPr>
          <w:delText>九</w:delText>
        </w:r>
      </w:del>
      <w:del w:id="1545" w:author="谢浩然" w:date="2019-07-10T17:09:43Z">
        <w:r>
          <w:rPr>
            <w:rFonts w:hint="default" w:ascii="宋体" w:hAnsi="宋体" w:eastAsia="仿宋_GB2312" w:cs="Times New Roman"/>
            <w:color w:val="auto"/>
            <w:sz w:val="32"/>
            <w:szCs w:val="32"/>
            <w:rPrChange w:id="1546" w:author="卢颖东" w:date="2019-07-02T15:38:00Z">
              <w:rPr>
                <w:rFonts w:hint="default" w:ascii="Times New Roman" w:hAnsi="Times New Roman" w:eastAsia="仿宋_GB2312" w:cs="Times New Roman"/>
                <w:color w:val="auto"/>
                <w:sz w:val="32"/>
                <w:szCs w:val="32"/>
              </w:rPr>
            </w:rPrChange>
          </w:rPr>
          <w:delText>条</w:delText>
        </w:r>
      </w:del>
      <w:del w:id="1548" w:author="谢浩然" w:date="2019-07-10T17:09:43Z">
        <w:r>
          <w:rPr>
            <w:rFonts w:hint="eastAsia" w:ascii="宋体" w:hAnsi="宋体" w:eastAsia="仿宋_GB2312" w:cs="Times New Roman"/>
            <w:color w:val="auto"/>
            <w:sz w:val="32"/>
            <w:szCs w:val="32"/>
            <w:lang w:val="en-US" w:eastAsia="zh-CN"/>
            <w:rPrChange w:id="1549" w:author="卢颖东" w:date="2019-07-02T15:38:00Z">
              <w:rPr>
                <w:rFonts w:hint="eastAsia" w:ascii="Times New Roman" w:hAnsi="Times New Roman" w:eastAsia="仿宋_GB2312" w:cs="Times New Roman"/>
                <w:color w:val="auto"/>
                <w:sz w:val="32"/>
                <w:szCs w:val="32"/>
                <w:lang w:val="en-US" w:eastAsia="zh-CN"/>
              </w:rPr>
            </w:rPrChange>
          </w:rPr>
          <w:delText>的</w:delText>
        </w:r>
      </w:del>
      <w:del w:id="1551" w:author="谢浩然" w:date="2019-07-10T17:09:43Z">
        <w:r>
          <w:rPr>
            <w:rFonts w:hint="default" w:ascii="宋体" w:hAnsi="宋体" w:eastAsia="仿宋_GB2312" w:cs="Times New Roman"/>
            <w:color w:val="auto"/>
            <w:sz w:val="32"/>
            <w:szCs w:val="32"/>
            <w:lang w:val="en-US" w:eastAsia="zh-CN"/>
            <w:rPrChange w:id="1552" w:author="卢颖东" w:date="2019-07-02T15:38:00Z">
              <w:rPr>
                <w:rFonts w:hint="default" w:ascii="Times New Roman" w:hAnsi="Times New Roman" w:eastAsia="仿宋_GB2312" w:cs="Times New Roman"/>
                <w:color w:val="auto"/>
                <w:sz w:val="32"/>
                <w:szCs w:val="32"/>
                <w:lang w:val="en-US" w:eastAsia="zh-CN"/>
              </w:rPr>
            </w:rPrChange>
          </w:rPr>
          <w:delText>相应</w:delText>
        </w:r>
      </w:del>
      <w:del w:id="1554" w:author="谢浩然" w:date="2019-07-10T17:09:43Z">
        <w:r>
          <w:rPr>
            <w:rFonts w:hint="eastAsia" w:ascii="宋体" w:hAnsi="宋体" w:eastAsia="仿宋_GB2312" w:cs="Times New Roman"/>
            <w:color w:val="auto"/>
            <w:sz w:val="32"/>
            <w:szCs w:val="32"/>
            <w:lang w:val="en-US" w:eastAsia="zh-CN"/>
            <w:rPrChange w:id="1555" w:author="卢颖东" w:date="2019-07-02T15:38:00Z">
              <w:rPr>
                <w:rFonts w:hint="eastAsia" w:ascii="Times New Roman" w:hAnsi="Times New Roman" w:eastAsia="仿宋_GB2312" w:cs="Times New Roman"/>
                <w:color w:val="auto"/>
                <w:sz w:val="32"/>
                <w:szCs w:val="32"/>
                <w:lang w:val="en-US" w:eastAsia="zh-CN"/>
              </w:rPr>
            </w:rPrChange>
          </w:rPr>
          <w:delText>规定并作了部分文字修改</w:delText>
        </w:r>
      </w:del>
      <w:del w:id="1557" w:author="谢浩然" w:date="2019-07-10T17:09:43Z">
        <w:r>
          <w:rPr>
            <w:rFonts w:hint="default" w:ascii="宋体" w:hAnsi="宋体" w:eastAsia="仿宋_GB2312" w:cs="Times New Roman"/>
            <w:color w:val="auto"/>
            <w:sz w:val="32"/>
            <w:szCs w:val="32"/>
            <w:lang w:val="en-US" w:eastAsia="zh-CN"/>
            <w:rPrChange w:id="1558" w:author="卢颖东" w:date="2019-07-02T15:38:00Z">
              <w:rPr>
                <w:rFonts w:hint="default" w:ascii="Times New Roman" w:hAnsi="Times New Roman" w:eastAsia="仿宋_GB2312" w:cs="Times New Roman"/>
                <w:color w:val="auto"/>
                <w:sz w:val="32"/>
                <w:szCs w:val="32"/>
                <w:lang w:val="en-US" w:eastAsia="zh-CN"/>
              </w:rPr>
            </w:rPrChange>
          </w:rPr>
          <w:delText>。</w:delText>
        </w:r>
      </w:del>
      <w:del w:id="1560" w:author="谢浩然" w:date="2019-07-10T17:09:43Z">
        <w:r>
          <w:rPr>
            <w:rFonts w:hint="default" w:ascii="宋体" w:hAnsi="宋体" w:eastAsia="仿宋_GB2312" w:cs="Times New Roman"/>
            <w:color w:val="auto"/>
            <w:sz w:val="32"/>
            <w:szCs w:val="32"/>
            <w:lang w:eastAsia="zh-CN"/>
            <w:rPrChange w:id="1561" w:author="卢颖东" w:date="2019-07-02T15:38:00Z">
              <w:rPr>
                <w:rFonts w:hint="default" w:ascii="Times New Roman" w:hAnsi="Times New Roman" w:eastAsia="仿宋_GB2312" w:cs="Times New Roman"/>
                <w:color w:val="auto"/>
                <w:sz w:val="32"/>
                <w:szCs w:val="32"/>
                <w:lang w:eastAsia="zh-CN"/>
              </w:rPr>
            </w:rPrChange>
          </w:rPr>
          <w:delText>具体表述为：</w:delText>
        </w:r>
      </w:del>
    </w:p>
    <w:p>
      <w:pPr>
        <w:pStyle w:val="21"/>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64" w:author="谢浩然" w:date="2019-07-10T17:09:43Z"/>
          <w:rFonts w:hint="default" w:ascii="宋体" w:hAnsi="宋体" w:eastAsia="仿宋_GB2312" w:cs="仿宋_GB2312"/>
          <w:color w:val="auto"/>
          <w:sz w:val="32"/>
          <w:szCs w:val="32"/>
          <w:lang w:val="en-US" w:eastAsia="zh-CN"/>
          <w:rPrChange w:id="1565" w:author="卢颖东" w:date="2019-07-02T15:38:00Z">
            <w:rPr>
              <w:del w:id="1566" w:author="谢浩然" w:date="2019-07-10T17:09:43Z"/>
              <w:rFonts w:hint="default" w:ascii="仿宋_GB2312" w:hAnsi="仿宋_GB2312" w:eastAsia="仿宋_GB2312" w:cs="仿宋_GB2312"/>
              <w:color w:val="auto"/>
              <w:sz w:val="32"/>
              <w:szCs w:val="32"/>
              <w:lang w:val="en-US" w:eastAsia="zh-CN"/>
            </w:rPr>
          </w:rPrChange>
        </w:rPr>
        <w:pPrChange w:id="1563" w:author="谢浩然" w:date="2019-07-10T17:09:45Z">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567" w:author="谢浩然" w:date="2019-07-10T17:09:43Z">
        <w:r>
          <w:rPr>
            <w:rFonts w:hint="eastAsia" w:ascii="宋体" w:hAnsi="宋体" w:eastAsia="仿宋_GB2312" w:cs="黑体"/>
            <w:b w:val="0"/>
            <w:bCs w:val="0"/>
            <w:i w:val="0"/>
            <w:iCs w:val="0"/>
            <w:sz w:val="32"/>
            <w:szCs w:val="32"/>
            <w:lang w:eastAsia="zh-CN"/>
            <w:rPrChange w:id="1568" w:author="卢颖东" w:date="2019-07-02T15:38:00Z">
              <w:rPr>
                <w:rFonts w:hint="eastAsia" w:ascii="黑体" w:hAnsi="黑体" w:eastAsia="仿宋_GB2312" w:cs="黑体"/>
                <w:b w:val="0"/>
                <w:bCs w:val="0"/>
                <w:i w:val="0"/>
                <w:iCs w:val="0"/>
                <w:sz w:val="32"/>
                <w:szCs w:val="32"/>
                <w:lang w:eastAsia="zh-CN"/>
              </w:rPr>
            </w:rPrChange>
          </w:rPr>
          <w:delText>“</w:delText>
        </w:r>
      </w:del>
      <w:ins w:id="1570" w:author="卢颖东" w:date="2019-07-03T11:37:00Z">
        <w:del w:id="1571" w:author="谢浩然" w:date="2019-07-10T17:09:43Z">
          <w:r>
            <w:rPr>
              <w:rFonts w:hint="eastAsia" w:ascii="宋体" w:hAnsi="宋体" w:cs="黑体"/>
              <w:b w:val="0"/>
              <w:bCs w:val="0"/>
              <w:i w:val="0"/>
              <w:iCs w:val="0"/>
              <w:sz w:val="32"/>
              <w:szCs w:val="32"/>
              <w:lang w:eastAsia="zh-CN"/>
            </w:rPr>
            <w:delText>“</w:delText>
          </w:r>
        </w:del>
      </w:ins>
      <w:del w:id="1572" w:author="谢浩然" w:date="2019-07-10T17:09:43Z">
        <w:r>
          <w:rPr>
            <w:rFonts w:hint="eastAsia" w:ascii="宋体" w:hAnsi="宋体" w:eastAsia="仿宋_GB2312" w:cs="黑体"/>
            <w:b w:val="0"/>
            <w:bCs w:val="0"/>
            <w:i w:val="0"/>
            <w:iCs w:val="0"/>
            <w:sz w:val="32"/>
            <w:szCs w:val="32"/>
            <w:lang w:eastAsia="zh-CN"/>
            <w:rPrChange w:id="1573" w:author="卢颖东" w:date="2019-07-02T15:38:00Z">
              <w:rPr>
                <w:rFonts w:hint="eastAsia" w:ascii="黑体" w:hAnsi="黑体" w:eastAsia="仿宋_GB2312" w:cs="黑体"/>
                <w:b w:val="0"/>
                <w:bCs w:val="0"/>
                <w:i w:val="0"/>
                <w:iCs w:val="0"/>
                <w:sz w:val="32"/>
                <w:szCs w:val="32"/>
                <w:lang w:eastAsia="zh-CN"/>
              </w:rPr>
            </w:rPrChange>
          </w:rPr>
          <w:delText>企业</w:delText>
        </w:r>
      </w:del>
      <w:del w:id="1575" w:author="谢浩然" w:date="2019-07-10T17:09:43Z">
        <w:r>
          <w:rPr>
            <w:rFonts w:hint="eastAsia" w:ascii="宋体" w:hAnsi="宋体" w:eastAsia="仿宋_GB2312" w:cs="Times New Roman"/>
            <w:color w:val="auto"/>
            <w:sz w:val="32"/>
            <w:szCs w:val="32"/>
            <w:lang w:val="en-US" w:eastAsia="zh-CN"/>
            <w:rPrChange w:id="1576" w:author="卢颖东" w:date="2019-07-02T15:38:00Z">
              <w:rPr>
                <w:rFonts w:hint="eastAsia" w:ascii="Times New Roman" w:hAnsi="Times New Roman" w:eastAsia="仿宋_GB2312" w:cs="Times New Roman"/>
                <w:color w:val="auto"/>
                <w:sz w:val="32"/>
                <w:szCs w:val="32"/>
                <w:lang w:val="en-US" w:eastAsia="zh-CN"/>
              </w:rPr>
            </w:rPrChange>
          </w:rPr>
          <w:delText>人力资源部门的负责人当选本单位工会主席、副主席的，应当辞去其原职务。</w:delText>
        </w:r>
      </w:del>
      <w:del w:id="1578" w:author="谢浩然" w:date="2019-07-10T17:09:43Z">
        <w:r>
          <w:rPr>
            <w:rFonts w:hint="eastAsia" w:ascii="宋体" w:hAnsi="宋体" w:eastAsia="仿宋_GB2312" w:cs="Times New Roman"/>
            <w:color w:val="auto"/>
            <w:sz w:val="32"/>
            <w:szCs w:val="32"/>
            <w:lang w:val="en-US" w:eastAsia="zh-CN"/>
            <w:rPrChange w:id="1579" w:author="卢颖东" w:date="2019-07-02T15:38:00Z">
              <w:rPr>
                <w:rFonts w:hint="eastAsia" w:ascii="Times New Roman" w:hAnsi="Times New Roman" w:eastAsia="仿宋_GB2312" w:cs="Times New Roman"/>
                <w:color w:val="auto"/>
                <w:sz w:val="32"/>
                <w:szCs w:val="32"/>
                <w:lang w:val="en-US" w:eastAsia="zh-CN"/>
              </w:rPr>
            </w:rPrChange>
          </w:rPr>
          <w:delText>”</w:delText>
        </w:r>
      </w:del>
      <w:ins w:id="1581" w:author="卢颖东" w:date="2019-07-03T11:38:00Z">
        <w:del w:id="1582" w:author="谢浩然" w:date="2019-07-10T17:09:43Z">
          <w:r>
            <w:rPr>
              <w:rFonts w:hint="eastAsia" w:ascii="宋体" w:hAnsi="宋体" w:cs="Times New Roman"/>
              <w:color w:val="auto"/>
              <w:sz w:val="32"/>
              <w:szCs w:val="32"/>
              <w:lang w:val="en-US" w:eastAsia="zh-CN"/>
            </w:rPr>
            <w:delText>”</w:delText>
          </w:r>
        </w:del>
      </w:ins>
      <w:del w:id="1583" w:author="谢浩然" w:date="2019-07-10T17:09:43Z">
        <w:r>
          <w:rPr>
            <w:rFonts w:hint="default" w:ascii="宋体" w:hAnsi="宋体" w:eastAsia="仿宋_GB2312" w:cs="仿宋_GB2312"/>
            <w:color w:val="auto"/>
            <w:sz w:val="32"/>
            <w:szCs w:val="32"/>
            <w:lang w:val="en-US" w:eastAsia="zh-CN"/>
            <w:rPrChange w:id="1584" w:author="卢颖东" w:date="2019-07-02T15:38:00Z">
              <w:rPr>
                <w:rFonts w:hint="default" w:ascii="仿宋_GB2312" w:hAnsi="仿宋_GB2312" w:eastAsia="仿宋_GB2312" w:cs="仿宋_GB2312"/>
                <w:color w:val="auto"/>
                <w:sz w:val="32"/>
                <w:szCs w:val="32"/>
                <w:lang w:val="en-US" w:eastAsia="zh-CN"/>
              </w:rPr>
            </w:rPrChange>
          </w:rPr>
          <w:delText>（</w:delText>
        </w:r>
      </w:del>
      <w:del w:id="1586" w:author="谢浩然" w:date="2019-07-10T17:09:43Z">
        <w:r>
          <w:rPr>
            <w:rFonts w:hint="eastAsia" w:ascii="宋体" w:hAnsi="宋体" w:eastAsia="仿宋_GB2312" w:cs="Times New Roman"/>
            <w:color w:val="auto"/>
            <w:sz w:val="32"/>
            <w:szCs w:val="32"/>
            <w:lang w:val="en-US" w:eastAsia="zh-CN"/>
            <w:rPrChange w:id="1587" w:author="卢颖东" w:date="2019-07-02T15:38:00Z">
              <w:rPr>
                <w:rFonts w:hint="eastAsia" w:ascii="Times New Roman" w:hAnsi="Times New Roman" w:eastAsia="仿宋_GB2312" w:cs="Times New Roman"/>
                <w:color w:val="auto"/>
                <w:sz w:val="32"/>
                <w:szCs w:val="32"/>
                <w:lang w:val="en-US" w:eastAsia="zh-CN"/>
              </w:rPr>
            </w:rPrChange>
          </w:rPr>
          <w:delText>修订</w:delText>
        </w:r>
      </w:del>
      <w:del w:id="1589" w:author="谢浩然" w:date="2019-07-10T17:09:43Z">
        <w:r>
          <w:rPr>
            <w:rFonts w:hint="default" w:ascii="宋体" w:hAnsi="宋体" w:eastAsia="仿宋_GB2312" w:cs="Times New Roman"/>
            <w:color w:val="auto"/>
            <w:sz w:val="32"/>
            <w:szCs w:val="32"/>
            <w:lang w:val="en-US" w:eastAsia="zh-CN"/>
            <w:rPrChange w:id="1590" w:author="卢颖东" w:date="2019-07-02T15:38:00Z">
              <w:rPr>
                <w:rFonts w:hint="default" w:ascii="Times New Roman" w:hAnsi="Times New Roman" w:eastAsia="仿宋_GB2312" w:cs="Times New Roman"/>
                <w:color w:val="auto"/>
                <w:sz w:val="32"/>
                <w:szCs w:val="32"/>
                <w:lang w:val="en-US" w:eastAsia="zh-CN"/>
              </w:rPr>
            </w:rPrChange>
          </w:rPr>
          <w:delText>草案</w:delText>
        </w:r>
      </w:del>
      <w:del w:id="1592" w:author="谢浩然" w:date="2019-07-10T17:09:43Z">
        <w:r>
          <w:rPr>
            <w:rFonts w:hint="eastAsia" w:ascii="宋体" w:hAnsi="宋体" w:eastAsia="仿宋_GB2312" w:cs="Times New Roman"/>
            <w:color w:val="auto"/>
            <w:sz w:val="32"/>
            <w:szCs w:val="32"/>
            <w:lang w:val="en-US" w:eastAsia="zh-CN"/>
            <w:rPrChange w:id="1593" w:author="卢颖东" w:date="2019-07-02T15:38:00Z">
              <w:rPr>
                <w:rFonts w:hint="eastAsia" w:ascii="Times New Roman" w:hAnsi="Times New Roman" w:eastAsia="仿宋_GB2312" w:cs="Times New Roman"/>
                <w:color w:val="auto"/>
                <w:sz w:val="32"/>
                <w:szCs w:val="32"/>
                <w:lang w:val="en-US" w:eastAsia="zh-CN"/>
              </w:rPr>
            </w:rPrChange>
          </w:rPr>
          <w:delText>修改稿</w:delText>
        </w:r>
      </w:del>
      <w:del w:id="1595" w:author="谢浩然" w:date="2019-07-10T17:09:43Z">
        <w:r>
          <w:rPr>
            <w:rFonts w:hint="default" w:ascii="宋体" w:hAnsi="宋体" w:eastAsia="仿宋_GB2312" w:cs="Times New Roman"/>
            <w:color w:val="auto"/>
            <w:sz w:val="32"/>
            <w:szCs w:val="32"/>
            <w:rPrChange w:id="1596" w:author="卢颖东" w:date="2019-07-02T15:38:00Z">
              <w:rPr>
                <w:rFonts w:hint="default" w:ascii="Times New Roman" w:hAnsi="Times New Roman" w:eastAsia="仿宋_GB2312" w:cs="Times New Roman"/>
                <w:color w:val="auto"/>
                <w:sz w:val="32"/>
                <w:szCs w:val="32"/>
              </w:rPr>
            </w:rPrChange>
          </w:rPr>
          <w:delText>第</w:delText>
        </w:r>
      </w:del>
      <w:del w:id="1598" w:author="谢浩然" w:date="2019-07-10T17:09:43Z">
        <w:r>
          <w:rPr>
            <w:rFonts w:hint="eastAsia" w:ascii="宋体" w:hAnsi="宋体" w:eastAsia="仿宋_GB2312" w:cs="Times New Roman"/>
            <w:bCs/>
            <w:color w:val="auto"/>
            <w:sz w:val="32"/>
            <w:szCs w:val="32"/>
            <w:lang w:eastAsia="zh-CN"/>
            <w:rPrChange w:id="1599" w:author="卢颖东" w:date="2019-07-02T15:38:00Z">
              <w:rPr>
                <w:rFonts w:hint="eastAsia" w:ascii="Times New Roman" w:hAnsi="Times New Roman" w:eastAsia="仿宋_GB2312" w:cs="Times New Roman"/>
                <w:bCs/>
                <w:color w:val="auto"/>
                <w:sz w:val="32"/>
                <w:szCs w:val="32"/>
                <w:lang w:eastAsia="zh-CN"/>
              </w:rPr>
            </w:rPrChange>
          </w:rPr>
          <w:delText>九</w:delText>
        </w:r>
      </w:del>
      <w:del w:id="1601" w:author="谢浩然" w:date="2019-07-10T17:09:43Z">
        <w:r>
          <w:rPr>
            <w:rFonts w:hint="default" w:ascii="宋体" w:hAnsi="宋体" w:eastAsia="仿宋_GB2312" w:cs="Times New Roman"/>
            <w:color w:val="auto"/>
            <w:sz w:val="32"/>
            <w:szCs w:val="32"/>
            <w:rPrChange w:id="1602" w:author="卢颖东" w:date="2019-07-02T15:38:00Z">
              <w:rPr>
                <w:rFonts w:hint="default" w:ascii="Times New Roman" w:hAnsi="Times New Roman" w:eastAsia="仿宋_GB2312" w:cs="Times New Roman"/>
                <w:color w:val="auto"/>
                <w:sz w:val="32"/>
                <w:szCs w:val="32"/>
              </w:rPr>
            </w:rPrChange>
          </w:rPr>
          <w:delText>条</w:delText>
        </w:r>
      </w:del>
      <w:del w:id="1604" w:author="谢浩然" w:date="2019-07-10T17:09:43Z">
        <w:r>
          <w:rPr>
            <w:rFonts w:hint="default" w:ascii="宋体" w:hAnsi="宋体" w:eastAsia="仿宋_GB2312" w:cs="仿宋_GB2312"/>
            <w:color w:val="auto"/>
            <w:sz w:val="32"/>
            <w:szCs w:val="32"/>
            <w:lang w:val="en-US" w:eastAsia="zh-CN"/>
            <w:rPrChange w:id="1605" w:author="卢颖东" w:date="2019-07-02T15:38:00Z">
              <w:rPr>
                <w:rFonts w:hint="default" w:ascii="仿宋_GB2312" w:hAnsi="仿宋_GB2312" w:eastAsia="仿宋_GB2312" w:cs="仿宋_GB2312"/>
                <w:color w:val="auto"/>
                <w:sz w:val="32"/>
                <w:szCs w:val="32"/>
                <w:lang w:val="en-US" w:eastAsia="zh-CN"/>
              </w:rPr>
            </w:rPrChange>
          </w:rPr>
          <w:delText>）</w:delText>
        </w:r>
      </w:del>
    </w:p>
    <w:p>
      <w:pPr>
        <w:pStyle w:val="21"/>
        <w:keepNext w:val="0"/>
        <w:keepLines w:val="0"/>
        <w:pageBreakBefore w:val="0"/>
        <w:widowControl w:val="0"/>
        <w:numPr>
          <w:ilvl w:val="0"/>
          <w:numId w:val="1"/>
        </w:numPr>
        <w:kinsoku/>
        <w:wordWrap/>
        <w:overflowPunct/>
        <w:topLinePunct w:val="0"/>
        <w:autoSpaceDE/>
        <w:autoSpaceDN/>
        <w:bidi w:val="0"/>
        <w:adjustRightInd/>
        <w:snapToGrid/>
        <w:spacing w:beforeLines="0" w:afterLines="0" w:line="590" w:lineRule="exact"/>
        <w:ind w:firstLine="640"/>
        <w:textAlignment w:val="auto"/>
        <w:outlineLvl w:val="9"/>
        <w:rPr>
          <w:del w:id="1608" w:author="谢浩然" w:date="2019-07-10T17:09:43Z"/>
          <w:rFonts w:hint="eastAsia" w:ascii="宋体" w:hAnsi="宋体" w:eastAsia="仿宋_GB2312" w:cs="仿宋_GB2312"/>
          <w:b w:val="0"/>
          <w:bCs w:val="0"/>
          <w:sz w:val="32"/>
          <w:szCs w:val="32"/>
          <w:lang w:val="en-US" w:eastAsia="zh-CN"/>
          <w:rPrChange w:id="1609" w:author="卢颖东" w:date="2019-07-02T15:38:00Z">
            <w:rPr>
              <w:del w:id="1610" w:author="谢浩然" w:date="2019-07-10T17:09:43Z"/>
              <w:rFonts w:hint="eastAsia" w:ascii="黑体" w:hAnsi="黑体" w:eastAsia="仿宋_GB2312" w:cs="仿宋_GB2312"/>
              <w:b w:val="0"/>
              <w:bCs w:val="0"/>
              <w:sz w:val="32"/>
              <w:szCs w:val="32"/>
              <w:lang w:val="en-US" w:eastAsia="zh-CN"/>
            </w:rPr>
          </w:rPrChange>
        </w:rPr>
        <w:pPrChange w:id="1607" w:author="谢浩然" w:date="2019-07-10T17:09:45Z">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40"/>
            <w:textAlignment w:val="auto"/>
          </w:pPr>
        </w:pPrChange>
      </w:pPr>
      <w:del w:id="1611" w:author="谢浩然" w:date="2019-07-10T17:09:43Z">
        <w:r>
          <w:rPr>
            <w:rFonts w:hint="eastAsia" w:ascii="宋体" w:hAnsi="宋体" w:eastAsia="仿宋_GB2312" w:cs="仿宋_GB2312"/>
            <w:b w:val="0"/>
            <w:bCs w:val="0"/>
            <w:sz w:val="32"/>
            <w:szCs w:val="32"/>
            <w:lang w:val="en-US" w:eastAsia="zh-CN"/>
            <w:rPrChange w:id="1612" w:author="卢颖东" w:date="2019-07-02T15:38:00Z">
              <w:rPr>
                <w:rFonts w:hint="eastAsia" w:ascii="黑体" w:hAnsi="黑体" w:eastAsia="仿宋_GB2312" w:cs="仿宋_GB2312"/>
                <w:b w:val="0"/>
                <w:bCs w:val="0"/>
                <w:sz w:val="32"/>
                <w:szCs w:val="32"/>
                <w:lang w:val="en-US" w:eastAsia="zh-CN"/>
              </w:rPr>
            </w:rPrChange>
          </w:rPr>
          <w:delText>省高级人民法院认为，修订草案</w:delText>
        </w:r>
      </w:del>
      <w:del w:id="1614" w:author="谢浩然" w:date="2019-07-10T17:09:43Z">
        <w:r>
          <w:rPr>
            <w:rFonts w:hint="eastAsia" w:ascii="宋体" w:hAnsi="宋体" w:eastAsia="仿宋_GB2312"/>
            <w:bCs/>
            <w:sz w:val="32"/>
            <w:szCs w:val="32"/>
            <w:rPrChange w:id="1615" w:author="卢颖东" w:date="2019-07-02T15:38:00Z">
              <w:rPr>
                <w:rFonts w:hint="eastAsia" w:ascii="仿宋_GB2312" w:hAnsi="宋体" w:eastAsia="仿宋_GB2312"/>
                <w:bCs/>
                <w:sz w:val="32"/>
                <w:szCs w:val="32"/>
              </w:rPr>
            </w:rPrChange>
          </w:rPr>
          <w:delText>第十</w:delText>
        </w:r>
      </w:del>
      <w:del w:id="1617" w:author="谢浩然" w:date="2019-07-10T17:09:43Z">
        <w:r>
          <w:rPr>
            <w:rFonts w:hint="eastAsia" w:ascii="宋体" w:hAnsi="宋体" w:eastAsia="仿宋_GB2312" w:cs="黑体"/>
            <w:color w:val="000000"/>
            <w:sz w:val="32"/>
            <w:szCs w:val="32"/>
            <w:lang w:eastAsia="zh-CN"/>
            <w:rPrChange w:id="1618" w:author="卢颖东" w:date="2019-07-02T15:38:00Z">
              <w:rPr>
                <w:rFonts w:hint="eastAsia" w:ascii="黑体" w:hAnsi="黑体" w:eastAsia="仿宋_GB2312" w:cs="黑体"/>
                <w:color w:val="000000"/>
                <w:sz w:val="32"/>
                <w:szCs w:val="32"/>
                <w:lang w:eastAsia="zh-CN"/>
              </w:rPr>
            </w:rPrChange>
          </w:rPr>
          <w:delText>八</w:delText>
        </w:r>
      </w:del>
      <w:del w:id="1620" w:author="谢浩然" w:date="2019-07-10T17:09:43Z">
        <w:r>
          <w:rPr>
            <w:rFonts w:hint="eastAsia" w:ascii="宋体" w:hAnsi="宋体" w:eastAsia="仿宋_GB2312"/>
            <w:bCs/>
            <w:sz w:val="32"/>
            <w:szCs w:val="32"/>
            <w:rPrChange w:id="1621" w:author="卢颖东" w:date="2019-07-02T15:38:00Z">
              <w:rPr>
                <w:rFonts w:hint="eastAsia" w:ascii="仿宋_GB2312" w:hAnsi="宋体" w:eastAsia="仿宋_GB2312"/>
                <w:bCs/>
                <w:sz w:val="32"/>
                <w:szCs w:val="32"/>
              </w:rPr>
            </w:rPrChange>
          </w:rPr>
          <w:delText>条</w:delText>
        </w:r>
      </w:del>
      <w:del w:id="1623" w:author="谢浩然" w:date="2019-07-10T17:09:43Z">
        <w:r>
          <w:rPr>
            <w:rFonts w:hint="eastAsia" w:ascii="宋体" w:hAnsi="宋体" w:eastAsia="仿宋_GB2312"/>
            <w:bCs/>
            <w:sz w:val="32"/>
            <w:szCs w:val="32"/>
            <w:lang w:eastAsia="zh-CN"/>
            <w:rPrChange w:id="1624" w:author="卢颖东" w:date="2019-07-02T15:38:00Z">
              <w:rPr>
                <w:rFonts w:hint="eastAsia" w:ascii="仿宋_GB2312" w:hAnsi="宋体" w:eastAsia="仿宋_GB2312"/>
                <w:bCs/>
                <w:sz w:val="32"/>
                <w:szCs w:val="32"/>
                <w:lang w:eastAsia="zh-CN"/>
              </w:rPr>
            </w:rPrChange>
          </w:rPr>
          <w:delText>关于工会</w:delText>
        </w:r>
      </w:del>
      <w:del w:id="1626" w:author="谢浩然" w:date="2019-07-10T17:09:43Z">
        <w:r>
          <w:rPr>
            <w:rFonts w:hint="eastAsia" w:ascii="宋体" w:hAnsi="宋体" w:eastAsia="仿宋_GB2312"/>
            <w:bCs/>
            <w:sz w:val="32"/>
            <w:szCs w:val="32"/>
            <w:rPrChange w:id="1627" w:author="卢颖东" w:date="2019-07-02T15:38:00Z">
              <w:rPr>
                <w:rFonts w:hint="eastAsia" w:ascii="仿宋_GB2312" w:hAnsi="宋体" w:eastAsia="仿宋_GB2312"/>
                <w:bCs/>
                <w:sz w:val="32"/>
                <w:szCs w:val="32"/>
              </w:rPr>
            </w:rPrChange>
          </w:rPr>
          <w:delText>调查权</w:delText>
        </w:r>
      </w:del>
      <w:del w:id="1629" w:author="谢浩然" w:date="2019-07-10T17:09:43Z">
        <w:r>
          <w:rPr>
            <w:rFonts w:hint="eastAsia" w:ascii="宋体" w:hAnsi="宋体" w:eastAsia="仿宋_GB2312"/>
            <w:bCs/>
            <w:sz w:val="32"/>
            <w:szCs w:val="32"/>
            <w:lang w:eastAsia="zh-CN"/>
            <w:rPrChange w:id="1630" w:author="卢颖东" w:date="2019-07-02T15:38:00Z">
              <w:rPr>
                <w:rFonts w:hint="eastAsia" w:ascii="仿宋_GB2312" w:hAnsi="宋体" w:eastAsia="仿宋_GB2312"/>
                <w:bCs/>
                <w:sz w:val="32"/>
                <w:szCs w:val="32"/>
                <w:lang w:eastAsia="zh-CN"/>
              </w:rPr>
            </w:rPrChange>
          </w:rPr>
          <w:delText>的规定中，</w:delText>
        </w:r>
      </w:del>
      <w:del w:id="1632" w:author="谢浩然" w:date="2019-07-10T17:09:43Z">
        <w:r>
          <w:rPr>
            <w:rFonts w:hint="eastAsia" w:ascii="宋体" w:hAnsi="宋体" w:eastAsia="仿宋_GB2312" w:cs="仿宋_GB2312"/>
            <w:b w:val="0"/>
            <w:bCs w:val="0"/>
            <w:sz w:val="32"/>
            <w:szCs w:val="32"/>
            <w:lang w:val="en-US" w:eastAsia="zh-CN"/>
            <w:rPrChange w:id="1633" w:author="卢颖东" w:date="2019-07-02T15:38:00Z">
              <w:rPr>
                <w:rFonts w:hint="eastAsia" w:ascii="黑体" w:hAnsi="黑体" w:eastAsia="仿宋_GB2312" w:cs="仿宋_GB2312"/>
                <w:b w:val="0"/>
                <w:bCs w:val="0"/>
                <w:sz w:val="32"/>
                <w:szCs w:val="32"/>
                <w:lang w:val="en-US" w:eastAsia="zh-CN"/>
              </w:rPr>
            </w:rPrChange>
          </w:rPr>
          <w:delText>未明确侵权主体，容易不当扩大调查范围，建议依照《中华人民共和国工会法》第二十五条的规定，合理界定工会行使调查权的边界和被调查人范围。法制委员会同意上述意见，对修订草案第十八条作了相应修改。具体表述为：</w:delText>
        </w:r>
      </w:del>
    </w:p>
    <w:p>
      <w:pPr>
        <w:pStyle w:val="21"/>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636" w:author="谢浩然" w:date="2019-07-10T17:09:43Z"/>
          <w:rFonts w:hint="default" w:ascii="宋体" w:hAnsi="宋体" w:eastAsia="仿宋_GB2312" w:cs="仿宋_GB2312"/>
          <w:color w:val="auto"/>
          <w:sz w:val="32"/>
          <w:szCs w:val="32"/>
          <w:lang w:val="en-US" w:eastAsia="zh-CN"/>
          <w:rPrChange w:id="1637" w:author="卢颖东" w:date="2019-07-02T15:38:00Z">
            <w:rPr>
              <w:del w:id="1638" w:author="谢浩然" w:date="2019-07-10T17:09:43Z"/>
              <w:rFonts w:hint="default" w:ascii="仿宋_GB2312" w:hAnsi="仿宋_GB2312" w:eastAsia="仿宋_GB2312" w:cs="仿宋_GB2312"/>
              <w:color w:val="auto"/>
              <w:sz w:val="32"/>
              <w:szCs w:val="32"/>
              <w:lang w:val="en-US" w:eastAsia="zh-CN"/>
            </w:rPr>
          </w:rPrChange>
        </w:rPr>
        <w:pPrChange w:id="1635" w:author="谢浩然" w:date="2019-07-10T17:09:45Z">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639" w:author="谢浩然" w:date="2019-07-10T17:09:43Z">
        <w:r>
          <w:rPr>
            <w:rFonts w:hint="eastAsia" w:ascii="宋体" w:hAnsi="宋体" w:eastAsia="仿宋_GB2312" w:cs="仿宋_GB2312"/>
            <w:b w:val="0"/>
            <w:bCs w:val="0"/>
            <w:sz w:val="32"/>
            <w:szCs w:val="32"/>
            <w:lang w:val="en-US" w:eastAsia="zh-CN"/>
            <w:rPrChange w:id="1640" w:author="卢颖东" w:date="2019-07-02T15:38:00Z">
              <w:rPr>
                <w:rFonts w:hint="eastAsia" w:ascii="黑体" w:hAnsi="黑体" w:eastAsia="仿宋_GB2312" w:cs="仿宋_GB2312"/>
                <w:b w:val="0"/>
                <w:bCs w:val="0"/>
                <w:sz w:val="32"/>
                <w:szCs w:val="32"/>
                <w:lang w:val="en-US" w:eastAsia="zh-CN"/>
              </w:rPr>
            </w:rPrChange>
          </w:rPr>
          <w:delText>“</w:delText>
        </w:r>
      </w:del>
      <w:ins w:id="1642" w:author="卢颖东" w:date="2019-07-03T11:37:00Z">
        <w:del w:id="1643" w:author="谢浩然" w:date="2019-07-10T17:09:43Z">
          <w:r>
            <w:rPr>
              <w:rFonts w:hint="eastAsia" w:ascii="宋体" w:hAnsi="宋体" w:cs="仿宋_GB2312"/>
              <w:b w:val="0"/>
              <w:bCs w:val="0"/>
              <w:sz w:val="32"/>
              <w:szCs w:val="32"/>
              <w:lang w:val="en-US" w:eastAsia="zh-CN"/>
            </w:rPr>
            <w:delText>“</w:delText>
          </w:r>
        </w:del>
      </w:ins>
      <w:del w:id="1644" w:author="谢浩然" w:date="2019-07-10T17:09:43Z">
        <w:r>
          <w:rPr>
            <w:rFonts w:hint="eastAsia" w:ascii="宋体" w:hAnsi="宋体" w:eastAsia="仿宋_GB2312"/>
            <w:bCs/>
            <w:sz w:val="32"/>
            <w:szCs w:val="32"/>
            <w:rPrChange w:id="1645" w:author="卢颖东" w:date="2019-07-02T15:38:00Z">
              <w:rPr>
                <w:rFonts w:hint="eastAsia" w:ascii="仿宋_GB2312" w:hAnsi="宋体" w:eastAsia="仿宋_GB2312"/>
                <w:bCs/>
                <w:sz w:val="32"/>
                <w:szCs w:val="32"/>
              </w:rPr>
            </w:rPrChange>
          </w:rPr>
          <w:delText>工会有</w:delText>
        </w:r>
      </w:del>
      <w:del w:id="1647" w:author="谢浩然" w:date="2019-07-10T17:09:43Z">
        <w:r>
          <w:rPr>
            <w:rFonts w:hint="eastAsia" w:ascii="宋体" w:hAnsi="宋体" w:eastAsia="仿宋_GB2312" w:cs="仿宋_GB2312"/>
            <w:b w:val="0"/>
            <w:bCs w:val="0"/>
            <w:sz w:val="32"/>
            <w:szCs w:val="32"/>
            <w:lang w:val="en-US" w:eastAsia="zh-CN"/>
            <w:rPrChange w:id="1648" w:author="卢颖东" w:date="2019-07-02T15:38:00Z">
              <w:rPr>
                <w:rFonts w:hint="eastAsia" w:ascii="黑体" w:hAnsi="黑体" w:eastAsia="仿宋_GB2312" w:cs="仿宋_GB2312"/>
                <w:b w:val="0"/>
                <w:bCs w:val="0"/>
                <w:sz w:val="32"/>
                <w:szCs w:val="32"/>
                <w:lang w:val="en-US" w:eastAsia="zh-CN"/>
              </w:rPr>
            </w:rPrChange>
          </w:rPr>
          <w:delText>权对企业、事业单位侵犯职工合法权益的问题进行调查，有权查阅、复制与侵犯职工合法权益问题有关的资料，询问相关人员，有关单位及相关人员应当予</w:delText>
        </w:r>
      </w:del>
      <w:del w:id="1650" w:author="谢浩然" w:date="2019-07-10T17:09:43Z">
        <w:r>
          <w:rPr>
            <w:rFonts w:hint="eastAsia" w:ascii="宋体" w:hAnsi="宋体" w:eastAsia="仿宋_GB2312"/>
            <w:bCs/>
            <w:sz w:val="32"/>
            <w:szCs w:val="32"/>
            <w:rPrChange w:id="1651" w:author="卢颖东" w:date="2019-07-02T15:38:00Z">
              <w:rPr>
                <w:rFonts w:hint="eastAsia" w:ascii="仿宋_GB2312" w:hAnsi="宋体" w:eastAsia="仿宋_GB2312"/>
                <w:bCs/>
                <w:sz w:val="32"/>
                <w:szCs w:val="32"/>
              </w:rPr>
            </w:rPrChange>
          </w:rPr>
          <w:delText>以协助。</w:delText>
        </w:r>
      </w:del>
      <w:del w:id="1653" w:author="谢浩然" w:date="2019-07-10T17:09:43Z">
        <w:r>
          <w:rPr>
            <w:rFonts w:hint="eastAsia" w:ascii="宋体" w:hAnsi="宋体" w:eastAsia="仿宋_GB2312"/>
            <w:bCs/>
            <w:sz w:val="32"/>
            <w:szCs w:val="32"/>
            <w:lang w:eastAsia="zh-CN"/>
            <w:rPrChange w:id="1654" w:author="卢颖东" w:date="2019-07-02T15:38:00Z">
              <w:rPr>
                <w:rFonts w:hint="eastAsia" w:ascii="仿宋_GB2312" w:hAnsi="宋体" w:eastAsia="仿宋_GB2312"/>
                <w:bCs/>
                <w:sz w:val="32"/>
                <w:szCs w:val="32"/>
                <w:lang w:eastAsia="zh-CN"/>
              </w:rPr>
            </w:rPrChange>
          </w:rPr>
          <w:delText>”</w:delText>
        </w:r>
      </w:del>
      <w:ins w:id="1656" w:author="卢颖东" w:date="2019-07-03T11:38:00Z">
        <w:del w:id="1657" w:author="谢浩然" w:date="2019-07-10T17:09:43Z">
          <w:r>
            <w:rPr>
              <w:rFonts w:hint="eastAsia" w:ascii="宋体" w:hAnsi="宋体"/>
              <w:bCs/>
              <w:sz w:val="32"/>
              <w:szCs w:val="32"/>
              <w:lang w:eastAsia="zh-CN"/>
            </w:rPr>
            <w:delText>”</w:delText>
          </w:r>
        </w:del>
      </w:ins>
      <w:del w:id="1658" w:author="谢浩然" w:date="2019-07-10T17:09:43Z">
        <w:r>
          <w:rPr>
            <w:rFonts w:hint="default" w:ascii="宋体" w:hAnsi="宋体" w:eastAsia="仿宋_GB2312" w:cs="仿宋_GB2312"/>
            <w:color w:val="auto"/>
            <w:sz w:val="32"/>
            <w:szCs w:val="32"/>
            <w:lang w:val="en-US" w:eastAsia="zh-CN"/>
            <w:rPrChange w:id="1659" w:author="卢颖东" w:date="2019-07-02T15:38:00Z">
              <w:rPr>
                <w:rFonts w:hint="default" w:ascii="仿宋_GB2312" w:hAnsi="仿宋_GB2312" w:eastAsia="仿宋_GB2312" w:cs="仿宋_GB2312"/>
                <w:color w:val="auto"/>
                <w:sz w:val="32"/>
                <w:szCs w:val="32"/>
                <w:lang w:val="en-US" w:eastAsia="zh-CN"/>
              </w:rPr>
            </w:rPrChange>
          </w:rPr>
          <w:delText>（</w:delText>
        </w:r>
      </w:del>
      <w:del w:id="1661" w:author="谢浩然" w:date="2019-07-10T17:09:43Z">
        <w:r>
          <w:rPr>
            <w:rFonts w:hint="eastAsia" w:ascii="宋体" w:hAnsi="宋体" w:eastAsia="仿宋_GB2312" w:cs="Times New Roman"/>
            <w:color w:val="auto"/>
            <w:sz w:val="32"/>
            <w:szCs w:val="32"/>
            <w:lang w:val="en-US" w:eastAsia="zh-CN"/>
            <w:rPrChange w:id="1662" w:author="卢颖东" w:date="2019-07-02T15:38:00Z">
              <w:rPr>
                <w:rFonts w:hint="eastAsia" w:ascii="Times New Roman" w:hAnsi="Times New Roman" w:eastAsia="仿宋_GB2312" w:cs="Times New Roman"/>
                <w:color w:val="auto"/>
                <w:sz w:val="32"/>
                <w:szCs w:val="32"/>
                <w:lang w:val="en-US" w:eastAsia="zh-CN"/>
              </w:rPr>
            </w:rPrChange>
          </w:rPr>
          <w:delText>修订</w:delText>
        </w:r>
      </w:del>
      <w:del w:id="1664" w:author="谢浩然" w:date="2019-07-10T17:09:43Z">
        <w:r>
          <w:rPr>
            <w:rFonts w:hint="default" w:ascii="宋体" w:hAnsi="宋体" w:eastAsia="仿宋_GB2312" w:cs="Times New Roman"/>
            <w:color w:val="auto"/>
            <w:sz w:val="32"/>
            <w:szCs w:val="32"/>
            <w:lang w:val="en-US" w:eastAsia="zh-CN"/>
            <w:rPrChange w:id="1665" w:author="卢颖东" w:date="2019-07-02T15:38:00Z">
              <w:rPr>
                <w:rFonts w:hint="default" w:ascii="Times New Roman" w:hAnsi="Times New Roman" w:eastAsia="仿宋_GB2312" w:cs="Times New Roman"/>
                <w:color w:val="auto"/>
                <w:sz w:val="32"/>
                <w:szCs w:val="32"/>
                <w:lang w:val="en-US" w:eastAsia="zh-CN"/>
              </w:rPr>
            </w:rPrChange>
          </w:rPr>
          <w:delText>草案</w:delText>
        </w:r>
      </w:del>
      <w:del w:id="1667" w:author="谢浩然" w:date="2019-07-10T17:09:43Z">
        <w:r>
          <w:rPr>
            <w:rFonts w:hint="eastAsia" w:ascii="宋体" w:hAnsi="宋体" w:eastAsia="仿宋_GB2312" w:cs="Times New Roman"/>
            <w:color w:val="auto"/>
            <w:sz w:val="32"/>
            <w:szCs w:val="32"/>
            <w:lang w:val="en-US" w:eastAsia="zh-CN"/>
            <w:rPrChange w:id="1668" w:author="卢颖东" w:date="2019-07-02T15:38:00Z">
              <w:rPr>
                <w:rFonts w:hint="eastAsia" w:ascii="Times New Roman" w:hAnsi="Times New Roman" w:eastAsia="仿宋_GB2312" w:cs="Times New Roman"/>
                <w:color w:val="auto"/>
                <w:sz w:val="32"/>
                <w:szCs w:val="32"/>
                <w:lang w:val="en-US" w:eastAsia="zh-CN"/>
              </w:rPr>
            </w:rPrChange>
          </w:rPr>
          <w:delText>修改稿</w:delText>
        </w:r>
      </w:del>
      <w:del w:id="1670" w:author="谢浩然" w:date="2019-07-10T17:09:43Z">
        <w:r>
          <w:rPr>
            <w:rFonts w:hint="default" w:ascii="宋体" w:hAnsi="宋体" w:eastAsia="仿宋_GB2312" w:cs="Times New Roman"/>
            <w:color w:val="auto"/>
            <w:sz w:val="32"/>
            <w:szCs w:val="32"/>
            <w:rPrChange w:id="1671" w:author="卢颖东" w:date="2019-07-02T15:38:00Z">
              <w:rPr>
                <w:rFonts w:hint="default" w:ascii="Times New Roman" w:hAnsi="Times New Roman" w:eastAsia="仿宋_GB2312" w:cs="Times New Roman"/>
                <w:color w:val="auto"/>
                <w:sz w:val="32"/>
                <w:szCs w:val="32"/>
              </w:rPr>
            </w:rPrChange>
          </w:rPr>
          <w:delText>第</w:delText>
        </w:r>
      </w:del>
      <w:del w:id="1673" w:author="谢浩然" w:date="2019-07-10T17:09:43Z">
        <w:r>
          <w:rPr>
            <w:rFonts w:hint="eastAsia" w:ascii="宋体" w:hAnsi="宋体" w:eastAsia="仿宋_GB2312" w:cs="Times New Roman"/>
            <w:bCs/>
            <w:color w:val="auto"/>
            <w:sz w:val="32"/>
            <w:szCs w:val="32"/>
            <w:lang w:eastAsia="zh-CN"/>
            <w:rPrChange w:id="1674" w:author="卢颖东" w:date="2019-07-02T15:38:00Z">
              <w:rPr>
                <w:rFonts w:hint="eastAsia" w:ascii="Times New Roman" w:hAnsi="Times New Roman" w:eastAsia="仿宋_GB2312" w:cs="Times New Roman"/>
                <w:bCs/>
                <w:color w:val="auto"/>
                <w:sz w:val="32"/>
                <w:szCs w:val="32"/>
                <w:lang w:eastAsia="zh-CN"/>
              </w:rPr>
            </w:rPrChange>
          </w:rPr>
          <w:delText>十八</w:delText>
        </w:r>
      </w:del>
      <w:del w:id="1676" w:author="谢浩然" w:date="2019-07-10T17:09:43Z">
        <w:r>
          <w:rPr>
            <w:rFonts w:hint="default" w:ascii="宋体" w:hAnsi="宋体" w:eastAsia="仿宋_GB2312" w:cs="Times New Roman"/>
            <w:color w:val="auto"/>
            <w:sz w:val="32"/>
            <w:szCs w:val="32"/>
            <w:rPrChange w:id="1677" w:author="卢颖东" w:date="2019-07-02T15:38:00Z">
              <w:rPr>
                <w:rFonts w:hint="default" w:ascii="Times New Roman" w:hAnsi="Times New Roman" w:eastAsia="仿宋_GB2312" w:cs="Times New Roman"/>
                <w:color w:val="auto"/>
                <w:sz w:val="32"/>
                <w:szCs w:val="32"/>
              </w:rPr>
            </w:rPrChange>
          </w:rPr>
          <w:delText>条</w:delText>
        </w:r>
      </w:del>
      <w:del w:id="1679" w:author="谢浩然" w:date="2019-07-10T17:09:43Z">
        <w:r>
          <w:rPr>
            <w:rFonts w:hint="default" w:ascii="宋体" w:hAnsi="宋体" w:eastAsia="仿宋_GB2312" w:cs="仿宋_GB2312"/>
            <w:color w:val="auto"/>
            <w:sz w:val="32"/>
            <w:szCs w:val="32"/>
            <w:lang w:val="en-US" w:eastAsia="zh-CN"/>
            <w:rPrChange w:id="1680" w:author="卢颖东" w:date="2019-07-02T15:38:00Z">
              <w:rPr>
                <w:rFonts w:hint="default" w:ascii="仿宋_GB2312" w:hAnsi="仿宋_GB2312" w:eastAsia="仿宋_GB2312" w:cs="仿宋_GB2312"/>
                <w:color w:val="auto"/>
                <w:sz w:val="32"/>
                <w:szCs w:val="32"/>
                <w:lang w:val="en-US" w:eastAsia="zh-CN"/>
              </w:rPr>
            </w:rPrChange>
          </w:rPr>
          <w:delText>）</w:delText>
        </w:r>
      </w:del>
    </w:p>
    <w:p>
      <w:pPr>
        <w:pStyle w:val="21"/>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683" w:author="谢浩然" w:date="2019-07-10T17:09:43Z"/>
          <w:rFonts w:hint="default" w:ascii="宋体" w:hAnsi="宋体" w:eastAsia="仿宋_GB2312" w:cs="Times New Roman"/>
          <w:color w:val="auto"/>
          <w:sz w:val="32"/>
          <w:szCs w:val="32"/>
          <w:lang w:eastAsia="zh-CN"/>
          <w:rPrChange w:id="1684" w:author="卢颖东" w:date="2019-07-02T15:38:00Z">
            <w:rPr>
              <w:del w:id="1685" w:author="谢浩然" w:date="2019-07-10T17:09:43Z"/>
              <w:rFonts w:hint="default" w:ascii="Times New Roman" w:hAnsi="Times New Roman" w:eastAsia="仿宋_GB2312" w:cs="Times New Roman"/>
              <w:color w:val="auto"/>
              <w:sz w:val="32"/>
              <w:szCs w:val="32"/>
              <w:lang w:eastAsia="zh-CN"/>
            </w:rPr>
          </w:rPrChange>
        </w:rPr>
        <w:pPrChange w:id="1682" w:author="谢浩然" w:date="2019-07-10T17:09:45Z">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1686" w:author="谢浩然" w:date="2019-07-10T17:09:43Z">
        <w:r>
          <w:rPr>
            <w:rFonts w:hint="eastAsia" w:ascii="宋体" w:hAnsi="宋体" w:eastAsia="仿宋_GB2312" w:cs="仿宋_GB2312"/>
            <w:b w:val="0"/>
            <w:bCs w:val="0"/>
            <w:sz w:val="32"/>
            <w:szCs w:val="32"/>
            <w:lang w:val="en-US" w:eastAsia="zh-CN"/>
            <w:rPrChange w:id="1687" w:author="卢颖东" w:date="2019-07-02T15:38:00Z">
              <w:rPr>
                <w:rFonts w:hint="eastAsia" w:ascii="黑体" w:hAnsi="黑体" w:eastAsia="仿宋_GB2312" w:cs="仿宋_GB2312"/>
                <w:b w:val="0"/>
                <w:bCs w:val="0"/>
                <w:sz w:val="32"/>
                <w:szCs w:val="32"/>
                <w:lang w:val="en-US" w:eastAsia="zh-CN"/>
              </w:rPr>
            </w:rPrChange>
          </w:rPr>
          <w:delText>六、</w:delText>
        </w:r>
      </w:del>
      <w:del w:id="1689" w:author="谢浩然" w:date="2019-07-10T17:09:43Z">
        <w:r>
          <w:rPr>
            <w:rFonts w:hint="eastAsia" w:ascii="宋体" w:hAnsi="宋体" w:eastAsia="仿宋_GB2312" w:cs="仿宋_GB2312"/>
            <w:color w:val="auto"/>
            <w:sz w:val="32"/>
            <w:szCs w:val="32"/>
            <w:lang w:val="en-US" w:eastAsia="zh-CN"/>
            <w:rPrChange w:id="1690" w:author="卢颖东" w:date="2019-07-02T15:38:00Z">
              <w:rPr>
                <w:rFonts w:hint="eastAsia" w:ascii="仿宋_GB2312" w:hAnsi="仿宋_GB2312" w:eastAsia="仿宋_GB2312" w:cs="仿宋_GB2312"/>
                <w:color w:val="auto"/>
                <w:sz w:val="32"/>
                <w:szCs w:val="32"/>
                <w:lang w:val="en-US" w:eastAsia="zh-CN"/>
              </w:rPr>
            </w:rPrChange>
          </w:rPr>
          <w:delText>有意见认为，修订草案</w:delText>
        </w:r>
      </w:del>
      <w:del w:id="1692" w:author="谢浩然" w:date="2019-07-10T17:09:43Z">
        <w:r>
          <w:rPr>
            <w:rFonts w:hint="eastAsia" w:ascii="宋体" w:hAnsi="宋体" w:eastAsia="仿宋_GB2312"/>
            <w:bCs/>
            <w:iCs/>
            <w:sz w:val="32"/>
            <w:szCs w:val="32"/>
            <w:rPrChange w:id="1693" w:author="卢颖东" w:date="2019-07-02T15:38:00Z">
              <w:rPr>
                <w:rFonts w:hint="eastAsia" w:ascii="仿宋_GB2312" w:hAnsi="宋体" w:eastAsia="仿宋_GB2312"/>
                <w:bCs/>
                <w:iCs/>
                <w:sz w:val="32"/>
                <w:szCs w:val="32"/>
              </w:rPr>
            </w:rPrChange>
          </w:rPr>
          <w:delText>第二十</w:delText>
        </w:r>
      </w:del>
      <w:del w:id="1695" w:author="谢浩然" w:date="2019-07-10T17:09:43Z">
        <w:r>
          <w:rPr>
            <w:rFonts w:hint="eastAsia" w:ascii="宋体" w:hAnsi="宋体" w:eastAsia="仿宋_GB2312" w:cs="黑体"/>
            <w:color w:val="000000"/>
            <w:sz w:val="32"/>
            <w:szCs w:val="32"/>
            <w:lang w:eastAsia="zh-CN"/>
            <w:rPrChange w:id="1696" w:author="卢颖东" w:date="2019-07-02T15:38:00Z">
              <w:rPr>
                <w:rFonts w:hint="eastAsia" w:ascii="黑体" w:hAnsi="黑体" w:eastAsia="仿宋_GB2312" w:cs="黑体"/>
                <w:color w:val="000000"/>
                <w:sz w:val="32"/>
                <w:szCs w:val="32"/>
                <w:lang w:eastAsia="zh-CN"/>
              </w:rPr>
            </w:rPrChange>
          </w:rPr>
          <w:delText>八</w:delText>
        </w:r>
      </w:del>
      <w:del w:id="1698" w:author="谢浩然" w:date="2019-07-10T17:09:43Z">
        <w:r>
          <w:rPr>
            <w:rFonts w:hint="eastAsia" w:ascii="宋体" w:hAnsi="宋体" w:eastAsia="仿宋_GB2312"/>
            <w:bCs/>
            <w:iCs/>
            <w:sz w:val="32"/>
            <w:szCs w:val="32"/>
            <w:rPrChange w:id="1699" w:author="卢颖东" w:date="2019-07-02T15:38:00Z">
              <w:rPr>
                <w:rFonts w:hint="eastAsia" w:ascii="仿宋_GB2312" w:hAnsi="宋体" w:eastAsia="仿宋_GB2312"/>
                <w:bCs/>
                <w:iCs/>
                <w:sz w:val="32"/>
                <w:szCs w:val="32"/>
              </w:rPr>
            </w:rPrChange>
          </w:rPr>
          <w:delText>条</w:delText>
        </w:r>
      </w:del>
      <w:del w:id="1701" w:author="谢浩然" w:date="2019-07-10T17:09:43Z">
        <w:r>
          <w:rPr>
            <w:rFonts w:hint="eastAsia" w:ascii="宋体" w:hAnsi="宋体" w:eastAsia="仿宋_GB2312"/>
            <w:bCs/>
            <w:iCs/>
            <w:sz w:val="32"/>
            <w:szCs w:val="32"/>
            <w:lang w:eastAsia="zh-CN"/>
            <w:rPrChange w:id="1702" w:author="卢颖东" w:date="2019-07-02T15:38:00Z">
              <w:rPr>
                <w:rFonts w:hint="eastAsia" w:ascii="仿宋_GB2312" w:hAnsi="宋体" w:eastAsia="仿宋_GB2312"/>
                <w:bCs/>
                <w:iCs/>
                <w:sz w:val="32"/>
                <w:szCs w:val="32"/>
                <w:lang w:eastAsia="zh-CN"/>
              </w:rPr>
            </w:rPrChange>
          </w:rPr>
          <w:delText>关于</w:delText>
        </w:r>
      </w:del>
      <w:del w:id="1704" w:author="谢浩然" w:date="2019-07-10T17:09:43Z">
        <w:r>
          <w:rPr>
            <w:rFonts w:hint="eastAsia" w:ascii="宋体" w:hAnsi="宋体" w:eastAsia="仿宋_GB2312"/>
            <w:bCs/>
            <w:sz w:val="32"/>
            <w:szCs w:val="32"/>
            <w:rPrChange w:id="1705" w:author="卢颖东" w:date="2019-07-02T15:38:00Z">
              <w:rPr>
                <w:rFonts w:hint="eastAsia" w:ascii="仿宋_GB2312" w:hAnsi="宋体" w:eastAsia="仿宋_GB2312"/>
                <w:bCs/>
                <w:sz w:val="32"/>
                <w:szCs w:val="32"/>
              </w:rPr>
            </w:rPrChange>
          </w:rPr>
          <w:delText>劳动部门</w:delText>
        </w:r>
      </w:del>
      <w:del w:id="1707" w:author="谢浩然" w:date="2019-07-10T17:09:43Z">
        <w:r>
          <w:rPr>
            <w:rFonts w:hint="eastAsia" w:ascii="宋体" w:hAnsi="宋体" w:eastAsia="仿宋_GB2312"/>
            <w:bCs/>
            <w:sz w:val="32"/>
            <w:szCs w:val="32"/>
            <w:lang w:eastAsia="zh-CN"/>
            <w:rPrChange w:id="1708" w:author="卢颖东" w:date="2019-07-02T15:38:00Z">
              <w:rPr>
                <w:rFonts w:hint="eastAsia" w:ascii="仿宋_GB2312" w:hAnsi="宋体" w:eastAsia="仿宋_GB2312"/>
                <w:bCs/>
                <w:sz w:val="32"/>
                <w:szCs w:val="32"/>
                <w:lang w:eastAsia="zh-CN"/>
              </w:rPr>
            </w:rPrChange>
          </w:rPr>
          <w:delText>处理有关案件时间的规定</w:delText>
        </w:r>
      </w:del>
      <w:del w:id="1710" w:author="谢浩然" w:date="2019-07-10T17:09:43Z">
        <w:r>
          <w:rPr>
            <w:rFonts w:hint="eastAsia" w:ascii="宋体" w:hAnsi="宋体" w:eastAsia="仿宋_GB2312" w:cs="仿宋_GB2312"/>
            <w:color w:val="auto"/>
            <w:sz w:val="32"/>
            <w:szCs w:val="32"/>
            <w:lang w:val="en-US" w:eastAsia="zh-CN"/>
            <w:rPrChange w:id="1711" w:author="卢颖东" w:date="2019-07-02T15:38:00Z">
              <w:rPr>
                <w:rFonts w:hint="eastAsia" w:ascii="仿宋_GB2312" w:hAnsi="仿宋_GB2312" w:eastAsia="仿宋_GB2312" w:cs="仿宋_GB2312"/>
                <w:color w:val="auto"/>
                <w:sz w:val="32"/>
                <w:szCs w:val="32"/>
                <w:lang w:val="en-US" w:eastAsia="zh-CN"/>
              </w:rPr>
            </w:rPrChange>
          </w:rPr>
          <w:delText>与《广东省劳动保障监察条例》第四十五条的规定不一致，建议做好法规之间的衔接。</w:delText>
        </w:r>
      </w:del>
      <w:del w:id="1713" w:author="谢浩然" w:date="2019-07-10T17:09:43Z">
        <w:r>
          <w:rPr>
            <w:rFonts w:hint="default" w:ascii="宋体" w:hAnsi="宋体" w:eastAsia="仿宋_GB2312" w:cs="Times New Roman"/>
            <w:color w:val="auto"/>
            <w:sz w:val="32"/>
            <w:szCs w:val="32"/>
            <w:lang w:val="en-US" w:eastAsia="zh-CN"/>
            <w:rPrChange w:id="1714" w:author="卢颖东" w:date="2019-07-02T15:38:00Z">
              <w:rPr>
                <w:rFonts w:hint="default" w:ascii="Times New Roman" w:hAnsi="Times New Roman" w:eastAsia="仿宋_GB2312" w:cs="Times New Roman"/>
                <w:color w:val="auto"/>
                <w:sz w:val="32"/>
                <w:szCs w:val="32"/>
                <w:lang w:val="en-US" w:eastAsia="zh-CN"/>
              </w:rPr>
            </w:rPrChange>
          </w:rPr>
          <w:delText>法制委员会同意</w:delText>
        </w:r>
      </w:del>
      <w:del w:id="1716" w:author="谢浩然" w:date="2019-07-10T17:09:43Z">
        <w:r>
          <w:rPr>
            <w:rFonts w:hint="eastAsia" w:ascii="宋体" w:hAnsi="宋体" w:eastAsia="仿宋_GB2312" w:cs="Times New Roman"/>
            <w:color w:val="auto"/>
            <w:sz w:val="32"/>
            <w:szCs w:val="32"/>
            <w:lang w:val="en-US" w:eastAsia="zh-CN"/>
            <w:rPrChange w:id="1717" w:author="卢颖东" w:date="2019-07-02T15:38:00Z">
              <w:rPr>
                <w:rFonts w:hint="eastAsia" w:ascii="Times New Roman" w:hAnsi="Times New Roman" w:eastAsia="仿宋_GB2312" w:cs="Times New Roman"/>
                <w:color w:val="auto"/>
                <w:sz w:val="32"/>
                <w:szCs w:val="32"/>
                <w:lang w:val="en-US" w:eastAsia="zh-CN"/>
              </w:rPr>
            </w:rPrChange>
          </w:rPr>
          <w:delText>这一</w:delText>
        </w:r>
      </w:del>
      <w:del w:id="1719" w:author="谢浩然" w:date="2019-07-10T17:09:43Z">
        <w:r>
          <w:rPr>
            <w:rFonts w:hint="default" w:ascii="宋体" w:hAnsi="宋体" w:eastAsia="仿宋_GB2312" w:cs="Times New Roman"/>
            <w:color w:val="auto"/>
            <w:sz w:val="32"/>
            <w:szCs w:val="32"/>
            <w:lang w:val="en-US" w:eastAsia="zh-CN"/>
            <w:rPrChange w:id="1720" w:author="卢颖东" w:date="2019-07-02T15:38:00Z">
              <w:rPr>
                <w:rFonts w:hint="default" w:ascii="Times New Roman" w:hAnsi="Times New Roman" w:eastAsia="仿宋_GB2312" w:cs="Times New Roman"/>
                <w:color w:val="auto"/>
                <w:sz w:val="32"/>
                <w:szCs w:val="32"/>
                <w:lang w:val="en-US" w:eastAsia="zh-CN"/>
              </w:rPr>
            </w:rPrChange>
          </w:rPr>
          <w:delText>意见，对</w:delText>
        </w:r>
      </w:del>
      <w:del w:id="1722" w:author="谢浩然" w:date="2019-07-10T17:09:43Z">
        <w:r>
          <w:rPr>
            <w:rFonts w:hint="eastAsia" w:ascii="宋体" w:hAnsi="宋体" w:eastAsia="仿宋_GB2312" w:cs="Times New Roman"/>
            <w:color w:val="auto"/>
            <w:sz w:val="32"/>
            <w:szCs w:val="32"/>
            <w:lang w:val="en-US" w:eastAsia="zh-CN"/>
            <w:rPrChange w:id="1723" w:author="卢颖东" w:date="2019-07-02T15:38:00Z">
              <w:rPr>
                <w:rFonts w:hint="eastAsia" w:ascii="Times New Roman" w:hAnsi="Times New Roman" w:eastAsia="仿宋_GB2312" w:cs="Times New Roman"/>
                <w:color w:val="auto"/>
                <w:sz w:val="32"/>
                <w:szCs w:val="32"/>
                <w:lang w:val="en-US" w:eastAsia="zh-CN"/>
              </w:rPr>
            </w:rPrChange>
          </w:rPr>
          <w:delText>修订</w:delText>
        </w:r>
      </w:del>
      <w:del w:id="1725" w:author="谢浩然" w:date="2019-07-10T17:09:43Z">
        <w:r>
          <w:rPr>
            <w:rFonts w:hint="default" w:ascii="宋体" w:hAnsi="宋体" w:eastAsia="仿宋_GB2312" w:cs="Times New Roman"/>
            <w:color w:val="auto"/>
            <w:sz w:val="32"/>
            <w:szCs w:val="32"/>
            <w:lang w:val="en-US" w:eastAsia="zh-CN"/>
            <w:rPrChange w:id="1726" w:author="卢颖东" w:date="2019-07-02T15:38:00Z">
              <w:rPr>
                <w:rFonts w:hint="default" w:ascii="Times New Roman" w:hAnsi="Times New Roman" w:eastAsia="仿宋_GB2312" w:cs="Times New Roman"/>
                <w:color w:val="auto"/>
                <w:sz w:val="32"/>
                <w:szCs w:val="32"/>
                <w:lang w:val="en-US" w:eastAsia="zh-CN"/>
              </w:rPr>
            </w:rPrChange>
          </w:rPr>
          <w:delText>草案</w:delText>
        </w:r>
      </w:del>
      <w:del w:id="1728" w:author="谢浩然" w:date="2019-07-10T17:09:43Z">
        <w:r>
          <w:rPr>
            <w:rFonts w:hint="default" w:ascii="宋体" w:hAnsi="宋体" w:eastAsia="仿宋_GB2312" w:cs="Times New Roman"/>
            <w:color w:val="auto"/>
            <w:sz w:val="32"/>
            <w:szCs w:val="32"/>
            <w:rPrChange w:id="1729" w:author="卢颖东" w:date="2019-07-02T15:38:00Z">
              <w:rPr>
                <w:rFonts w:hint="default" w:ascii="Times New Roman" w:hAnsi="Times New Roman" w:eastAsia="仿宋_GB2312" w:cs="Times New Roman"/>
                <w:color w:val="auto"/>
                <w:sz w:val="32"/>
                <w:szCs w:val="32"/>
              </w:rPr>
            </w:rPrChange>
          </w:rPr>
          <w:delText>第</w:delText>
        </w:r>
      </w:del>
      <w:del w:id="1731" w:author="谢浩然" w:date="2019-07-10T17:09:43Z">
        <w:r>
          <w:rPr>
            <w:rFonts w:hint="eastAsia" w:ascii="宋体" w:hAnsi="宋体" w:eastAsia="仿宋_GB2312" w:cs="Times New Roman"/>
            <w:bCs/>
            <w:color w:val="auto"/>
            <w:sz w:val="32"/>
            <w:szCs w:val="32"/>
            <w:lang w:eastAsia="zh-CN"/>
            <w:rPrChange w:id="1732" w:author="卢颖东" w:date="2019-07-02T15:38:00Z">
              <w:rPr>
                <w:rFonts w:hint="eastAsia" w:ascii="Times New Roman" w:hAnsi="Times New Roman" w:eastAsia="仿宋_GB2312" w:cs="Times New Roman"/>
                <w:bCs/>
                <w:color w:val="auto"/>
                <w:sz w:val="32"/>
                <w:szCs w:val="32"/>
                <w:lang w:eastAsia="zh-CN"/>
              </w:rPr>
            </w:rPrChange>
          </w:rPr>
          <w:delText>二十八</w:delText>
        </w:r>
      </w:del>
      <w:del w:id="1734" w:author="谢浩然" w:date="2019-07-10T17:09:43Z">
        <w:r>
          <w:rPr>
            <w:rFonts w:hint="default" w:ascii="宋体" w:hAnsi="宋体" w:eastAsia="仿宋_GB2312" w:cs="Times New Roman"/>
            <w:color w:val="auto"/>
            <w:sz w:val="32"/>
            <w:szCs w:val="32"/>
            <w:rPrChange w:id="1735" w:author="卢颖东" w:date="2019-07-02T15:38:00Z">
              <w:rPr>
                <w:rFonts w:hint="default" w:ascii="Times New Roman" w:hAnsi="Times New Roman" w:eastAsia="仿宋_GB2312" w:cs="Times New Roman"/>
                <w:color w:val="auto"/>
                <w:sz w:val="32"/>
                <w:szCs w:val="32"/>
              </w:rPr>
            </w:rPrChange>
          </w:rPr>
          <w:delText>条</w:delText>
        </w:r>
      </w:del>
      <w:del w:id="1737" w:author="谢浩然" w:date="2019-07-10T17:09:43Z">
        <w:r>
          <w:rPr>
            <w:rFonts w:hint="default" w:ascii="宋体" w:hAnsi="宋体" w:eastAsia="仿宋_GB2312" w:cs="Times New Roman"/>
            <w:color w:val="auto"/>
            <w:sz w:val="32"/>
            <w:szCs w:val="32"/>
            <w:lang w:val="en-US" w:eastAsia="zh-CN"/>
            <w:rPrChange w:id="1738" w:author="卢颖东" w:date="2019-07-02T15:38:00Z">
              <w:rPr>
                <w:rFonts w:hint="default" w:ascii="Times New Roman" w:hAnsi="Times New Roman" w:eastAsia="仿宋_GB2312" w:cs="Times New Roman"/>
                <w:color w:val="auto"/>
                <w:sz w:val="32"/>
                <w:szCs w:val="32"/>
                <w:lang w:val="en-US" w:eastAsia="zh-CN"/>
              </w:rPr>
            </w:rPrChange>
          </w:rPr>
          <w:delText>作了相应修改。</w:delText>
        </w:r>
      </w:del>
      <w:del w:id="1740" w:author="谢浩然" w:date="2019-07-10T17:09:43Z">
        <w:r>
          <w:rPr>
            <w:rFonts w:hint="default" w:ascii="宋体" w:hAnsi="宋体" w:eastAsia="仿宋_GB2312" w:cs="Times New Roman"/>
            <w:color w:val="auto"/>
            <w:sz w:val="32"/>
            <w:szCs w:val="32"/>
            <w:lang w:eastAsia="zh-CN"/>
            <w:rPrChange w:id="1741" w:author="卢颖东" w:date="2019-07-02T15:38:00Z">
              <w:rPr>
                <w:rFonts w:hint="default" w:ascii="Times New Roman" w:hAnsi="Times New Roman" w:eastAsia="仿宋_GB2312" w:cs="Times New Roman"/>
                <w:color w:val="auto"/>
                <w:sz w:val="32"/>
                <w:szCs w:val="32"/>
                <w:lang w:eastAsia="zh-CN"/>
              </w:rPr>
            </w:rPrChange>
          </w:rPr>
          <w:delText>具体表述为：</w:delText>
        </w:r>
      </w:del>
    </w:p>
    <w:p>
      <w:pPr>
        <w:pStyle w:val="21"/>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552" w:firstLineChars="200"/>
        <w:textAlignment w:val="auto"/>
        <w:outlineLvl w:val="9"/>
        <w:rPr>
          <w:del w:id="1744" w:author="谢浩然" w:date="2019-07-10T17:09:43Z"/>
          <w:rFonts w:hint="default" w:ascii="宋体" w:hAnsi="宋体" w:eastAsia="仿宋_GB2312" w:cs="仿宋_GB2312"/>
          <w:color w:val="auto"/>
          <w:sz w:val="32"/>
          <w:szCs w:val="32"/>
          <w:lang w:val="en-US" w:eastAsia="zh-CN"/>
          <w:rPrChange w:id="1745" w:author="卢颖东" w:date="2019-07-02T15:38:00Z">
            <w:rPr>
              <w:del w:id="1746" w:author="谢浩然" w:date="2019-07-10T17:09:43Z"/>
              <w:rFonts w:hint="default" w:ascii="仿宋_GB2312" w:hAnsi="仿宋_GB2312" w:eastAsia="仿宋_GB2312" w:cs="仿宋_GB2312"/>
              <w:color w:val="auto"/>
              <w:sz w:val="32"/>
              <w:szCs w:val="32"/>
              <w:lang w:val="en-US" w:eastAsia="zh-CN"/>
            </w:rPr>
          </w:rPrChange>
        </w:rPr>
        <w:pPrChange w:id="1743" w:author="谢浩然" w:date="2019-07-10T17:09:45Z">
          <w:pPr>
            <w:keepNext w:val="0"/>
            <w:keepLines w:val="0"/>
            <w:pageBreakBefore w:val="0"/>
            <w:kinsoku/>
            <w:wordWrap/>
            <w:overflowPunct/>
            <w:topLinePunct w:val="0"/>
            <w:autoSpaceDE/>
            <w:autoSpaceDN/>
            <w:bidi w:val="0"/>
            <w:adjustRightInd/>
            <w:snapToGrid/>
            <w:spacing w:line="240" w:lineRule="auto"/>
            <w:ind w:left="0" w:leftChars="0" w:right="0" w:rightChars="0" w:firstLine="552" w:firstLineChars="200"/>
            <w:textAlignment w:val="auto"/>
            <w:outlineLvl w:val="9"/>
          </w:pPr>
        </w:pPrChange>
      </w:pPr>
      <w:del w:id="1747" w:author="谢浩然" w:date="2019-07-10T17:09:43Z">
        <w:r>
          <w:rPr>
            <w:rFonts w:hint="eastAsia" w:ascii="宋体" w:hAnsi="宋体" w:eastAsia="楷体_GB2312" w:cs="楷体_GB2312"/>
            <w:sz w:val="28"/>
            <w:szCs w:val="22"/>
            <w:lang w:val="en-US" w:eastAsia="zh-CN"/>
            <w:rPrChange w:id="1748" w:author="卢颖东" w:date="2019-07-02T15:38:00Z">
              <w:rPr>
                <w:rFonts w:hint="eastAsia" w:ascii="楷体_GB2312" w:hAnsi="楷体_GB2312" w:eastAsia="楷体_GB2312" w:cs="楷体_GB2312"/>
                <w:sz w:val="28"/>
                <w:szCs w:val="22"/>
                <w:lang w:val="en-US" w:eastAsia="zh-CN"/>
              </w:rPr>
            </w:rPrChange>
          </w:rPr>
          <w:delText>“</w:delText>
        </w:r>
      </w:del>
      <w:ins w:id="1750" w:author="卢颖东" w:date="2019-07-03T11:37:00Z">
        <w:del w:id="1751" w:author="谢浩然" w:date="2019-07-10T17:09:43Z">
          <w:r>
            <w:rPr>
              <w:rFonts w:hint="eastAsia" w:ascii="宋体" w:hAnsi="宋体" w:eastAsia="楷体_GB2312" w:cs="楷体_GB2312"/>
              <w:sz w:val="28"/>
              <w:szCs w:val="22"/>
              <w:lang w:val="en-US" w:eastAsia="zh-CN"/>
            </w:rPr>
            <w:delText>“</w:delText>
          </w:r>
        </w:del>
      </w:ins>
      <w:del w:id="1752" w:author="谢浩然" w:date="2019-07-10T17:09:43Z">
        <w:r>
          <w:rPr>
            <w:rFonts w:hint="eastAsia" w:ascii="宋体" w:hAnsi="宋体" w:eastAsia="仿宋_GB2312" w:cs="仿宋_GB2312"/>
            <w:sz w:val="32"/>
            <w:szCs w:val="32"/>
            <w:rPrChange w:id="1753" w:author="卢颖东" w:date="2019-07-02T15:38:00Z">
              <w:rPr>
                <w:rFonts w:hint="eastAsia" w:ascii="仿宋_GB2312" w:eastAsia="仿宋_GB2312" w:cs="仿宋_GB2312"/>
                <w:sz w:val="32"/>
                <w:szCs w:val="32"/>
              </w:rPr>
            </w:rPrChange>
          </w:rPr>
          <w:delText>单位</w:delText>
        </w:r>
      </w:del>
      <w:del w:id="1755" w:author="谢浩然" w:date="2019-07-10T17:09:43Z">
        <w:r>
          <w:rPr>
            <w:rFonts w:hint="eastAsia" w:ascii="宋体" w:hAnsi="宋体" w:eastAsia="仿宋_GB2312" w:cs="仿宋_GB2312"/>
            <w:color w:val="auto"/>
            <w:sz w:val="32"/>
            <w:szCs w:val="32"/>
            <w:lang w:val="en-US" w:eastAsia="zh-CN"/>
            <w:rPrChange w:id="1756" w:author="卢颖东" w:date="2019-07-02T15:38:00Z">
              <w:rPr>
                <w:rFonts w:hint="eastAsia" w:ascii="仿宋_GB2312" w:hAnsi="仿宋_GB2312" w:eastAsia="仿宋_GB2312" w:cs="仿宋_GB2312"/>
                <w:color w:val="auto"/>
                <w:sz w:val="32"/>
                <w:szCs w:val="32"/>
                <w:lang w:val="en-US" w:eastAsia="zh-CN"/>
              </w:rPr>
            </w:rPrChange>
          </w:rPr>
          <w:delText>违反本办法第四条、第十五条、第十七条、第二十四条规定，单位工会或者上级工会向劳动保障行政部门报告的，劳动保障行政部门应当自立案之日起四十五个工作日内依法作出处理；对情况复杂的，经劳动保障行政部门负责人批准，可以延长三十个工作日。</w:delText>
        </w:r>
      </w:del>
      <w:del w:id="1758" w:author="谢浩然" w:date="2019-07-10T17:09:43Z">
        <w:r>
          <w:rPr>
            <w:rFonts w:hint="eastAsia" w:ascii="宋体" w:hAnsi="宋体" w:eastAsia="仿宋_GB2312" w:cs="仿宋_GB2312"/>
            <w:color w:val="auto"/>
            <w:sz w:val="32"/>
            <w:szCs w:val="32"/>
            <w:lang w:val="en-US" w:eastAsia="zh-CN"/>
            <w:rPrChange w:id="1759" w:author="卢颖东" w:date="2019-07-02T15:38:00Z">
              <w:rPr>
                <w:rFonts w:hint="eastAsia" w:ascii="仿宋_GB2312" w:hAnsi="仿宋_GB2312" w:eastAsia="仿宋_GB2312" w:cs="仿宋_GB2312"/>
                <w:color w:val="auto"/>
                <w:sz w:val="32"/>
                <w:szCs w:val="32"/>
                <w:lang w:val="en-US" w:eastAsia="zh-CN"/>
              </w:rPr>
            </w:rPrChange>
          </w:rPr>
          <w:delText>”</w:delText>
        </w:r>
      </w:del>
      <w:ins w:id="1761" w:author="卢颖东" w:date="2019-07-03T11:38:00Z">
        <w:del w:id="1762" w:author="谢浩然" w:date="2019-07-10T17:09:43Z">
          <w:r>
            <w:rPr>
              <w:rFonts w:hint="eastAsia" w:ascii="宋体" w:hAnsi="宋体" w:cs="仿宋_GB2312"/>
              <w:color w:val="auto"/>
              <w:sz w:val="32"/>
              <w:szCs w:val="32"/>
              <w:lang w:val="en-US" w:eastAsia="zh-CN"/>
            </w:rPr>
            <w:delText>”</w:delText>
          </w:r>
        </w:del>
      </w:ins>
      <w:del w:id="1763" w:author="谢浩然" w:date="2019-07-10T17:09:43Z">
        <w:r>
          <w:rPr>
            <w:rFonts w:hint="default" w:ascii="宋体" w:hAnsi="宋体" w:eastAsia="仿宋_GB2312" w:cs="仿宋_GB2312"/>
            <w:color w:val="auto"/>
            <w:sz w:val="32"/>
            <w:szCs w:val="32"/>
            <w:lang w:val="en-US" w:eastAsia="zh-CN"/>
            <w:rPrChange w:id="1764" w:author="卢颖东" w:date="2019-07-02T15:38:00Z">
              <w:rPr>
                <w:rFonts w:hint="default" w:ascii="仿宋_GB2312" w:hAnsi="仿宋_GB2312" w:eastAsia="仿宋_GB2312" w:cs="仿宋_GB2312"/>
                <w:color w:val="auto"/>
                <w:sz w:val="32"/>
                <w:szCs w:val="32"/>
                <w:lang w:val="en-US" w:eastAsia="zh-CN"/>
              </w:rPr>
            </w:rPrChange>
          </w:rPr>
          <w:delText>（</w:delText>
        </w:r>
      </w:del>
      <w:del w:id="1766" w:author="谢浩然" w:date="2019-07-10T17:09:43Z">
        <w:r>
          <w:rPr>
            <w:rFonts w:hint="eastAsia" w:ascii="宋体" w:hAnsi="宋体" w:eastAsia="仿宋_GB2312" w:cs="Times New Roman"/>
            <w:color w:val="auto"/>
            <w:sz w:val="32"/>
            <w:szCs w:val="32"/>
            <w:lang w:val="en-US" w:eastAsia="zh-CN"/>
            <w:rPrChange w:id="1767" w:author="卢颖东" w:date="2019-07-02T15:38:00Z">
              <w:rPr>
                <w:rFonts w:hint="eastAsia" w:ascii="Times New Roman" w:hAnsi="Times New Roman" w:eastAsia="仿宋_GB2312" w:cs="Times New Roman"/>
                <w:color w:val="auto"/>
                <w:sz w:val="32"/>
                <w:szCs w:val="32"/>
                <w:lang w:val="en-US" w:eastAsia="zh-CN"/>
              </w:rPr>
            </w:rPrChange>
          </w:rPr>
          <w:delText>修订</w:delText>
        </w:r>
      </w:del>
      <w:del w:id="1769" w:author="谢浩然" w:date="2019-07-10T17:09:43Z">
        <w:r>
          <w:rPr>
            <w:rFonts w:hint="default" w:ascii="宋体" w:hAnsi="宋体" w:eastAsia="仿宋_GB2312" w:cs="Times New Roman"/>
            <w:color w:val="auto"/>
            <w:sz w:val="32"/>
            <w:szCs w:val="32"/>
            <w:lang w:val="en-US" w:eastAsia="zh-CN"/>
            <w:rPrChange w:id="1770" w:author="卢颖东" w:date="2019-07-02T15:38:00Z">
              <w:rPr>
                <w:rFonts w:hint="default" w:ascii="Times New Roman" w:hAnsi="Times New Roman" w:eastAsia="仿宋_GB2312" w:cs="Times New Roman"/>
                <w:color w:val="auto"/>
                <w:sz w:val="32"/>
                <w:szCs w:val="32"/>
                <w:lang w:val="en-US" w:eastAsia="zh-CN"/>
              </w:rPr>
            </w:rPrChange>
          </w:rPr>
          <w:delText>草案</w:delText>
        </w:r>
      </w:del>
      <w:del w:id="1772" w:author="谢浩然" w:date="2019-07-10T17:09:43Z">
        <w:r>
          <w:rPr>
            <w:rFonts w:hint="eastAsia" w:ascii="宋体" w:hAnsi="宋体" w:eastAsia="仿宋_GB2312" w:cs="Times New Roman"/>
            <w:color w:val="auto"/>
            <w:sz w:val="32"/>
            <w:szCs w:val="32"/>
            <w:lang w:val="en-US" w:eastAsia="zh-CN"/>
            <w:rPrChange w:id="1773" w:author="卢颖东" w:date="2019-07-02T15:38:00Z">
              <w:rPr>
                <w:rFonts w:hint="eastAsia" w:ascii="Times New Roman" w:hAnsi="Times New Roman" w:eastAsia="仿宋_GB2312" w:cs="Times New Roman"/>
                <w:color w:val="auto"/>
                <w:sz w:val="32"/>
                <w:szCs w:val="32"/>
                <w:lang w:val="en-US" w:eastAsia="zh-CN"/>
              </w:rPr>
            </w:rPrChange>
          </w:rPr>
          <w:delText>修改稿</w:delText>
        </w:r>
      </w:del>
      <w:del w:id="1775" w:author="谢浩然" w:date="2019-07-10T17:09:43Z">
        <w:r>
          <w:rPr>
            <w:rFonts w:hint="default" w:ascii="宋体" w:hAnsi="宋体" w:eastAsia="仿宋_GB2312" w:cs="Times New Roman"/>
            <w:color w:val="auto"/>
            <w:sz w:val="32"/>
            <w:szCs w:val="32"/>
            <w:rPrChange w:id="1776" w:author="卢颖东" w:date="2019-07-02T15:38:00Z">
              <w:rPr>
                <w:rFonts w:hint="default" w:ascii="Times New Roman" w:hAnsi="Times New Roman" w:eastAsia="仿宋_GB2312" w:cs="Times New Roman"/>
                <w:color w:val="auto"/>
                <w:sz w:val="32"/>
                <w:szCs w:val="32"/>
              </w:rPr>
            </w:rPrChange>
          </w:rPr>
          <w:delText>第</w:delText>
        </w:r>
      </w:del>
      <w:del w:id="1778" w:author="谢浩然" w:date="2019-07-10T17:09:43Z">
        <w:r>
          <w:rPr>
            <w:rFonts w:hint="eastAsia" w:ascii="宋体" w:hAnsi="宋体" w:eastAsia="仿宋_GB2312" w:cs="Times New Roman"/>
            <w:color w:val="auto"/>
            <w:sz w:val="32"/>
            <w:szCs w:val="32"/>
            <w:lang w:eastAsia="zh-CN"/>
            <w:rPrChange w:id="1779" w:author="卢颖东" w:date="2019-07-02T15:38:00Z">
              <w:rPr>
                <w:rFonts w:hint="eastAsia" w:ascii="Times New Roman" w:hAnsi="Times New Roman" w:eastAsia="仿宋_GB2312" w:cs="Times New Roman"/>
                <w:color w:val="auto"/>
                <w:sz w:val="32"/>
                <w:szCs w:val="32"/>
                <w:lang w:eastAsia="zh-CN"/>
              </w:rPr>
            </w:rPrChange>
          </w:rPr>
          <w:delText>二</w:delText>
        </w:r>
      </w:del>
      <w:del w:id="1781" w:author="谢浩然" w:date="2019-07-10T17:09:43Z">
        <w:r>
          <w:rPr>
            <w:rFonts w:hint="eastAsia" w:ascii="宋体" w:hAnsi="宋体" w:eastAsia="仿宋_GB2312" w:cs="Times New Roman"/>
            <w:bCs/>
            <w:color w:val="auto"/>
            <w:sz w:val="32"/>
            <w:szCs w:val="32"/>
            <w:lang w:eastAsia="zh-CN"/>
            <w:rPrChange w:id="1782" w:author="卢颖东" w:date="2019-07-02T15:38:00Z">
              <w:rPr>
                <w:rFonts w:hint="eastAsia" w:ascii="Times New Roman" w:hAnsi="Times New Roman" w:eastAsia="仿宋_GB2312" w:cs="Times New Roman"/>
                <w:bCs/>
                <w:color w:val="auto"/>
                <w:sz w:val="32"/>
                <w:szCs w:val="32"/>
                <w:lang w:eastAsia="zh-CN"/>
              </w:rPr>
            </w:rPrChange>
          </w:rPr>
          <w:delText>十八</w:delText>
        </w:r>
      </w:del>
      <w:del w:id="1784" w:author="谢浩然" w:date="2019-07-10T17:09:43Z">
        <w:r>
          <w:rPr>
            <w:rFonts w:hint="default" w:ascii="宋体" w:hAnsi="宋体" w:eastAsia="仿宋_GB2312" w:cs="Times New Roman"/>
            <w:color w:val="auto"/>
            <w:sz w:val="32"/>
            <w:szCs w:val="32"/>
            <w:rPrChange w:id="1785" w:author="卢颖东" w:date="2019-07-02T15:38:00Z">
              <w:rPr>
                <w:rFonts w:hint="default" w:ascii="Times New Roman" w:hAnsi="Times New Roman" w:eastAsia="仿宋_GB2312" w:cs="Times New Roman"/>
                <w:color w:val="auto"/>
                <w:sz w:val="32"/>
                <w:szCs w:val="32"/>
              </w:rPr>
            </w:rPrChange>
          </w:rPr>
          <w:delText>条</w:delText>
        </w:r>
      </w:del>
      <w:del w:id="1787" w:author="谢浩然" w:date="2019-07-10T17:09:43Z">
        <w:r>
          <w:rPr>
            <w:rFonts w:hint="default" w:ascii="宋体" w:hAnsi="宋体" w:eastAsia="仿宋_GB2312" w:cs="仿宋_GB2312"/>
            <w:color w:val="auto"/>
            <w:sz w:val="32"/>
            <w:szCs w:val="32"/>
            <w:lang w:val="en-US" w:eastAsia="zh-CN"/>
            <w:rPrChange w:id="1788" w:author="卢颖东" w:date="2019-07-02T15:38:00Z">
              <w:rPr>
                <w:rFonts w:hint="default" w:ascii="仿宋_GB2312" w:hAnsi="仿宋_GB2312" w:eastAsia="仿宋_GB2312" w:cs="仿宋_GB2312"/>
                <w:color w:val="auto"/>
                <w:sz w:val="32"/>
                <w:szCs w:val="32"/>
                <w:lang w:val="en-US" w:eastAsia="zh-CN"/>
              </w:rPr>
            </w:rPrChange>
          </w:rPr>
          <w:delText>）</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791" w:author="谢浩然" w:date="2019-07-10T17:09:43Z"/>
          <w:rFonts w:hint="default" w:ascii="宋体" w:hAnsi="宋体" w:eastAsia="仿宋_GB2312" w:cs="Times New Roman"/>
          <w:color w:val="auto"/>
          <w:sz w:val="32"/>
          <w:szCs w:val="32"/>
          <w:rPrChange w:id="1792" w:author="卢颖东" w:date="2019-07-02T15:38:00Z">
            <w:rPr>
              <w:del w:id="1793" w:author="谢浩然" w:date="2019-07-10T17:09:43Z"/>
              <w:rFonts w:hint="default" w:ascii="Times New Roman" w:hAnsi="Times New Roman" w:eastAsia="仿宋_GB2312" w:cs="Times New Roman"/>
              <w:color w:val="auto"/>
              <w:sz w:val="32"/>
              <w:szCs w:val="32"/>
            </w:rPr>
          </w:rPrChange>
        </w:rPr>
        <w:pPrChange w:id="1790"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794" w:author="谢浩然" w:date="2019-07-10T17:09:43Z">
        <w:r>
          <w:rPr>
            <w:rFonts w:hint="default" w:ascii="宋体" w:hAnsi="宋体" w:eastAsia="仿宋_GB2312" w:cs="Times New Roman"/>
            <w:color w:val="auto"/>
            <w:sz w:val="32"/>
            <w:szCs w:val="32"/>
            <w:rPrChange w:id="1795" w:author="卢颖东" w:date="2019-07-02T15:38:00Z">
              <w:rPr>
                <w:rFonts w:hint="default" w:ascii="Times New Roman" w:hAnsi="Times New Roman" w:eastAsia="仿宋_GB2312" w:cs="Times New Roman"/>
                <w:color w:val="auto"/>
                <w:sz w:val="32"/>
                <w:szCs w:val="32"/>
              </w:rPr>
            </w:rPrChange>
          </w:rPr>
          <w:delText>此外，法制委员会还根据常委会组成人员的意见，对</w:delText>
        </w:r>
      </w:del>
      <w:del w:id="1797" w:author="谢浩然" w:date="2019-07-10T17:09:43Z">
        <w:r>
          <w:rPr>
            <w:rFonts w:hint="eastAsia" w:ascii="宋体" w:hAnsi="宋体" w:eastAsia="仿宋_GB2312" w:cs="Times New Roman"/>
            <w:color w:val="auto"/>
            <w:sz w:val="32"/>
            <w:szCs w:val="32"/>
            <w:lang w:eastAsia="zh-CN"/>
            <w:rPrChange w:id="1798" w:author="卢颖东" w:date="2019-07-02T15:38:00Z">
              <w:rPr>
                <w:rFonts w:hint="eastAsia" w:ascii="Times New Roman" w:hAnsi="Times New Roman" w:eastAsia="仿宋_GB2312" w:cs="Times New Roman"/>
                <w:color w:val="auto"/>
                <w:sz w:val="32"/>
                <w:szCs w:val="32"/>
                <w:lang w:eastAsia="zh-CN"/>
              </w:rPr>
            </w:rPrChange>
          </w:rPr>
          <w:delText>修订</w:delText>
        </w:r>
      </w:del>
      <w:del w:id="1800" w:author="谢浩然" w:date="2019-07-10T17:09:43Z">
        <w:r>
          <w:rPr>
            <w:rFonts w:hint="default" w:ascii="宋体" w:hAnsi="宋体" w:eastAsia="仿宋_GB2312" w:cs="Times New Roman"/>
            <w:color w:val="auto"/>
            <w:sz w:val="32"/>
            <w:szCs w:val="32"/>
            <w:rPrChange w:id="1801" w:author="卢颖东" w:date="2019-07-02T15:38:00Z">
              <w:rPr>
                <w:rFonts w:hint="default" w:ascii="Times New Roman" w:hAnsi="Times New Roman" w:eastAsia="仿宋_GB2312" w:cs="Times New Roman"/>
                <w:color w:val="auto"/>
                <w:sz w:val="32"/>
                <w:szCs w:val="32"/>
              </w:rPr>
            </w:rPrChange>
          </w:rPr>
          <w:delText>草案的个别条款作了一些文字修改。</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del w:id="1804" w:author="谢浩然" w:date="2019-07-10T17:09:43Z"/>
          <w:rFonts w:hint="default" w:ascii="宋体" w:hAnsi="宋体" w:eastAsia="仿宋_GB2312" w:cs="Times New Roman"/>
          <w:color w:val="auto"/>
          <w:sz w:val="32"/>
          <w:szCs w:val="32"/>
          <w:rPrChange w:id="1805" w:author="卢颖东" w:date="2019-07-02T15:38:00Z">
            <w:rPr>
              <w:del w:id="1806" w:author="谢浩然" w:date="2019-07-10T17:09:43Z"/>
              <w:rFonts w:hint="default" w:ascii="Times New Roman" w:hAnsi="Times New Roman" w:eastAsia="仿宋_GB2312" w:cs="Times New Roman"/>
              <w:color w:val="auto"/>
              <w:sz w:val="32"/>
              <w:szCs w:val="32"/>
            </w:rPr>
          </w:rPrChange>
        </w:rPr>
        <w:pPrChange w:id="1803" w:author="谢浩然" w:date="2019-07-10T17:09:45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1807" w:author="谢浩然" w:date="2019-07-10T17:09:43Z">
        <w:r>
          <w:rPr>
            <w:rFonts w:hint="default" w:ascii="宋体" w:hAnsi="宋体" w:eastAsia="仿宋_GB2312" w:cs="Times New Roman"/>
            <w:color w:val="auto"/>
            <w:sz w:val="32"/>
            <w:szCs w:val="32"/>
            <w:rPrChange w:id="1808" w:author="卢颖东" w:date="2019-07-02T15:38:00Z">
              <w:rPr>
                <w:rFonts w:hint="default" w:ascii="Times New Roman" w:hAnsi="Times New Roman" w:eastAsia="仿宋_GB2312" w:cs="Times New Roman"/>
                <w:color w:val="auto"/>
                <w:sz w:val="32"/>
                <w:szCs w:val="32"/>
              </w:rPr>
            </w:rPrChange>
          </w:rPr>
          <w:delText xml:space="preserve">    法制委员会已按上述意见，提出了</w:delText>
        </w:r>
      </w:del>
      <w:del w:id="1810" w:author="谢浩然" w:date="2019-07-10T17:09:43Z">
        <w:r>
          <w:rPr>
            <w:rFonts w:hint="eastAsia" w:ascii="宋体" w:hAnsi="宋体" w:eastAsia="仿宋_GB2312"/>
            <w:color w:val="000000"/>
            <w:sz w:val="32"/>
            <w:szCs w:val="32"/>
            <w:lang w:eastAsia="zh-CN"/>
            <w:rPrChange w:id="1811" w:author="卢颖东" w:date="2019-07-02T15:38:00Z">
              <w:rPr>
                <w:rFonts w:hint="eastAsia" w:ascii="仿宋_GB2312" w:hAnsi="宋体" w:eastAsia="仿宋_GB2312"/>
                <w:color w:val="000000"/>
                <w:sz w:val="32"/>
                <w:szCs w:val="32"/>
                <w:lang w:eastAsia="zh-CN"/>
              </w:rPr>
            </w:rPrChange>
          </w:rPr>
          <w:delText>《广州市实施〈中华人民共和国工会法〉办法（修订草案修改稿）》</w:delText>
        </w:r>
      </w:del>
      <w:del w:id="1813" w:author="谢浩然" w:date="2019-07-10T17:09:43Z">
        <w:r>
          <w:rPr>
            <w:rFonts w:hint="default" w:ascii="宋体" w:hAnsi="宋体" w:eastAsia="仿宋_GB2312" w:cs="Times New Roman"/>
            <w:color w:val="auto"/>
            <w:sz w:val="32"/>
            <w:szCs w:val="32"/>
            <w:rPrChange w:id="1814" w:author="卢颖东" w:date="2019-07-02T15:38:00Z">
              <w:rPr>
                <w:rFonts w:hint="default" w:ascii="Times New Roman" w:hAnsi="Times New Roman" w:eastAsia="仿宋_GB2312" w:cs="Times New Roman"/>
                <w:color w:val="auto"/>
                <w:sz w:val="32"/>
                <w:szCs w:val="32"/>
              </w:rPr>
            </w:rPrChange>
          </w:rPr>
          <w:delText>，建议</w:delText>
        </w:r>
      </w:del>
      <w:del w:id="1816" w:author="谢浩然" w:date="2019-07-10T17:09:43Z">
        <w:r>
          <w:rPr>
            <w:rFonts w:hint="eastAsia" w:ascii="宋体" w:hAnsi="宋体" w:eastAsia="仿宋_GB2312" w:cs="Times New Roman"/>
            <w:color w:val="auto"/>
            <w:sz w:val="32"/>
            <w:szCs w:val="32"/>
            <w:lang w:eastAsia="zh-CN"/>
            <w:rPrChange w:id="1817" w:author="卢颖东" w:date="2019-07-02T15:38:00Z">
              <w:rPr>
                <w:rFonts w:hint="eastAsia" w:ascii="Times New Roman" w:hAnsi="Times New Roman" w:eastAsia="仿宋_GB2312" w:cs="Times New Roman"/>
                <w:color w:val="auto"/>
                <w:sz w:val="32"/>
                <w:szCs w:val="32"/>
                <w:lang w:eastAsia="zh-CN"/>
              </w:rPr>
            </w:rPrChange>
          </w:rPr>
          <w:delText>本次</w:delText>
        </w:r>
      </w:del>
      <w:del w:id="1819" w:author="谢浩然" w:date="2019-07-10T17:09:43Z">
        <w:r>
          <w:rPr>
            <w:rFonts w:hint="default" w:ascii="宋体" w:hAnsi="宋体" w:eastAsia="仿宋_GB2312" w:cs="Times New Roman"/>
            <w:color w:val="auto"/>
            <w:sz w:val="32"/>
            <w:szCs w:val="32"/>
            <w:rPrChange w:id="1820" w:author="卢颖东" w:date="2019-07-02T15:38:00Z">
              <w:rPr>
                <w:rFonts w:hint="default" w:ascii="Times New Roman" w:hAnsi="Times New Roman" w:eastAsia="仿宋_GB2312" w:cs="Times New Roman"/>
                <w:color w:val="auto"/>
                <w:sz w:val="32"/>
                <w:szCs w:val="32"/>
              </w:rPr>
            </w:rPrChange>
          </w:rPr>
          <w:delText>会议</w:delText>
        </w:r>
      </w:del>
      <w:del w:id="1822" w:author="谢浩然" w:date="2019-07-10T17:09:43Z">
        <w:r>
          <w:rPr>
            <w:rFonts w:hint="eastAsia" w:ascii="宋体" w:hAnsi="宋体" w:eastAsia="仿宋_GB2312" w:cs="Times New Roman"/>
            <w:color w:val="auto"/>
            <w:sz w:val="32"/>
            <w:szCs w:val="32"/>
            <w:lang w:eastAsia="zh-CN"/>
            <w:rPrChange w:id="1823" w:author="卢颖东" w:date="2019-07-02T15:38:00Z">
              <w:rPr>
                <w:rFonts w:hint="eastAsia" w:ascii="Times New Roman" w:hAnsi="Times New Roman" w:eastAsia="仿宋_GB2312" w:cs="Times New Roman"/>
                <w:color w:val="auto"/>
                <w:sz w:val="32"/>
                <w:szCs w:val="32"/>
                <w:lang w:eastAsia="zh-CN"/>
              </w:rPr>
            </w:rPrChange>
          </w:rPr>
          <w:delText>审议后</w:delText>
        </w:r>
      </w:del>
      <w:del w:id="1825" w:author="谢浩然" w:date="2019-07-10T17:09:43Z">
        <w:r>
          <w:rPr>
            <w:rFonts w:hint="default" w:ascii="宋体" w:hAnsi="宋体" w:eastAsia="仿宋_GB2312" w:cs="Times New Roman"/>
            <w:color w:val="auto"/>
            <w:sz w:val="32"/>
            <w:szCs w:val="32"/>
            <w:rPrChange w:id="1826" w:author="卢颖东" w:date="2019-07-02T15:38:00Z">
              <w:rPr>
                <w:rFonts w:hint="default" w:ascii="Times New Roman" w:hAnsi="Times New Roman" w:eastAsia="仿宋_GB2312" w:cs="Times New Roman"/>
                <w:color w:val="auto"/>
                <w:sz w:val="32"/>
                <w:szCs w:val="32"/>
              </w:rPr>
            </w:rPrChange>
          </w:rPr>
          <w:delText>表决。</w:delText>
        </w:r>
      </w:del>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textAlignment w:val="auto"/>
        <w:outlineLvl w:val="9"/>
        <w:rPr>
          <w:del w:id="1829" w:author="谢浩然" w:date="2019-07-10T17:09:43Z"/>
          <w:rFonts w:hint="default" w:ascii="宋体" w:hAnsi="宋体" w:cs="Times New Roman"/>
          <w:color w:val="auto"/>
          <w:rPrChange w:id="1830" w:author="卢颖东" w:date="2019-07-02T15:38:00Z">
            <w:rPr>
              <w:del w:id="1831" w:author="谢浩然" w:date="2019-07-10T17:09:43Z"/>
              <w:rFonts w:hint="default" w:ascii="Times New Roman" w:hAnsi="Times New Roman" w:cs="Times New Roman"/>
              <w:color w:val="auto"/>
            </w:rPr>
          </w:rPrChange>
        </w:rPr>
        <w:pPrChange w:id="1828" w:author="谢浩然" w:date="2019-07-10T17:09:45Z">
          <w:pPr>
            <w:keepNext w:val="0"/>
            <w:keepLines w:val="0"/>
            <w:pageBreakBefore w:val="0"/>
            <w:widowControl w:val="0"/>
            <w:kinsoku/>
            <w:wordWrap/>
            <w:overflowPunct/>
            <w:topLinePunct w:val="0"/>
            <w:autoSpaceDE/>
            <w:autoSpaceDN/>
            <w:bidi w:val="0"/>
            <w:adjustRightInd/>
            <w:snapToGrid/>
            <w:spacing w:line="240" w:lineRule="auto"/>
            <w:textAlignment w:val="auto"/>
          </w:pPr>
        </w:pPrChange>
      </w:pPr>
      <w:del w:id="1832" w:author="谢浩然" w:date="2019-07-10T17:09:43Z">
        <w:r>
          <w:rPr>
            <w:rFonts w:hint="default" w:ascii="宋体" w:hAnsi="宋体" w:eastAsia="仿宋_GB2312" w:cs="Times New Roman"/>
            <w:color w:val="auto"/>
            <w:sz w:val="32"/>
            <w:szCs w:val="32"/>
            <w:rPrChange w:id="1833" w:author="卢颖东" w:date="2019-07-02T15:38:00Z">
              <w:rPr>
                <w:rFonts w:hint="default" w:ascii="Times New Roman" w:hAnsi="Times New Roman" w:eastAsia="仿宋_GB2312" w:cs="Times New Roman"/>
                <w:color w:val="auto"/>
                <w:sz w:val="32"/>
                <w:szCs w:val="32"/>
              </w:rPr>
            </w:rPrChange>
          </w:rPr>
          <w:delText xml:space="preserve">    以上</w:delText>
        </w:r>
      </w:del>
      <w:del w:id="1835" w:author="谢浩然" w:date="2019-07-10T17:09:43Z">
        <w:r>
          <w:rPr>
            <w:rFonts w:hint="eastAsia" w:ascii="宋体" w:hAnsi="宋体" w:eastAsia="仿宋_GB2312" w:cs="Times New Roman"/>
            <w:color w:val="auto"/>
            <w:sz w:val="32"/>
            <w:szCs w:val="32"/>
            <w:lang w:eastAsia="zh-CN"/>
            <w:rPrChange w:id="1836" w:author="卢颖东" w:date="2019-07-02T15:38:00Z">
              <w:rPr>
                <w:rFonts w:hint="eastAsia" w:ascii="Times New Roman" w:hAnsi="Times New Roman" w:eastAsia="仿宋_GB2312" w:cs="Times New Roman"/>
                <w:color w:val="auto"/>
                <w:sz w:val="32"/>
                <w:szCs w:val="32"/>
                <w:lang w:eastAsia="zh-CN"/>
              </w:rPr>
            </w:rPrChange>
          </w:rPr>
          <w:delText>报告</w:delText>
        </w:r>
      </w:del>
      <w:del w:id="1838" w:author="谢浩然" w:date="2019-07-10T17:09:43Z">
        <w:r>
          <w:rPr>
            <w:rFonts w:hint="default" w:ascii="宋体" w:hAnsi="宋体" w:eastAsia="仿宋_GB2312" w:cs="Times New Roman"/>
            <w:color w:val="auto"/>
            <w:sz w:val="32"/>
            <w:szCs w:val="32"/>
            <w:lang w:eastAsia="zh-CN"/>
            <w:rPrChange w:id="1839" w:author="卢颖东" w:date="2019-07-02T15:38:00Z">
              <w:rPr>
                <w:rFonts w:hint="default" w:ascii="Times New Roman" w:hAnsi="Times New Roman" w:eastAsia="仿宋_GB2312" w:cs="Times New Roman"/>
                <w:color w:val="auto"/>
                <w:sz w:val="32"/>
                <w:szCs w:val="32"/>
                <w:lang w:eastAsia="zh-CN"/>
              </w:rPr>
            </w:rPrChange>
          </w:rPr>
          <w:delText>和</w:delText>
        </w:r>
      </w:del>
      <w:del w:id="1841" w:author="谢浩然" w:date="2019-07-10T17:09:43Z">
        <w:r>
          <w:rPr>
            <w:rFonts w:hint="eastAsia" w:ascii="宋体" w:hAnsi="宋体" w:eastAsia="仿宋_GB2312"/>
            <w:color w:val="000000"/>
            <w:sz w:val="32"/>
            <w:szCs w:val="32"/>
            <w:lang w:eastAsia="zh-CN"/>
            <w:rPrChange w:id="1842" w:author="卢颖东" w:date="2019-07-02T15:38:00Z">
              <w:rPr>
                <w:rFonts w:hint="eastAsia" w:ascii="仿宋_GB2312" w:hAnsi="宋体" w:eastAsia="仿宋_GB2312"/>
                <w:color w:val="000000"/>
                <w:sz w:val="32"/>
                <w:szCs w:val="32"/>
                <w:lang w:eastAsia="zh-CN"/>
              </w:rPr>
            </w:rPrChange>
          </w:rPr>
          <w:delText>《广州市实施〈中华人民共和国工会法〉办法（修订草案修改稿）》</w:delText>
        </w:r>
      </w:del>
      <w:del w:id="1844" w:author="谢浩然" w:date="2019-07-10T17:09:43Z">
        <w:r>
          <w:rPr>
            <w:rFonts w:hint="default" w:ascii="宋体" w:hAnsi="宋体" w:eastAsia="仿宋_GB2312" w:cs="Times New Roman"/>
            <w:color w:val="auto"/>
            <w:sz w:val="32"/>
            <w:szCs w:val="32"/>
            <w:rPrChange w:id="1845" w:author="卢颖东" w:date="2019-07-02T15:38:00Z">
              <w:rPr>
                <w:rFonts w:hint="default" w:ascii="Times New Roman" w:hAnsi="Times New Roman" w:eastAsia="仿宋_GB2312" w:cs="Times New Roman"/>
                <w:color w:val="auto"/>
                <w:sz w:val="32"/>
                <w:szCs w:val="32"/>
              </w:rPr>
            </w:rPrChange>
          </w:rPr>
          <w:delText>，请予审议。</w:delText>
        </w:r>
      </w:del>
    </w:p>
    <w:p>
      <w:pPr>
        <w:pStyle w:val="21"/>
        <w:spacing w:beforeLines="0" w:afterLines="0" w:line="590" w:lineRule="exact"/>
        <w:ind w:firstLine="872" w:firstLineChars="200"/>
        <w:outlineLvl w:val="9"/>
        <w:rPr>
          <w:del w:id="1848" w:author="谢浩然" w:date="2019-07-10T17:09:43Z"/>
          <w:rFonts w:ascii="宋体" w:hAnsi="宋体" w:eastAsia="方正小标宋_GBK" w:cs="方正小标宋_GBK"/>
          <w:sz w:val="44"/>
        </w:rPr>
        <w:pPrChange w:id="1847" w:author="谢浩然" w:date="2019-07-10T17:09:45Z">
          <w:pPr>
            <w:spacing w:line="590" w:lineRule="exact"/>
            <w:ind w:firstLine="872" w:firstLineChars="200"/>
          </w:pPr>
        </w:pPrChange>
      </w:pPr>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both"/>
        <w:textAlignment w:val="auto"/>
        <w:outlineLvl w:val="9"/>
        <w:rPr>
          <w:del w:id="1850" w:author="谢浩然" w:date="2019-07-10T17:09:43Z"/>
          <w:rFonts w:hint="default" w:ascii="宋体" w:hAnsi="宋体" w:eastAsia="方正小标宋_GBK" w:cs="Times New Roman"/>
          <w:b w:val="0"/>
          <w:bCs w:val="0"/>
          <w:color w:val="000000"/>
          <w:spacing w:val="0"/>
          <w:sz w:val="44"/>
          <w:szCs w:val="44"/>
        </w:rPr>
        <w:pPrChange w:id="1849" w:author="谢浩然" w:date="2019-07-10T17:09:45Z">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pPr>
        </w:pPrChange>
      </w:pPr>
    </w:p>
    <w:p>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851" w:author="谢浩然" w:date="2019-07-10T17:09:43Z"/>
          <w:rFonts w:hint="default" w:ascii="宋体" w:hAnsi="宋体" w:eastAsia="方正小标宋_GBK" w:cs="Times New Roman"/>
          <w:b w:val="0"/>
          <w:bCs w:val="0"/>
          <w:color w:val="000000"/>
          <w:spacing w:val="0"/>
          <w:sz w:val="44"/>
          <w:szCs w:val="44"/>
        </w:rPr>
      </w:pPr>
    </w:p>
    <w:p>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852" w:author="谢浩然" w:date="2019-07-10T17:09:43Z"/>
          <w:rFonts w:hint="default" w:ascii="宋体" w:hAnsi="宋体" w:eastAsia="方正小标宋_GBK" w:cs="Times New Roman"/>
          <w:b w:val="0"/>
          <w:bCs w:val="0"/>
          <w:color w:val="000000"/>
          <w:spacing w:val="0"/>
          <w:sz w:val="44"/>
          <w:szCs w:val="44"/>
        </w:rPr>
      </w:pPr>
    </w:p>
    <w:p>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853" w:author="谢浩然" w:date="2019-07-10T17:09:43Z"/>
          <w:rFonts w:hint="default" w:ascii="宋体" w:hAnsi="宋体" w:eastAsia="方正小标宋_GBK" w:cs="Times New Roman"/>
          <w:b w:val="0"/>
          <w:bCs w:val="0"/>
          <w:color w:val="000000"/>
          <w:spacing w:val="0"/>
          <w:sz w:val="44"/>
          <w:szCs w:val="44"/>
        </w:rPr>
      </w:pPr>
    </w:p>
    <w:p>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854" w:author="谢浩然" w:date="2019-07-10T17:09:43Z"/>
          <w:rFonts w:hint="default" w:ascii="宋体" w:hAnsi="宋体" w:eastAsia="方正小标宋_GBK" w:cs="Times New Roman"/>
          <w:b w:val="0"/>
          <w:bCs w:val="0"/>
          <w:color w:val="000000"/>
          <w:spacing w:val="0"/>
          <w:sz w:val="44"/>
          <w:szCs w:val="44"/>
        </w:rPr>
      </w:pPr>
    </w:p>
    <w:p>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855" w:author="谢浩然" w:date="2019-07-10T17:09:43Z"/>
          <w:rFonts w:hint="default" w:ascii="宋体" w:hAnsi="宋体" w:eastAsia="方正小标宋_GBK" w:cs="Times New Roman"/>
          <w:b w:val="0"/>
          <w:bCs w:val="0"/>
          <w:color w:val="000000"/>
          <w:spacing w:val="0"/>
          <w:sz w:val="44"/>
          <w:szCs w:val="44"/>
        </w:rPr>
      </w:pPr>
    </w:p>
    <w:p>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856" w:author="谢浩然" w:date="2019-07-10T17:09:43Z"/>
          <w:rFonts w:hint="default" w:ascii="宋体" w:hAnsi="宋体" w:eastAsia="方正小标宋_GBK" w:cs="Times New Roman"/>
          <w:b w:val="0"/>
          <w:bCs w:val="0"/>
          <w:color w:val="000000"/>
          <w:spacing w:val="0"/>
          <w:sz w:val="44"/>
          <w:szCs w:val="44"/>
        </w:rPr>
      </w:pPr>
    </w:p>
    <w:p>
      <w:pPr>
        <w:pStyle w:val="2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del w:id="1857" w:author="谢浩然" w:date="2019-07-10T17:09:43Z"/>
          <w:rFonts w:hint="default" w:ascii="宋体" w:hAnsi="宋体" w:eastAsia="方正小标宋_GBK" w:cs="Times New Roman"/>
          <w:b w:val="0"/>
          <w:bCs w:val="0"/>
          <w:color w:val="000000"/>
          <w:spacing w:val="0"/>
          <w:sz w:val="44"/>
          <w:szCs w:val="44"/>
        </w:rPr>
      </w:pPr>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859" w:author="谢浩然" w:date="2019-07-10T17:09:43Z"/>
          <w:rFonts w:hint="default" w:ascii="宋体" w:hAnsi="宋体" w:eastAsia="方正小标宋_GBK" w:cs="Times New Roman"/>
          <w:b w:val="0"/>
          <w:bCs w:val="0"/>
          <w:color w:val="000000"/>
          <w:spacing w:val="0"/>
          <w:sz w:val="44"/>
          <w:szCs w:val="44"/>
        </w:rPr>
        <w:pPrChange w:id="1858" w:author="谢浩然" w:date="2019-07-10T17:09:45Z">
          <w:pPr>
            <w:pStyle w:val="21"/>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PrChange>
      </w:pPr>
    </w:p>
    <w:p>
      <w:pPr>
        <w:pStyle w:val="2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861" w:author="谢浩然" w:date="2019-07-10T17:09:43Z"/>
          <w:rFonts w:hint="default" w:ascii="宋体" w:hAnsi="宋体" w:eastAsia="方正小标宋_GBK" w:cs="Times New Roman"/>
          <w:b w:val="0"/>
          <w:bCs w:val="0"/>
          <w:color w:val="000000"/>
          <w:spacing w:val="0"/>
          <w:sz w:val="44"/>
          <w:szCs w:val="44"/>
        </w:rPr>
        <w:sectPr>
          <w:footerReference r:id="rId4" w:type="default"/>
          <w:headerReference r:id="rId3" w:type="even"/>
          <w:footerReference r:id="rId5" w:type="even"/>
          <w:pgSz w:w="11907" w:h="16840"/>
          <w:pgMar w:top="1984" w:right="1531" w:bottom="1871" w:left="1531" w:header="0" w:footer="1361" w:gutter="0"/>
          <w:pgNumType w:fmt="decimal"/>
          <w:cols w:space="720" w:num="1"/>
          <w:rtlGutter w:val="0"/>
          <w:docGrid w:type="linesAndChars" w:linePitch="590" w:charSpace="-842"/>
        </w:sectPr>
        <w:pPrChange w:id="1860" w:author="谢浩然" w:date="2019-07-10T17:09:45Z">
          <w:pPr>
            <w:pStyle w:val="21"/>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PrChange>
      </w:pP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863" w:author="谢浩然" w:date="2019-07-10T17:09:43Z"/>
          <w:rFonts w:hint="default" w:ascii="宋体" w:hAnsi="宋体" w:cs="Times New Roman"/>
          <w:color w:val="000000"/>
          <w:spacing w:val="0"/>
          <w:szCs w:val="32"/>
        </w:rPr>
        <w:pPrChange w:id="1862" w:author="谢浩然" w:date="2019-07-10T17:09:45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1"/>
        <w:spacing w:beforeLines="0" w:afterLines="0" w:line="590" w:lineRule="exact"/>
        <w:outlineLvl w:val="9"/>
        <w:rPr>
          <w:del w:id="1865" w:author="谢浩然" w:date="2019-07-10T17:09:43Z"/>
          <w:rFonts w:hint="default" w:ascii="宋体" w:hAnsi="宋体" w:cs="Times New Roman"/>
          <w:color w:val="000000"/>
          <w:spacing w:val="0"/>
          <w:szCs w:val="32"/>
        </w:rPr>
        <w:pPrChange w:id="1864" w:author="谢浩然" w:date="2019-07-10T17:09:45Z">
          <w:pPr>
            <w:pStyle w:val="2"/>
          </w:pPr>
        </w:pPrChange>
      </w:pPr>
    </w:p>
    <w:p>
      <w:pPr>
        <w:pStyle w:val="21"/>
        <w:spacing w:beforeLines="0" w:afterLines="0" w:line="590" w:lineRule="exact"/>
        <w:outlineLvl w:val="9"/>
        <w:rPr>
          <w:ins w:id="1867" w:author="卢颖东" w:date="2019-07-02T15:22:00Z"/>
          <w:del w:id="1868" w:author="谢浩然" w:date="2019-07-10T17:09:43Z"/>
          <w:rFonts w:hint="default" w:ascii="宋体" w:hAnsi="宋体" w:cs="Times New Roman"/>
          <w:color w:val="000000"/>
          <w:spacing w:val="0"/>
          <w:szCs w:val="32"/>
        </w:rPr>
        <w:pPrChange w:id="1866" w:author="谢浩然" w:date="2019-07-10T17:09:45Z">
          <w:pPr>
            <w:pStyle w:val="2"/>
          </w:pPr>
        </w:pPrChange>
      </w:pPr>
    </w:p>
    <w:p>
      <w:pPr>
        <w:pStyle w:val="21"/>
        <w:spacing w:beforeLines="0" w:afterLines="0" w:line="590" w:lineRule="exact"/>
        <w:outlineLvl w:val="9"/>
        <w:rPr>
          <w:ins w:id="1870" w:author="卢颖东" w:date="2019-07-02T15:22:00Z"/>
          <w:del w:id="1871" w:author="谢浩然" w:date="2019-07-10T17:09:43Z"/>
          <w:rFonts w:hint="default" w:ascii="宋体" w:hAnsi="宋体" w:cs="Times New Roman"/>
          <w:color w:val="000000"/>
          <w:spacing w:val="0"/>
          <w:szCs w:val="32"/>
        </w:rPr>
        <w:pPrChange w:id="1869" w:author="谢浩然" w:date="2019-07-10T17:09:45Z">
          <w:pPr>
            <w:pStyle w:val="2"/>
          </w:pPr>
        </w:pPrChange>
      </w:pPr>
    </w:p>
    <w:p>
      <w:pPr>
        <w:pStyle w:val="21"/>
        <w:spacing w:beforeLines="0" w:afterLines="0" w:line="590" w:lineRule="exact"/>
        <w:outlineLvl w:val="9"/>
        <w:rPr>
          <w:ins w:id="1873" w:author="卢颖东" w:date="2019-07-02T15:22:00Z"/>
          <w:del w:id="1874" w:author="谢浩然" w:date="2019-07-10T17:09:43Z"/>
          <w:rFonts w:hint="default" w:ascii="宋体" w:hAnsi="宋体" w:cs="Times New Roman"/>
          <w:color w:val="000000"/>
          <w:spacing w:val="0"/>
          <w:szCs w:val="32"/>
        </w:rPr>
        <w:pPrChange w:id="1872" w:author="谢浩然" w:date="2019-07-10T17:09:45Z">
          <w:pPr>
            <w:pStyle w:val="2"/>
          </w:pPr>
        </w:pPrChange>
      </w:pPr>
    </w:p>
    <w:p>
      <w:pPr>
        <w:pStyle w:val="21"/>
        <w:spacing w:beforeLines="0" w:afterLines="0" w:line="590" w:lineRule="exact"/>
        <w:outlineLvl w:val="9"/>
        <w:rPr>
          <w:ins w:id="1876" w:author="卢颖东" w:date="2019-07-02T15:22:00Z"/>
          <w:del w:id="1877" w:author="谢浩然" w:date="2019-07-10T17:09:43Z"/>
          <w:rFonts w:hint="default" w:ascii="宋体" w:hAnsi="宋体" w:cs="Times New Roman"/>
          <w:color w:val="000000"/>
          <w:spacing w:val="0"/>
          <w:szCs w:val="32"/>
        </w:rPr>
        <w:pPrChange w:id="1875" w:author="谢浩然" w:date="2019-07-10T17:09:45Z">
          <w:pPr>
            <w:pStyle w:val="2"/>
          </w:pPr>
        </w:pPrChange>
      </w:pPr>
    </w:p>
    <w:p>
      <w:pPr>
        <w:pStyle w:val="21"/>
        <w:spacing w:beforeLines="0" w:afterLines="0" w:line="590" w:lineRule="exact"/>
        <w:outlineLvl w:val="9"/>
        <w:rPr>
          <w:ins w:id="1879" w:author="卢颖东" w:date="2019-07-02T15:22:00Z"/>
          <w:del w:id="1880" w:author="谢浩然" w:date="2019-07-10T17:09:43Z"/>
          <w:rFonts w:hint="default" w:ascii="宋体" w:hAnsi="宋体" w:cs="Times New Roman"/>
          <w:color w:val="000000"/>
          <w:spacing w:val="0"/>
          <w:szCs w:val="32"/>
        </w:rPr>
        <w:pPrChange w:id="1878" w:author="谢浩然" w:date="2019-07-10T17:09:45Z">
          <w:pPr>
            <w:pStyle w:val="2"/>
          </w:pPr>
        </w:pPrChange>
      </w:pPr>
    </w:p>
    <w:p>
      <w:pPr>
        <w:pStyle w:val="21"/>
        <w:spacing w:beforeLines="0" w:afterLines="0" w:line="590" w:lineRule="exact"/>
        <w:outlineLvl w:val="9"/>
        <w:rPr>
          <w:ins w:id="1882" w:author="卢颖东" w:date="2019-07-02T15:22:00Z"/>
          <w:del w:id="1883" w:author="谢浩然" w:date="2019-07-10T17:09:43Z"/>
          <w:rFonts w:hint="default" w:ascii="宋体" w:hAnsi="宋体" w:cs="Times New Roman"/>
          <w:color w:val="000000"/>
          <w:spacing w:val="0"/>
          <w:szCs w:val="32"/>
        </w:rPr>
        <w:pPrChange w:id="1881" w:author="谢浩然" w:date="2019-07-10T17:09:45Z">
          <w:pPr>
            <w:pStyle w:val="2"/>
          </w:pPr>
        </w:pPrChange>
      </w:pPr>
    </w:p>
    <w:p>
      <w:pPr>
        <w:pStyle w:val="21"/>
        <w:spacing w:beforeLines="0" w:afterLines="0" w:line="590" w:lineRule="exact"/>
        <w:outlineLvl w:val="9"/>
        <w:rPr>
          <w:ins w:id="1885" w:author="卢颖东" w:date="2019-07-02T15:22:00Z"/>
          <w:del w:id="1886" w:author="谢浩然" w:date="2019-07-10T17:09:43Z"/>
          <w:rFonts w:hint="default" w:ascii="宋体" w:hAnsi="宋体" w:cs="Times New Roman"/>
          <w:color w:val="000000"/>
          <w:spacing w:val="0"/>
          <w:szCs w:val="32"/>
        </w:rPr>
        <w:pPrChange w:id="1884" w:author="谢浩然" w:date="2019-07-10T17:09:45Z">
          <w:pPr>
            <w:pStyle w:val="2"/>
          </w:pPr>
        </w:pPrChange>
      </w:pPr>
    </w:p>
    <w:p>
      <w:pPr>
        <w:pStyle w:val="21"/>
        <w:spacing w:beforeLines="0" w:afterLines="0" w:line="590" w:lineRule="exact"/>
        <w:outlineLvl w:val="9"/>
        <w:rPr>
          <w:ins w:id="1888" w:author="卢颖东" w:date="2019-07-02T15:22:00Z"/>
          <w:del w:id="1889" w:author="谢浩然" w:date="2019-07-10T17:09:43Z"/>
          <w:rFonts w:hint="default" w:ascii="宋体" w:hAnsi="宋体" w:cs="Times New Roman"/>
          <w:color w:val="000000"/>
          <w:spacing w:val="0"/>
          <w:szCs w:val="32"/>
        </w:rPr>
        <w:pPrChange w:id="1887" w:author="谢浩然" w:date="2019-07-10T17:09:45Z">
          <w:pPr>
            <w:pStyle w:val="2"/>
          </w:pPr>
        </w:pPrChange>
      </w:pPr>
    </w:p>
    <w:p>
      <w:pPr>
        <w:pStyle w:val="21"/>
        <w:spacing w:beforeLines="0" w:afterLines="0" w:line="590" w:lineRule="exact"/>
        <w:outlineLvl w:val="9"/>
        <w:rPr>
          <w:ins w:id="1891" w:author="卢颖东" w:date="2019-07-02T15:22:00Z"/>
          <w:del w:id="1892" w:author="谢浩然" w:date="2019-07-10T17:09:43Z"/>
          <w:rFonts w:hint="default" w:ascii="宋体" w:hAnsi="宋体" w:cs="Times New Roman"/>
          <w:color w:val="000000"/>
          <w:spacing w:val="0"/>
          <w:szCs w:val="32"/>
        </w:rPr>
        <w:pPrChange w:id="1890" w:author="谢浩然" w:date="2019-07-10T17:09:45Z">
          <w:pPr>
            <w:pStyle w:val="2"/>
          </w:pPr>
        </w:pPrChange>
      </w:pPr>
    </w:p>
    <w:p>
      <w:pPr>
        <w:pStyle w:val="21"/>
        <w:spacing w:beforeLines="0" w:afterLines="0" w:line="590" w:lineRule="exact"/>
        <w:outlineLvl w:val="9"/>
        <w:rPr>
          <w:ins w:id="1894" w:author="卢颖东" w:date="2019-07-02T15:22:00Z"/>
          <w:del w:id="1895" w:author="谢浩然" w:date="2019-07-10T17:09:43Z"/>
          <w:rFonts w:hint="default" w:ascii="宋体" w:hAnsi="宋体" w:cs="Times New Roman"/>
          <w:color w:val="000000"/>
          <w:spacing w:val="0"/>
          <w:szCs w:val="32"/>
        </w:rPr>
        <w:pPrChange w:id="1893" w:author="谢浩然" w:date="2019-07-10T17:09:45Z">
          <w:pPr>
            <w:pStyle w:val="2"/>
          </w:pPr>
        </w:pPrChange>
      </w:pPr>
    </w:p>
    <w:p>
      <w:pPr>
        <w:pStyle w:val="21"/>
        <w:spacing w:beforeLines="0" w:afterLines="0" w:line="590" w:lineRule="exact"/>
        <w:outlineLvl w:val="9"/>
        <w:rPr>
          <w:ins w:id="1897" w:author="卢颖东" w:date="2019-07-02T15:22:00Z"/>
          <w:del w:id="1898" w:author="谢浩然" w:date="2019-07-10T17:09:43Z"/>
          <w:rFonts w:hint="default" w:ascii="宋体" w:hAnsi="宋体" w:cs="Times New Roman"/>
          <w:color w:val="000000"/>
          <w:spacing w:val="0"/>
          <w:szCs w:val="32"/>
        </w:rPr>
        <w:pPrChange w:id="1896" w:author="谢浩然" w:date="2019-07-10T17:09:45Z">
          <w:pPr>
            <w:pStyle w:val="2"/>
          </w:pPr>
        </w:pPrChange>
      </w:pPr>
    </w:p>
    <w:p>
      <w:pPr>
        <w:pStyle w:val="21"/>
        <w:spacing w:beforeLines="0" w:afterLines="0" w:line="590" w:lineRule="exact"/>
        <w:outlineLvl w:val="9"/>
        <w:rPr>
          <w:ins w:id="1900" w:author="卢颖东" w:date="2019-07-02T15:22:00Z"/>
          <w:del w:id="1901" w:author="谢浩然" w:date="2019-07-10T17:09:43Z"/>
          <w:rFonts w:hint="default" w:ascii="宋体" w:hAnsi="宋体" w:cs="Times New Roman"/>
          <w:color w:val="000000"/>
          <w:spacing w:val="0"/>
          <w:szCs w:val="32"/>
        </w:rPr>
        <w:pPrChange w:id="1899" w:author="谢浩然" w:date="2019-07-10T17:09:45Z">
          <w:pPr>
            <w:pStyle w:val="2"/>
          </w:pPr>
        </w:pPrChange>
      </w:pPr>
    </w:p>
    <w:p>
      <w:pPr>
        <w:pStyle w:val="21"/>
        <w:spacing w:beforeLines="0" w:afterLines="0" w:line="590" w:lineRule="exact"/>
        <w:outlineLvl w:val="9"/>
        <w:rPr>
          <w:del w:id="1903" w:author="谢浩然" w:date="2019-07-10T17:09:43Z"/>
          <w:rFonts w:hint="default" w:ascii="宋体" w:hAnsi="宋体" w:cs="Times New Roman"/>
          <w:color w:val="000000"/>
          <w:spacing w:val="0"/>
          <w:szCs w:val="32"/>
        </w:rPr>
        <w:pPrChange w:id="1902" w:author="谢浩然" w:date="2019-07-10T17:09:45Z">
          <w:pPr>
            <w:pStyle w:val="2"/>
          </w:pPr>
        </w:pPrChange>
      </w:pPr>
    </w:p>
    <w:p>
      <w:pPr>
        <w:pStyle w:val="21"/>
        <w:spacing w:beforeLines="0" w:afterLines="0" w:line="590" w:lineRule="exact"/>
        <w:outlineLvl w:val="9"/>
        <w:rPr>
          <w:del w:id="1905" w:author="谢浩然" w:date="2019-07-10T17:09:43Z"/>
          <w:rFonts w:hint="default" w:ascii="宋体" w:hAnsi="宋体" w:cs="Times New Roman"/>
          <w:color w:val="000000"/>
          <w:spacing w:val="0"/>
          <w:szCs w:val="32"/>
        </w:rPr>
        <w:pPrChange w:id="1904" w:author="谢浩然" w:date="2019-07-10T17:09:45Z">
          <w:pPr>
            <w:pStyle w:val="2"/>
          </w:pPr>
        </w:pPrChange>
      </w:pPr>
    </w:p>
    <w:p>
      <w:pPr>
        <w:pStyle w:val="21"/>
        <w:spacing w:beforeLines="0" w:afterLines="0" w:line="590" w:lineRule="exact"/>
        <w:outlineLvl w:val="9"/>
        <w:rPr>
          <w:del w:id="1907" w:author="谢浩然" w:date="2019-07-10T17:09:43Z"/>
          <w:rFonts w:hint="default" w:ascii="宋体" w:hAnsi="宋体" w:cs="Times New Roman"/>
          <w:color w:val="000000"/>
          <w:spacing w:val="0"/>
          <w:szCs w:val="32"/>
        </w:rPr>
        <w:pPrChange w:id="1906" w:author="谢浩然" w:date="2019-07-10T17:09:45Z">
          <w:pPr>
            <w:pStyle w:val="2"/>
          </w:pPr>
        </w:pPrChange>
      </w:pPr>
    </w:p>
    <w:p>
      <w:pPr>
        <w:pStyle w:val="21"/>
        <w:spacing w:beforeLines="0" w:afterLines="0" w:line="590" w:lineRule="exact"/>
        <w:outlineLvl w:val="9"/>
        <w:rPr>
          <w:ins w:id="1909" w:author="卢颖东" w:date="2019-07-02T15:18:00Z"/>
          <w:del w:id="1910" w:author="谢浩然" w:date="2019-07-10T17:09:43Z"/>
          <w:rFonts w:hint="default" w:ascii="宋体" w:hAnsi="宋体" w:cs="Times New Roman"/>
          <w:color w:val="000000"/>
          <w:spacing w:val="0"/>
          <w:szCs w:val="32"/>
        </w:rPr>
        <w:pPrChange w:id="1908" w:author="谢浩然" w:date="2019-07-10T17:09:45Z">
          <w:pPr>
            <w:pStyle w:val="2"/>
          </w:pPr>
        </w:pPrChange>
      </w:pPr>
    </w:p>
    <w:p>
      <w:pPr>
        <w:pStyle w:val="21"/>
        <w:spacing w:beforeLines="0" w:afterLines="0" w:line="590" w:lineRule="exact"/>
        <w:outlineLvl w:val="9"/>
        <w:rPr>
          <w:del w:id="1912" w:author="谢浩然" w:date="2019-07-10T17:09:43Z"/>
          <w:rFonts w:hint="default" w:ascii="宋体" w:hAnsi="宋体" w:cs="Times New Roman"/>
          <w:color w:val="000000"/>
          <w:spacing w:val="0"/>
          <w:szCs w:val="32"/>
        </w:rPr>
        <w:pPrChange w:id="1911" w:author="谢浩然" w:date="2019-07-10T17:09:45Z">
          <w:pPr>
            <w:pStyle w:val="2"/>
          </w:pPr>
        </w:pPrChange>
      </w:pPr>
    </w:p>
    <w:p>
      <w:pPr>
        <w:pStyle w:val="21"/>
        <w:spacing w:beforeLines="0" w:afterLines="0" w:line="590" w:lineRule="exact"/>
        <w:ind w:left="0" w:leftChars="0" w:firstLine="0" w:firstLineChars="0"/>
        <w:outlineLvl w:val="9"/>
        <w:rPr>
          <w:del w:id="1914" w:author="谢浩然" w:date="2019-07-10T17:09:43Z"/>
          <w:rFonts w:hint="default" w:ascii="宋体" w:hAnsi="宋体" w:cs="Times New Roman"/>
          <w:color w:val="000000"/>
          <w:spacing w:val="0"/>
          <w:szCs w:val="32"/>
        </w:rPr>
        <w:pPrChange w:id="1913" w:author="谢浩然" w:date="2019-07-10T17:09:45Z">
          <w:pPr>
            <w:pStyle w:val="2"/>
            <w:ind w:left="0" w:leftChars="0" w:firstLine="0" w:firstLineChars="0"/>
          </w:pPr>
        </w:pPrChange>
      </w:pP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916" w:author="谢浩然" w:date="2019-07-10T17:09:43Z"/>
          <w:rFonts w:hint="default" w:ascii="宋体" w:hAnsi="宋体" w:cs="Times New Roman"/>
          <w:color w:val="000000"/>
          <w:spacing w:val="0"/>
          <w:szCs w:val="32"/>
        </w:rPr>
        <w:pPrChange w:id="1915" w:author="谢浩然" w:date="2019-07-10T17:09:45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917" w:author="谢浩然" w:date="2019-07-10T17:09:43Z">
        <w:r>
          <w:rPr>
            <w:rFonts w:ascii="宋体" w:hAnsi="宋体"/>
            <w:color w:val="000000"/>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2wGzW4AEAAKcD&#10;AAAOAAAAAAAAAAEAIAAAACUBAABkcnMvZTJvRG9jLnhtbFBLBQYAAAAABgAGAFkBAAB3BQAAAAA=&#10;">
                  <v:fill on="f" focussize="0,0"/>
                  <v:stroke weight="1pt" color="#000000" joinstyle="round"/>
                  <v:imagedata o:title=""/>
                  <o:lock v:ext="edit" aspectratio="f"/>
                </v:line>
              </w:pict>
            </mc:Fallback>
          </mc:AlternateContent>
        </w:r>
      </w:del>
    </w:p>
    <w:p>
      <w:pPr>
        <w:pStyle w:val="21"/>
        <w:spacing w:beforeLines="0" w:afterLines="0" w:line="590" w:lineRule="exact"/>
        <w:outlineLvl w:val="9"/>
        <w:rPr>
          <w:del w:id="1920" w:author="谢浩然" w:date="2019-07-10T17:09:43Z"/>
          <w:rFonts w:hint="eastAsia" w:ascii="宋体" w:hAnsi="宋体" w:eastAsia="仿宋_GB2312" w:cs="仿宋_GB2312"/>
          <w:sz w:val="32"/>
          <w:szCs w:val="32"/>
          <w:rPrChange w:id="1921" w:author="卢颖东" w:date="2019-07-02T15:38:00Z">
            <w:rPr>
              <w:del w:id="1922" w:author="谢浩然" w:date="2019-07-10T17:09:43Z"/>
              <w:rFonts w:hint="eastAsia" w:ascii="仿宋_GB2312" w:hAnsi="仿宋_GB2312" w:eastAsia="仿宋_GB2312" w:cs="仿宋_GB2312"/>
              <w:sz w:val="32"/>
              <w:szCs w:val="32"/>
            </w:rPr>
          </w:rPrChange>
        </w:rPr>
        <w:pPrChange w:id="1919" w:author="谢浩然" w:date="2019-07-10T17:09:45Z">
          <w:pPr/>
        </w:pPrChange>
      </w:pPr>
      <w:del w:id="1923" w:author="谢浩然" w:date="2019-07-10T17:09:43Z">
        <w:r>
          <w:rPr>
            <w:rFonts w:hint="eastAsia" w:ascii="宋体" w:hAnsi="宋体" w:eastAsia="仿宋_GB2312" w:cs="仿宋_GB2312"/>
            <w:color w:val="000000"/>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wjhc1uABAACnAwAA&#10;DgAAAAAAAAABACAAAAAjAQAAZHJzL2Uyb0RvYy54bWxQSwUGAAAAAAYABgBZAQAAdQUAAAAA&#10;">
                  <v:fill on="f" focussize="0,0"/>
                  <v:stroke weight="1pt" color="#000000" joinstyle="round"/>
                  <v:imagedata o:title=""/>
                  <o:lock v:ext="edit" aspectratio="f"/>
                </v:line>
              </w:pict>
            </mc:Fallback>
          </mc:AlternateContent>
        </w:r>
      </w:del>
      <w:del w:id="1925" w:author="谢浩然" w:date="2019-07-10T17:09:43Z">
        <w:r>
          <w:rPr>
            <w:rFonts w:hint="eastAsia" w:ascii="宋体" w:hAnsi="宋体" w:eastAsia="仿宋_GB2312" w:cs="仿宋_GB2312"/>
            <w:color w:val="000000"/>
            <w:spacing w:val="0"/>
            <w:sz w:val="28"/>
            <w:szCs w:val="28"/>
            <w:lang w:val="en-US" w:eastAsia="zh-CN"/>
          </w:rPr>
          <w:delText xml:space="preserve">  </w:delText>
        </w:r>
      </w:del>
      <w:del w:id="1926" w:author="谢浩然" w:date="2019-07-10T17:09:43Z">
        <w:r>
          <w:rPr>
            <w:rFonts w:hint="eastAsia" w:ascii="宋体" w:hAnsi="宋体" w:eastAsia="仿宋_GB2312" w:cs="仿宋_GB2312"/>
            <w:color w:val="000000"/>
            <w:spacing w:val="0"/>
            <w:sz w:val="28"/>
            <w:szCs w:val="28"/>
            <w:lang w:eastAsia="zh-CN"/>
          </w:rPr>
          <w:delText>广东省人大常委会办公厅</w:delText>
        </w:r>
      </w:del>
      <w:del w:id="1927" w:author="谢浩然" w:date="2019-07-10T17:09:43Z">
        <w:r>
          <w:rPr>
            <w:rFonts w:hint="eastAsia" w:ascii="宋体" w:hAnsi="宋体" w:eastAsia="仿宋_GB2312" w:cs="仿宋_GB2312"/>
            <w:color w:val="000000"/>
            <w:spacing w:val="0"/>
            <w:sz w:val="28"/>
            <w:szCs w:val="28"/>
          </w:rPr>
          <w:delText xml:space="preserve">  </w:delText>
        </w:r>
      </w:del>
      <w:del w:id="1928" w:author="谢浩然" w:date="2019-07-10T17:09:43Z">
        <w:r>
          <w:rPr>
            <w:rFonts w:hint="eastAsia" w:ascii="宋体" w:hAnsi="宋体" w:eastAsia="仿宋_GB2312" w:cs="仿宋_GB2312"/>
            <w:color w:val="000000"/>
            <w:spacing w:val="0"/>
            <w:sz w:val="28"/>
            <w:szCs w:val="28"/>
            <w:lang w:val="en-US" w:eastAsia="zh-CN"/>
          </w:rPr>
          <w:delText xml:space="preserve">         </w:delText>
        </w:r>
      </w:del>
      <w:del w:id="1929" w:author="谢浩然" w:date="2019-07-10T17:09:43Z">
        <w:r>
          <w:rPr>
            <w:rFonts w:hint="eastAsia" w:ascii="宋体" w:hAnsi="宋体" w:cs="仿宋_GB2312"/>
            <w:color w:val="000000"/>
            <w:spacing w:val="0"/>
            <w:sz w:val="28"/>
            <w:szCs w:val="28"/>
            <w:lang w:val="en-US" w:eastAsia="zh-CN"/>
          </w:rPr>
          <w:delText xml:space="preserve">  </w:delText>
        </w:r>
      </w:del>
      <w:del w:id="1930" w:author="谢浩然" w:date="2019-07-10T17:09:43Z">
        <w:r>
          <w:rPr>
            <w:rFonts w:hint="eastAsia" w:ascii="宋体" w:hAnsi="宋体" w:eastAsia="仿宋_GB2312" w:cs="仿宋_GB2312"/>
            <w:color w:val="000000"/>
            <w:spacing w:val="0"/>
            <w:sz w:val="28"/>
            <w:szCs w:val="28"/>
            <w:lang w:val="en-US" w:eastAsia="zh-CN"/>
          </w:rPr>
          <w:delText xml:space="preserve"> </w:delText>
        </w:r>
      </w:del>
      <w:ins w:id="1931" w:author="卢颖东" w:date="2019-07-02T15:18:00Z">
        <w:del w:id="1932" w:author="谢浩然" w:date="2019-07-10T17:09:43Z">
          <w:r>
            <w:rPr>
              <w:rFonts w:hint="eastAsia" w:ascii="宋体" w:hAnsi="宋体" w:cs="仿宋_GB2312"/>
              <w:color w:val="000000"/>
              <w:spacing w:val="0"/>
              <w:sz w:val="28"/>
              <w:szCs w:val="28"/>
              <w:lang w:val="en-US" w:eastAsia="zh-CN"/>
            </w:rPr>
            <w:delText xml:space="preserve"> </w:delText>
          </w:r>
        </w:del>
      </w:ins>
      <w:del w:id="1933" w:author="谢浩然" w:date="2019-07-10T17:09:43Z">
        <w:r>
          <w:rPr>
            <w:rFonts w:hint="eastAsia" w:ascii="宋体" w:hAnsi="宋体" w:eastAsia="仿宋_GB2312" w:cs="仿宋_GB2312"/>
            <w:color w:val="000000"/>
            <w:spacing w:val="0"/>
            <w:sz w:val="28"/>
            <w:szCs w:val="28"/>
            <w:lang w:val="en-US" w:eastAsia="zh-CN"/>
          </w:rPr>
          <w:delText xml:space="preserve">   </w:delText>
        </w:r>
      </w:del>
      <w:del w:id="1934" w:author="谢浩然" w:date="2019-07-10T17:09:43Z">
        <w:r>
          <w:rPr>
            <w:rFonts w:hint="eastAsia" w:ascii="宋体" w:hAnsi="宋体" w:eastAsia="仿宋_GB2312" w:cs="仿宋_GB2312"/>
            <w:color w:val="000000"/>
            <w:spacing w:val="0"/>
            <w:sz w:val="28"/>
            <w:szCs w:val="28"/>
          </w:rPr>
          <w:delText xml:space="preserve">  201</w:delText>
        </w:r>
      </w:del>
      <w:del w:id="1935" w:author="谢浩然" w:date="2019-07-10T17:09:43Z">
        <w:r>
          <w:rPr>
            <w:rFonts w:hint="eastAsia" w:ascii="宋体" w:hAnsi="宋体" w:cs="仿宋_GB2312"/>
            <w:color w:val="000000"/>
            <w:spacing w:val="0"/>
            <w:sz w:val="28"/>
            <w:szCs w:val="28"/>
            <w:lang w:val="en-US" w:eastAsia="zh-CN"/>
          </w:rPr>
          <w:delText>9</w:delText>
        </w:r>
      </w:del>
      <w:del w:id="1936" w:author="谢浩然" w:date="2019-07-10T17:09:43Z">
        <w:r>
          <w:rPr>
            <w:rFonts w:hint="eastAsia" w:ascii="宋体" w:hAnsi="宋体" w:eastAsia="仿宋_GB2312" w:cs="仿宋_GB2312"/>
            <w:color w:val="000000"/>
            <w:spacing w:val="0"/>
            <w:sz w:val="28"/>
            <w:szCs w:val="28"/>
          </w:rPr>
          <w:delText>年</w:delText>
        </w:r>
      </w:del>
      <w:del w:id="1937" w:author="谢浩然" w:date="2019-07-10T17:09:43Z">
        <w:r>
          <w:rPr>
            <w:rFonts w:hint="eastAsia" w:ascii="宋体" w:hAnsi="宋体" w:cs="仿宋_GB2312"/>
            <w:color w:val="000000"/>
            <w:spacing w:val="0"/>
            <w:sz w:val="28"/>
            <w:szCs w:val="28"/>
            <w:lang w:val="en-US" w:eastAsia="zh-CN"/>
          </w:rPr>
          <w:delText>6</w:delText>
        </w:r>
      </w:del>
      <w:ins w:id="1938" w:author="邓彤" w:date="2019-07-01T11:55:00Z">
        <w:del w:id="1939" w:author="谢浩然" w:date="2019-07-10T17:09:43Z">
          <w:r>
            <w:rPr>
              <w:rFonts w:hint="eastAsia" w:ascii="宋体" w:hAnsi="宋体" w:cs="仿宋_GB2312"/>
              <w:color w:val="000000"/>
              <w:spacing w:val="0"/>
              <w:sz w:val="28"/>
              <w:szCs w:val="28"/>
              <w:lang w:val="en-US" w:eastAsia="zh-CN"/>
            </w:rPr>
            <w:delText>7</w:delText>
          </w:r>
        </w:del>
      </w:ins>
      <w:del w:id="1940" w:author="谢浩然" w:date="2019-07-10T17:09:43Z">
        <w:r>
          <w:rPr>
            <w:rFonts w:hint="eastAsia" w:ascii="宋体" w:hAnsi="宋体" w:eastAsia="仿宋_GB2312" w:cs="仿宋_GB2312"/>
            <w:color w:val="000000"/>
            <w:spacing w:val="0"/>
            <w:sz w:val="28"/>
            <w:szCs w:val="28"/>
          </w:rPr>
          <w:delText>月</w:delText>
        </w:r>
      </w:del>
      <w:del w:id="1941" w:author="谢浩然" w:date="2019-07-10T17:09:43Z">
        <w:r>
          <w:rPr>
            <w:rFonts w:hint="eastAsia" w:ascii="宋体" w:hAnsi="宋体" w:cs="仿宋_GB2312"/>
            <w:color w:val="000000"/>
            <w:spacing w:val="0"/>
            <w:sz w:val="28"/>
            <w:szCs w:val="28"/>
            <w:lang w:val="en-US" w:eastAsia="zh-CN"/>
          </w:rPr>
          <w:delText xml:space="preserve"> </w:delText>
        </w:r>
      </w:del>
      <w:ins w:id="1942" w:author="卢颖东" w:date="2019-07-02T15:18:00Z">
        <w:del w:id="1943" w:author="谢浩然" w:date="2019-07-10T17:09:43Z">
          <w:r>
            <w:rPr>
              <w:rFonts w:hint="eastAsia" w:ascii="宋体" w:hAnsi="宋体" w:cs="仿宋_GB2312"/>
              <w:color w:val="000000"/>
              <w:spacing w:val="0"/>
              <w:sz w:val="28"/>
              <w:szCs w:val="28"/>
              <w:lang w:val="en-US" w:eastAsia="zh-CN"/>
            </w:rPr>
            <w:delText>2</w:delText>
          </w:r>
        </w:del>
      </w:ins>
      <w:del w:id="1944" w:author="谢浩然" w:date="2019-07-10T17:09:43Z">
        <w:r>
          <w:rPr>
            <w:rFonts w:hint="eastAsia" w:ascii="宋体" w:hAnsi="宋体" w:eastAsia="仿宋_GB2312" w:cs="仿宋_GB2312"/>
            <w:color w:val="000000"/>
            <w:spacing w:val="0"/>
            <w:sz w:val="28"/>
            <w:szCs w:val="28"/>
          </w:rPr>
          <w:delText>日印</w:delText>
        </w:r>
      </w:del>
      <w:del w:id="1945" w:author="谢浩然" w:date="2019-07-10T17:09:43Z">
        <w:r>
          <w:rPr>
            <w:rFonts w:hint="eastAsia" w:ascii="宋体" w:hAnsi="宋体" w:eastAsia="仿宋_GB2312" w:cs="仿宋_GB2312"/>
            <w:color w:val="000000"/>
            <w:spacing w:val="0"/>
            <w:sz w:val="28"/>
            <w:szCs w:val="28"/>
            <w:lang w:eastAsia="zh-CN"/>
          </w:rPr>
          <w:delText>发</w:delText>
        </w:r>
      </w:del>
    </w:p>
    <w:p>
      <w:pPr>
        <w:pStyle w:val="21"/>
        <w:spacing w:beforeLines="0" w:afterLines="0" w:line="590" w:lineRule="exact"/>
        <w:outlineLvl w:val="9"/>
        <w:rPr>
          <w:rFonts w:ascii="宋体" w:hAnsi="宋体"/>
          <w:sz w:val="32"/>
          <w:szCs w:val="32"/>
          <w:rPrChange w:id="1947" w:author="卢颖东" w:date="2019-07-02T15:38:00Z">
            <w:rPr>
              <w:sz w:val="32"/>
              <w:szCs w:val="32"/>
            </w:rPr>
          </w:rPrChange>
        </w:rPr>
        <w:pPrChange w:id="1946" w:author="谢浩然" w:date="2019-07-10T17:09:45Z">
          <w:pPr/>
        </w:pPrChange>
      </w:pPr>
    </w:p>
    <w:sectPr>
      <w:footerReference r:id="rId6" w:type="default"/>
      <w:footerReference r:id="rId7"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5"/>
                            <w:wordWrap w:val="0"/>
                            <w:jc w:val="right"/>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pStyle w:val="5"/>
                      <w:wordWrap w:val="0"/>
                      <w:jc w:val="right"/>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8E968"/>
    <w:multiLevelType w:val="singleLevel"/>
    <w:tmpl w:val="5C88E968"/>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31D42"/>
    <w:rsid w:val="00A21153"/>
    <w:rsid w:val="01E013B6"/>
    <w:rsid w:val="02725269"/>
    <w:rsid w:val="06D152ED"/>
    <w:rsid w:val="0B6C6CEF"/>
    <w:rsid w:val="0D924330"/>
    <w:rsid w:val="14772CE5"/>
    <w:rsid w:val="1DDD1F05"/>
    <w:rsid w:val="1FC5167A"/>
    <w:rsid w:val="25490D32"/>
    <w:rsid w:val="26774992"/>
    <w:rsid w:val="273A2789"/>
    <w:rsid w:val="2EA70C15"/>
    <w:rsid w:val="35070C04"/>
    <w:rsid w:val="35D361A6"/>
    <w:rsid w:val="399A2C50"/>
    <w:rsid w:val="3C015AD3"/>
    <w:rsid w:val="4055509A"/>
    <w:rsid w:val="47F915CE"/>
    <w:rsid w:val="4B034A4C"/>
    <w:rsid w:val="4DEE52C5"/>
    <w:rsid w:val="4EC95E58"/>
    <w:rsid w:val="564650F6"/>
    <w:rsid w:val="575A2249"/>
    <w:rsid w:val="5A7C534C"/>
    <w:rsid w:val="626C2F54"/>
    <w:rsid w:val="69FC3E2A"/>
    <w:rsid w:val="73917B58"/>
    <w:rsid w:val="763A0C28"/>
    <w:rsid w:val="76731D42"/>
    <w:rsid w:val="78067913"/>
    <w:rsid w:val="78B5584C"/>
    <w:rsid w:val="79314D70"/>
    <w:rsid w:val="7D3F0097"/>
    <w:rsid w:val="7E6463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Body Text Indent"/>
    <w:basedOn w:val="1"/>
    <w:uiPriority w:val="0"/>
    <w:pPr>
      <w:ind w:firstLine="1440" w:firstLineChars="400"/>
    </w:pPr>
    <w:rPr>
      <w:rFonts w:ascii="仿宋_GB2312" w:eastAsia="仿宋_GB2312"/>
      <w:color w:val="000000"/>
      <w:kern w:val="0"/>
      <w:sz w:val="36"/>
      <w:szCs w:val="2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Body Text Indent 3"/>
    <w:basedOn w:val="1"/>
    <w:uiPriority w:val="0"/>
    <w:pPr>
      <w:ind w:firstLine="640" w:firstLineChars="200"/>
    </w:pPr>
    <w:rPr>
      <w:rFonts w:ascii="黑体" w:hAnsi="宋体" w:eastAsia="黑体"/>
      <w:bCs/>
      <w:sz w:val="32"/>
      <w:szCs w:val="32"/>
    </w:rPr>
  </w:style>
  <w:style w:type="paragraph" w:styleId="8">
    <w:name w:val="Normal (Web)"/>
    <w:basedOn w:val="1"/>
    <w:uiPriority w:val="0"/>
    <w:pPr>
      <w:spacing w:before="100" w:beforeAutospacing="1" w:after="100" w:afterAutospacing="1"/>
      <w:ind w:left="0" w:right="0"/>
      <w:jc w:val="left"/>
    </w:pPr>
    <w:rPr>
      <w:kern w:val="0"/>
      <w:sz w:val="24"/>
      <w:lang w:val="en-US" w:eastAsia="zh-CN" w:bidi="ar"/>
    </w:rPr>
  </w:style>
  <w:style w:type="paragraph" w:customStyle="1" w:styleId="11">
    <w:name w:val="法规说明：正文前称呼"/>
    <w:basedOn w:val="1"/>
    <w:qFormat/>
    <w:uiPriority w:val="0"/>
    <w:rPr>
      <w:rFonts w:ascii="黑体" w:hAnsi="黑体" w:eastAsia="黑体"/>
    </w:rPr>
  </w:style>
  <w:style w:type="paragraph" w:customStyle="1" w:styleId="12">
    <w:name w:val="法规公告：发布日期"/>
    <w:basedOn w:val="13"/>
    <w:qFormat/>
    <w:uiPriority w:val="0"/>
    <w:pPr>
      <w:ind w:right="1579" w:rightChars="500"/>
    </w:pPr>
    <w:rPr>
      <w:rFonts w:cs="宋体"/>
      <w:szCs w:val="20"/>
    </w:rPr>
  </w:style>
  <w:style w:type="paragraph" w:customStyle="1" w:styleId="13">
    <w:name w:val="法规公告：发布机关"/>
    <w:basedOn w:val="1"/>
    <w:qFormat/>
    <w:uiPriority w:val="0"/>
    <w:pPr>
      <w:ind w:right="632" w:rightChars="200"/>
      <w:jc w:val="right"/>
    </w:pPr>
    <w:rPr>
      <w:rFonts w:ascii="仿宋_GB2312" w:hAnsi="宋体" w:eastAsia="仿宋_GB2312"/>
    </w:rPr>
  </w:style>
  <w:style w:type="paragraph" w:customStyle="1" w:styleId="14">
    <w:name w:val="主送单位"/>
    <w:basedOn w:val="1"/>
    <w:qFormat/>
    <w:uiPriority w:val="0"/>
    <w:rPr>
      <w:rFonts w:ascii="仿宋_GB2312"/>
      <w:szCs w:val="32"/>
    </w:rPr>
  </w:style>
  <w:style w:type="paragraph" w:customStyle="1" w:styleId="15">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
    <w:name w:val="法规修改情况汇报：题注"/>
    <w:basedOn w:val="1"/>
    <w:uiPriority w:val="0"/>
    <w:pPr>
      <w:jc w:val="center"/>
    </w:pPr>
    <w:rPr>
      <w:rFonts w:ascii="楷体_GB2312" w:hAnsi="宋体" w:eastAsia="楷体_GB2312"/>
    </w:rPr>
  </w:style>
  <w:style w:type="paragraph" w:customStyle="1" w:styleId="17">
    <w:name w:val="法规审议结果报告：：题注"/>
    <w:basedOn w:val="1"/>
    <w:qFormat/>
    <w:uiPriority w:val="0"/>
    <w:pPr>
      <w:jc w:val="center"/>
    </w:pPr>
    <w:rPr>
      <w:rFonts w:ascii="楷体_GB2312" w:hAnsi="宋体" w:eastAsia="楷体_GB2312"/>
    </w:rPr>
  </w:style>
  <w:style w:type="paragraph" w:customStyle="1" w:styleId="18">
    <w:name w:val="法规公告：正文"/>
    <w:basedOn w:val="1"/>
    <w:qFormat/>
    <w:uiPriority w:val="0"/>
    <w:pPr>
      <w:ind w:firstLine="632" w:firstLineChars="200"/>
    </w:pPr>
    <w:rPr>
      <w:rFonts w:ascii="仿宋_GB2312" w:eastAsia="仿宋_GB2312"/>
      <w:szCs w:val="32"/>
    </w:rPr>
  </w:style>
  <w:style w:type="paragraph" w:customStyle="1" w:styleId="19">
    <w:name w:val="正文：三号仿宋"/>
    <w:basedOn w:val="1"/>
    <w:qFormat/>
    <w:uiPriority w:val="0"/>
    <w:pPr>
      <w:ind w:firstLine="200" w:firstLineChars="200"/>
    </w:pPr>
    <w:rPr>
      <w:rFonts w:eastAsia="仿宋_GB2312"/>
      <w:sz w:val="32"/>
    </w:rPr>
  </w:style>
  <w:style w:type="paragraph" w:customStyle="1" w:styleId="20">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2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2">
    <w:name w:val="p0"/>
    <w:basedOn w:val="1"/>
    <w:qFormat/>
    <w:uiPriority w:val="0"/>
    <w:pPr>
      <w:widowControl/>
    </w:pPr>
    <w:rPr>
      <w:rFonts w:hint="eastAsia" w:ascii="宋体" w:hAnsi="宋体"/>
      <w:sz w:val="32"/>
    </w:rPr>
  </w:style>
  <w:style w:type="paragraph" w:customStyle="1" w:styleId="23">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47</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2019-06-19T08:51:00Z</dcterms:created>
  <dc:creator>谢浩然</dc:creator>
  <cp:lastModifiedBy>谢浩然</cp:lastModifiedBy>
  <cp:lastPrinted>2019-07-02T07:38:00Z</cp:lastPrinted>
  <dcterms:modified xsi:type="dcterms:W3CDTF">2019-07-10T09:10:08Z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