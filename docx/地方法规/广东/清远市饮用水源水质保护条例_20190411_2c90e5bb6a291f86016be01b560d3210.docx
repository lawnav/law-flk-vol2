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54" w:author="谢浩然" w:date="2019-07-11T11:55:45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55" w:author="谢浩然" w:date="2019-07-11T11:55:45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56" w:author="谢浩然" w:date="2019-07-11T11:55:45Z"/>
          <w:rFonts w:hint="eastAsia" w:ascii="宋体" w:hAnsi="宋体" w:eastAsia="方正小标宋简体"/>
          <w:color w:val="000000"/>
          <w:spacing w:val="51"/>
          <w:w w:val="50"/>
          <w:sz w:val="130"/>
          <w:szCs w:val="72"/>
        </w:rPr>
      </w:pPr>
      <w:del w:id="57" w:author="谢浩然" w:date="2019-07-11T11:55:45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58" w:author="谢浩然" w:date="2019-07-11T11:55:45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9" w:author="谢浩然" w:date="2019-07-11T11:55:45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0" w:author="谢浩然" w:date="2019-07-11T11:55:45Z"/>
          <w:rFonts w:hint="eastAsia" w:ascii="宋体" w:hAnsi="宋体" w:eastAsia="仿宋_GB2312"/>
          <w:color w:val="000000"/>
          <w:szCs w:val="32"/>
          <w:lang w:val="en-US" w:eastAsia="zh-CN"/>
        </w:rPr>
      </w:pPr>
      <w:del w:id="61" w:author="谢浩然" w:date="2019-07-11T11:55:45Z">
        <w:r>
          <w:rPr>
            <w:rFonts w:hint="eastAsia" w:ascii="宋体" w:hAnsi="宋体"/>
            <w:color w:val="000000"/>
            <w:szCs w:val="32"/>
          </w:rPr>
          <w:delText>粤常</w:delText>
        </w:r>
      </w:del>
      <w:del w:id="62" w:author="谢浩然" w:date="2019-07-11T11:55:45Z">
        <w:r>
          <w:rPr>
            <w:rFonts w:hint="eastAsia" w:ascii="宋体" w:hAnsi="宋体"/>
            <w:color w:val="000000"/>
            <w:szCs w:val="32"/>
            <w:lang w:eastAsia="zh-CN"/>
          </w:rPr>
          <w:delText>备</w:delText>
        </w:r>
      </w:del>
      <w:del w:id="63" w:author="谢浩然" w:date="2019-07-11T11:55:45Z">
        <w:r>
          <w:rPr>
            <w:rFonts w:ascii="宋体" w:hAnsi="宋体"/>
            <w:color w:val="000000"/>
            <w:szCs w:val="32"/>
          </w:rPr>
          <w:delText>〔</w:delText>
        </w:r>
      </w:del>
      <w:del w:id="64" w:author="谢浩然" w:date="2019-07-11T11:55:45Z">
        <w:r>
          <w:rPr>
            <w:rFonts w:hint="eastAsia" w:ascii="宋体" w:hAnsi="宋体"/>
            <w:color w:val="000000"/>
            <w:szCs w:val="32"/>
          </w:rPr>
          <w:delText>20</w:delText>
        </w:r>
      </w:del>
      <w:del w:id="65" w:author="谢浩然" w:date="2019-07-11T11:55:45Z">
        <w:r>
          <w:rPr>
            <w:rFonts w:hint="eastAsia" w:ascii="宋体" w:hAnsi="宋体"/>
            <w:color w:val="000000"/>
            <w:szCs w:val="32"/>
            <w:lang w:val="en-US" w:eastAsia="zh-CN"/>
          </w:rPr>
          <w:delText>19</w:delText>
        </w:r>
      </w:del>
      <w:del w:id="66" w:author="谢浩然" w:date="2019-07-11T11:55:45Z">
        <w:r>
          <w:rPr>
            <w:rFonts w:ascii="宋体" w:hAnsi="宋体"/>
            <w:color w:val="000000"/>
            <w:szCs w:val="32"/>
          </w:rPr>
          <w:delText>〕</w:delText>
        </w:r>
      </w:del>
      <w:del w:id="67" w:author="谢浩然" w:date="2019-07-11T11:55:45Z">
        <w:r>
          <w:rPr>
            <w:rFonts w:hint="eastAsia" w:ascii="宋体" w:hAnsi="宋体"/>
            <w:color w:val="000000"/>
            <w:szCs w:val="32"/>
            <w:lang w:val="en-US" w:eastAsia="zh-CN"/>
          </w:rPr>
          <w:delText xml:space="preserve"> </w:delText>
        </w:r>
      </w:del>
      <w:ins w:id="68" w:author="高芳芳" w:date="2019-05-13T10:46:00Z">
        <w:del w:id="69" w:author="谢浩然" w:date="2019-07-11T11:55:45Z">
          <w:r>
            <w:rPr>
              <w:rFonts w:hint="eastAsia" w:ascii="宋体" w:hAnsi="宋体"/>
              <w:color w:val="000000"/>
              <w:szCs w:val="32"/>
              <w:lang w:val="en-US" w:eastAsia="zh-CN"/>
            </w:rPr>
            <w:delText>35</w:delText>
          </w:r>
        </w:del>
      </w:ins>
      <w:ins w:id="70" w:author="卢颖东" w:date="2019-05-21T14:38:00Z">
        <w:del w:id="71" w:author="谢浩然" w:date="2019-07-11T11:55:45Z">
          <w:r>
            <w:rPr>
              <w:rFonts w:hint="eastAsia" w:ascii="宋体" w:hAnsi="宋体"/>
              <w:color w:val="000000"/>
              <w:szCs w:val="32"/>
              <w:lang w:val="en-US" w:eastAsia="zh-CN"/>
            </w:rPr>
            <w:delText>6</w:delText>
          </w:r>
        </w:del>
      </w:ins>
      <w:del w:id="72" w:author="谢浩然" w:date="2019-07-11T11:55:45Z">
        <w:r>
          <w:rPr>
            <w:rFonts w:hint="eastAsia" w:ascii="宋体" w:hAnsi="宋体"/>
            <w:color w:val="000000"/>
            <w:szCs w:val="32"/>
          </w:rPr>
          <w:delText>号</w:delText>
        </w:r>
      </w:del>
      <w:del w:id="73" w:author="谢浩然" w:date="2019-07-11T11:55:45Z">
        <w:r>
          <w:rPr>
            <w:rFonts w:hint="eastAsia" w:ascii="宋体" w:hAnsi="宋体"/>
            <w:color w:val="000000"/>
            <w:szCs w:val="32"/>
            <w:lang w:val="en-US" w:eastAsia="zh-CN"/>
          </w:rPr>
          <w:delText xml:space="preserve">  总第 </w:delText>
        </w:r>
      </w:del>
      <w:ins w:id="74" w:author="卢颖东" w:date="2019-05-21T14:38:00Z">
        <w:del w:id="75" w:author="谢浩然" w:date="2019-07-11T11:55:45Z">
          <w:r>
            <w:rPr>
              <w:rFonts w:hint="eastAsia" w:ascii="宋体" w:hAnsi="宋体"/>
              <w:color w:val="000000"/>
              <w:szCs w:val="32"/>
              <w:lang w:val="en-US" w:eastAsia="zh-CN"/>
            </w:rPr>
            <w:delText>7</w:delText>
          </w:r>
        </w:del>
      </w:ins>
      <w:ins w:id="76" w:author="谢浩然" w:date="2019-05-13T11:05:00Z">
        <w:del w:id="77" w:author="谢浩然" w:date="2019-07-11T11:55:45Z">
          <w:r>
            <w:rPr>
              <w:rFonts w:hint="eastAsia" w:ascii="宋体" w:hAnsi="宋体"/>
              <w:color w:val="000000"/>
              <w:szCs w:val="32"/>
              <w:lang w:val="en-US" w:eastAsia="zh-CN"/>
            </w:rPr>
            <w:delText>6</w:delText>
          </w:r>
        </w:del>
      </w:ins>
      <w:del w:id="78" w:author="谢浩然" w:date="2019-07-11T11:55:45Z">
        <w:r>
          <w:rPr>
            <w:rFonts w:hint="eastAsia" w:ascii="宋体" w:hAnsi="宋体"/>
            <w:color w:val="000000"/>
            <w:szCs w:val="32"/>
            <w:lang w:val="en-US" w:eastAsia="zh-CN"/>
          </w:rPr>
          <w:delText>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79" w:author="谢浩然" w:date="2019-07-11T11:55:45Z"/>
          <w:rFonts w:hint="eastAsia" w:ascii="宋体" w:hAnsi="宋体" w:cs="Times New Roman"/>
          <w:color w:val="000000"/>
          <w:spacing w:val="0"/>
        </w:rPr>
      </w:pPr>
      <w:del w:id="80" w:author="谢浩然" w:date="2019-07-11T11:55:45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ins w:id="82" w:author="卢颖东" w:date="2019-05-21T14:37:00Z"/>
          <w:del w:id="83" w:author="谢浩然" w:date="2019-07-11T11:55:45Z"/>
          <w:rFonts w:hint="eastAsia" w:ascii="宋体" w:hAnsi="宋体" w:eastAsia="宋体" w:cs="宋体"/>
          <w:b/>
          <w:bCs/>
          <w:color w:val="000000"/>
          <w:sz w:val="44"/>
          <w:szCs w:val="44"/>
        </w:rPr>
      </w:pPr>
      <w:ins w:id="84" w:author="卢颖东" w:date="2019-05-21T14:37:00Z">
        <w:del w:id="85" w:author="谢浩然" w:date="2019-07-11T11:55:45Z">
          <w:r>
            <w:rPr>
              <w:rFonts w:hint="eastAsia" w:ascii="宋体" w:hAnsi="宋体" w:eastAsia="宋体" w:cs="宋体"/>
              <w:b/>
              <w:bCs/>
              <w:color w:val="000000"/>
              <w:sz w:val="44"/>
              <w:szCs w:val="44"/>
            </w:rPr>
            <w:delText>备</w:delText>
          </w:r>
        </w:del>
      </w:ins>
      <w:ins w:id="86" w:author="卢颖东" w:date="2019-05-21T14:37:00Z">
        <w:del w:id="87" w:author="谢浩然" w:date="2019-07-11T11:55:45Z">
          <w:r>
            <w:rPr>
              <w:rFonts w:hint="eastAsia" w:ascii="宋体" w:hAnsi="宋体" w:eastAsia="宋体" w:cs="宋体"/>
              <w:b/>
              <w:bCs/>
              <w:color w:val="000000"/>
              <w:sz w:val="44"/>
              <w:szCs w:val="44"/>
              <w:lang w:val="en-US" w:eastAsia="zh-CN"/>
            </w:rPr>
            <w:delText xml:space="preserve">  </w:delText>
          </w:r>
        </w:del>
      </w:ins>
      <w:ins w:id="88" w:author="卢颖东" w:date="2019-05-21T14:37:00Z">
        <w:del w:id="89" w:author="谢浩然" w:date="2019-07-11T11:55:45Z">
          <w:r>
            <w:rPr>
              <w:rFonts w:hint="eastAsia" w:ascii="宋体" w:hAnsi="宋体" w:eastAsia="宋体" w:cs="宋体"/>
              <w:b/>
              <w:bCs/>
              <w:color w:val="000000"/>
              <w:sz w:val="44"/>
              <w:szCs w:val="44"/>
            </w:rPr>
            <w:delText>案</w:delText>
          </w:r>
        </w:del>
      </w:ins>
      <w:ins w:id="90" w:author="卢颖东" w:date="2019-05-21T14:37:00Z">
        <w:del w:id="91" w:author="谢浩然" w:date="2019-07-11T11:55:45Z">
          <w:r>
            <w:rPr>
              <w:rFonts w:hint="eastAsia" w:ascii="宋体" w:hAnsi="宋体" w:eastAsia="宋体" w:cs="宋体"/>
              <w:b/>
              <w:bCs/>
              <w:color w:val="000000"/>
              <w:sz w:val="44"/>
              <w:szCs w:val="44"/>
              <w:lang w:eastAsia="zh-CN"/>
            </w:rPr>
            <w:delText xml:space="preserve"> </w:delText>
          </w:r>
        </w:del>
      </w:ins>
      <w:ins w:id="92" w:author="卢颖东" w:date="2019-05-21T14:37:00Z">
        <w:del w:id="93" w:author="谢浩然" w:date="2019-07-11T11:55:45Z">
          <w:r>
            <w:rPr>
              <w:rFonts w:hint="eastAsia" w:ascii="宋体" w:hAnsi="宋体" w:eastAsia="宋体" w:cs="宋体"/>
              <w:b/>
              <w:bCs/>
              <w:color w:val="000000"/>
              <w:sz w:val="44"/>
              <w:szCs w:val="44"/>
              <w:lang w:val="en-US" w:eastAsia="zh-CN"/>
            </w:rPr>
            <w:delText xml:space="preserve"> </w:delText>
          </w:r>
        </w:del>
      </w:ins>
      <w:ins w:id="94" w:author="卢颖东" w:date="2019-05-21T14:37:00Z">
        <w:del w:id="95" w:author="谢浩然" w:date="2019-07-11T11:55:45Z">
          <w:r>
            <w:rPr>
              <w:rFonts w:hint="eastAsia" w:ascii="宋体" w:hAnsi="宋体" w:eastAsia="宋体" w:cs="宋体"/>
              <w:b/>
              <w:bCs/>
              <w:color w:val="000000"/>
              <w:sz w:val="44"/>
              <w:szCs w:val="44"/>
            </w:rPr>
            <w:delText>报</w:delText>
          </w:r>
        </w:del>
      </w:ins>
      <w:ins w:id="96" w:author="卢颖东" w:date="2019-05-21T14:37:00Z">
        <w:del w:id="97" w:author="谢浩然" w:date="2019-07-11T11:55:45Z">
          <w:r>
            <w:rPr>
              <w:rFonts w:hint="eastAsia" w:ascii="宋体" w:hAnsi="宋体" w:eastAsia="宋体" w:cs="宋体"/>
              <w:b/>
              <w:bCs/>
              <w:color w:val="000000"/>
              <w:sz w:val="44"/>
              <w:szCs w:val="44"/>
              <w:lang w:val="en-US" w:eastAsia="zh-CN"/>
            </w:rPr>
            <w:delText xml:space="preserve">  </w:delText>
          </w:r>
        </w:del>
      </w:ins>
      <w:ins w:id="98" w:author="卢颖东" w:date="2019-05-21T14:37:00Z">
        <w:del w:id="99" w:author="谢浩然" w:date="2019-07-11T11:55:45Z">
          <w:r>
            <w:rPr>
              <w:rFonts w:hint="eastAsia" w:ascii="宋体" w:hAnsi="宋体" w:eastAsia="宋体" w:cs="宋体"/>
              <w:b/>
              <w:bCs/>
              <w:color w:val="000000"/>
              <w:sz w:val="44"/>
              <w:szCs w:val="44"/>
            </w:rPr>
            <w:delText>告</w:delText>
          </w:r>
        </w:del>
      </w:ins>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ins w:id="100" w:author="卢颖东" w:date="2019-05-21T14:37:00Z"/>
          <w:del w:id="101" w:author="谢浩然" w:date="2019-07-11T11:55:45Z"/>
          <w:rFonts w:hint="eastAsia" w:ascii="宋体" w:hAnsi="宋体" w:eastAsia="仿宋_GB2312" w:cs="仿宋_GB2312"/>
          <w:b w:val="0"/>
          <w:bCs w:val="0"/>
          <w:color w:val="000000"/>
          <w:sz w:val="32"/>
          <w:szCs w:val="32"/>
        </w:rPr>
      </w:pPr>
      <w:ins w:id="102" w:author="卢颖东" w:date="2019-05-23T11:21:00Z">
        <w:del w:id="103" w:author="谢浩然" w:date="2019-07-11T11:55:45Z">
          <w:r>
            <w:rPr>
              <w:rFonts w:hint="eastAsia" w:ascii="宋体" w:hAnsi="宋体" w:cs="仿宋_GB2312"/>
              <w:b w:val="0"/>
              <w:bCs w:val="0"/>
              <w:color w:val="000000"/>
              <w:sz w:val="32"/>
              <w:szCs w:val="32"/>
              <w:lang w:eastAsia="zh-CN"/>
            </w:rPr>
            <w:delText>全国人民代表大会常务委员会</w:delText>
          </w:r>
        </w:del>
      </w:ins>
      <w:ins w:id="104" w:author="卢颖东" w:date="2019-05-21T14:37:00Z">
        <w:del w:id="105" w:author="谢浩然" w:date="2019-07-11T11:55:45Z">
          <w:r>
            <w:rPr>
              <w:rFonts w:hint="eastAsia" w:ascii="宋体" w:hAnsi="宋体" w:eastAsia="仿宋_GB2312" w:cs="仿宋_GB2312"/>
              <w:b w:val="0"/>
              <w:bCs w:val="0"/>
              <w:color w:val="000000"/>
              <w:sz w:val="32"/>
              <w:szCs w:val="32"/>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ins w:id="106" w:author="卢颖东" w:date="2019-05-21T14:37:00Z"/>
          <w:del w:id="107" w:author="谢浩然" w:date="2019-07-11T11:55:45Z"/>
          <w:rFonts w:hint="eastAsia" w:ascii="宋体" w:hAnsi="宋体" w:eastAsia="仿宋_GB2312" w:cs="仿宋_GB2312"/>
          <w:b w:val="0"/>
          <w:bCs w:val="0"/>
          <w:color w:val="000000"/>
          <w:spacing w:val="0"/>
          <w:sz w:val="32"/>
          <w:szCs w:val="32"/>
        </w:rPr>
      </w:pPr>
      <w:ins w:id="108" w:author="卢颖东" w:date="2019-05-21T14:37:00Z">
        <w:del w:id="109" w:author="谢浩然" w:date="2019-07-11T11:55:45Z">
          <w:r>
            <w:rPr>
              <w:rFonts w:hint="eastAsia" w:ascii="宋体" w:hAnsi="宋体" w:eastAsia="仿宋_GB2312" w:cs="仿宋_GB2312"/>
              <w:sz w:val="32"/>
              <w:szCs w:val="32"/>
              <w:lang w:val="en-US" w:eastAsia="zh-CN" w:bidi="ar"/>
            </w:rPr>
            <w:delText>《</w:delText>
          </w:r>
        </w:del>
      </w:ins>
      <w:ins w:id="110" w:author="卢颖东" w:date="2019-05-21T14:37:00Z">
        <w:del w:id="111" w:author="谢浩然" w:date="2019-07-11T11:55:45Z">
          <w:r>
            <w:rPr>
              <w:rFonts w:hint="eastAsia" w:ascii="宋体" w:hAnsi="宋体" w:cs="仿宋_GB2312"/>
              <w:kern w:val="0"/>
              <w:sz w:val="32"/>
              <w:szCs w:val="32"/>
              <w:lang w:val="en-US" w:eastAsia="zh-CN" w:bidi="ar"/>
            </w:rPr>
            <w:delText>清远</w:delText>
          </w:r>
        </w:del>
      </w:ins>
      <w:ins w:id="112" w:author="卢颖东" w:date="2019-05-21T14:37:00Z">
        <w:del w:id="113" w:author="谢浩然" w:date="2019-07-11T11:55:45Z">
          <w:r>
            <w:rPr>
              <w:rFonts w:hint="eastAsia" w:ascii="宋体" w:hAnsi="宋体" w:eastAsia="仿宋_GB2312" w:cs="仿宋_GB2312"/>
              <w:kern w:val="0"/>
              <w:sz w:val="32"/>
              <w:szCs w:val="32"/>
              <w:lang w:val="en-US" w:eastAsia="zh-CN" w:bidi="ar"/>
            </w:rPr>
            <w:delText>市人民代表大会常务委员会</w:delText>
          </w:r>
        </w:del>
      </w:ins>
      <w:ins w:id="114" w:author="卢颖东" w:date="2019-05-21T14:37:00Z">
        <w:del w:id="115" w:author="谢浩然" w:date="2019-07-11T11:55:45Z">
          <w:r>
            <w:rPr>
              <w:rFonts w:hint="eastAsia" w:ascii="宋体" w:hAnsi="宋体" w:eastAsia="仿宋_GB2312" w:cs="仿宋_GB2312"/>
              <w:sz w:val="32"/>
              <w:szCs w:val="32"/>
              <w:lang w:val="en-US" w:eastAsia="zh-CN" w:bidi="ar"/>
            </w:rPr>
            <w:delText>关于修改〈</w:delText>
          </w:r>
        </w:del>
      </w:ins>
      <w:ins w:id="116" w:author="卢颖东" w:date="2019-05-21T14:37:00Z">
        <w:del w:id="117" w:author="谢浩然" w:date="2019-07-11T11:55:45Z">
          <w:r>
            <w:rPr>
              <w:rFonts w:hint="eastAsia" w:ascii="宋体" w:hAnsi="宋体" w:cs="仿宋_GB2312"/>
              <w:spacing w:val="-2"/>
              <w:sz w:val="32"/>
              <w:szCs w:val="32"/>
              <w:lang w:val="en-US" w:eastAsia="zh-CN" w:bidi="ar"/>
            </w:rPr>
            <w:delText>清远市饮用水源水质保护条例</w:delText>
          </w:r>
        </w:del>
      </w:ins>
      <w:ins w:id="118" w:author="卢颖东" w:date="2019-05-21T14:37:00Z">
        <w:del w:id="119" w:author="谢浩然" w:date="2019-07-11T11:55:45Z">
          <w:r>
            <w:rPr>
              <w:rFonts w:hint="eastAsia" w:ascii="宋体" w:hAnsi="宋体" w:eastAsia="仿宋_GB2312" w:cs="仿宋_GB2312"/>
              <w:sz w:val="32"/>
              <w:szCs w:val="32"/>
              <w:lang w:val="en-US" w:eastAsia="zh-CN" w:bidi="ar"/>
            </w:rPr>
            <w:delText>〉</w:delText>
          </w:r>
        </w:del>
      </w:ins>
      <w:ins w:id="120" w:author="卢颖东" w:date="2019-05-21T14:37:00Z">
        <w:del w:id="121" w:author="谢浩然" w:date="2019-07-11T11:55:45Z">
          <w:r>
            <w:rPr>
              <w:rFonts w:hint="eastAsia" w:ascii="宋体" w:hAnsi="宋体" w:cs="仿宋_GB2312"/>
              <w:sz w:val="32"/>
              <w:szCs w:val="32"/>
              <w:lang w:val="en-US" w:eastAsia="zh-CN" w:bidi="ar"/>
            </w:rPr>
            <w:delText>和</w:delText>
          </w:r>
        </w:del>
      </w:ins>
      <w:ins w:id="122" w:author="卢颖东" w:date="2019-05-21T14:37:00Z">
        <w:del w:id="123" w:author="谢浩然" w:date="2019-07-11T11:55:45Z">
          <w:r>
            <w:rPr>
              <w:rFonts w:hint="eastAsia" w:ascii="宋体" w:hAnsi="宋体" w:eastAsia="仿宋_GB2312" w:cs="仿宋_GB2312"/>
              <w:sz w:val="32"/>
              <w:szCs w:val="32"/>
              <w:lang w:val="en-US" w:eastAsia="zh-CN" w:bidi="ar"/>
            </w:rPr>
            <w:delText>〈</w:delText>
          </w:r>
        </w:del>
      </w:ins>
      <w:ins w:id="124" w:author="卢颖东" w:date="2019-05-21T14:37:00Z">
        <w:del w:id="125" w:author="谢浩然" w:date="2019-07-11T11:55:45Z">
          <w:r>
            <w:rPr>
              <w:rFonts w:hint="eastAsia" w:ascii="宋体" w:hAnsi="宋体" w:cs="仿宋_GB2312"/>
              <w:spacing w:val="-2"/>
              <w:sz w:val="32"/>
              <w:szCs w:val="32"/>
              <w:lang w:val="en-US" w:eastAsia="zh-CN" w:bidi="ar"/>
            </w:rPr>
            <w:delText>清远市城市市容和环境卫生管理条例</w:delText>
          </w:r>
        </w:del>
      </w:ins>
      <w:ins w:id="126" w:author="卢颖东" w:date="2019-05-21T14:37:00Z">
        <w:del w:id="127" w:author="谢浩然" w:date="2019-07-11T11:55:45Z">
          <w:r>
            <w:rPr>
              <w:rFonts w:hint="eastAsia" w:ascii="宋体" w:hAnsi="宋体" w:eastAsia="仿宋_GB2312" w:cs="仿宋_GB2312"/>
              <w:sz w:val="32"/>
              <w:szCs w:val="32"/>
              <w:lang w:val="en-US" w:eastAsia="zh-CN" w:bidi="ar"/>
            </w:rPr>
            <w:delText>〉的决定》</w:delText>
          </w:r>
        </w:del>
      </w:ins>
      <w:ins w:id="128" w:author="卢颖东" w:date="2019-05-21T14:37:00Z">
        <w:del w:id="129" w:author="谢浩然" w:date="2019-07-11T11:55:45Z">
          <w:r>
            <w:rPr>
              <w:rFonts w:hint="eastAsia" w:ascii="宋体" w:hAnsi="宋体" w:cs="仿宋_GB2312"/>
              <w:b w:val="0"/>
              <w:bCs w:val="0"/>
              <w:color w:val="000000"/>
              <w:spacing w:val="0"/>
              <w:lang w:eastAsia="zh-CN"/>
            </w:rPr>
            <w:delText>已由</w:delText>
          </w:r>
        </w:del>
      </w:ins>
      <w:ins w:id="130" w:author="卢颖东" w:date="2019-05-21T14:37:00Z">
        <w:del w:id="131" w:author="谢浩然" w:date="2019-07-11T11:55:45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ins>
      <w:ins w:id="132" w:author="卢颖东" w:date="2019-05-21T14:37:00Z">
        <w:del w:id="133" w:author="谢浩然" w:date="2019-07-11T11:55:45Z">
          <w:r>
            <w:rPr>
              <w:rFonts w:hint="eastAsia" w:ascii="宋体" w:hAnsi="宋体" w:cs="Times New Roman"/>
              <w:b w:val="0"/>
              <w:bCs w:val="0"/>
              <w:color w:val="auto"/>
              <w:kern w:val="0"/>
              <w:sz w:val="32"/>
              <w:szCs w:val="32"/>
              <w:lang w:val="en-US" w:eastAsia="zh-CN" w:bidi="ar"/>
            </w:rPr>
            <w:delText>十一</w:delText>
          </w:r>
        </w:del>
      </w:ins>
      <w:ins w:id="134" w:author="卢颖东" w:date="2019-05-21T14:37:00Z">
        <w:del w:id="135" w:author="谢浩然" w:date="2019-07-11T11:55:45Z">
          <w:r>
            <w:rPr>
              <w:rFonts w:hint="default" w:ascii="宋体" w:hAnsi="宋体" w:eastAsia="仿宋_GB2312" w:cs="Times New Roman"/>
              <w:b w:val="0"/>
              <w:bCs w:val="0"/>
              <w:color w:val="auto"/>
              <w:kern w:val="0"/>
              <w:sz w:val="32"/>
              <w:szCs w:val="32"/>
              <w:lang w:val="en-US" w:eastAsia="zh-CN" w:bidi="ar"/>
            </w:rPr>
            <w:delText>次会议于201</w:delText>
          </w:r>
        </w:del>
      </w:ins>
      <w:ins w:id="136" w:author="卢颖东" w:date="2019-05-21T14:37:00Z">
        <w:del w:id="137" w:author="谢浩然" w:date="2019-07-11T11:55:45Z">
          <w:r>
            <w:rPr>
              <w:rFonts w:hint="eastAsia" w:ascii="宋体" w:hAnsi="宋体" w:cs="Times New Roman"/>
              <w:b w:val="0"/>
              <w:bCs w:val="0"/>
              <w:color w:val="auto"/>
              <w:kern w:val="0"/>
              <w:sz w:val="32"/>
              <w:szCs w:val="32"/>
              <w:lang w:val="en-US" w:eastAsia="zh-CN" w:bidi="ar"/>
            </w:rPr>
            <w:delText>9</w:delText>
          </w:r>
        </w:del>
      </w:ins>
      <w:ins w:id="138" w:author="卢颖东" w:date="2019-05-21T14:37:00Z">
        <w:del w:id="139" w:author="谢浩然" w:date="2019-07-11T11:55:45Z">
          <w:r>
            <w:rPr>
              <w:rFonts w:hint="default" w:ascii="宋体" w:hAnsi="宋体" w:eastAsia="仿宋_GB2312" w:cs="Times New Roman"/>
              <w:b w:val="0"/>
              <w:bCs w:val="0"/>
              <w:color w:val="auto"/>
              <w:kern w:val="0"/>
              <w:sz w:val="32"/>
              <w:szCs w:val="32"/>
              <w:lang w:val="en-US" w:eastAsia="zh-CN" w:bidi="ar"/>
            </w:rPr>
            <w:delText>年</w:delText>
          </w:r>
        </w:del>
      </w:ins>
      <w:ins w:id="140" w:author="卢颖东" w:date="2019-05-21T14:37:00Z">
        <w:del w:id="141" w:author="谢浩然" w:date="2019-07-11T11:55:45Z">
          <w:r>
            <w:rPr>
              <w:rFonts w:hint="eastAsia" w:ascii="宋体" w:hAnsi="宋体" w:cs="Times New Roman"/>
              <w:b w:val="0"/>
              <w:bCs w:val="0"/>
              <w:color w:val="auto"/>
              <w:kern w:val="0"/>
              <w:sz w:val="32"/>
              <w:szCs w:val="32"/>
              <w:lang w:val="en-US" w:eastAsia="zh-CN" w:bidi="ar"/>
            </w:rPr>
            <w:delText>3</w:delText>
          </w:r>
        </w:del>
      </w:ins>
      <w:ins w:id="142" w:author="卢颖东" w:date="2019-05-21T14:37:00Z">
        <w:del w:id="143" w:author="谢浩然" w:date="2019-07-11T11:55:45Z">
          <w:r>
            <w:rPr>
              <w:rFonts w:hint="default" w:ascii="宋体" w:hAnsi="宋体" w:eastAsia="仿宋_GB2312" w:cs="Times New Roman"/>
              <w:b w:val="0"/>
              <w:bCs w:val="0"/>
              <w:color w:val="auto"/>
              <w:kern w:val="0"/>
              <w:sz w:val="32"/>
              <w:szCs w:val="32"/>
              <w:lang w:val="en-US" w:eastAsia="zh-CN" w:bidi="ar"/>
            </w:rPr>
            <w:delText>月</w:delText>
          </w:r>
        </w:del>
      </w:ins>
      <w:ins w:id="144" w:author="卢颖东" w:date="2019-05-21T14:37:00Z">
        <w:del w:id="145" w:author="谢浩然" w:date="2019-07-11T11:55:45Z">
          <w:r>
            <w:rPr>
              <w:rFonts w:hint="eastAsia" w:ascii="宋体" w:hAnsi="宋体" w:cs="Times New Roman"/>
              <w:b w:val="0"/>
              <w:bCs w:val="0"/>
              <w:color w:val="auto"/>
              <w:kern w:val="0"/>
              <w:sz w:val="32"/>
              <w:szCs w:val="32"/>
              <w:lang w:val="en-US" w:eastAsia="zh-CN" w:bidi="ar"/>
            </w:rPr>
            <w:delText>28</w:delText>
          </w:r>
        </w:del>
      </w:ins>
      <w:ins w:id="146" w:author="卢颖东" w:date="2019-05-21T14:37:00Z">
        <w:del w:id="147" w:author="谢浩然" w:date="2019-07-11T11:55:45Z">
          <w:r>
            <w:rPr>
              <w:rFonts w:hint="default" w:ascii="宋体" w:hAnsi="宋体" w:eastAsia="仿宋_GB2312" w:cs="Times New Roman"/>
              <w:b w:val="0"/>
              <w:bCs w:val="0"/>
              <w:color w:val="auto"/>
              <w:kern w:val="0"/>
              <w:sz w:val="32"/>
              <w:szCs w:val="32"/>
              <w:lang w:val="en-US" w:eastAsia="zh-CN" w:bidi="ar"/>
            </w:rPr>
            <w:delText>日批准</w:delText>
          </w:r>
        </w:del>
      </w:ins>
      <w:ins w:id="148" w:author="卢颖东" w:date="2019-05-21T14:37:00Z">
        <w:del w:id="149" w:author="谢浩然" w:date="2019-07-11T11:55:45Z">
          <w:r>
            <w:rPr>
              <w:rFonts w:hint="eastAsia" w:ascii="宋体" w:hAnsi="宋体" w:eastAsia="仿宋_GB2312" w:cs="仿宋_GB2312"/>
              <w:b w:val="0"/>
              <w:bCs w:val="0"/>
              <w:color w:val="000000"/>
              <w:spacing w:val="0"/>
              <w:szCs w:val="32"/>
            </w:rPr>
            <w:delText>，自</w:delText>
          </w:r>
        </w:del>
      </w:ins>
      <w:ins w:id="150" w:author="卢颖东" w:date="2019-05-21T14:37:00Z">
        <w:del w:id="151" w:author="谢浩然" w:date="2019-07-11T11:55:45Z">
          <w:r>
            <w:rPr>
              <w:rFonts w:hint="eastAsia" w:ascii="宋体" w:hAnsi="宋体" w:eastAsia="仿宋_GB2312" w:cs="仿宋_GB2312"/>
              <w:b w:val="0"/>
              <w:bCs w:val="0"/>
              <w:color w:val="000000"/>
              <w:spacing w:val="0"/>
              <w:szCs w:val="32"/>
              <w:lang w:val="en-US" w:eastAsia="zh-CN"/>
            </w:rPr>
            <w:delText>201</w:delText>
          </w:r>
        </w:del>
      </w:ins>
      <w:ins w:id="152" w:author="卢颖东" w:date="2019-05-21T14:37:00Z">
        <w:del w:id="153" w:author="谢浩然" w:date="2019-07-11T11:55:45Z">
          <w:r>
            <w:rPr>
              <w:rFonts w:hint="eastAsia" w:ascii="宋体" w:hAnsi="宋体" w:cs="仿宋_GB2312"/>
              <w:b w:val="0"/>
              <w:bCs w:val="0"/>
              <w:color w:val="000000"/>
              <w:spacing w:val="0"/>
              <w:szCs w:val="32"/>
              <w:lang w:val="en-US" w:eastAsia="zh-CN"/>
            </w:rPr>
            <w:delText>9</w:delText>
          </w:r>
        </w:del>
      </w:ins>
      <w:ins w:id="154" w:author="卢颖东" w:date="2019-05-21T14:37:00Z">
        <w:del w:id="155" w:author="谢浩然" w:date="2019-07-11T11:55:45Z">
          <w:r>
            <w:rPr>
              <w:rFonts w:hint="eastAsia" w:ascii="宋体" w:hAnsi="宋体" w:eastAsia="仿宋_GB2312" w:cs="仿宋_GB2312"/>
              <w:b w:val="0"/>
              <w:bCs w:val="0"/>
              <w:color w:val="000000"/>
              <w:spacing w:val="0"/>
              <w:szCs w:val="32"/>
              <w:lang w:val="en-US" w:eastAsia="zh-CN"/>
            </w:rPr>
            <w:delText>年</w:delText>
          </w:r>
        </w:del>
      </w:ins>
      <w:ins w:id="156" w:author="卢颖东" w:date="2019-05-21T14:37:00Z">
        <w:del w:id="157" w:author="谢浩然" w:date="2019-07-11T11:55:45Z">
          <w:r>
            <w:rPr>
              <w:rFonts w:hint="eastAsia" w:ascii="宋体" w:hAnsi="宋体" w:cs="仿宋_GB2312"/>
              <w:b w:val="0"/>
              <w:bCs w:val="0"/>
              <w:color w:val="000000"/>
              <w:spacing w:val="0"/>
              <w:szCs w:val="32"/>
              <w:lang w:val="en-US" w:eastAsia="zh-CN"/>
            </w:rPr>
            <w:delText>4</w:delText>
          </w:r>
        </w:del>
      </w:ins>
      <w:ins w:id="158" w:author="卢颖东" w:date="2019-05-21T14:37:00Z">
        <w:del w:id="159" w:author="谢浩然" w:date="2019-07-11T11:55:45Z">
          <w:r>
            <w:rPr>
              <w:rFonts w:hint="eastAsia" w:ascii="宋体" w:hAnsi="宋体" w:eastAsia="仿宋_GB2312" w:cs="仿宋_GB2312"/>
              <w:b w:val="0"/>
              <w:bCs w:val="0"/>
              <w:color w:val="000000"/>
              <w:spacing w:val="0"/>
              <w:szCs w:val="32"/>
              <w:lang w:val="en-US" w:eastAsia="zh-CN"/>
            </w:rPr>
            <w:delText>月</w:delText>
          </w:r>
        </w:del>
      </w:ins>
      <w:ins w:id="160" w:author="卢颖东" w:date="2019-05-21T14:37:00Z">
        <w:del w:id="161" w:author="谢浩然" w:date="2019-07-11T11:55:45Z">
          <w:r>
            <w:rPr>
              <w:rFonts w:hint="eastAsia" w:ascii="宋体" w:hAnsi="宋体" w:cs="仿宋_GB2312"/>
              <w:b w:val="0"/>
              <w:bCs w:val="0"/>
              <w:color w:val="000000"/>
              <w:spacing w:val="0"/>
              <w:szCs w:val="32"/>
              <w:lang w:val="en-US" w:eastAsia="zh-CN"/>
            </w:rPr>
            <w:delText>11</w:delText>
          </w:r>
        </w:del>
      </w:ins>
      <w:ins w:id="162" w:author="卢颖东" w:date="2019-05-21T14:37:00Z">
        <w:del w:id="163" w:author="谢浩然" w:date="2019-07-11T11:55:45Z">
          <w:r>
            <w:rPr>
              <w:rFonts w:hint="eastAsia" w:ascii="宋体" w:hAnsi="宋体" w:eastAsia="仿宋_GB2312" w:cs="仿宋_GB2312"/>
              <w:b w:val="0"/>
              <w:bCs w:val="0"/>
              <w:color w:val="000000"/>
              <w:spacing w:val="0"/>
              <w:szCs w:val="32"/>
              <w:lang w:val="en-US" w:eastAsia="zh-CN"/>
            </w:rPr>
            <w:delText>日</w:delText>
          </w:r>
        </w:del>
      </w:ins>
      <w:ins w:id="164" w:author="卢颖东" w:date="2019-05-21T14:37:00Z">
        <w:del w:id="165" w:author="谢浩然" w:date="2019-07-11T11:55:45Z">
          <w:r>
            <w:rPr>
              <w:rFonts w:hint="eastAsia" w:ascii="宋体" w:hAnsi="宋体" w:eastAsia="仿宋_GB2312" w:cs="仿宋_GB2312"/>
              <w:b w:val="0"/>
              <w:bCs w:val="0"/>
              <w:color w:val="000000"/>
              <w:spacing w:val="0"/>
              <w:szCs w:val="32"/>
            </w:rPr>
            <w:delText>起</w:delText>
          </w:r>
        </w:del>
      </w:ins>
      <w:ins w:id="166" w:author="卢颖东" w:date="2019-05-21T14:37:00Z">
        <w:del w:id="167" w:author="谢浩然" w:date="2019-07-11T11:55:45Z">
          <w:r>
            <w:rPr>
              <w:rFonts w:hint="eastAsia" w:ascii="宋体" w:hAnsi="宋体" w:cs="仿宋_GB2312"/>
              <w:b w:val="0"/>
              <w:bCs w:val="0"/>
              <w:color w:val="000000"/>
              <w:spacing w:val="0"/>
              <w:szCs w:val="32"/>
              <w:lang w:eastAsia="zh-CN"/>
            </w:rPr>
            <w:delText>施行</w:delText>
          </w:r>
        </w:del>
      </w:ins>
      <w:ins w:id="168" w:author="卢颖东" w:date="2019-05-21T14:37:00Z">
        <w:del w:id="169" w:author="谢浩然" w:date="2019-07-11T11:55:45Z">
          <w:r>
            <w:rPr>
              <w:rFonts w:hint="eastAsia" w:ascii="宋体" w:hAnsi="宋体" w:eastAsia="仿宋_GB2312" w:cs="仿宋_GB2312"/>
              <w:b w:val="0"/>
              <w:bCs w:val="0"/>
              <w:color w:val="000000"/>
              <w:spacing w:val="0"/>
              <w:szCs w:val="32"/>
            </w:rPr>
            <w:delText>。</w:delText>
          </w:r>
        </w:del>
      </w:ins>
      <w:ins w:id="170" w:author="卢颖东" w:date="2019-05-21T14:37:00Z">
        <w:del w:id="171" w:author="谢浩然" w:date="2019-07-11T11:55:45Z">
          <w:r>
            <w:rPr>
              <w:rFonts w:hint="eastAsia" w:ascii="宋体" w:hAnsi="宋体" w:eastAsia="仿宋_GB2312" w:cs="仿宋_GB2312"/>
              <w:b w:val="0"/>
              <w:bCs w:val="0"/>
              <w:color w:val="000000"/>
              <w:spacing w:val="0"/>
              <w:sz w:val="32"/>
              <w:szCs w:val="32"/>
            </w:rPr>
            <w:delText>现将</w:delText>
          </w:r>
        </w:del>
      </w:ins>
      <w:ins w:id="172" w:author="卢颖东" w:date="2019-05-21T14:37:00Z">
        <w:del w:id="173" w:author="谢浩然" w:date="2019-07-11T11:55:45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ins>
      <w:ins w:id="174" w:author="卢颖东" w:date="2019-05-21T14:37:00Z">
        <w:del w:id="175" w:author="谢浩然" w:date="2019-07-11T11:55:45Z">
          <w:r>
            <w:rPr>
              <w:rFonts w:hint="eastAsia" w:ascii="宋体" w:hAnsi="宋体" w:cs="仿宋_GB2312"/>
              <w:b w:val="0"/>
              <w:bCs w:val="0"/>
              <w:color w:val="000000"/>
              <w:spacing w:val="0"/>
              <w:sz w:val="32"/>
              <w:szCs w:val="32"/>
              <w:lang w:eastAsia="zh-CN"/>
            </w:rPr>
            <w:delText>清远</w:delText>
          </w:r>
        </w:del>
      </w:ins>
      <w:ins w:id="176" w:author="卢颖东" w:date="2019-05-21T14:37:00Z">
        <w:del w:id="177" w:author="谢浩然" w:date="2019-07-11T11:55:45Z">
          <w:r>
            <w:rPr>
              <w:rFonts w:hint="eastAsia" w:ascii="宋体" w:hAnsi="宋体" w:cs="Times New Roman"/>
              <w:sz w:val="32"/>
              <w:szCs w:val="32"/>
              <w:lang w:eastAsia="zh-CN"/>
            </w:rPr>
            <w:delText>市人民代表大会常务委员会</w:delText>
          </w:r>
        </w:del>
      </w:ins>
      <w:ins w:id="178" w:author="卢颖东" w:date="2019-05-21T14:37:00Z">
        <w:del w:id="179" w:author="谢浩然" w:date="2019-07-11T11:55:45Z">
          <w:r>
            <w:rPr>
              <w:rFonts w:hint="default" w:ascii="宋体" w:hAnsi="宋体" w:eastAsia="仿宋_GB2312" w:cs="Times New Roman"/>
              <w:sz w:val="32"/>
              <w:szCs w:val="32"/>
            </w:rPr>
            <w:delText>公布该</w:delText>
          </w:r>
        </w:del>
      </w:ins>
      <w:ins w:id="180" w:author="卢颖东" w:date="2019-05-21T14:37:00Z">
        <w:del w:id="181" w:author="谢浩然" w:date="2019-07-11T11:55:45Z">
          <w:r>
            <w:rPr>
              <w:rFonts w:hint="eastAsia" w:ascii="宋体" w:hAnsi="宋体" w:cs="Times New Roman"/>
              <w:sz w:val="32"/>
              <w:szCs w:val="32"/>
              <w:lang w:eastAsia="zh-CN"/>
            </w:rPr>
            <w:delText>决定</w:delText>
          </w:r>
        </w:del>
      </w:ins>
      <w:ins w:id="182" w:author="卢颖东" w:date="2019-05-21T14:37:00Z">
        <w:del w:id="183" w:author="谢浩然" w:date="2019-07-11T11:55:45Z">
          <w:r>
            <w:rPr>
              <w:rFonts w:hint="default" w:ascii="宋体" w:hAnsi="宋体" w:eastAsia="仿宋_GB2312" w:cs="Times New Roman"/>
              <w:sz w:val="32"/>
              <w:szCs w:val="32"/>
            </w:rPr>
            <w:delText>的公告、</w:delText>
          </w:r>
        </w:del>
      </w:ins>
      <w:ins w:id="184" w:author="卢颖东" w:date="2019-05-21T14:37:00Z">
        <w:del w:id="185" w:author="谢浩然" w:date="2019-07-11T11:55:45Z">
          <w:r>
            <w:rPr>
              <w:rFonts w:hint="eastAsia" w:ascii="宋体" w:hAnsi="宋体" w:cs="Times New Roman"/>
              <w:sz w:val="32"/>
              <w:szCs w:val="32"/>
              <w:lang w:eastAsia="zh-CN"/>
            </w:rPr>
            <w:delText>该决定</w:delText>
          </w:r>
        </w:del>
      </w:ins>
      <w:ins w:id="186" w:author="卢颖东" w:date="2019-05-21T14:37:00Z">
        <w:del w:id="187" w:author="谢浩然" w:date="2019-07-11T11:55:45Z">
          <w:r>
            <w:rPr>
              <w:rFonts w:hint="default" w:ascii="宋体" w:hAnsi="宋体" w:eastAsia="仿宋_GB2312" w:cs="Times New Roman"/>
              <w:sz w:val="32"/>
              <w:szCs w:val="32"/>
            </w:rPr>
            <w:delText>、</w:delText>
          </w:r>
        </w:del>
      </w:ins>
      <w:ins w:id="188" w:author="卢颖东" w:date="2019-05-21T14:37:00Z">
        <w:del w:id="189" w:author="谢浩然" w:date="2019-07-11T11:55:45Z">
          <w:r>
            <w:rPr>
              <w:rFonts w:hint="eastAsia" w:ascii="宋体" w:hAnsi="宋体" w:cs="Times New Roman"/>
              <w:sz w:val="32"/>
              <w:szCs w:val="32"/>
              <w:lang w:eastAsia="zh-CN"/>
            </w:rPr>
            <w:delText>法规修正后的正式文本、</w:delText>
          </w:r>
        </w:del>
      </w:ins>
      <w:ins w:id="190" w:author="卢颖东" w:date="2019-05-21T14:37:00Z">
        <w:del w:id="191" w:author="谢浩然" w:date="2019-07-11T11:55:45Z">
          <w:r>
            <w:rPr>
              <w:rFonts w:hint="default" w:ascii="宋体" w:hAnsi="宋体" w:eastAsia="仿宋_GB2312" w:cs="Times New Roman"/>
              <w:sz w:val="32"/>
              <w:szCs w:val="32"/>
            </w:rPr>
            <w:delText>说明一并上报备案。</w:delText>
          </w:r>
        </w:del>
      </w:ins>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ins w:id="192" w:author="卢颖东" w:date="2019-05-21T14:37:00Z"/>
          <w:del w:id="193" w:author="谢浩然" w:date="2019-07-11T11:55:45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ins w:id="194" w:author="卢颖东" w:date="2019-05-21T14:37:00Z"/>
          <w:del w:id="195" w:author="谢浩然" w:date="2019-07-11T11:55:45Z"/>
          <w:rFonts w:hint="eastAsia" w:ascii="宋体" w:hAnsi="宋体" w:eastAsia="仿宋_GB2312" w:cs="Times New Roman"/>
          <w:b w:val="0"/>
          <w:bCs w:val="0"/>
          <w:color w:val="000000"/>
          <w:sz w:val="32"/>
          <w:lang w:val="en-US" w:eastAsia="zh-CN"/>
        </w:rPr>
      </w:pPr>
      <w:ins w:id="196" w:author="卢颖东" w:date="2019-05-21T14:37:00Z">
        <w:del w:id="197" w:author="谢浩然" w:date="2019-07-11T11:55:45Z">
          <w:r>
            <w:rPr>
              <w:rFonts w:hint="default" w:ascii="宋体" w:hAnsi="宋体" w:eastAsia="仿宋_GB2312" w:cs="Times New Roman"/>
              <w:b w:val="0"/>
              <w:bCs w:val="0"/>
              <w:color w:val="000000"/>
              <w:sz w:val="32"/>
              <w:lang w:val="en-US" w:eastAsia="zh-CN"/>
            </w:rPr>
            <w:delText xml:space="preserve">  </w:delText>
          </w:r>
        </w:del>
      </w:ins>
      <w:ins w:id="198" w:author="卢颖东" w:date="2019-05-21T14:37:00Z">
        <w:del w:id="199" w:author="谢浩然" w:date="2019-07-11T11:55:45Z">
          <w:r>
            <w:rPr>
              <w:rFonts w:hint="default" w:ascii="宋体" w:hAnsi="宋体" w:cs="Times New Roman"/>
              <w:b w:val="0"/>
              <w:bCs w:val="0"/>
              <w:color w:val="000000"/>
              <w:sz w:val="32"/>
              <w:lang w:val="en-US" w:eastAsia="zh-CN"/>
            </w:rPr>
            <w:delText xml:space="preserve">  </w:delText>
          </w:r>
        </w:del>
      </w:ins>
      <w:ins w:id="200" w:author="卢颖东" w:date="2019-05-21T14:37:00Z">
        <w:del w:id="201" w:author="谢浩然" w:date="2019-07-11T11:55:45Z">
          <w:r>
            <w:rPr>
              <w:rFonts w:hint="default" w:ascii="宋体" w:hAnsi="宋体" w:eastAsia="仿宋_GB2312" w:cs="Times New Roman"/>
              <w:b w:val="0"/>
              <w:bCs w:val="0"/>
              <w:color w:val="000000"/>
              <w:sz w:val="32"/>
            </w:rPr>
            <w:delText>广东省人民代表大会常务委员会</w:delText>
          </w:r>
        </w:del>
      </w:ins>
      <w:ins w:id="202" w:author="卢颖东" w:date="2019-05-21T14:37:00Z">
        <w:del w:id="203" w:author="谢浩然" w:date="2019-07-11T11:55:45Z">
          <w:r>
            <w:rPr>
              <w:rFonts w:hint="eastAsia" w:ascii="宋体" w:hAnsi="宋体" w:eastAsia="仿宋_GB2312" w:cs="Times New Roman"/>
              <w:b w:val="0"/>
              <w:bCs w:val="0"/>
              <w:color w:val="000000"/>
              <w:sz w:val="32"/>
              <w:lang w:val="en-US" w:eastAsia="zh-CN"/>
            </w:rPr>
            <w:delText xml:space="preserve"> </w:delText>
          </w:r>
        </w:del>
      </w:ins>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ins w:id="204" w:author="卢颖东" w:date="2019-05-21T14:37:00Z"/>
          <w:del w:id="205" w:author="谢浩然" w:date="2019-07-11T11:55:45Z"/>
          <w:rFonts w:hint="eastAsia" w:ascii="宋体" w:hAnsi="宋体" w:eastAsia="仿宋_GB2312" w:cs="Times New Roman"/>
          <w:b w:val="0"/>
          <w:bCs w:val="0"/>
          <w:color w:val="000000"/>
          <w:sz w:val="32"/>
          <w:lang w:val="en-US" w:eastAsia="zh-CN"/>
        </w:rPr>
      </w:pPr>
      <w:ins w:id="206" w:author="卢颖东" w:date="2019-05-21T14:37:00Z">
        <w:del w:id="207" w:author="谢浩然" w:date="2019-07-11T11:55:45Z">
          <w:r>
            <w:rPr>
              <w:rFonts w:hint="eastAsia" w:ascii="宋体" w:hAnsi="宋体" w:eastAsia="仿宋_GB2312" w:cs="Times New Roman"/>
              <w:b w:val="0"/>
              <w:bCs w:val="0"/>
              <w:color w:val="000000"/>
              <w:sz w:val="32"/>
              <w:lang w:val="en-US" w:eastAsia="zh-CN"/>
            </w:rPr>
            <w:delText xml:space="preserve">2019年5月14日        </w:delText>
          </w:r>
        </w:del>
      </w:ins>
    </w:p>
    <w:p>
      <w:pPr>
        <w:overflowPunct w:val="0"/>
        <w:spacing w:beforeLines="0" w:afterLines="0" w:line="590" w:lineRule="exact"/>
        <w:rPr>
          <w:ins w:id="209" w:author="卢颖东" w:date="2019-05-21T14:37:00Z"/>
          <w:del w:id="210" w:author="谢浩然" w:date="2019-07-11T11:55:45Z"/>
          <w:rFonts w:hint="eastAsia" w:ascii="宋体" w:hAnsi="宋体" w:eastAsia="方正小标宋_GBK"/>
          <w:b w:val="0"/>
          <w:bCs w:val="0"/>
          <w:color w:val="000000"/>
          <w:sz w:val="44"/>
          <w:szCs w:val="44"/>
        </w:rPr>
        <w:pPrChange w:id="208" w:author="卢颖东" w:date="2019-05-21T14:38:00Z">
          <w:pPr>
            <w:overflowPunct w:val="0"/>
            <w:spacing w:line="590" w:lineRule="exact"/>
          </w:pPr>
        </w:pPrChange>
      </w:pPr>
      <w:ins w:id="211" w:author="卢颖东" w:date="2019-05-21T14:37:00Z">
        <w:del w:id="212" w:author="谢浩然" w:date="2019-07-11T11:55:45Z">
          <w:r>
            <w:rPr>
              <w:rFonts w:hint="eastAsia" w:ascii="宋体" w:hAnsi="宋体" w:eastAsia="方正小标宋_GBK"/>
              <w:b w:val="0"/>
              <w:bCs w:val="0"/>
              <w:color w:val="000000"/>
              <w:sz w:val="44"/>
              <w:szCs w:val="44"/>
            </w:rPr>
            <w:br w:type="page"/>
          </w:r>
        </w:del>
      </w:ins>
    </w:p>
    <w:p>
      <w:pPr>
        <w:overflowPunct w:val="0"/>
        <w:spacing w:beforeLines="0" w:afterLines="0" w:line="590" w:lineRule="exact"/>
        <w:rPr>
          <w:ins w:id="214" w:author="卢颖东" w:date="2019-05-21T14:37:00Z"/>
          <w:del w:id="215" w:author="谢浩然" w:date="2019-07-11T11:55:45Z"/>
          <w:rFonts w:hint="eastAsia" w:ascii="宋体" w:hAnsi="宋体" w:eastAsia="方正小标宋_GBK"/>
          <w:b w:val="0"/>
          <w:bCs w:val="0"/>
          <w:color w:val="000000"/>
          <w:sz w:val="44"/>
          <w:szCs w:val="44"/>
        </w:rPr>
        <w:pPrChange w:id="213" w:author="卢颖东" w:date="2019-05-21T14:38:00Z">
          <w:pPr>
            <w:overflowPunct w:val="0"/>
            <w:spacing w:line="590" w:lineRule="exact"/>
          </w:pPr>
        </w:pPrChange>
      </w:pPr>
    </w:p>
    <w:p>
      <w:pPr>
        <w:overflowPunct w:val="0"/>
        <w:spacing w:beforeLines="0" w:afterLines="0" w:line="590" w:lineRule="exact"/>
        <w:ind w:left="0" w:leftChars="0" w:firstLine="0" w:firstLineChars="0"/>
        <w:jc w:val="center"/>
        <w:rPr>
          <w:ins w:id="217" w:author="卢颖东" w:date="2019-05-21T14:37:00Z"/>
          <w:del w:id="218" w:author="谢浩然" w:date="2019-07-11T11:55:45Z"/>
          <w:rFonts w:hint="eastAsia" w:ascii="宋体" w:hAnsi="宋体" w:eastAsia="宋体" w:cs="宋体"/>
          <w:color w:val="000000"/>
          <w:spacing w:val="-11"/>
          <w:sz w:val="44"/>
          <w:szCs w:val="44"/>
          <w:lang w:eastAsia="zh-CN"/>
        </w:rPr>
        <w:pPrChange w:id="216" w:author="卢颖东" w:date="2019-05-21T14:38:00Z">
          <w:pPr>
            <w:overflowPunct w:val="0"/>
            <w:spacing w:line="590" w:lineRule="exact"/>
            <w:ind w:left="0" w:leftChars="0" w:firstLine="0" w:firstLineChars="0"/>
            <w:jc w:val="center"/>
          </w:pPr>
        </w:pPrChange>
      </w:pPr>
      <w:ins w:id="219" w:author="卢颖东" w:date="2019-05-21T14:37:00Z">
        <w:del w:id="220" w:author="谢浩然" w:date="2019-07-11T11:55:45Z">
          <w:r>
            <w:rPr>
              <w:rFonts w:hint="eastAsia" w:ascii="宋体" w:hAnsi="宋体" w:eastAsia="宋体" w:cs="宋体"/>
              <w:color w:val="000000"/>
              <w:spacing w:val="0"/>
              <w:sz w:val="44"/>
              <w:szCs w:val="44"/>
            </w:rPr>
            <w:delText>广东省人民代表大会常务委员会关于批准</w:delText>
          </w:r>
        </w:del>
      </w:ins>
    </w:p>
    <w:p>
      <w:pPr>
        <w:overflowPunct w:val="0"/>
        <w:spacing w:beforeLines="0" w:afterLines="0" w:line="590" w:lineRule="exact"/>
        <w:ind w:left="0" w:leftChars="0" w:firstLine="0" w:firstLineChars="0"/>
        <w:jc w:val="center"/>
        <w:rPr>
          <w:ins w:id="222" w:author="卢颖东" w:date="2019-05-21T14:37:00Z"/>
          <w:del w:id="223" w:author="谢浩然" w:date="2019-07-11T11:55:45Z"/>
          <w:rFonts w:hint="eastAsia" w:ascii="宋体" w:hAnsi="宋体" w:eastAsia="宋体" w:cs="宋体"/>
          <w:color w:val="000000"/>
          <w:spacing w:val="-11"/>
          <w:sz w:val="44"/>
          <w:szCs w:val="44"/>
        </w:rPr>
        <w:pPrChange w:id="221" w:author="卢颖东" w:date="2019-05-21T14:38:00Z">
          <w:pPr>
            <w:overflowPunct w:val="0"/>
            <w:spacing w:line="590" w:lineRule="exact"/>
            <w:ind w:left="0" w:leftChars="0" w:firstLine="0" w:firstLineChars="0"/>
            <w:jc w:val="center"/>
          </w:pPr>
        </w:pPrChange>
      </w:pPr>
      <w:ins w:id="224" w:author="卢颖东" w:date="2019-05-21T14:37:00Z">
        <w:del w:id="225" w:author="谢浩然" w:date="2019-07-11T11:55:45Z">
          <w:r>
            <w:rPr>
              <w:rFonts w:hint="eastAsia" w:ascii="宋体" w:hAnsi="宋体" w:eastAsia="宋体" w:cs="宋体"/>
              <w:color w:val="000000"/>
              <w:spacing w:val="-11"/>
              <w:sz w:val="44"/>
              <w:szCs w:val="44"/>
            </w:rPr>
            <w:delText>《</w:delText>
          </w:r>
        </w:del>
      </w:ins>
      <w:ins w:id="226" w:author="卢颖东" w:date="2019-05-21T14:37:00Z">
        <w:del w:id="227" w:author="谢浩然" w:date="2019-07-11T11:55:45Z">
          <w:r>
            <w:rPr>
              <w:rFonts w:hint="eastAsia" w:ascii="宋体" w:hAnsi="宋体" w:eastAsia="宋体" w:cs="宋体"/>
              <w:color w:val="000000"/>
              <w:spacing w:val="-11"/>
              <w:sz w:val="44"/>
              <w:szCs w:val="44"/>
              <w:lang w:eastAsia="zh-CN"/>
            </w:rPr>
            <w:delText>清远</w:delText>
          </w:r>
        </w:del>
      </w:ins>
      <w:ins w:id="228" w:author="卢颖东" w:date="2019-05-21T14:37:00Z">
        <w:del w:id="229" w:author="谢浩然" w:date="2019-07-11T11:55:45Z">
          <w:r>
            <w:rPr>
              <w:rFonts w:hint="eastAsia" w:ascii="宋体" w:hAnsi="宋体" w:eastAsia="宋体" w:cs="宋体"/>
              <w:color w:val="000000"/>
              <w:spacing w:val="-11"/>
              <w:sz w:val="44"/>
              <w:szCs w:val="44"/>
            </w:rPr>
            <w:delText>市人民代表大会常务委员会关于修改</w:delText>
          </w:r>
        </w:del>
      </w:ins>
    </w:p>
    <w:p>
      <w:pPr>
        <w:overflowPunct w:val="0"/>
        <w:spacing w:beforeLines="0" w:afterLines="0" w:line="590" w:lineRule="exact"/>
        <w:ind w:left="0" w:leftChars="0" w:firstLine="0" w:firstLineChars="0"/>
        <w:jc w:val="center"/>
        <w:rPr>
          <w:ins w:id="231" w:author="卢颖东" w:date="2019-05-21T14:37:00Z"/>
          <w:del w:id="232" w:author="谢浩然" w:date="2019-07-11T11:55:45Z"/>
          <w:rFonts w:hint="eastAsia" w:ascii="宋体" w:hAnsi="宋体" w:eastAsia="宋体" w:cs="宋体"/>
          <w:color w:val="000000"/>
          <w:spacing w:val="-11"/>
          <w:sz w:val="44"/>
          <w:szCs w:val="44"/>
          <w:lang w:eastAsia="zh-CN"/>
        </w:rPr>
        <w:pPrChange w:id="230" w:author="卢颖东" w:date="2019-05-21T14:38:00Z">
          <w:pPr>
            <w:overflowPunct w:val="0"/>
            <w:spacing w:line="590" w:lineRule="exact"/>
            <w:ind w:left="0" w:leftChars="0" w:firstLine="0" w:firstLineChars="0"/>
            <w:jc w:val="center"/>
          </w:pPr>
        </w:pPrChange>
      </w:pPr>
      <w:ins w:id="233" w:author="卢颖东" w:date="2019-05-21T14:37:00Z">
        <w:del w:id="234" w:author="谢浩然" w:date="2019-07-11T11:55:45Z">
          <w:r>
            <w:rPr>
              <w:rFonts w:hint="eastAsia" w:ascii="宋体" w:hAnsi="宋体" w:eastAsia="宋体" w:cs="宋体"/>
              <w:color w:val="000000"/>
              <w:spacing w:val="-11"/>
              <w:sz w:val="44"/>
              <w:szCs w:val="44"/>
            </w:rPr>
            <w:delText>〈</w:delText>
          </w:r>
        </w:del>
      </w:ins>
      <w:ins w:id="235" w:author="卢颖东" w:date="2019-05-21T14:37:00Z">
        <w:del w:id="236" w:author="谢浩然" w:date="2019-07-11T11:55:45Z">
          <w:r>
            <w:rPr>
              <w:rFonts w:hint="eastAsia" w:ascii="宋体" w:hAnsi="宋体" w:eastAsia="宋体" w:cs="宋体"/>
              <w:color w:val="000000"/>
              <w:spacing w:val="-11"/>
              <w:sz w:val="44"/>
              <w:szCs w:val="44"/>
              <w:lang w:eastAsia="zh-CN"/>
            </w:rPr>
            <w:delText>清远市饮用水源水质保护</w:delText>
          </w:r>
        </w:del>
      </w:ins>
      <w:ins w:id="237" w:author="卢颖东" w:date="2019-05-21T14:37:00Z">
        <w:del w:id="238" w:author="谢浩然" w:date="2019-07-11T11:55:45Z">
          <w:r>
            <w:rPr>
              <w:rFonts w:hint="eastAsia" w:ascii="宋体" w:hAnsi="宋体" w:eastAsia="宋体" w:cs="宋体"/>
              <w:color w:val="000000"/>
              <w:spacing w:val="-11"/>
              <w:sz w:val="44"/>
              <w:szCs w:val="44"/>
            </w:rPr>
            <w:delText>条例〉</w:delText>
          </w:r>
        </w:del>
      </w:ins>
      <w:ins w:id="239" w:author="卢颖东" w:date="2019-05-21T14:37:00Z">
        <w:del w:id="240" w:author="谢浩然" w:date="2019-07-11T11:55:45Z">
          <w:r>
            <w:rPr>
              <w:rFonts w:hint="eastAsia" w:ascii="宋体" w:hAnsi="宋体" w:eastAsia="宋体" w:cs="宋体"/>
              <w:color w:val="000000"/>
              <w:spacing w:val="-11"/>
              <w:sz w:val="44"/>
              <w:szCs w:val="44"/>
              <w:lang w:eastAsia="zh-CN"/>
            </w:rPr>
            <w:delText>和</w:delText>
          </w:r>
        </w:del>
      </w:ins>
      <w:ins w:id="241" w:author="卢颖东" w:date="2019-05-21T14:37:00Z">
        <w:del w:id="242" w:author="谢浩然" w:date="2019-07-11T11:55:45Z">
          <w:r>
            <w:rPr>
              <w:rFonts w:hint="eastAsia" w:ascii="宋体" w:hAnsi="宋体" w:eastAsia="宋体" w:cs="宋体"/>
              <w:color w:val="000000"/>
              <w:spacing w:val="-11"/>
              <w:sz w:val="44"/>
              <w:szCs w:val="44"/>
            </w:rPr>
            <w:delText>〈</w:delText>
          </w:r>
        </w:del>
      </w:ins>
      <w:ins w:id="243" w:author="卢颖东" w:date="2019-05-21T14:37:00Z">
        <w:del w:id="244" w:author="谢浩然" w:date="2019-07-11T11:55:45Z">
          <w:r>
            <w:rPr>
              <w:rFonts w:hint="eastAsia" w:ascii="宋体" w:hAnsi="宋体" w:eastAsia="宋体" w:cs="宋体"/>
              <w:color w:val="000000"/>
              <w:spacing w:val="-11"/>
              <w:sz w:val="44"/>
              <w:szCs w:val="44"/>
              <w:lang w:eastAsia="zh-CN"/>
            </w:rPr>
            <w:delText>清远</w:delText>
          </w:r>
        </w:del>
      </w:ins>
    </w:p>
    <w:p>
      <w:pPr>
        <w:overflowPunct w:val="0"/>
        <w:spacing w:beforeLines="0" w:afterLines="0" w:line="590" w:lineRule="exact"/>
        <w:ind w:left="0" w:leftChars="0" w:firstLine="0" w:firstLineChars="0"/>
        <w:jc w:val="center"/>
        <w:rPr>
          <w:ins w:id="246" w:author="卢颖东" w:date="2019-05-21T14:37:00Z"/>
          <w:del w:id="247" w:author="谢浩然" w:date="2019-07-11T11:55:45Z"/>
          <w:rFonts w:hint="eastAsia" w:ascii="宋体" w:hAnsi="宋体" w:eastAsia="宋体" w:cs="宋体"/>
          <w:sz w:val="44"/>
          <w:szCs w:val="44"/>
          <w:lang w:eastAsia="zh-CN"/>
        </w:rPr>
        <w:pPrChange w:id="245" w:author="卢颖东" w:date="2019-05-21T14:38:00Z">
          <w:pPr>
            <w:overflowPunct w:val="0"/>
            <w:spacing w:line="590" w:lineRule="exact"/>
            <w:ind w:left="0" w:leftChars="0" w:firstLine="0" w:firstLineChars="0"/>
            <w:jc w:val="center"/>
          </w:pPr>
        </w:pPrChange>
      </w:pPr>
      <w:ins w:id="248" w:author="卢颖东" w:date="2019-05-21T14:37:00Z">
        <w:del w:id="249" w:author="谢浩然" w:date="2019-07-11T11:55:45Z">
          <w:r>
            <w:rPr>
              <w:rFonts w:hint="eastAsia" w:ascii="宋体" w:hAnsi="宋体" w:eastAsia="宋体" w:cs="宋体"/>
              <w:color w:val="000000"/>
              <w:spacing w:val="-11"/>
              <w:sz w:val="44"/>
              <w:szCs w:val="44"/>
              <w:lang w:eastAsia="zh-CN"/>
            </w:rPr>
            <w:delText>市城市市容和环境卫生管理</w:delText>
          </w:r>
        </w:del>
      </w:ins>
      <w:ins w:id="250" w:author="卢颖东" w:date="2019-05-21T14:37:00Z">
        <w:del w:id="251" w:author="谢浩然" w:date="2019-07-11T11:55:45Z">
          <w:r>
            <w:rPr>
              <w:rFonts w:hint="eastAsia" w:ascii="宋体" w:hAnsi="宋体" w:eastAsia="宋体" w:cs="宋体"/>
              <w:color w:val="000000"/>
              <w:spacing w:val="-11"/>
              <w:sz w:val="44"/>
              <w:szCs w:val="44"/>
            </w:rPr>
            <w:delText>条例〉</w:delText>
          </w:r>
        </w:del>
      </w:ins>
    </w:p>
    <w:p>
      <w:pPr>
        <w:overflowPunct w:val="0"/>
        <w:spacing w:beforeLines="0" w:afterLines="0" w:line="590" w:lineRule="exact"/>
        <w:ind w:left="0" w:leftChars="0" w:firstLine="0" w:firstLineChars="0"/>
        <w:jc w:val="center"/>
        <w:rPr>
          <w:ins w:id="253" w:author="卢颖东" w:date="2019-05-21T14:37:00Z"/>
          <w:del w:id="254" w:author="谢浩然" w:date="2019-07-11T11:55:45Z"/>
          <w:rFonts w:hint="eastAsia" w:ascii="宋体" w:hAnsi="宋体" w:eastAsia="宋体" w:cs="宋体"/>
          <w:color w:val="000000"/>
          <w:sz w:val="44"/>
          <w:szCs w:val="44"/>
        </w:rPr>
        <w:pPrChange w:id="252" w:author="卢颖东" w:date="2019-05-21T14:38:00Z">
          <w:pPr>
            <w:overflowPunct w:val="0"/>
            <w:spacing w:line="590" w:lineRule="exact"/>
            <w:ind w:left="0" w:leftChars="0" w:firstLine="0" w:firstLineChars="0"/>
            <w:jc w:val="center"/>
          </w:pPr>
        </w:pPrChange>
      </w:pPr>
      <w:ins w:id="255" w:author="卢颖东" w:date="2019-05-21T14:37:00Z">
        <w:del w:id="256" w:author="谢浩然" w:date="2019-07-11T11:55:45Z">
          <w:r>
            <w:rPr>
              <w:rFonts w:hint="eastAsia" w:ascii="宋体" w:hAnsi="宋体" w:eastAsia="宋体" w:cs="宋体"/>
              <w:color w:val="000000"/>
              <w:spacing w:val="-11"/>
              <w:sz w:val="44"/>
              <w:szCs w:val="44"/>
            </w:rPr>
            <w:delText>的决定》的决定</w:delText>
          </w:r>
        </w:del>
      </w:ins>
    </w:p>
    <w:p>
      <w:pPr>
        <w:overflowPunct w:val="0"/>
        <w:spacing w:beforeLines="0" w:afterLines="0" w:line="590" w:lineRule="exact"/>
        <w:ind w:firstLine="0" w:firstLineChars="0"/>
        <w:jc w:val="center"/>
        <w:rPr>
          <w:ins w:id="258" w:author="卢颖东" w:date="2019-05-21T14:37:00Z"/>
          <w:del w:id="259" w:author="谢浩然" w:date="2019-07-11T11:55:45Z"/>
          <w:rFonts w:ascii="宋体" w:hAnsi="宋体" w:eastAsia="楷体_GB2312"/>
          <w:color w:val="000000"/>
        </w:rPr>
        <w:pPrChange w:id="257" w:author="卢颖东" w:date="2019-05-21T14:38:00Z">
          <w:pPr>
            <w:overflowPunct w:val="0"/>
            <w:spacing w:line="590" w:lineRule="exact"/>
            <w:ind w:firstLine="0" w:firstLineChars="0"/>
            <w:jc w:val="center"/>
          </w:pPr>
        </w:pPrChange>
      </w:pPr>
      <w:ins w:id="260" w:author="卢颖东" w:date="2019-05-21T14:37:00Z">
        <w:del w:id="261" w:author="谢浩然" w:date="2019-07-11T11:55:45Z">
          <w:r>
            <w:rPr>
              <w:rFonts w:ascii="宋体" w:hAnsi="宋体" w:eastAsia="楷体_GB2312"/>
              <w:color w:val="000000"/>
            </w:rPr>
            <w:delText>（</w:delText>
          </w:r>
        </w:del>
      </w:ins>
      <w:ins w:id="262" w:author="卢颖东" w:date="2019-05-21T14:37:00Z">
        <w:del w:id="263" w:author="谢浩然" w:date="2019-07-11T11:55:45Z">
          <w:r>
            <w:rPr>
              <w:rFonts w:hint="eastAsia" w:ascii="宋体" w:hAnsi="宋体" w:eastAsia="宋体" w:cs="宋体"/>
              <w:color w:val="000000"/>
            </w:rPr>
            <w:delText>201</w:delText>
          </w:r>
        </w:del>
      </w:ins>
      <w:ins w:id="264" w:author="卢颖东" w:date="2019-05-21T14:37:00Z">
        <w:del w:id="265" w:author="谢浩然" w:date="2019-07-11T11:55:45Z">
          <w:r>
            <w:rPr>
              <w:rFonts w:hint="eastAsia" w:ascii="宋体" w:hAnsi="宋体" w:eastAsia="宋体" w:cs="宋体"/>
              <w:color w:val="000000"/>
              <w:lang w:val="en-US" w:eastAsia="zh-CN"/>
            </w:rPr>
            <w:delText>9</w:delText>
          </w:r>
        </w:del>
      </w:ins>
      <w:ins w:id="266" w:author="卢颖东" w:date="2019-05-21T14:37:00Z">
        <w:del w:id="267" w:author="谢浩然" w:date="2019-07-11T11:55:45Z">
          <w:r>
            <w:rPr>
              <w:rFonts w:ascii="宋体" w:hAnsi="宋体" w:eastAsia="楷体_GB2312"/>
              <w:color w:val="000000"/>
            </w:rPr>
            <w:delText>年</w:delText>
          </w:r>
        </w:del>
      </w:ins>
      <w:ins w:id="268" w:author="卢颖东" w:date="2019-05-21T14:37:00Z">
        <w:del w:id="269" w:author="谢浩然" w:date="2019-07-11T11:55:45Z">
          <w:r>
            <w:rPr>
              <w:rFonts w:hint="eastAsia" w:ascii="宋体" w:hAnsi="宋体" w:eastAsia="宋体" w:cs="宋体"/>
              <w:color w:val="000000"/>
              <w:lang w:val="en-US" w:eastAsia="zh-CN"/>
            </w:rPr>
            <w:delText>3</w:delText>
          </w:r>
        </w:del>
      </w:ins>
      <w:ins w:id="270" w:author="卢颖东" w:date="2019-05-21T14:37:00Z">
        <w:del w:id="271" w:author="谢浩然" w:date="2019-07-11T11:55:45Z">
          <w:r>
            <w:rPr>
              <w:rFonts w:ascii="宋体" w:hAnsi="宋体" w:eastAsia="楷体_GB2312"/>
              <w:color w:val="000000"/>
            </w:rPr>
            <w:delText>月</w:delText>
          </w:r>
        </w:del>
      </w:ins>
      <w:ins w:id="272" w:author="卢颖东" w:date="2019-05-21T14:37:00Z">
        <w:del w:id="273" w:author="谢浩然" w:date="2019-07-11T11:55:45Z">
          <w:r>
            <w:rPr>
              <w:rFonts w:hint="eastAsia" w:ascii="宋体" w:hAnsi="宋体" w:eastAsia="楷体_GB2312"/>
              <w:color w:val="000000"/>
              <w:lang w:val="en-US" w:eastAsia="zh-CN"/>
            </w:rPr>
            <w:delText>28</w:delText>
          </w:r>
        </w:del>
      </w:ins>
      <w:ins w:id="274" w:author="卢颖东" w:date="2019-05-21T14:37:00Z">
        <w:del w:id="275" w:author="谢浩然" w:date="2019-07-11T11:55:45Z">
          <w:r>
            <w:rPr>
              <w:rFonts w:ascii="宋体" w:hAnsi="宋体" w:eastAsia="楷体_GB2312"/>
              <w:color w:val="000000"/>
            </w:rPr>
            <w:delText>日广东省第十</w:delText>
          </w:r>
        </w:del>
      </w:ins>
      <w:ins w:id="276" w:author="卢颖东" w:date="2019-05-21T14:37:00Z">
        <w:del w:id="277" w:author="谢浩然" w:date="2019-07-11T11:55:45Z">
          <w:r>
            <w:rPr>
              <w:rFonts w:hint="eastAsia" w:ascii="宋体" w:hAnsi="宋体" w:eastAsia="楷体_GB2312"/>
              <w:color w:val="000000"/>
              <w:lang w:eastAsia="zh-CN"/>
            </w:rPr>
            <w:delText>三</w:delText>
          </w:r>
        </w:del>
      </w:ins>
      <w:ins w:id="278" w:author="卢颖东" w:date="2019-05-21T14:37:00Z">
        <w:del w:id="279" w:author="谢浩然" w:date="2019-07-11T11:55:45Z">
          <w:r>
            <w:rPr>
              <w:rFonts w:ascii="宋体" w:hAnsi="宋体" w:eastAsia="楷体_GB2312"/>
              <w:color w:val="000000"/>
            </w:rPr>
            <w:delText>届人民代表大会</w:delText>
          </w:r>
        </w:del>
      </w:ins>
    </w:p>
    <w:p>
      <w:pPr>
        <w:overflowPunct w:val="0"/>
        <w:spacing w:beforeLines="0" w:afterLines="0" w:line="590" w:lineRule="exact"/>
        <w:ind w:firstLine="0" w:firstLineChars="0"/>
        <w:jc w:val="center"/>
        <w:rPr>
          <w:ins w:id="281" w:author="卢颖东" w:date="2019-05-21T14:37:00Z"/>
          <w:del w:id="282" w:author="谢浩然" w:date="2019-07-11T11:55:45Z"/>
          <w:rFonts w:ascii="宋体" w:hAnsi="宋体" w:eastAsia="楷体_GB2312"/>
          <w:color w:val="000000"/>
        </w:rPr>
        <w:pPrChange w:id="280" w:author="卢颖东" w:date="2019-05-21T14:38:00Z">
          <w:pPr>
            <w:overflowPunct w:val="0"/>
            <w:spacing w:line="590" w:lineRule="exact"/>
            <w:ind w:firstLine="0" w:firstLineChars="0"/>
            <w:jc w:val="center"/>
          </w:pPr>
        </w:pPrChange>
      </w:pPr>
      <w:ins w:id="283" w:author="卢颖东" w:date="2019-05-21T14:37:00Z">
        <w:del w:id="284" w:author="谢浩然" w:date="2019-07-11T11:55:45Z">
          <w:r>
            <w:rPr>
              <w:rFonts w:ascii="宋体" w:hAnsi="宋体" w:eastAsia="楷体_GB2312"/>
              <w:color w:val="000000"/>
            </w:rPr>
            <w:delText>常务委员会第</w:delText>
          </w:r>
        </w:del>
      </w:ins>
      <w:ins w:id="285" w:author="卢颖东" w:date="2019-05-21T14:37:00Z">
        <w:del w:id="286" w:author="谢浩然" w:date="2019-07-11T11:55:45Z">
          <w:r>
            <w:rPr>
              <w:rFonts w:hint="eastAsia" w:ascii="宋体" w:hAnsi="宋体" w:eastAsia="楷体_GB2312"/>
              <w:color w:val="000000"/>
              <w:lang w:eastAsia="zh-CN"/>
            </w:rPr>
            <w:delText>十一</w:delText>
          </w:r>
        </w:del>
      </w:ins>
      <w:ins w:id="287" w:author="卢颖东" w:date="2019-05-21T14:37:00Z">
        <w:del w:id="288" w:author="谢浩然" w:date="2019-07-11T11:55:45Z">
          <w:r>
            <w:rPr>
              <w:rFonts w:ascii="宋体" w:hAnsi="宋体" w:eastAsia="楷体_GB2312"/>
              <w:color w:val="000000"/>
            </w:rPr>
            <w:delText>次会议通过）</w:delText>
          </w:r>
        </w:del>
      </w:ins>
    </w:p>
    <w:p>
      <w:pPr>
        <w:overflowPunct w:val="0"/>
        <w:spacing w:beforeLines="0" w:afterLines="0" w:line="590" w:lineRule="exact"/>
        <w:ind w:firstLine="0"/>
        <w:rPr>
          <w:ins w:id="290" w:author="卢颖东" w:date="2019-05-21T14:37:00Z"/>
          <w:del w:id="291" w:author="谢浩然" w:date="2019-07-11T11:55:45Z"/>
          <w:rFonts w:ascii="宋体" w:hAnsi="宋体"/>
          <w:color w:val="000000"/>
        </w:rPr>
        <w:pPrChange w:id="289" w:author="卢颖东" w:date="2019-05-21T14:38:00Z">
          <w:pPr>
            <w:overflowPunct w:val="0"/>
            <w:spacing w:line="590" w:lineRule="exact"/>
            <w:ind w:firstLine="0"/>
          </w:pPr>
        </w:pPrChange>
      </w:pPr>
    </w:p>
    <w:p>
      <w:pPr>
        <w:overflowPunct w:val="0"/>
        <w:spacing w:beforeLines="0" w:afterLines="0" w:line="590" w:lineRule="exact"/>
        <w:ind w:firstLine="711" w:firstLineChars="225"/>
        <w:rPr>
          <w:ins w:id="293" w:author="卢颖东" w:date="2019-05-21T14:37:00Z"/>
          <w:del w:id="294" w:author="谢浩然" w:date="2019-07-11T11:55:45Z"/>
          <w:rFonts w:ascii="宋体" w:hAnsi="宋体"/>
          <w:color w:val="000000"/>
          <w:szCs w:val="32"/>
        </w:rPr>
        <w:pPrChange w:id="292" w:author="卢颖东" w:date="2019-05-21T14:38:00Z">
          <w:pPr>
            <w:overflowPunct w:val="0"/>
            <w:spacing w:line="590" w:lineRule="exact"/>
            <w:ind w:firstLine="711" w:firstLineChars="225"/>
          </w:pPr>
        </w:pPrChange>
      </w:pPr>
      <w:ins w:id="295" w:author="卢颖东" w:date="2019-05-21T14:37:00Z">
        <w:del w:id="296" w:author="谢浩然" w:date="2019-07-11T11:55:45Z">
          <w:r>
            <w:rPr>
              <w:rFonts w:ascii="宋体" w:hAnsi="宋体"/>
              <w:color w:val="000000"/>
            </w:rPr>
            <w:delText>广东省第十</w:delText>
          </w:r>
        </w:del>
      </w:ins>
      <w:ins w:id="297" w:author="卢颖东" w:date="2019-05-21T14:37:00Z">
        <w:del w:id="298" w:author="谢浩然" w:date="2019-07-11T11:55:45Z">
          <w:r>
            <w:rPr>
              <w:rFonts w:hint="eastAsia" w:ascii="宋体" w:hAnsi="宋体"/>
              <w:color w:val="000000"/>
              <w:lang w:eastAsia="zh-CN"/>
            </w:rPr>
            <w:delText>三</w:delText>
          </w:r>
        </w:del>
      </w:ins>
      <w:ins w:id="299" w:author="卢颖东" w:date="2019-05-21T14:37:00Z">
        <w:del w:id="300" w:author="谢浩然" w:date="2019-07-11T11:55:45Z">
          <w:r>
            <w:rPr>
              <w:rFonts w:ascii="宋体" w:hAnsi="宋体"/>
              <w:color w:val="000000"/>
            </w:rPr>
            <w:delText>届人民代表大会常务委员会第</w:delText>
          </w:r>
        </w:del>
      </w:ins>
      <w:ins w:id="301" w:author="卢颖东" w:date="2019-05-21T14:37:00Z">
        <w:del w:id="302" w:author="谢浩然" w:date="2019-07-11T11:55:45Z">
          <w:r>
            <w:rPr>
              <w:rFonts w:hint="eastAsia" w:ascii="宋体" w:hAnsi="宋体"/>
              <w:color w:val="000000"/>
              <w:lang w:eastAsia="zh-CN"/>
            </w:rPr>
            <w:delText>十一</w:delText>
          </w:r>
        </w:del>
      </w:ins>
      <w:ins w:id="303" w:author="卢颖东" w:date="2019-05-21T14:37:00Z">
        <w:del w:id="304" w:author="谢浩然" w:date="2019-07-11T11:55:45Z">
          <w:r>
            <w:rPr>
              <w:rFonts w:ascii="宋体" w:hAnsi="宋体"/>
              <w:color w:val="000000"/>
            </w:rPr>
            <w:delText>次会议审查了</w:delText>
          </w:r>
        </w:del>
      </w:ins>
      <w:ins w:id="305" w:author="卢颖东" w:date="2019-05-21T14:37:00Z">
        <w:del w:id="306" w:author="谢浩然" w:date="2019-07-11T11:55:45Z">
          <w:r>
            <w:rPr>
              <w:rFonts w:hint="eastAsia" w:ascii="宋体" w:hAnsi="宋体"/>
              <w:color w:val="000000"/>
              <w:lang w:eastAsia="zh-CN"/>
            </w:rPr>
            <w:delText>清远</w:delText>
          </w:r>
        </w:del>
      </w:ins>
      <w:ins w:id="307" w:author="卢颖东" w:date="2019-05-21T14:37:00Z">
        <w:del w:id="308" w:author="谢浩然" w:date="2019-07-11T11:55:45Z">
          <w:r>
            <w:rPr>
              <w:rFonts w:ascii="宋体" w:hAnsi="宋体"/>
              <w:color w:val="000000"/>
            </w:rPr>
            <w:delText>市人民代表大会常务委员会报请批准</w:delText>
          </w:r>
        </w:del>
      </w:ins>
      <w:ins w:id="309" w:author="卢颖东" w:date="2019-05-21T14:37:00Z">
        <w:del w:id="310" w:author="谢浩然" w:date="2019-07-11T11:55:45Z">
          <w:r>
            <w:rPr>
              <w:rFonts w:hint="eastAsia" w:ascii="宋体" w:hAnsi="宋体"/>
              <w:color w:val="000000"/>
              <w:lang w:eastAsia="zh-CN"/>
            </w:rPr>
            <w:delText>的《清远市人民代表大会常务委员会关于修改〈清远市饮用水源水质保护条例〉和〈清远市城市市容和环境卫生管理条例〉的决定》，该决定与宪法、法律、行政法</w:delText>
          </w:r>
        </w:del>
      </w:ins>
      <w:ins w:id="311" w:author="卢颖东" w:date="2019-05-21T14:37:00Z">
        <w:del w:id="312" w:author="谢浩然" w:date="2019-07-11T11:55:45Z">
          <w:r>
            <w:rPr>
              <w:rFonts w:ascii="宋体" w:hAnsi="宋体"/>
              <w:color w:val="000000"/>
            </w:rPr>
            <w:delText>规和本省的地方性法规不抵触，决定予以批准，由</w:delText>
          </w:r>
        </w:del>
      </w:ins>
      <w:ins w:id="313" w:author="卢颖东" w:date="2019-05-21T14:37:00Z">
        <w:del w:id="314" w:author="谢浩然" w:date="2019-07-11T11:55:45Z">
          <w:r>
            <w:rPr>
              <w:rFonts w:hint="eastAsia" w:ascii="宋体" w:hAnsi="宋体"/>
              <w:color w:val="000000"/>
              <w:lang w:eastAsia="zh-CN"/>
            </w:rPr>
            <w:delText>清远</w:delText>
          </w:r>
        </w:del>
      </w:ins>
      <w:ins w:id="315" w:author="卢颖东" w:date="2019-05-21T14:37:00Z">
        <w:del w:id="316" w:author="谢浩然" w:date="2019-07-11T11:55:45Z">
          <w:r>
            <w:rPr>
              <w:rFonts w:ascii="宋体" w:hAnsi="宋体"/>
              <w:color w:val="000000"/>
            </w:rPr>
            <w:delText>市人民代表大会常务委员会公布施行。</w:delText>
          </w:r>
        </w:del>
      </w:ins>
    </w:p>
    <w:p>
      <w:pPr>
        <w:overflowPunct w:val="0"/>
        <w:spacing w:beforeLines="0" w:afterLines="0" w:line="590" w:lineRule="exact"/>
        <w:rPr>
          <w:ins w:id="318" w:author="卢颖东" w:date="2019-05-21T14:37:00Z"/>
          <w:del w:id="319" w:author="谢浩然" w:date="2019-07-11T11:55:45Z"/>
          <w:rFonts w:hint="eastAsia" w:ascii="宋体" w:hAnsi="宋体" w:eastAsia="方正小标宋_GBK"/>
          <w:b w:val="0"/>
          <w:bCs w:val="0"/>
          <w:color w:val="000000"/>
          <w:sz w:val="44"/>
          <w:szCs w:val="44"/>
        </w:rPr>
        <w:pPrChange w:id="317" w:author="卢颖东" w:date="2019-05-21T14:38: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321" w:author="卢颖东" w:date="2019-05-21T14:37:00Z"/>
          <w:del w:id="322" w:author="谢浩然" w:date="2019-07-11T11:55:45Z"/>
          <w:rFonts w:hint="default" w:ascii="宋体" w:hAnsi="宋体" w:cs="Times New Roman"/>
          <w:b w:val="0"/>
          <w:bCs w:val="0"/>
          <w:color w:val="000000"/>
          <w:spacing w:val="0"/>
          <w:szCs w:val="32"/>
        </w:rPr>
        <w:pPrChange w:id="320" w:author="卢颖东" w:date="2019-05-21T14:3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24" w:author="卢颖东" w:date="2019-05-21T14:37:00Z"/>
          <w:del w:id="325" w:author="谢浩然" w:date="2019-07-11T11:55:45Z"/>
          <w:rFonts w:hint="default" w:ascii="宋体" w:hAnsi="宋体" w:cs="Times New Roman"/>
          <w:b w:val="0"/>
          <w:bCs w:val="0"/>
          <w:color w:val="000000"/>
          <w:spacing w:val="0"/>
          <w:szCs w:val="32"/>
        </w:rPr>
        <w:pPrChange w:id="323"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26" w:author="卢颖东" w:date="2019-05-21T14:37:00Z">
        <w:del w:id="327" w:author="谢浩然" w:date="2019-07-11T11:55:45Z">
          <w:r>
            <w:rPr>
              <w:rFonts w:hint="default" w:ascii="宋体" w:hAnsi="宋体" w:cs="Times New Roman"/>
              <w:b w:val="0"/>
              <w:bCs w:val="0"/>
              <w:color w:val="000000"/>
              <w:spacing w:val="0"/>
              <w:szCs w:val="32"/>
            </w:rPr>
            <w:br w:type="page"/>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29" w:author="卢颖东" w:date="2019-05-21T14:37:00Z"/>
          <w:del w:id="330" w:author="谢浩然" w:date="2019-07-11T11:55:45Z"/>
          <w:rFonts w:hint="default" w:ascii="宋体" w:hAnsi="宋体" w:cs="Times New Roman"/>
          <w:b w:val="0"/>
          <w:bCs w:val="0"/>
          <w:color w:val="000000"/>
          <w:spacing w:val="0"/>
          <w:szCs w:val="32"/>
        </w:rPr>
        <w:pPrChange w:id="328"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32" w:author="卢颖东" w:date="2019-05-21T14:37:00Z"/>
          <w:del w:id="333" w:author="谢浩然" w:date="2019-07-11T11:55:45Z"/>
          <w:rFonts w:hint="eastAsia" w:ascii="宋体" w:hAnsi="宋体" w:eastAsia="黑体" w:cs="黑体"/>
          <w:spacing w:val="-11"/>
          <w:sz w:val="44"/>
          <w:szCs w:val="44"/>
          <w:lang w:val="en-US"/>
        </w:rPr>
        <w:pPrChange w:id="33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34" w:author="卢颖东" w:date="2019-05-21T14:37:00Z">
        <w:del w:id="335" w:author="谢浩然" w:date="2019-07-11T11:55:45Z">
          <w:r>
            <w:rPr>
              <w:rFonts w:hint="eastAsia" w:ascii="宋体" w:hAnsi="宋体" w:eastAsia="黑体" w:cs="黑体"/>
              <w:spacing w:val="-11"/>
              <w:sz w:val="44"/>
              <w:szCs w:val="44"/>
              <w:lang w:val="en-US"/>
            </w:rPr>
            <w:delText>关于《</w:delText>
          </w:r>
        </w:del>
      </w:ins>
      <w:ins w:id="336" w:author="卢颖东" w:date="2019-05-21T14:37:00Z">
        <w:del w:id="337" w:author="谢浩然" w:date="2019-07-11T11:55:45Z">
          <w:r>
            <w:rPr>
              <w:rFonts w:hint="eastAsia" w:ascii="宋体" w:hAnsi="宋体" w:eastAsia="黑体" w:cs="黑体"/>
              <w:spacing w:val="-11"/>
              <w:sz w:val="44"/>
              <w:szCs w:val="44"/>
              <w:lang w:val="en-US" w:eastAsia="zh-CN"/>
            </w:rPr>
            <w:delText>清远</w:delText>
          </w:r>
        </w:del>
      </w:ins>
      <w:ins w:id="338" w:author="卢颖东" w:date="2019-05-21T14:37:00Z">
        <w:del w:id="339" w:author="谢浩然" w:date="2019-07-11T11:55:45Z">
          <w:r>
            <w:rPr>
              <w:rFonts w:hint="eastAsia" w:ascii="宋体" w:hAnsi="宋体" w:eastAsia="黑体" w:cs="黑体"/>
              <w:spacing w:val="-11"/>
              <w:sz w:val="44"/>
              <w:szCs w:val="44"/>
              <w:lang w:val="en-US"/>
            </w:rPr>
            <w:delText>市人民代表大会常务委员会关于</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41" w:author="卢颖东" w:date="2019-05-21T14:37:00Z"/>
          <w:del w:id="342" w:author="谢浩然" w:date="2019-07-11T11:55:45Z"/>
          <w:rFonts w:hint="eastAsia" w:ascii="宋体" w:hAnsi="宋体" w:eastAsia="黑体" w:cs="黑体"/>
          <w:spacing w:val="-11"/>
          <w:sz w:val="44"/>
          <w:szCs w:val="44"/>
          <w:lang w:val="en-US" w:eastAsia="zh-CN"/>
        </w:rPr>
        <w:pPrChange w:id="340"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43" w:author="卢颖东" w:date="2019-05-21T14:37:00Z">
        <w:del w:id="344" w:author="谢浩然" w:date="2019-07-11T11:55:45Z">
          <w:r>
            <w:rPr>
              <w:rFonts w:hint="eastAsia" w:ascii="宋体" w:hAnsi="宋体" w:eastAsia="黑体" w:cs="黑体"/>
              <w:spacing w:val="-11"/>
              <w:sz w:val="44"/>
              <w:szCs w:val="44"/>
              <w:lang w:val="en-US"/>
            </w:rPr>
            <w:delText>修改〈</w:delText>
          </w:r>
        </w:del>
      </w:ins>
      <w:ins w:id="345" w:author="卢颖东" w:date="2019-05-21T14:37:00Z">
        <w:del w:id="346" w:author="谢浩然" w:date="2019-07-11T11:55:45Z">
          <w:r>
            <w:rPr>
              <w:rFonts w:hint="eastAsia" w:ascii="宋体" w:hAnsi="宋体" w:eastAsia="黑体" w:cs="黑体"/>
              <w:spacing w:val="-11"/>
              <w:sz w:val="44"/>
              <w:szCs w:val="44"/>
              <w:lang w:val="en-US" w:eastAsia="zh-CN"/>
            </w:rPr>
            <w:delText>清远市饮用水源水质保护</w:delText>
          </w:r>
        </w:del>
      </w:ins>
      <w:ins w:id="347" w:author="卢颖东" w:date="2019-05-21T14:37:00Z">
        <w:del w:id="348" w:author="谢浩然" w:date="2019-07-11T11:55:45Z">
          <w:r>
            <w:rPr>
              <w:rFonts w:hint="eastAsia" w:ascii="宋体" w:hAnsi="宋体" w:eastAsia="黑体" w:cs="黑体"/>
              <w:spacing w:val="-11"/>
              <w:sz w:val="44"/>
              <w:szCs w:val="44"/>
              <w:lang w:val="en-US"/>
            </w:rPr>
            <w:delText>条例〉</w:delText>
          </w:r>
        </w:del>
      </w:ins>
      <w:ins w:id="349" w:author="卢颖东" w:date="2019-05-21T14:37:00Z">
        <w:del w:id="350" w:author="谢浩然" w:date="2019-07-11T11:55:45Z">
          <w:r>
            <w:rPr>
              <w:rFonts w:hint="eastAsia" w:ascii="宋体" w:hAnsi="宋体" w:eastAsia="黑体" w:cs="黑体"/>
              <w:spacing w:val="-11"/>
              <w:sz w:val="44"/>
              <w:szCs w:val="44"/>
              <w:lang w:val="en-US" w:eastAsia="zh-CN"/>
            </w:rPr>
            <w:delText>和</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52" w:author="卢颖东" w:date="2019-05-21T14:37:00Z"/>
          <w:del w:id="353" w:author="谢浩然" w:date="2019-07-11T11:55:45Z"/>
          <w:rFonts w:hint="eastAsia" w:ascii="宋体" w:hAnsi="宋体" w:eastAsia="黑体"/>
          <w:lang w:val="en-US" w:eastAsia="zh-CN"/>
          <w:rPrChange w:id="354" w:author="卢颖东" w:date="2019-05-21T14:56:00Z">
            <w:rPr>
              <w:ins w:id="355" w:author="卢颖东" w:date="2019-05-21T14:37:00Z"/>
              <w:del w:id="356" w:author="谢浩然" w:date="2019-07-11T11:55:45Z"/>
              <w:rFonts w:hint="eastAsia" w:eastAsia="黑体"/>
              <w:lang w:val="en-US" w:eastAsia="zh-CN"/>
            </w:rPr>
          </w:rPrChange>
        </w:rPr>
        <w:pPrChange w:id="35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57" w:author="卢颖东" w:date="2019-05-21T14:37:00Z">
        <w:del w:id="358" w:author="谢浩然" w:date="2019-07-11T11:55:45Z">
          <w:r>
            <w:rPr>
              <w:rFonts w:hint="eastAsia" w:ascii="宋体" w:hAnsi="宋体" w:eastAsia="黑体" w:cs="黑体"/>
              <w:spacing w:val="-11"/>
              <w:sz w:val="44"/>
              <w:szCs w:val="44"/>
              <w:lang w:val="en-US"/>
            </w:rPr>
            <w:delText>〈</w:delText>
          </w:r>
        </w:del>
      </w:ins>
      <w:ins w:id="359" w:author="卢颖东" w:date="2019-05-21T14:37:00Z">
        <w:del w:id="360" w:author="谢浩然" w:date="2019-07-11T11:55:45Z">
          <w:r>
            <w:rPr>
              <w:rFonts w:hint="eastAsia" w:ascii="宋体" w:hAnsi="宋体" w:eastAsia="黑体" w:cs="黑体"/>
              <w:spacing w:val="-11"/>
              <w:sz w:val="44"/>
              <w:szCs w:val="44"/>
              <w:lang w:val="en-US" w:eastAsia="zh-CN"/>
            </w:rPr>
            <w:delText>清远市城市市容和环境卫生管理</w:delText>
          </w:r>
        </w:del>
      </w:ins>
      <w:ins w:id="361" w:author="卢颖东" w:date="2019-05-21T14:37:00Z">
        <w:del w:id="362" w:author="谢浩然" w:date="2019-07-11T11:55:45Z">
          <w:r>
            <w:rPr>
              <w:rFonts w:hint="eastAsia" w:ascii="宋体" w:hAnsi="宋体" w:eastAsia="黑体" w:cs="黑体"/>
              <w:spacing w:val="-11"/>
              <w:sz w:val="44"/>
              <w:szCs w:val="44"/>
              <w:lang w:val="en-US"/>
            </w:rPr>
            <w:delText>条例〉</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64" w:author="卢颖东" w:date="2019-05-21T14:37:00Z"/>
          <w:del w:id="365" w:author="谢浩然" w:date="2019-07-11T11:55:45Z"/>
          <w:rFonts w:hint="eastAsia" w:ascii="宋体" w:hAnsi="宋体" w:eastAsia="黑体" w:cs="黑体"/>
          <w:sz w:val="44"/>
          <w:szCs w:val="44"/>
          <w:lang w:val="en-US"/>
        </w:rPr>
        <w:pPrChange w:id="363"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66" w:author="卢颖东" w:date="2019-05-21T14:37:00Z">
        <w:del w:id="367" w:author="谢浩然" w:date="2019-07-11T11:55:45Z">
          <w:r>
            <w:rPr>
              <w:rFonts w:hint="eastAsia" w:ascii="宋体" w:hAnsi="宋体" w:eastAsia="黑体" w:cs="黑体"/>
              <w:spacing w:val="-11"/>
              <w:sz w:val="44"/>
              <w:szCs w:val="44"/>
              <w:lang w:val="en-US"/>
            </w:rPr>
            <w:delText>的决定》</w:delText>
          </w:r>
        </w:del>
      </w:ins>
      <w:ins w:id="368" w:author="卢颖东" w:date="2019-05-21T14:37:00Z">
        <w:del w:id="369" w:author="谢浩然" w:date="2019-07-11T11:55:45Z">
          <w:r>
            <w:rPr>
              <w:rFonts w:hint="eastAsia" w:ascii="宋体" w:hAnsi="宋体" w:eastAsia="黑体" w:cs="黑体"/>
              <w:sz w:val="44"/>
              <w:szCs w:val="44"/>
              <w:lang w:val="en-US"/>
            </w:rPr>
            <w:delText>的审查报告</w:delText>
          </w:r>
        </w:del>
      </w:ins>
    </w:p>
    <w:p>
      <w:pPr>
        <w:overflowPunct w:val="0"/>
        <w:spacing w:beforeLines="0" w:afterLines="0" w:line="590" w:lineRule="exact"/>
        <w:jc w:val="center"/>
        <w:rPr>
          <w:ins w:id="371" w:author="卢颖东" w:date="2019-05-21T14:37:00Z"/>
          <w:del w:id="372" w:author="谢浩然" w:date="2019-07-11T11:55:45Z"/>
          <w:rFonts w:hint="default" w:ascii="宋体" w:hAnsi="宋体" w:eastAsia="楷体_GB2312" w:cs="Times New Roman"/>
          <w:color w:val="auto"/>
          <w:sz w:val="32"/>
        </w:rPr>
        <w:pPrChange w:id="370" w:author="卢颖东" w:date="2019-05-21T14:38:00Z">
          <w:pPr>
            <w:overflowPunct w:val="0"/>
            <w:spacing w:line="590" w:lineRule="exact"/>
            <w:jc w:val="center"/>
          </w:pPr>
        </w:pPrChange>
      </w:pPr>
      <w:ins w:id="373" w:author="卢颖东" w:date="2019-05-21T14:37:00Z">
        <w:del w:id="374" w:author="谢浩然" w:date="2019-07-11T11:55:45Z">
          <w:r>
            <w:rPr>
              <w:rFonts w:hint="eastAsia" w:ascii="宋体" w:hAnsi="宋体" w:eastAsia="方正小标宋简体" w:cs="方正小标宋简体"/>
              <w:color w:val="auto"/>
              <w:sz w:val="32"/>
              <w:rPrChange w:id="375" w:author="卢颖东" w:date="2019-05-21T14:56:00Z">
                <w:rPr>
                  <w:rFonts w:hint="eastAsia" w:ascii="方正小标宋简体" w:hAnsi="方正小标宋简体" w:eastAsia="方正小标宋简体" w:cs="方正小标宋简体"/>
                  <w:color w:val="auto"/>
                  <w:sz w:val="32"/>
                </w:rPr>
              </w:rPrChange>
            </w:rPr>
            <w:delText>——</w:delText>
          </w:r>
        </w:del>
      </w:ins>
      <w:ins w:id="378" w:author="卢颖东" w:date="2019-05-21T14:37:00Z">
        <w:del w:id="379" w:author="谢浩然" w:date="2019-07-11T11:55:45Z">
          <w:r>
            <w:rPr>
              <w:rFonts w:hint="default" w:ascii="宋体" w:hAnsi="宋体" w:eastAsia="楷体_GB2312" w:cs="Times New Roman"/>
              <w:color w:val="auto"/>
              <w:sz w:val="32"/>
            </w:rPr>
            <w:delText>201</w:delText>
          </w:r>
        </w:del>
      </w:ins>
      <w:ins w:id="380" w:author="卢颖东" w:date="2019-05-21T14:37:00Z">
        <w:del w:id="381" w:author="谢浩然" w:date="2019-07-11T11:55:45Z">
          <w:r>
            <w:rPr>
              <w:rFonts w:hint="eastAsia" w:ascii="宋体" w:hAnsi="宋体" w:eastAsia="楷体_GB2312" w:cs="Times New Roman"/>
              <w:color w:val="auto"/>
              <w:sz w:val="32"/>
              <w:lang w:val="en-US" w:eastAsia="zh-CN"/>
            </w:rPr>
            <w:delText>9</w:delText>
          </w:r>
        </w:del>
      </w:ins>
      <w:ins w:id="382" w:author="卢颖东" w:date="2019-05-21T14:37:00Z">
        <w:del w:id="383" w:author="谢浩然" w:date="2019-07-11T11:55:45Z">
          <w:r>
            <w:rPr>
              <w:rFonts w:hint="default" w:ascii="宋体" w:hAnsi="宋体" w:eastAsia="楷体_GB2312" w:cs="Times New Roman"/>
              <w:color w:val="auto"/>
              <w:sz w:val="32"/>
            </w:rPr>
            <w:delText>年</w:delText>
          </w:r>
        </w:del>
      </w:ins>
      <w:ins w:id="384" w:author="卢颖东" w:date="2019-05-21T14:37:00Z">
        <w:del w:id="385" w:author="谢浩然" w:date="2019-07-11T11:55:45Z">
          <w:r>
            <w:rPr>
              <w:rFonts w:hint="eastAsia" w:ascii="宋体" w:hAnsi="宋体" w:eastAsia="楷体_GB2312" w:cs="Times New Roman"/>
              <w:color w:val="auto"/>
              <w:sz w:val="32"/>
              <w:lang w:val="en-US" w:eastAsia="zh-CN"/>
            </w:rPr>
            <w:delText>3</w:delText>
          </w:r>
        </w:del>
      </w:ins>
      <w:ins w:id="386" w:author="卢颖东" w:date="2019-05-21T14:37:00Z">
        <w:del w:id="387" w:author="谢浩然" w:date="2019-07-11T11:55:45Z">
          <w:r>
            <w:rPr>
              <w:rFonts w:hint="default" w:ascii="宋体" w:hAnsi="宋体" w:eastAsia="楷体_GB2312" w:cs="Times New Roman"/>
              <w:color w:val="auto"/>
              <w:sz w:val="32"/>
            </w:rPr>
            <w:delText>月</w:delText>
          </w:r>
        </w:del>
      </w:ins>
      <w:ins w:id="388" w:author="卢颖东" w:date="2019-05-21T14:37:00Z">
        <w:del w:id="389" w:author="谢浩然" w:date="2019-07-11T11:55:45Z">
          <w:r>
            <w:rPr>
              <w:rFonts w:hint="eastAsia" w:ascii="宋体" w:hAnsi="宋体" w:eastAsia="楷体_GB2312" w:cs="Times New Roman"/>
              <w:color w:val="auto"/>
              <w:sz w:val="32"/>
              <w:lang w:val="en-US" w:eastAsia="zh-CN"/>
            </w:rPr>
            <w:delText>26</w:delText>
          </w:r>
        </w:del>
      </w:ins>
      <w:ins w:id="390" w:author="卢颖东" w:date="2019-05-21T14:37:00Z">
        <w:del w:id="391" w:author="谢浩然" w:date="2019-07-11T11:55:45Z">
          <w:r>
            <w:rPr>
              <w:rFonts w:hint="default" w:ascii="宋体" w:hAnsi="宋体" w:eastAsia="楷体_GB2312" w:cs="Times New Roman"/>
              <w:color w:val="auto"/>
              <w:sz w:val="32"/>
            </w:rPr>
            <w:delText>日在广东省第十</w:delText>
          </w:r>
        </w:del>
      </w:ins>
      <w:ins w:id="392" w:author="卢颖东" w:date="2019-05-21T14:37:00Z">
        <w:del w:id="393" w:author="谢浩然" w:date="2019-07-11T11:55:45Z">
          <w:r>
            <w:rPr>
              <w:rFonts w:hint="eastAsia" w:ascii="宋体" w:hAnsi="宋体" w:eastAsia="楷体_GB2312" w:cs="Times New Roman"/>
              <w:color w:val="auto"/>
              <w:sz w:val="32"/>
              <w:lang w:eastAsia="zh-CN"/>
            </w:rPr>
            <w:delText>三</w:delText>
          </w:r>
        </w:del>
      </w:ins>
      <w:ins w:id="394" w:author="卢颖东" w:date="2019-05-21T14:37:00Z">
        <w:del w:id="395" w:author="谢浩然" w:date="2019-07-11T11:55:45Z">
          <w:r>
            <w:rPr>
              <w:rFonts w:hint="default" w:ascii="宋体" w:hAnsi="宋体" w:eastAsia="楷体_GB2312" w:cs="Times New Roman"/>
              <w:color w:val="auto"/>
              <w:sz w:val="32"/>
            </w:rPr>
            <w:delText>届</w:delText>
          </w:r>
        </w:del>
      </w:ins>
    </w:p>
    <w:p>
      <w:pPr>
        <w:overflowPunct w:val="0"/>
        <w:spacing w:beforeLines="0" w:afterLines="0" w:line="590" w:lineRule="exact"/>
        <w:ind w:firstLine="0" w:firstLineChars="0"/>
        <w:jc w:val="center"/>
        <w:rPr>
          <w:ins w:id="397" w:author="卢颖东" w:date="2019-05-21T14:37:00Z"/>
          <w:del w:id="398" w:author="谢浩然" w:date="2019-07-11T11:55:45Z"/>
          <w:rFonts w:hint="default" w:ascii="宋体" w:hAnsi="宋体" w:eastAsia="楷体_GB2312" w:cs="Times New Roman"/>
          <w:color w:val="auto"/>
          <w:sz w:val="32"/>
        </w:rPr>
        <w:pPrChange w:id="396" w:author="卢颖东" w:date="2019-05-21T14:38:00Z">
          <w:pPr>
            <w:overflowPunct w:val="0"/>
            <w:spacing w:line="590" w:lineRule="exact"/>
            <w:ind w:firstLine="0" w:firstLineChars="0"/>
            <w:jc w:val="center"/>
          </w:pPr>
        </w:pPrChange>
      </w:pPr>
      <w:ins w:id="399" w:author="卢颖东" w:date="2019-05-21T14:37:00Z">
        <w:del w:id="400" w:author="谢浩然" w:date="2019-07-11T11:55:45Z">
          <w:r>
            <w:rPr>
              <w:rFonts w:hint="default" w:ascii="宋体" w:hAnsi="宋体" w:eastAsia="楷体_GB2312" w:cs="Times New Roman"/>
              <w:color w:val="auto"/>
              <w:sz w:val="32"/>
            </w:rPr>
            <w:delText>人民代表大会常务委员会第</w:delText>
          </w:r>
        </w:del>
      </w:ins>
      <w:ins w:id="401" w:author="卢颖东" w:date="2019-05-21T14:37:00Z">
        <w:del w:id="402" w:author="谢浩然" w:date="2019-07-11T11:55:45Z">
          <w:r>
            <w:rPr>
              <w:rFonts w:hint="eastAsia" w:ascii="宋体" w:hAnsi="宋体" w:eastAsia="楷体_GB2312" w:cs="Times New Roman"/>
              <w:color w:val="auto"/>
              <w:sz w:val="32"/>
              <w:lang w:eastAsia="zh-CN"/>
            </w:rPr>
            <w:delText>十一</w:delText>
          </w:r>
        </w:del>
      </w:ins>
      <w:ins w:id="403" w:author="卢颖东" w:date="2019-05-21T14:37:00Z">
        <w:del w:id="404" w:author="谢浩然" w:date="2019-07-11T11:55:45Z">
          <w:r>
            <w:rPr>
              <w:rFonts w:hint="default" w:ascii="宋体" w:hAnsi="宋体" w:eastAsia="楷体_GB2312" w:cs="Times New Roman"/>
              <w:color w:val="auto"/>
              <w:sz w:val="32"/>
            </w:rPr>
            <w:delText>次会议上</w:delText>
          </w:r>
        </w:del>
      </w:ins>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ins w:id="406" w:author="卢颖东" w:date="2019-05-21T14:37:00Z"/>
          <w:del w:id="407" w:author="谢浩然" w:date="2019-07-11T11:55:45Z"/>
          <w:rFonts w:hint="eastAsia" w:ascii="宋体" w:hAnsi="宋体" w:eastAsia="楷体_GB2312" w:cs="楷体_GB2312"/>
          <w:sz w:val="32"/>
          <w:szCs w:val="32"/>
          <w:lang w:val="en-US"/>
        </w:rPr>
        <w:pPrChange w:id="405" w:author="卢颖东" w:date="2019-05-21T14:38: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ins w:id="408" w:author="卢颖东" w:date="2019-05-21T14:37:00Z">
        <w:del w:id="409" w:author="谢浩然" w:date="2019-07-11T11:55:45Z">
          <w:r>
            <w:rPr>
              <w:rFonts w:hint="default" w:ascii="宋体" w:hAnsi="宋体" w:eastAsia="楷体_GB2312" w:cs="Times New Roman"/>
              <w:color w:val="auto"/>
              <w:kern w:val="2"/>
              <w:sz w:val="32"/>
              <w:lang w:val="en-US" w:eastAsia="zh-CN"/>
            </w:rPr>
            <w:delText>广东省人大法制</w:delText>
          </w:r>
        </w:del>
      </w:ins>
      <w:ins w:id="410" w:author="卢颖东" w:date="2019-05-21T14:37:00Z">
        <w:del w:id="411" w:author="谢浩然" w:date="2019-07-11T11:55:45Z">
          <w:r>
            <w:rPr>
              <w:rFonts w:hint="default" w:ascii="宋体" w:hAnsi="宋体" w:eastAsia="楷体_GB2312" w:cs="Times New Roman"/>
              <w:color w:val="auto"/>
              <w:kern w:val="2"/>
              <w:sz w:val="32"/>
              <w:szCs w:val="22"/>
              <w:lang w:val="en-US" w:eastAsia="zh-CN"/>
            </w:rPr>
            <w:delText>委员会</w:delText>
          </w:r>
        </w:del>
      </w:ins>
      <w:ins w:id="412" w:author="卢颖东" w:date="2019-05-21T14:37:00Z">
        <w:del w:id="413" w:author="谢浩然" w:date="2019-07-11T11:55:45Z">
          <w:r>
            <w:rPr>
              <w:rFonts w:hint="eastAsia" w:ascii="宋体" w:hAnsi="宋体" w:eastAsia="楷体_GB2312" w:cs="Times New Roman"/>
              <w:color w:val="auto"/>
              <w:kern w:val="2"/>
              <w:sz w:val="32"/>
              <w:szCs w:val="22"/>
              <w:lang w:val="en-US" w:eastAsia="zh-CN"/>
            </w:rPr>
            <w:delText>副主任委员  李柏阳</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415" w:author="卢颖东" w:date="2019-05-21T14:37:00Z"/>
          <w:del w:id="416" w:author="谢浩然" w:date="2019-07-11T11:55:45Z"/>
          <w:rFonts w:hint="eastAsia" w:ascii="宋体" w:hAnsi="宋体"/>
          <w:lang w:val="en-US"/>
        </w:rPr>
        <w:pPrChange w:id="414"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418" w:author="卢颖东" w:date="2019-05-21T14:37:00Z"/>
          <w:del w:id="419" w:author="谢浩然" w:date="2019-07-11T11:55:45Z"/>
          <w:rFonts w:hint="eastAsia" w:ascii="宋体" w:hAnsi="宋体" w:eastAsia="黑体" w:cs="黑体"/>
          <w:lang w:val="en-US"/>
          <w:rPrChange w:id="420" w:author="卢颖东" w:date="2019-05-21T14:56:00Z">
            <w:rPr>
              <w:ins w:id="421" w:author="卢颖东" w:date="2019-05-21T14:37:00Z"/>
              <w:del w:id="422" w:author="谢浩然" w:date="2019-07-11T11:55:45Z"/>
              <w:rFonts w:hint="eastAsia" w:ascii="仿宋_GB2312" w:hAnsi="仿宋_GB2312" w:eastAsia="仿宋_GB2312" w:cs="仿宋_GB2312"/>
              <w:lang w:val="en-US"/>
            </w:rPr>
          </w:rPrChange>
        </w:rPr>
        <w:pPrChange w:id="417"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ins w:id="423" w:author="卢颖东" w:date="2019-05-21T14:37:00Z">
        <w:del w:id="424" w:author="谢浩然" w:date="2019-07-11T11:55:45Z">
          <w:r>
            <w:rPr>
              <w:rFonts w:hint="eastAsia" w:ascii="宋体" w:hAnsi="宋体" w:eastAsia="黑体" w:cs="黑体"/>
              <w:lang w:val="en-US"/>
              <w:rPrChange w:id="425" w:author="卢颖东" w:date="2019-05-21T14:56:00Z">
                <w:rPr>
                  <w:rFonts w:hint="eastAsia" w:ascii="仿宋_GB2312" w:hAnsi="仿宋_GB2312" w:eastAsia="仿宋_GB2312" w:cs="仿宋_GB2312"/>
                  <w:lang w:val="en-US"/>
                </w:rPr>
              </w:rPrChange>
            </w:rPr>
            <w:delText>主任、各位副主任</w:delText>
          </w:r>
        </w:del>
      </w:ins>
      <w:ins w:id="428" w:author="卢颖东" w:date="2019-05-21T14:37:00Z">
        <w:del w:id="429" w:author="谢浩然" w:date="2019-07-11T11:55:45Z">
          <w:r>
            <w:rPr>
              <w:rFonts w:hint="eastAsia" w:ascii="宋体" w:hAnsi="宋体" w:eastAsia="黑体" w:cs="黑体"/>
              <w:sz w:val="32"/>
              <w:szCs w:val="32"/>
              <w:rPrChange w:id="430" w:author="卢颖东" w:date="2019-05-21T14:56:00Z">
                <w:rPr>
                  <w:rFonts w:hint="eastAsia" w:ascii="仿宋_GB2312" w:hAnsi="仿宋_GB2312" w:eastAsia="仿宋_GB2312" w:cs="仿宋_GB2312"/>
                  <w:sz w:val="32"/>
                  <w:szCs w:val="32"/>
                </w:rPr>
              </w:rPrChange>
            </w:rPr>
            <w:delText>、秘书长，各位委员</w:delText>
          </w:r>
        </w:del>
      </w:ins>
      <w:ins w:id="433" w:author="卢颖东" w:date="2019-05-21T14:37:00Z">
        <w:del w:id="434" w:author="谢浩然" w:date="2019-07-11T11:55:45Z">
          <w:r>
            <w:rPr>
              <w:rFonts w:hint="eastAsia" w:ascii="宋体" w:hAnsi="宋体" w:eastAsia="黑体" w:cs="黑体"/>
              <w:lang w:val="en-US"/>
              <w:rPrChange w:id="435" w:author="卢颖东" w:date="2019-05-21T14:56:00Z">
                <w:rPr>
                  <w:rFonts w:hint="eastAsia" w:ascii="仿宋_GB2312" w:hAnsi="仿宋_GB2312" w:eastAsia="仿宋_GB2312" w:cs="仿宋_GB2312"/>
                  <w:lang w:val="en-US"/>
                </w:rPr>
              </w:rPrChange>
            </w:rPr>
            <w:delText>：</w:delText>
          </w:r>
        </w:del>
      </w:ins>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firstLine="632" w:firstLineChars="200"/>
        <w:textAlignment w:val="auto"/>
        <w:rPr>
          <w:ins w:id="439" w:author="卢颖东" w:date="2019-05-21T14:37:00Z"/>
          <w:del w:id="440" w:author="谢浩然" w:date="2019-07-11T11:55:45Z"/>
          <w:rFonts w:hint="eastAsia" w:ascii="宋体" w:hAnsi="宋体"/>
          <w:lang w:val="en-US" w:eastAsia="zh-CN"/>
        </w:rPr>
        <w:pPrChange w:id="438" w:author="卢颖东" w:date="2019-05-21T14:38: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pPr>
        </w:pPrChange>
      </w:pPr>
      <w:ins w:id="441" w:author="卢颖东" w:date="2019-05-21T14:37:00Z">
        <w:del w:id="442" w:author="谢浩然" w:date="2019-07-11T11:55:45Z">
          <w:r>
            <w:rPr>
              <w:rFonts w:hint="eastAsia" w:ascii="宋体" w:hAnsi="宋体"/>
              <w:lang w:val="en-US" w:eastAsia="zh-CN"/>
            </w:rPr>
            <w:delText>现将法制委员会对《清远市人民代表大会常务委员会关于修改〈清远市饮用水源水质保护条例〉和</w:delText>
          </w:r>
        </w:del>
      </w:ins>
      <w:ins w:id="443" w:author="卢颖东" w:date="2019-05-21T14:37:00Z">
        <w:del w:id="444" w:author="谢浩然" w:date="2019-07-11T11:55:45Z">
          <w:r>
            <w:rPr>
              <w:rFonts w:hint="eastAsia" w:ascii="仿宋_GB2312" w:hAnsi="仿宋_GB2312" w:eastAsia="仿宋_GB2312" w:cs="仿宋_GB2312"/>
              <w:lang w:val="en-US" w:eastAsia="zh-CN"/>
              <w:rPrChange w:id="445" w:author="卢颖东" w:date="2019-05-23T11:12:00Z">
                <w:rPr>
                  <w:rFonts w:hint="eastAsia" w:ascii="宋体" w:hAnsi="宋体" w:eastAsia="方正小标宋简体" w:cs="方正小标宋简体"/>
                  <w:lang w:val="en-US" w:eastAsia="zh-CN"/>
                </w:rPr>
              </w:rPrChange>
            </w:rPr>
            <w:delText>〈</w:delText>
          </w:r>
        </w:del>
      </w:ins>
      <w:ins w:id="448" w:author="卢颖东" w:date="2019-05-21T14:37:00Z">
        <w:del w:id="449" w:author="谢浩然" w:date="2019-07-11T11:55:45Z">
          <w:r>
            <w:rPr>
              <w:rFonts w:hint="eastAsia" w:ascii="仿宋_GB2312" w:hAnsi="仿宋_GB2312" w:cs="仿宋_GB2312"/>
              <w:lang w:val="en-US" w:eastAsia="zh-CN"/>
              <w:rPrChange w:id="450" w:author="卢颖东" w:date="2019-05-23T11:12:00Z">
                <w:rPr>
                  <w:rFonts w:hint="eastAsia" w:ascii="宋体" w:hAnsi="宋体"/>
                  <w:lang w:val="en-US" w:eastAsia="zh-CN"/>
                </w:rPr>
              </w:rPrChange>
            </w:rPr>
            <w:delText>清远市城市市容和环境卫生管理条例</w:delText>
          </w:r>
        </w:del>
      </w:ins>
      <w:ins w:id="453" w:author="卢颖东" w:date="2019-05-21T14:37:00Z">
        <w:del w:id="454" w:author="谢浩然" w:date="2019-07-11T11:55:45Z">
          <w:r>
            <w:rPr>
              <w:rFonts w:hint="eastAsia" w:ascii="仿宋_GB2312" w:hAnsi="仿宋_GB2312" w:eastAsia="仿宋_GB2312" w:cs="仿宋_GB2312"/>
              <w:lang w:val="en-US" w:eastAsia="zh-CN"/>
              <w:rPrChange w:id="455" w:author="卢颖东" w:date="2019-05-23T11:12:00Z">
                <w:rPr>
                  <w:rFonts w:hint="eastAsia" w:ascii="宋体" w:hAnsi="宋体" w:eastAsia="方正小标宋简体" w:cs="方正小标宋简体"/>
                  <w:lang w:val="en-US" w:eastAsia="zh-CN"/>
                </w:rPr>
              </w:rPrChange>
            </w:rPr>
            <w:delText>〉</w:delText>
          </w:r>
        </w:del>
      </w:ins>
      <w:ins w:id="458" w:author="卢颖东" w:date="2019-05-21T14:37:00Z">
        <w:del w:id="459" w:author="谢浩然" w:date="2019-07-11T11:55:45Z">
          <w:r>
            <w:rPr>
              <w:rFonts w:hint="eastAsia" w:ascii="宋体" w:hAnsi="宋体"/>
              <w:lang w:val="en-US" w:eastAsia="zh-CN"/>
            </w:rPr>
            <w:delText>的决定》（以下简称《决定》）的审查情况报告如下：</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461" w:author="卢颖东" w:date="2019-05-21T14:37:00Z"/>
          <w:del w:id="462" w:author="谢浩然" w:date="2019-07-11T11:55:45Z"/>
          <w:rFonts w:hint="eastAsia" w:ascii="宋体" w:hAnsi="宋体"/>
          <w:lang w:val="en-US"/>
        </w:rPr>
        <w:pPrChange w:id="460" w:author="卢颖东" w:date="2019-05-21T14:38: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ins w:id="463" w:author="卢颖东" w:date="2019-05-21T14:37:00Z">
        <w:del w:id="464" w:author="谢浩然" w:date="2019-07-11T11:55:45Z">
          <w:r>
            <w:rPr>
              <w:rFonts w:hint="eastAsia" w:ascii="宋体" w:hAnsi="宋体"/>
              <w:lang w:val="en-US" w:eastAsia="zh-CN"/>
            </w:rPr>
            <w:delText>清远市人大常委会在审议《清远市饮用水源水质保护条例修正案（草案）》和《清远市城市市容和环境卫生管理条例修正案（草案）》的过程中，征求了省人大常委会法制工作委员会的意见。</w:delText>
          </w:r>
        </w:del>
      </w:ins>
      <w:ins w:id="465" w:author="卢颖东" w:date="2019-05-21T14:37:00Z">
        <w:del w:id="466" w:author="谢浩然" w:date="2019-07-11T11:55:45Z">
          <w:r>
            <w:rPr>
              <w:rFonts w:hint="eastAsia" w:ascii="宋体" w:hAnsi="宋体"/>
              <w:lang w:val="en-US"/>
            </w:rPr>
            <w:delText>法制工作委员会将该</w:delText>
          </w:r>
        </w:del>
      </w:ins>
      <w:ins w:id="467" w:author="卢颖东" w:date="2019-05-21T14:37:00Z">
        <w:del w:id="468" w:author="谢浩然" w:date="2019-07-11T11:55:45Z">
          <w:r>
            <w:rPr>
              <w:rFonts w:hint="eastAsia" w:ascii="宋体" w:hAnsi="宋体"/>
              <w:lang w:val="en-US" w:eastAsia="zh-CN"/>
            </w:rPr>
            <w:delText>两项法规的</w:delText>
          </w:r>
        </w:del>
      </w:ins>
      <w:ins w:id="469" w:author="卢颖东" w:date="2019-05-21T14:37:00Z">
        <w:del w:id="470" w:author="谢浩然" w:date="2019-07-11T11:55:45Z">
          <w:r>
            <w:rPr>
              <w:rFonts w:hint="eastAsia" w:ascii="宋体" w:hAnsi="宋体"/>
              <w:lang w:val="en-US"/>
            </w:rPr>
            <w:delText>修正案草案送省人大</w:delText>
          </w:r>
        </w:del>
      </w:ins>
      <w:ins w:id="471" w:author="卢颖东" w:date="2019-05-21T14:37:00Z">
        <w:del w:id="472" w:author="谢浩然" w:date="2019-07-11T11:55:45Z">
          <w:r>
            <w:rPr>
              <w:rFonts w:hint="eastAsia" w:ascii="宋体" w:hAnsi="宋体"/>
              <w:lang w:val="en-US" w:eastAsia="zh-CN"/>
            </w:rPr>
            <w:delText>环境资源</w:delText>
          </w:r>
        </w:del>
      </w:ins>
      <w:ins w:id="473" w:author="卢颖东" w:date="2019-05-21T14:37:00Z">
        <w:del w:id="474" w:author="谢浩然" w:date="2019-07-11T11:55:45Z">
          <w:r>
            <w:rPr>
              <w:rFonts w:hint="eastAsia" w:ascii="宋体" w:hAnsi="宋体"/>
              <w:lang w:val="en-US"/>
            </w:rPr>
            <w:delText>委，省司法厅</w:delText>
          </w:r>
        </w:del>
      </w:ins>
      <w:ins w:id="475" w:author="卢颖东" w:date="2019-05-21T14:37:00Z">
        <w:del w:id="476" w:author="谢浩然" w:date="2019-07-11T11:55:45Z">
          <w:r>
            <w:rPr>
              <w:rFonts w:hint="eastAsia" w:ascii="宋体" w:hAnsi="宋体"/>
              <w:lang w:val="en-US" w:eastAsia="zh-CN"/>
            </w:rPr>
            <w:delText>、</w:delText>
          </w:r>
        </w:del>
      </w:ins>
      <w:ins w:id="477" w:author="卢颖东" w:date="2019-05-21T14:37:00Z">
        <w:del w:id="478" w:author="谢浩然" w:date="2019-07-11T11:55:45Z">
          <w:r>
            <w:rPr>
              <w:rFonts w:hint="eastAsia" w:ascii="宋体" w:hAnsi="宋体"/>
              <w:lang w:val="en-US"/>
            </w:rPr>
            <w:delText>省自然资源厅、省生态环境厅、省住房城乡建设厅、省水利厅，省监委</w:delText>
          </w:r>
        </w:del>
      </w:ins>
      <w:ins w:id="479" w:author="卢颖东" w:date="2019-05-21T14:37:00Z">
        <w:del w:id="480" w:author="谢浩然" w:date="2019-07-11T11:55:45Z">
          <w:r>
            <w:rPr>
              <w:rFonts w:hint="eastAsia" w:ascii="宋体" w:hAnsi="宋体"/>
              <w:lang w:val="en-US" w:eastAsia="zh-CN"/>
            </w:rPr>
            <w:delText>、</w:delText>
          </w:r>
        </w:del>
      </w:ins>
      <w:ins w:id="481" w:author="卢颖东" w:date="2019-05-21T14:37:00Z">
        <w:del w:id="482" w:author="谢浩然" w:date="2019-07-11T11:55:45Z">
          <w:r>
            <w:rPr>
              <w:rFonts w:hint="eastAsia" w:ascii="宋体" w:hAnsi="宋体"/>
              <w:lang w:val="en-US"/>
            </w:rPr>
            <w:delText>省法院</w:delText>
          </w:r>
        </w:del>
      </w:ins>
      <w:ins w:id="483" w:author="卢颖东" w:date="2019-05-21T14:37:00Z">
        <w:del w:id="484" w:author="谢浩然" w:date="2019-07-11T11:55:45Z">
          <w:r>
            <w:rPr>
              <w:rFonts w:hint="eastAsia" w:ascii="宋体" w:hAnsi="宋体"/>
              <w:lang w:val="en-US" w:eastAsia="zh-CN"/>
            </w:rPr>
            <w:delText>、</w:delText>
          </w:r>
        </w:del>
      </w:ins>
      <w:ins w:id="485" w:author="卢颖东" w:date="2019-05-21T14:37:00Z">
        <w:del w:id="486" w:author="谢浩然" w:date="2019-07-11T11:55:45Z">
          <w:r>
            <w:rPr>
              <w:rFonts w:hint="eastAsia" w:ascii="宋体" w:hAnsi="宋体"/>
              <w:lang w:val="en-US"/>
            </w:rPr>
            <w:delText>省检察院等九个单位征求了意见，</w:delText>
          </w:r>
        </w:del>
      </w:ins>
      <w:ins w:id="487" w:author="卢颖东" w:date="2019-05-21T14:37:00Z">
        <w:del w:id="488" w:author="谢浩然" w:date="2019-07-11T11:55:45Z">
          <w:r>
            <w:rPr>
              <w:rFonts w:hint="eastAsia" w:ascii="宋体" w:hAnsi="宋体"/>
              <w:lang w:val="en-US" w:eastAsia="zh-CN"/>
            </w:rPr>
            <w:delText>并</w:delText>
          </w:r>
        </w:del>
      </w:ins>
      <w:ins w:id="489" w:author="卢颖东" w:date="2019-05-21T14:37:00Z">
        <w:del w:id="490" w:author="谢浩然" w:date="2019-07-11T11:55:45Z">
          <w:r>
            <w:rPr>
              <w:rFonts w:hint="eastAsia" w:ascii="宋体" w:hAnsi="宋体"/>
              <w:lang w:val="en-US"/>
            </w:rPr>
            <w:delText>进行了研究，提出了有关的意见和建议。</w:delText>
          </w:r>
        </w:del>
      </w:ins>
      <w:ins w:id="491" w:author="卢颖东" w:date="2019-05-21T14:37:00Z">
        <w:del w:id="492" w:author="谢浩然" w:date="2019-07-11T11:55:45Z">
          <w:r>
            <w:rPr>
              <w:rFonts w:hint="eastAsia" w:ascii="宋体" w:hAnsi="宋体"/>
              <w:lang w:val="en-US" w:eastAsia="zh-CN"/>
            </w:rPr>
            <w:delText>清远</w:delText>
          </w:r>
        </w:del>
      </w:ins>
      <w:ins w:id="493" w:author="卢颖东" w:date="2019-05-21T14:37:00Z">
        <w:del w:id="494" w:author="谢浩然" w:date="2019-07-11T11:55:45Z">
          <w:r>
            <w:rPr>
              <w:rFonts w:hint="eastAsia" w:ascii="宋体" w:hAnsi="宋体"/>
              <w:lang w:val="en-US"/>
            </w:rPr>
            <w:delText>市人大常委会认真研究了</w:delText>
          </w:r>
        </w:del>
      </w:ins>
      <w:ins w:id="495" w:author="卢颖东" w:date="2019-05-21T14:37:00Z">
        <w:del w:id="496" w:author="谢浩然" w:date="2019-07-11T11:55:45Z">
          <w:r>
            <w:rPr>
              <w:rFonts w:hint="eastAsia" w:ascii="宋体" w:hAnsi="宋体" w:eastAsia="仿宋_GB2312" w:cs="仿宋_GB2312"/>
              <w:color w:val="000000"/>
              <w:highlight w:val="none"/>
            </w:rPr>
            <w:delText>省人大常委会法制工作委员会的意见，对</w:delText>
          </w:r>
        </w:del>
      </w:ins>
      <w:ins w:id="497" w:author="卢颖东" w:date="2019-05-21T14:37:00Z">
        <w:del w:id="498" w:author="谢浩然" w:date="2019-07-11T11:55:45Z">
          <w:r>
            <w:rPr>
              <w:rFonts w:hint="eastAsia" w:ascii="宋体" w:hAnsi="宋体" w:cs="仿宋_GB2312"/>
              <w:color w:val="000000"/>
              <w:highlight w:val="none"/>
              <w:lang w:eastAsia="zh-CN"/>
            </w:rPr>
            <w:delText>修正案草案</w:delText>
          </w:r>
        </w:del>
      </w:ins>
      <w:ins w:id="499" w:author="卢颖东" w:date="2019-05-21T14:37:00Z">
        <w:del w:id="500" w:author="谢浩然" w:date="2019-07-11T11:55:45Z">
          <w:r>
            <w:rPr>
              <w:rFonts w:hint="eastAsia" w:ascii="宋体" w:hAnsi="宋体" w:eastAsia="仿宋_GB2312" w:cs="仿宋_GB2312"/>
              <w:color w:val="000000"/>
              <w:highlight w:val="none"/>
            </w:rPr>
            <w:delText>作了修改完善。</w:delText>
          </w:r>
        </w:del>
      </w:ins>
      <w:ins w:id="501" w:author="卢颖东" w:date="2019-05-21T14:37:00Z">
        <w:del w:id="502" w:author="谢浩然" w:date="2019-07-11T11:55:45Z">
          <w:r>
            <w:rPr>
              <w:rFonts w:hint="eastAsia" w:ascii="宋体" w:hAnsi="宋体" w:cs="仿宋_GB2312"/>
              <w:color w:val="000000"/>
              <w:highlight w:val="none"/>
              <w:lang w:val="en-US" w:eastAsia="zh-CN"/>
            </w:rPr>
            <w:delText>2018年</w:delText>
          </w:r>
        </w:del>
      </w:ins>
      <w:ins w:id="503" w:author="卢颖东" w:date="2019-05-21T14:37:00Z">
        <w:del w:id="504" w:author="谢浩然" w:date="2019-07-11T11:55:45Z">
          <w:r>
            <w:rPr>
              <w:rFonts w:hint="eastAsia" w:ascii="宋体" w:hAnsi="宋体"/>
              <w:lang w:val="en-US" w:eastAsia="zh-CN"/>
            </w:rPr>
            <w:delText>12月28日，法制工作委员会收到清远市人大常委会报送省人大常委会的《关于报请批</w:delText>
          </w:r>
        </w:del>
      </w:ins>
      <w:ins w:id="505" w:author="卢颖东" w:date="2019-05-21T14:37:00Z">
        <w:del w:id="506" w:author="谢浩然" w:date="2019-07-11T11:55:45Z">
          <w:r>
            <w:rPr>
              <w:rFonts w:hint="eastAsia" w:ascii="仿宋_GB2312" w:hAnsi="仿宋_GB2312" w:cs="仿宋_GB2312"/>
              <w:lang w:val="en-US" w:eastAsia="zh-CN"/>
              <w:rPrChange w:id="507" w:author="卢颖东" w:date="2019-05-21T14:57:00Z">
                <w:rPr>
                  <w:rFonts w:hint="eastAsia" w:ascii="宋体" w:hAnsi="宋体"/>
                  <w:lang w:val="en-US" w:eastAsia="zh-CN"/>
                </w:rPr>
              </w:rPrChange>
            </w:rPr>
            <w:delText>准</w:delText>
          </w:r>
        </w:del>
      </w:ins>
      <w:ins w:id="510" w:author="卢颖东" w:date="2019-05-21T14:37:00Z">
        <w:del w:id="511" w:author="谢浩然" w:date="2019-07-11T11:55:45Z">
          <w:r>
            <w:rPr>
              <w:rFonts w:hint="eastAsia" w:ascii="仿宋_GB2312" w:hAnsi="仿宋_GB2312" w:eastAsia="仿宋_GB2312" w:cs="仿宋_GB2312"/>
              <w:lang w:val="en-US" w:eastAsia="zh-CN"/>
              <w:rPrChange w:id="512" w:author="卢颖东" w:date="2019-05-21T14:57:00Z">
                <w:rPr>
                  <w:rFonts w:hint="eastAsia" w:ascii="宋体" w:hAnsi="宋体" w:eastAsia="方正小标宋简体" w:cs="方正小标宋简体"/>
                  <w:lang w:val="en-US" w:eastAsia="zh-CN"/>
                </w:rPr>
              </w:rPrChange>
            </w:rPr>
            <w:delText>〈</w:delText>
          </w:r>
        </w:del>
      </w:ins>
      <w:ins w:id="515" w:author="卢颖东" w:date="2019-05-21T14:37:00Z">
        <w:del w:id="516" w:author="谢浩然" w:date="2019-07-11T11:55:45Z">
          <w:r>
            <w:rPr>
              <w:rFonts w:hint="eastAsia" w:ascii="仿宋_GB2312" w:hAnsi="仿宋_GB2312" w:cs="仿宋_GB2312"/>
              <w:lang w:val="en-US" w:eastAsia="zh-CN"/>
              <w:rPrChange w:id="517" w:author="卢颖东" w:date="2019-05-21T14:57:00Z">
                <w:rPr>
                  <w:rFonts w:hint="eastAsia" w:ascii="宋体" w:hAnsi="宋体"/>
                  <w:lang w:val="en-US" w:eastAsia="zh-CN"/>
                </w:rPr>
              </w:rPrChange>
            </w:rPr>
            <w:delText>清</w:delText>
          </w:r>
        </w:del>
      </w:ins>
      <w:ins w:id="520" w:author="卢颖东" w:date="2019-05-21T14:37:00Z">
        <w:del w:id="521" w:author="谢浩然" w:date="2019-07-11T11:55:45Z">
          <w:r>
            <w:rPr>
              <w:rFonts w:hint="eastAsia" w:ascii="宋体" w:hAnsi="宋体"/>
              <w:lang w:val="en-US" w:eastAsia="zh-CN"/>
            </w:rPr>
            <w:delText>远市人民代表大会常务委员会关于修改《清远市饮用水源水质保护条例》和《清远市城市市容和环境卫生管理条例》的决定</w:delText>
          </w:r>
        </w:del>
      </w:ins>
      <w:ins w:id="522" w:author="卢颖东" w:date="2019-05-21T14:37:00Z">
        <w:del w:id="523" w:author="谢浩然" w:date="2019-07-11T11:55:45Z">
          <w:r>
            <w:rPr>
              <w:rFonts w:hint="eastAsia" w:ascii="仿宋_GB2312" w:hAnsi="仿宋_GB2312" w:eastAsia="仿宋_GB2312" w:cs="仿宋_GB2312"/>
              <w:lang w:val="en-US" w:eastAsia="zh-CN"/>
              <w:rPrChange w:id="524" w:author="卢颖东" w:date="2019-05-21T14:57:00Z">
                <w:rPr>
                  <w:rFonts w:hint="eastAsia" w:ascii="宋体" w:hAnsi="宋体" w:eastAsia="方正小标宋简体" w:cs="方正小标宋简体"/>
                  <w:lang w:val="en-US" w:eastAsia="zh-CN"/>
                </w:rPr>
              </w:rPrChange>
            </w:rPr>
            <w:delText>〉</w:delText>
          </w:r>
        </w:del>
      </w:ins>
      <w:ins w:id="527" w:author="卢颖东" w:date="2019-05-21T14:37:00Z">
        <w:del w:id="528" w:author="谢浩然" w:date="2019-07-11T11:55:45Z">
          <w:r>
            <w:rPr>
              <w:rFonts w:hint="eastAsia" w:ascii="仿宋_GB2312" w:hAnsi="仿宋_GB2312" w:cs="仿宋_GB2312"/>
              <w:lang w:val="en-US" w:eastAsia="zh-CN"/>
              <w:rPrChange w:id="529" w:author="卢颖东" w:date="2019-05-21T14:57:00Z">
                <w:rPr>
                  <w:rFonts w:hint="eastAsia" w:ascii="宋体" w:hAnsi="宋体"/>
                  <w:lang w:val="en-US" w:eastAsia="zh-CN"/>
                </w:rPr>
              </w:rPrChange>
            </w:rPr>
            <w:delText>的</w:delText>
          </w:r>
        </w:del>
      </w:ins>
      <w:ins w:id="532" w:author="卢颖东" w:date="2019-05-21T14:37:00Z">
        <w:del w:id="533" w:author="谢浩然" w:date="2019-07-11T11:55:45Z">
          <w:r>
            <w:rPr>
              <w:rFonts w:hint="eastAsia" w:ascii="宋体" w:hAnsi="宋体"/>
              <w:lang w:val="en-US" w:eastAsia="zh-CN"/>
            </w:rPr>
            <w:delText>报告》后，再次研究，提出了初步审查意见。2019年3月14日，法制委员会全体会议对《决定》的合法性进行了审查。经3月18日常委会主任会议讨论决定，将《决定》提请常委会第十一次会议审查。</w:delText>
          </w:r>
        </w:del>
      </w:ins>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firstLine="632" w:firstLineChars="200"/>
        <w:textAlignment w:val="auto"/>
        <w:outlineLvl w:val="9"/>
        <w:rPr>
          <w:ins w:id="535" w:author="卢颖东" w:date="2019-05-21T14:37:00Z"/>
          <w:del w:id="536" w:author="谢浩然" w:date="2019-07-11T11:55:45Z"/>
          <w:rFonts w:hint="eastAsia" w:ascii="宋体" w:hAnsi="宋体"/>
          <w:lang w:val="en-US" w:eastAsia="zh-CN"/>
        </w:rPr>
        <w:pPrChange w:id="534" w:author="卢颖东" w:date="2019-05-21T14:38: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9"/>
          </w:pPr>
        </w:pPrChange>
      </w:pPr>
      <w:ins w:id="537" w:author="卢颖东" w:date="2019-05-21T14:37:00Z">
        <w:del w:id="538" w:author="谢浩然" w:date="2019-07-11T11:55:45Z">
          <w:r>
            <w:rPr>
              <w:rFonts w:hint="eastAsia" w:ascii="宋体" w:hAnsi="宋体"/>
              <w:lang w:val="en-US"/>
            </w:rPr>
            <w:delText>法制委员会认为，《决定》与宪法、法律、行政法规和本省的地方性法规不抵触，建议常委会</w:delText>
          </w:r>
        </w:del>
      </w:ins>
      <w:ins w:id="539" w:author="卢颖东" w:date="2019-05-21T14:37:00Z">
        <w:del w:id="540" w:author="谢浩然" w:date="2019-07-11T11:55:45Z">
          <w:r>
            <w:rPr>
              <w:rFonts w:hint="eastAsia" w:ascii="宋体" w:hAnsi="宋体"/>
              <w:lang w:val="en-US" w:eastAsia="zh-CN"/>
            </w:rPr>
            <w:delText>本次</w:delText>
          </w:r>
        </w:del>
      </w:ins>
      <w:ins w:id="541" w:author="卢颖东" w:date="2019-05-21T14:37:00Z">
        <w:del w:id="542" w:author="谢浩然" w:date="2019-07-11T11:55:45Z">
          <w:r>
            <w:rPr>
              <w:rFonts w:hint="eastAsia" w:ascii="宋体" w:hAnsi="宋体"/>
              <w:lang w:val="en-US"/>
            </w:rPr>
            <w:delText>会议审查批准。</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544" w:author="卢颖东" w:date="2019-05-21T14:37:00Z"/>
          <w:del w:id="545" w:author="谢浩然" w:date="2019-07-11T11:55:45Z"/>
          <w:rFonts w:hint="eastAsia" w:ascii="宋体" w:hAnsi="宋体"/>
          <w:lang w:val="en-US" w:eastAsia="zh-CN"/>
        </w:rPr>
        <w:pPrChange w:id="543" w:author="卢颖东" w:date="2019-05-21T14:38: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ins w:id="546" w:author="卢颖东" w:date="2019-05-21T14:37:00Z">
        <w:del w:id="547" w:author="谢浩然" w:date="2019-07-11T11:55:45Z">
          <w:r>
            <w:rPr>
              <w:rFonts w:hint="eastAsia" w:ascii="宋体" w:hAnsi="宋体"/>
              <w:lang w:val="en-US" w:eastAsia="zh-CN"/>
            </w:rPr>
            <w:delText>以上报告，请予审议。</w:delText>
          </w:r>
        </w:del>
      </w:ins>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549" w:author="卢颖东" w:date="2019-05-21T14:37:00Z"/>
          <w:del w:id="550" w:author="谢浩然" w:date="2019-07-11T11:55:45Z"/>
          <w:rFonts w:hint="default" w:ascii="宋体" w:hAnsi="宋体" w:cs="Times New Roman"/>
          <w:b w:val="0"/>
          <w:bCs w:val="0"/>
          <w:color w:val="000000"/>
          <w:spacing w:val="0"/>
          <w:szCs w:val="32"/>
        </w:rPr>
        <w:pPrChange w:id="548" w:author="卢颖东" w:date="2019-05-21T14:3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552" w:author="卢颖东" w:date="2019-05-21T14:37:00Z"/>
          <w:del w:id="553" w:author="谢浩然" w:date="2019-07-11T11:55:45Z"/>
          <w:rFonts w:hint="default" w:ascii="宋体" w:hAnsi="宋体" w:cs="Times New Roman"/>
          <w:b w:val="0"/>
          <w:bCs w:val="0"/>
          <w:color w:val="000000"/>
          <w:spacing w:val="0"/>
          <w:szCs w:val="32"/>
        </w:rPr>
        <w:pPrChange w:id="551" w:author="卢颖东" w:date="2019-05-21T14:3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ins w:id="555" w:author="卢颖东" w:date="2019-05-21T14:37:00Z"/>
          <w:del w:id="556" w:author="谢浩然" w:date="2019-07-11T11:55:45Z"/>
          <w:rFonts w:hint="default" w:ascii="宋体" w:hAnsi="宋体" w:cs="Times New Roman"/>
          <w:b w:val="0"/>
          <w:bCs w:val="0"/>
          <w:color w:val="000000"/>
          <w:spacing w:val="0"/>
          <w:szCs w:val="32"/>
        </w:rPr>
        <w:pPrChange w:id="554" w:author="卢颖东" w:date="2019-05-21T14:38:00Z">
          <w:pPr>
            <w:overflowPunct w:val="0"/>
            <w:spacing w:line="590" w:lineRule="exact"/>
            <w:jc w:val="center"/>
          </w:pPr>
        </w:pPrChange>
      </w:pPr>
      <w:ins w:id="557" w:author="卢颖东" w:date="2019-05-21T14:37:00Z">
        <w:del w:id="558" w:author="谢浩然" w:date="2019-07-11T11:55:45Z">
          <w:r>
            <w:rPr>
              <w:rFonts w:hint="default" w:ascii="宋体" w:hAnsi="宋体" w:cs="Times New Roman"/>
              <w:b w:val="0"/>
              <w:bCs w:val="0"/>
              <w:color w:val="000000"/>
              <w:spacing w:val="0"/>
              <w:szCs w:val="32"/>
            </w:rPr>
            <w:br w:type="page"/>
          </w:r>
        </w:del>
      </w:ins>
    </w:p>
    <w:p>
      <w:pPr>
        <w:overflowPunct w:val="0"/>
        <w:spacing w:beforeLines="0" w:afterLines="0" w:line="590" w:lineRule="exact"/>
        <w:jc w:val="center"/>
        <w:rPr>
          <w:ins w:id="560" w:author="卢颖东" w:date="2019-05-21T14:37:00Z"/>
          <w:del w:id="561" w:author="谢浩然" w:date="2019-07-11T11:55:45Z"/>
          <w:rFonts w:hint="eastAsia" w:ascii="宋体" w:hAnsi="宋体" w:cs="Times New Roman"/>
          <w:b w:val="0"/>
          <w:bCs w:val="0"/>
          <w:color w:val="000000"/>
          <w:spacing w:val="0"/>
          <w:szCs w:val="32"/>
        </w:rPr>
        <w:pPrChange w:id="559" w:author="卢颖东" w:date="2019-05-21T14:38:00Z">
          <w:pPr>
            <w:overflowPunct w:val="0"/>
            <w:spacing w:line="590" w:lineRule="exact"/>
            <w:jc w:val="center"/>
          </w:pPr>
        </w:pPrChange>
      </w:pPr>
    </w:p>
    <w:p>
      <w:pPr>
        <w:overflowPunct w:val="0"/>
        <w:spacing w:beforeLines="0" w:afterLines="0" w:line="590" w:lineRule="exact"/>
        <w:jc w:val="center"/>
        <w:rPr>
          <w:ins w:id="563" w:author="卢颖东" w:date="2019-05-21T14:37:00Z"/>
          <w:del w:id="564" w:author="谢浩然" w:date="2019-07-11T11:55:45Z"/>
          <w:rFonts w:hint="eastAsia" w:ascii="宋体" w:hAnsi="宋体" w:eastAsia="宋体" w:cs="宋体"/>
          <w:b w:val="0"/>
          <w:bCs w:val="0"/>
          <w:sz w:val="44"/>
          <w:szCs w:val="44"/>
          <w:rPrChange w:id="565" w:author="卢颖东" w:date="2019-05-21T14:39:00Z">
            <w:rPr>
              <w:ins w:id="566" w:author="卢颖东" w:date="2019-05-21T14:37:00Z"/>
              <w:del w:id="567" w:author="谢浩然" w:date="2019-07-11T11:55:45Z"/>
              <w:rFonts w:hint="eastAsia" w:ascii="宋体" w:hAnsi="宋体" w:eastAsia="宋体" w:cs="宋体"/>
              <w:b/>
              <w:bCs/>
              <w:sz w:val="44"/>
              <w:szCs w:val="44"/>
            </w:rPr>
          </w:rPrChange>
        </w:rPr>
        <w:pPrChange w:id="562" w:author="卢颖东" w:date="2019-05-21T14:38:00Z">
          <w:pPr>
            <w:overflowPunct w:val="0"/>
            <w:spacing w:line="590" w:lineRule="exact"/>
            <w:jc w:val="center"/>
          </w:pPr>
        </w:pPrChange>
      </w:pPr>
      <w:ins w:id="568" w:author="卢颖东" w:date="2019-05-21T14:37:00Z">
        <w:del w:id="569" w:author="谢浩然" w:date="2019-07-11T11:55:45Z">
          <w:r>
            <w:rPr>
              <w:rFonts w:hint="eastAsia" w:ascii="宋体" w:hAnsi="宋体" w:eastAsia="宋体" w:cs="宋体"/>
              <w:b w:val="0"/>
              <w:bCs w:val="0"/>
              <w:sz w:val="44"/>
              <w:szCs w:val="44"/>
              <w:lang w:eastAsia="zh-CN"/>
              <w:rPrChange w:id="570" w:author="卢颖东" w:date="2019-05-21T14:39:00Z">
                <w:rPr>
                  <w:rFonts w:hint="eastAsia" w:ascii="宋体" w:hAnsi="宋体" w:eastAsia="宋体" w:cs="宋体"/>
                  <w:sz w:val="44"/>
                  <w:szCs w:val="44"/>
                  <w:lang w:eastAsia="zh-CN"/>
                </w:rPr>
              </w:rPrChange>
            </w:rPr>
            <w:delText>清远</w:delText>
          </w:r>
        </w:del>
      </w:ins>
      <w:ins w:id="573" w:author="卢颖东" w:date="2019-05-21T14:37:00Z">
        <w:del w:id="574" w:author="谢浩然" w:date="2019-07-11T11:55:45Z">
          <w:r>
            <w:rPr>
              <w:rFonts w:hint="eastAsia" w:ascii="宋体" w:hAnsi="宋体" w:eastAsia="宋体" w:cs="宋体"/>
              <w:b w:val="0"/>
              <w:bCs w:val="0"/>
              <w:sz w:val="44"/>
              <w:szCs w:val="44"/>
              <w:rPrChange w:id="575" w:author="卢颖东" w:date="2019-05-21T14:39:00Z">
                <w:rPr>
                  <w:rFonts w:hint="eastAsia" w:ascii="宋体" w:hAnsi="宋体" w:eastAsia="宋体" w:cs="宋体"/>
                  <w:sz w:val="44"/>
                  <w:szCs w:val="44"/>
                </w:rPr>
              </w:rPrChange>
            </w:rPr>
            <w:delText>市第</w:delText>
          </w:r>
        </w:del>
      </w:ins>
      <w:ins w:id="578" w:author="卢颖东" w:date="2019-05-21T14:37:00Z">
        <w:del w:id="579" w:author="谢浩然" w:date="2019-07-11T11:55:45Z">
          <w:r>
            <w:rPr>
              <w:rFonts w:hint="eastAsia" w:ascii="宋体" w:hAnsi="宋体" w:eastAsia="宋体" w:cs="宋体"/>
              <w:b w:val="0"/>
              <w:bCs w:val="0"/>
              <w:sz w:val="44"/>
              <w:szCs w:val="44"/>
              <w:lang w:eastAsia="zh-CN"/>
              <w:rPrChange w:id="580" w:author="卢颖东" w:date="2019-05-21T14:39:00Z">
                <w:rPr>
                  <w:rFonts w:hint="eastAsia" w:ascii="宋体" w:hAnsi="宋体" w:eastAsia="宋体" w:cs="宋体"/>
                  <w:sz w:val="44"/>
                  <w:szCs w:val="44"/>
                  <w:lang w:eastAsia="zh-CN"/>
                </w:rPr>
              </w:rPrChange>
            </w:rPr>
            <w:delText>七</w:delText>
          </w:r>
        </w:del>
      </w:ins>
      <w:ins w:id="583" w:author="卢颖东" w:date="2019-05-21T14:37:00Z">
        <w:del w:id="584" w:author="谢浩然" w:date="2019-07-11T11:55:45Z">
          <w:r>
            <w:rPr>
              <w:rFonts w:hint="eastAsia" w:ascii="宋体" w:hAnsi="宋体" w:eastAsia="宋体" w:cs="宋体"/>
              <w:b w:val="0"/>
              <w:bCs w:val="0"/>
              <w:sz w:val="44"/>
              <w:szCs w:val="44"/>
              <w:rPrChange w:id="585" w:author="卢颖东" w:date="2019-05-21T14:39:00Z">
                <w:rPr>
                  <w:rFonts w:hint="eastAsia" w:ascii="宋体" w:hAnsi="宋体" w:eastAsia="宋体" w:cs="宋体"/>
                  <w:sz w:val="44"/>
                  <w:szCs w:val="44"/>
                </w:rPr>
              </w:rPrChange>
            </w:rPr>
            <w:delText>届人民代表大会常务委员会</w:delText>
          </w:r>
        </w:del>
      </w:ins>
    </w:p>
    <w:p>
      <w:pPr>
        <w:overflowPunct w:val="0"/>
        <w:spacing w:beforeLines="0" w:afterLines="0" w:line="590" w:lineRule="exact"/>
        <w:jc w:val="center"/>
        <w:rPr>
          <w:ins w:id="589" w:author="卢颖东" w:date="2019-05-21T14:37:00Z"/>
          <w:del w:id="590" w:author="谢浩然" w:date="2019-07-11T11:55:45Z"/>
          <w:rFonts w:hint="eastAsia" w:ascii="宋体" w:hAnsi="宋体" w:eastAsia="宋体" w:cs="宋体"/>
          <w:sz w:val="44"/>
          <w:szCs w:val="44"/>
        </w:rPr>
        <w:pPrChange w:id="588" w:author="卢颖东" w:date="2019-05-21T14:38:00Z">
          <w:pPr>
            <w:overflowPunct w:val="0"/>
            <w:spacing w:line="590" w:lineRule="exact"/>
            <w:jc w:val="center"/>
          </w:pPr>
        </w:pPrChange>
      </w:pPr>
      <w:ins w:id="591" w:author="卢颖东" w:date="2019-05-21T14:37:00Z">
        <w:del w:id="592" w:author="谢浩然" w:date="2019-07-11T11:55:45Z">
          <w:r>
            <w:rPr>
              <w:rFonts w:hint="eastAsia" w:ascii="宋体" w:hAnsi="宋体" w:eastAsia="宋体" w:cs="宋体"/>
              <w:sz w:val="44"/>
              <w:szCs w:val="44"/>
            </w:rPr>
            <w:delText xml:space="preserve">公 </w:delText>
          </w:r>
        </w:del>
      </w:ins>
      <w:ins w:id="593" w:author="卢颖东" w:date="2019-05-21T14:37:00Z">
        <w:del w:id="594" w:author="谢浩然" w:date="2019-07-11T11:55:45Z">
          <w:r>
            <w:rPr>
              <w:rFonts w:hint="eastAsia" w:ascii="宋体" w:hAnsi="宋体" w:eastAsia="宋体" w:cs="宋体"/>
              <w:sz w:val="44"/>
              <w:szCs w:val="44"/>
              <w:lang w:val="en-US" w:eastAsia="zh-CN"/>
            </w:rPr>
            <w:delText xml:space="preserve">  </w:delText>
          </w:r>
        </w:del>
      </w:ins>
      <w:ins w:id="595" w:author="卢颖东" w:date="2019-05-21T14:37:00Z">
        <w:del w:id="596" w:author="谢浩然" w:date="2019-07-11T11:55:45Z">
          <w:r>
            <w:rPr>
              <w:rFonts w:hint="eastAsia" w:ascii="宋体" w:hAnsi="宋体" w:eastAsia="宋体" w:cs="宋体"/>
              <w:sz w:val="44"/>
              <w:szCs w:val="44"/>
            </w:rPr>
            <w:delText xml:space="preserve"> 告</w:delText>
          </w:r>
        </w:del>
      </w:ins>
    </w:p>
    <w:p>
      <w:pPr>
        <w:overflowPunct w:val="0"/>
        <w:spacing w:before="0" w:beforeLines="0" w:afterLines="0" w:line="590" w:lineRule="exact"/>
        <w:jc w:val="center"/>
        <w:rPr>
          <w:ins w:id="598" w:author="卢颖东" w:date="2019-05-21T14:37:00Z"/>
          <w:del w:id="599" w:author="谢浩然" w:date="2019-07-11T11:55:45Z"/>
          <w:rFonts w:hint="eastAsia" w:ascii="宋体" w:hAnsi="宋体" w:eastAsia="楷体_GB2312" w:cs="楷体_GB2312"/>
        </w:rPr>
        <w:pPrChange w:id="597" w:author="卢颖东" w:date="2019-05-21T14:38:00Z">
          <w:pPr>
            <w:overflowPunct w:val="0"/>
            <w:spacing w:line="590" w:lineRule="exact"/>
            <w:jc w:val="center"/>
          </w:pPr>
        </w:pPrChange>
      </w:pPr>
    </w:p>
    <w:p>
      <w:pPr>
        <w:overflowPunct w:val="0"/>
        <w:spacing w:before="0" w:beforeLines="0" w:afterLines="0" w:line="590" w:lineRule="exact"/>
        <w:jc w:val="center"/>
        <w:rPr>
          <w:ins w:id="601" w:author="卢颖东" w:date="2019-05-21T14:37:00Z"/>
          <w:del w:id="602" w:author="谢浩然" w:date="2019-07-11T11:55:45Z"/>
          <w:rFonts w:hint="eastAsia" w:ascii="宋体" w:hAnsi="宋体" w:eastAsia="楷体_GB2312" w:cs="楷体_GB2312"/>
        </w:rPr>
        <w:pPrChange w:id="600" w:author="卢颖东" w:date="2019-05-21T14:38:00Z">
          <w:pPr>
            <w:overflowPunct w:val="0"/>
            <w:spacing w:line="590" w:lineRule="exact"/>
            <w:jc w:val="center"/>
          </w:pPr>
        </w:pPrChange>
      </w:pPr>
      <w:ins w:id="603" w:author="卢颖东" w:date="2019-05-21T14:37:00Z">
        <w:del w:id="604" w:author="谢浩然" w:date="2019-07-11T11:55:45Z">
          <w:r>
            <w:rPr>
              <w:rFonts w:hint="eastAsia" w:ascii="宋体" w:hAnsi="宋体" w:eastAsia="楷体_GB2312" w:cs="楷体_GB2312"/>
            </w:rPr>
            <w:delText>第</w:delText>
          </w:r>
        </w:del>
      </w:ins>
      <w:ins w:id="605" w:author="卢颖东" w:date="2019-05-21T14:37:00Z">
        <w:del w:id="606" w:author="谢浩然" w:date="2019-07-11T11:55:45Z">
          <w:r>
            <w:rPr>
              <w:rFonts w:hint="eastAsia" w:ascii="宋体" w:hAnsi="宋体" w:eastAsia="楷体_GB2312" w:cs="楷体_GB2312"/>
              <w:lang w:val="en-US" w:eastAsia="zh-CN"/>
            </w:rPr>
            <w:delText>13</w:delText>
          </w:r>
        </w:del>
      </w:ins>
      <w:ins w:id="607" w:author="卢颖东" w:date="2019-05-21T14:37:00Z">
        <w:del w:id="608" w:author="谢浩然" w:date="2019-07-11T11:55:45Z">
          <w:r>
            <w:rPr>
              <w:rFonts w:hint="eastAsia" w:ascii="宋体" w:hAnsi="宋体" w:eastAsia="楷体_GB2312" w:cs="楷体_GB2312"/>
            </w:rPr>
            <w:delText>号</w:delText>
          </w:r>
        </w:del>
      </w:ins>
    </w:p>
    <w:p>
      <w:pPr>
        <w:overflowPunct w:val="0"/>
        <w:spacing w:before="0" w:beforeLines="0" w:afterLines="0" w:line="590" w:lineRule="exact"/>
        <w:jc w:val="both"/>
        <w:rPr>
          <w:ins w:id="610" w:author="卢颖东" w:date="2019-05-21T14:37:00Z"/>
          <w:del w:id="611" w:author="谢浩然" w:date="2019-07-11T11:55:45Z"/>
          <w:rFonts w:hint="eastAsia" w:ascii="宋体" w:hAnsi="宋体" w:eastAsia="楷体_GB2312" w:cs="楷体_GB2312"/>
        </w:rPr>
        <w:pPrChange w:id="609" w:author="卢颖东" w:date="2019-05-21T14:38:00Z">
          <w:pPr>
            <w:overflowPunct w:val="0"/>
            <w:spacing w:line="590" w:lineRule="exact"/>
            <w:jc w:val="both"/>
          </w:pPr>
        </w:pPrChange>
      </w:pPr>
    </w:p>
    <w:p>
      <w:pPr>
        <w:pStyle w:val="14"/>
        <w:autoSpaceDN w:val="0"/>
        <w:spacing w:line="590" w:lineRule="exact"/>
        <w:ind w:firstLine="632" w:firstLineChars="200"/>
        <w:jc w:val="both"/>
        <w:rPr>
          <w:ins w:id="613" w:author="卢颖东" w:date="2019-05-21T14:37:00Z"/>
          <w:del w:id="614" w:author="谢浩然" w:date="2019-07-11T11:55:45Z"/>
          <w:rFonts w:hint="eastAsia" w:ascii="宋体" w:eastAsia="仿宋_GB2312" w:cs="仿宋_GB2312"/>
          <w:kern w:val="2"/>
          <w:rPrChange w:id="615" w:author="卢颖东" w:date="2019-05-21T14:56:00Z">
            <w:rPr>
              <w:ins w:id="616" w:author="卢颖东" w:date="2019-05-21T14:37:00Z"/>
              <w:del w:id="617" w:author="谢浩然" w:date="2019-07-11T11:55:45Z"/>
              <w:rFonts w:hint="eastAsia" w:ascii="宋体" w:cs="仿宋_GB2312"/>
              <w:kern w:val="2"/>
            </w:rPr>
          </w:rPrChange>
        </w:rPr>
        <w:pPrChange w:id="612" w:author="卢颖东" w:date="2019-05-21T14:39:00Z">
          <w:pPr>
            <w:pStyle w:val="14"/>
            <w:autoSpaceDN w:val="0"/>
            <w:spacing w:line="580" w:lineRule="exact"/>
            <w:ind w:firstLine="632" w:firstLineChars="200"/>
            <w:jc w:val="left"/>
          </w:pPr>
        </w:pPrChange>
      </w:pPr>
      <w:ins w:id="618" w:author="卢颖东" w:date="2019-05-21T14:37:00Z">
        <w:del w:id="619" w:author="谢浩然" w:date="2019-07-11T11:55:45Z">
          <w:r>
            <w:rPr>
              <w:rFonts w:hint="eastAsia" w:ascii="宋体" w:eastAsia="仿宋_GB2312" w:cs="仿宋_GB2312"/>
              <w:kern w:val="2"/>
              <w:rPrChange w:id="620" w:author="卢颖东" w:date="2019-05-21T14:56:00Z">
                <w:rPr>
                  <w:rFonts w:hint="eastAsia" w:ascii="宋体" w:cs="仿宋_GB2312"/>
                  <w:kern w:val="2"/>
                </w:rPr>
              </w:rPrChange>
            </w:rPr>
            <w:delText>清远市第七届人民代表大会常务委员会第二十一次会议于2018年12月27日表决通过的《清远市人民代表大会常务委员会关于修改〈清远市饮用水源水质保护条例〉和〈清远市城市市容和环境卫生管理条例〉的决定》，已经广东省第十三届人民代表大会常务委员会第十一次会议于2019年3月28日批准，现予公布，并自公布之日起施行。</w:delText>
          </w:r>
        </w:del>
      </w:ins>
    </w:p>
    <w:p>
      <w:pPr>
        <w:pStyle w:val="13"/>
        <w:spacing w:line="590" w:lineRule="exact"/>
        <w:ind w:firstLine="640"/>
        <w:jc w:val="both"/>
        <w:rPr>
          <w:ins w:id="624" w:author="卢颖东" w:date="2019-05-21T14:37:00Z"/>
          <w:del w:id="625" w:author="谢浩然" w:date="2019-07-11T11:55:45Z"/>
          <w:rFonts w:hint="eastAsia" w:ascii="宋体" w:hAnsi="宋体" w:eastAsia="仿宋_GB2312" w:cs="仿宋_GB2312"/>
          <w:sz w:val="32"/>
          <w:rPrChange w:id="626" w:author="卢颖东" w:date="2019-05-21T14:56:00Z">
            <w:rPr>
              <w:ins w:id="627" w:author="卢颖东" w:date="2019-05-21T14:37:00Z"/>
              <w:del w:id="628" w:author="谢浩然" w:date="2019-07-11T11:55:45Z"/>
              <w:rFonts w:hint="default" w:ascii="仿宋_GB2312" w:hAnsi="仿宋_GB2312" w:eastAsia="仿宋_GB2312"/>
              <w:sz w:val="32"/>
            </w:rPr>
          </w:rPrChange>
        </w:rPr>
        <w:pPrChange w:id="623" w:author="卢颖东" w:date="2019-05-21T14:39:00Z">
          <w:pPr>
            <w:pStyle w:val="13"/>
            <w:spacing w:line="580" w:lineRule="exact"/>
            <w:ind w:firstLine="640"/>
            <w:jc w:val="left"/>
          </w:pPr>
        </w:pPrChange>
      </w:pPr>
      <w:ins w:id="629" w:author="卢颖东" w:date="2019-05-21T14:37:00Z">
        <w:del w:id="630" w:author="谢浩然" w:date="2019-07-11T11:55:45Z">
          <w:r>
            <w:rPr>
              <w:rFonts w:ascii="宋体" w:hAnsi="宋体" w:eastAsia="仿宋_GB2312" w:cs="仿宋_GB2312"/>
              <w:sz w:val="32"/>
              <w:rPrChange w:id="631" w:author="卢颖东" w:date="2019-05-21T14:56:00Z">
                <w:rPr>
                  <w:rFonts w:ascii="仿宋_GB2312" w:hAnsi="仿宋_GB2312" w:eastAsia="仿宋_GB2312"/>
                  <w:sz w:val="32"/>
                </w:rPr>
              </w:rPrChange>
            </w:rPr>
            <w:delText>特此公告。</w:delText>
          </w:r>
        </w:del>
      </w:ins>
    </w:p>
    <w:p>
      <w:pPr>
        <w:pStyle w:val="22"/>
        <w:spacing w:line="590" w:lineRule="exact"/>
        <w:ind w:firstLine="665"/>
        <w:jc w:val="both"/>
        <w:rPr>
          <w:ins w:id="635" w:author="卢颖东" w:date="2019-05-21T14:37:00Z"/>
          <w:del w:id="636" w:author="谢浩然" w:date="2019-07-11T11:55:45Z"/>
          <w:rFonts w:hint="eastAsia" w:ascii="宋体" w:hAnsi="宋体" w:eastAsia="仿宋_GB2312" w:cs="仿宋_GB2312"/>
          <w:color w:val="000000"/>
          <w:sz w:val="32"/>
          <w:szCs w:val="32"/>
          <w:lang w:val="en-US" w:eastAsia="zh-CN"/>
          <w:rPrChange w:id="637" w:author="卢颖东" w:date="2019-05-21T14:56:00Z">
            <w:rPr>
              <w:ins w:id="638" w:author="卢颖东" w:date="2019-05-21T14:37:00Z"/>
              <w:del w:id="639" w:author="谢浩然" w:date="2019-07-11T11:55:45Z"/>
              <w:rFonts w:hint="eastAsia" w:ascii="仿宋_GB2312" w:hAnsi="仿宋_GB2312" w:eastAsia="仿宋_GB2312" w:cs="仿宋_GB2312"/>
              <w:color w:val="000000"/>
              <w:sz w:val="32"/>
              <w:szCs w:val="32"/>
              <w:lang w:val="en-US" w:eastAsia="zh-CN"/>
            </w:rPr>
          </w:rPrChange>
        </w:rPr>
        <w:pPrChange w:id="634" w:author="卢颖东" w:date="2019-05-21T14:38:00Z">
          <w:pPr>
            <w:pStyle w:val="22"/>
            <w:ind w:firstLine="665"/>
            <w:jc w:val="both"/>
          </w:pPr>
        </w:pPrChange>
      </w:pPr>
    </w:p>
    <w:p>
      <w:pPr>
        <w:overflowPunct w:val="0"/>
        <w:spacing w:beforeLines="0" w:afterLines="0" w:line="590" w:lineRule="exact"/>
        <w:ind w:right="25"/>
        <w:jc w:val="right"/>
        <w:rPr>
          <w:ins w:id="641" w:author="卢颖东" w:date="2019-05-21T14:37:00Z"/>
          <w:del w:id="642" w:author="谢浩然" w:date="2019-07-11T11:55:45Z"/>
          <w:rFonts w:ascii="宋体" w:hAnsi="宋体" w:eastAsia="仿宋_GB2312"/>
        </w:rPr>
        <w:pPrChange w:id="640" w:author="卢颖东" w:date="2019-05-21T14:38:00Z">
          <w:pPr>
            <w:overflowPunct w:val="0"/>
            <w:spacing w:line="590" w:lineRule="exact"/>
            <w:ind w:right="25"/>
            <w:jc w:val="right"/>
          </w:pPr>
        </w:pPrChange>
      </w:pPr>
    </w:p>
    <w:p>
      <w:pPr>
        <w:wordWrap w:val="0"/>
        <w:overflowPunct w:val="0"/>
        <w:spacing w:beforeLines="0" w:afterLines="0" w:line="590" w:lineRule="exact"/>
        <w:ind w:right="25"/>
        <w:jc w:val="right"/>
        <w:rPr>
          <w:ins w:id="644" w:author="卢颖东" w:date="2019-05-21T14:37:00Z"/>
          <w:del w:id="645" w:author="谢浩然" w:date="2019-07-11T11:55:45Z"/>
          <w:rFonts w:ascii="宋体" w:hAnsi="宋体" w:eastAsia="仿宋_GB2312"/>
          <w:lang w:val="en-US"/>
        </w:rPr>
        <w:pPrChange w:id="643" w:author="卢颖东" w:date="2019-05-21T14:38:00Z">
          <w:pPr>
            <w:wordWrap w:val="0"/>
            <w:overflowPunct w:val="0"/>
            <w:spacing w:line="590" w:lineRule="exact"/>
            <w:ind w:right="25"/>
            <w:jc w:val="right"/>
          </w:pPr>
        </w:pPrChange>
      </w:pPr>
      <w:ins w:id="646" w:author="卢颖东" w:date="2019-05-21T14:37:00Z">
        <w:del w:id="647" w:author="谢浩然" w:date="2019-07-11T11:55:45Z">
          <w:r>
            <w:rPr>
              <w:rFonts w:hint="eastAsia" w:ascii="宋体" w:hAnsi="宋体" w:cs="仿宋_GB2312"/>
              <w:lang w:eastAsia="zh-CN"/>
            </w:rPr>
            <w:delText>清远</w:delText>
          </w:r>
        </w:del>
      </w:ins>
      <w:ins w:id="648" w:author="卢颖东" w:date="2019-05-21T14:37:00Z">
        <w:del w:id="649" w:author="谢浩然" w:date="2019-07-11T11:55:45Z">
          <w:r>
            <w:rPr>
              <w:rFonts w:hint="eastAsia" w:ascii="宋体" w:hAnsi="宋体" w:eastAsia="仿宋_GB2312" w:cs="仿宋_GB2312"/>
            </w:rPr>
            <w:delText>市人民代表大会常务委员会</w:delText>
          </w:r>
        </w:del>
      </w:ins>
      <w:ins w:id="650" w:author="卢颖东" w:date="2019-05-21T14:37:00Z">
        <w:del w:id="651" w:author="谢浩然" w:date="2019-07-11T11:55:45Z">
          <w:r>
            <w:rPr>
              <w:rFonts w:hint="eastAsia" w:ascii="宋体" w:hAnsi="宋体" w:cs="宋体"/>
              <w:lang w:val="en-US" w:eastAsia="zh-CN"/>
            </w:rPr>
            <w:delText xml:space="preserve">    </w:delText>
          </w:r>
        </w:del>
      </w:ins>
    </w:p>
    <w:p>
      <w:pPr>
        <w:overflowPunct w:val="0"/>
        <w:spacing w:beforeLines="0" w:afterLines="0" w:line="590" w:lineRule="exact"/>
        <w:ind w:right="685" w:firstLine="3840" w:firstLineChars="1215"/>
        <w:jc w:val="center"/>
        <w:rPr>
          <w:ins w:id="653" w:author="卢颖东" w:date="2019-05-21T14:37:00Z"/>
          <w:del w:id="654" w:author="谢浩然" w:date="2019-07-11T11:55:45Z"/>
          <w:rFonts w:ascii="宋体" w:hAnsi="宋体" w:eastAsia="仿宋_GB2312"/>
        </w:rPr>
        <w:pPrChange w:id="652" w:author="卢颖东" w:date="2019-05-21T14:38:00Z">
          <w:pPr>
            <w:overflowPunct w:val="0"/>
            <w:spacing w:line="590" w:lineRule="exact"/>
            <w:ind w:right="685" w:firstLine="3840" w:firstLineChars="1215"/>
            <w:jc w:val="center"/>
          </w:pPr>
        </w:pPrChange>
      </w:pPr>
      <w:ins w:id="655" w:author="卢颖东" w:date="2019-05-21T14:37:00Z">
        <w:del w:id="656" w:author="谢浩然" w:date="2019-07-11T11:55:45Z">
          <w:r>
            <w:rPr>
              <w:rFonts w:ascii="宋体" w:hAnsi="宋体" w:eastAsia="仿宋_GB2312" w:cs="宋体"/>
            </w:rPr>
            <w:delText>201</w:delText>
          </w:r>
        </w:del>
      </w:ins>
      <w:ins w:id="657" w:author="卢颖东" w:date="2019-05-21T14:37:00Z">
        <w:del w:id="658" w:author="谢浩然" w:date="2019-07-11T11:55:45Z">
          <w:r>
            <w:rPr>
              <w:rFonts w:hint="eastAsia" w:ascii="宋体" w:hAnsi="宋体" w:cs="宋体"/>
              <w:lang w:val="en-US" w:eastAsia="zh-CN"/>
            </w:rPr>
            <w:delText>9</w:delText>
          </w:r>
        </w:del>
      </w:ins>
      <w:ins w:id="659" w:author="卢颖东" w:date="2019-05-21T14:37:00Z">
        <w:del w:id="660" w:author="谢浩然" w:date="2019-07-11T11:55:45Z">
          <w:r>
            <w:rPr>
              <w:rFonts w:hint="eastAsia" w:ascii="宋体" w:hAnsi="宋体" w:eastAsia="仿宋_GB2312" w:cs="仿宋_GB2312"/>
            </w:rPr>
            <w:delText>年</w:delText>
          </w:r>
        </w:del>
      </w:ins>
      <w:ins w:id="661" w:author="卢颖东" w:date="2019-05-21T14:37:00Z">
        <w:del w:id="662" w:author="谢浩然" w:date="2019-07-11T11:55:45Z">
          <w:r>
            <w:rPr>
              <w:rFonts w:hint="eastAsia" w:ascii="宋体" w:hAnsi="宋体" w:cs="宋体"/>
              <w:lang w:val="en-US" w:eastAsia="zh-CN"/>
            </w:rPr>
            <w:delText>4</w:delText>
          </w:r>
        </w:del>
      </w:ins>
      <w:ins w:id="663" w:author="卢颖东" w:date="2019-05-21T14:37:00Z">
        <w:del w:id="664" w:author="谢浩然" w:date="2019-07-11T11:55:45Z">
          <w:r>
            <w:rPr>
              <w:rFonts w:hint="eastAsia" w:ascii="宋体" w:hAnsi="宋体" w:eastAsia="仿宋_GB2312" w:cs="仿宋_GB2312"/>
            </w:rPr>
            <w:delText>月</w:delText>
          </w:r>
        </w:del>
      </w:ins>
      <w:ins w:id="665" w:author="卢颖东" w:date="2019-05-21T14:37:00Z">
        <w:del w:id="666" w:author="谢浩然" w:date="2019-07-11T11:55:45Z">
          <w:r>
            <w:rPr>
              <w:rFonts w:hint="eastAsia" w:ascii="宋体" w:hAnsi="宋体" w:cs="宋体"/>
              <w:lang w:val="en-US" w:eastAsia="zh-CN"/>
            </w:rPr>
            <w:delText>11</w:delText>
          </w:r>
        </w:del>
      </w:ins>
      <w:ins w:id="667" w:author="卢颖东" w:date="2019-05-21T14:37:00Z">
        <w:del w:id="668" w:author="谢浩然" w:date="2019-07-11T11:55:45Z">
          <w:r>
            <w:rPr>
              <w:rFonts w:hint="eastAsia" w:ascii="宋体" w:hAnsi="宋体" w:eastAsia="仿宋_GB2312" w:cs="仿宋_GB2312"/>
            </w:rPr>
            <w:delText>日</w:delText>
          </w:r>
        </w:del>
      </w:ins>
    </w:p>
    <w:p>
      <w:pPr>
        <w:wordWrap/>
        <w:overflowPunct w:val="0"/>
        <w:spacing w:beforeLines="0" w:afterLines="0" w:line="590" w:lineRule="exact"/>
        <w:ind w:right="641" w:rightChars="203"/>
        <w:jc w:val="both"/>
        <w:rPr>
          <w:ins w:id="670" w:author="卢颖东" w:date="2019-05-21T14:37:00Z"/>
          <w:del w:id="671" w:author="谢浩然" w:date="2019-07-11T11:55:45Z"/>
          <w:rFonts w:hint="eastAsia" w:ascii="宋体" w:hAnsi="宋体"/>
          <w:szCs w:val="32"/>
        </w:rPr>
        <w:pPrChange w:id="669" w:author="卢颖东" w:date="2019-05-21T14:38:00Z">
          <w:pPr>
            <w:wordWrap/>
            <w:overflowPunct w:val="0"/>
            <w:spacing w:line="590" w:lineRule="exact"/>
            <w:ind w:right="641" w:rightChars="203"/>
            <w:jc w:val="both"/>
          </w:pPr>
        </w:pPrChange>
      </w:pPr>
    </w:p>
    <w:p>
      <w:pPr>
        <w:overflowPunct w:val="0"/>
        <w:spacing w:beforeLines="0" w:afterLines="0" w:line="590" w:lineRule="exact"/>
        <w:jc w:val="center"/>
        <w:rPr>
          <w:ins w:id="673" w:author="卢颖东" w:date="2019-05-21T14:37:00Z"/>
          <w:del w:id="674" w:author="谢浩然" w:date="2019-07-11T11:55:45Z"/>
          <w:rFonts w:hint="eastAsia" w:ascii="宋体" w:hAnsi="宋体" w:eastAsia="宋体" w:cs="宋体"/>
          <w:szCs w:val="32"/>
        </w:rPr>
        <w:pPrChange w:id="672" w:author="卢颖东" w:date="2019-05-21T14:38:00Z">
          <w:pPr>
            <w:overflowPunct w:val="0"/>
            <w:spacing w:line="590" w:lineRule="exact"/>
            <w:jc w:val="center"/>
          </w:pPr>
        </w:pPrChange>
      </w:pPr>
      <w:ins w:id="675" w:author="卢颖东" w:date="2019-05-21T14:37:00Z">
        <w:del w:id="676" w:author="谢浩然" w:date="2019-07-11T11:55:45Z">
          <w:r>
            <w:rPr>
              <w:rFonts w:hint="eastAsia" w:ascii="宋体" w:hAnsi="宋体"/>
              <w:szCs w:val="32"/>
            </w:rPr>
            <w:br w:type="page"/>
          </w:r>
        </w:del>
      </w:ins>
    </w:p>
    <w:p>
      <w:pPr>
        <w:overflowPunct w:val="0"/>
        <w:spacing w:beforeLines="0" w:afterLines="0" w:line="590" w:lineRule="exact"/>
        <w:jc w:val="center"/>
        <w:rPr>
          <w:ins w:id="678" w:author="卢颖东" w:date="2019-05-21T14:37:00Z"/>
          <w:del w:id="679" w:author="谢浩然" w:date="2019-07-11T11:55:45Z"/>
          <w:rFonts w:hint="eastAsia" w:ascii="宋体" w:hAnsi="宋体" w:eastAsia="宋体" w:cs="宋体"/>
          <w:szCs w:val="32"/>
        </w:rPr>
        <w:pPrChange w:id="677" w:author="卢颖东" w:date="2019-05-21T14:38:00Z">
          <w:pPr>
            <w:overflowPunct w:val="0"/>
            <w:spacing w:line="590" w:lineRule="exact"/>
            <w:jc w:val="center"/>
          </w:pPr>
        </w:pPrChange>
      </w:pPr>
    </w:p>
    <w:p>
      <w:pPr>
        <w:overflowPunct w:val="0"/>
        <w:spacing w:beforeLines="0" w:afterLines="0" w:line="590" w:lineRule="exact"/>
        <w:jc w:val="center"/>
        <w:rPr>
          <w:ins w:id="681" w:author="卢颖东" w:date="2019-05-21T14:37:00Z"/>
          <w:del w:id="682" w:author="谢浩然" w:date="2019-07-11T11:55:45Z"/>
          <w:rFonts w:hint="eastAsia" w:ascii="宋体" w:hAnsi="宋体" w:eastAsia="宋体" w:cs="宋体"/>
          <w:bCs/>
          <w:sz w:val="44"/>
          <w:szCs w:val="44"/>
        </w:rPr>
        <w:pPrChange w:id="680" w:author="卢颖东" w:date="2019-05-21T14:38:00Z">
          <w:pPr>
            <w:overflowPunct w:val="0"/>
            <w:spacing w:line="590" w:lineRule="exact"/>
            <w:jc w:val="center"/>
          </w:pPr>
        </w:pPrChange>
      </w:pPr>
      <w:ins w:id="683" w:author="卢颖东" w:date="2019-05-21T14:37:00Z">
        <w:del w:id="684" w:author="谢浩然" w:date="2019-07-11T11:55:45Z">
          <w:r>
            <w:rPr>
              <w:rFonts w:hint="eastAsia" w:ascii="宋体" w:hAnsi="宋体" w:eastAsia="宋体" w:cs="宋体"/>
              <w:bCs/>
              <w:sz w:val="44"/>
              <w:szCs w:val="44"/>
              <w:lang w:eastAsia="zh-CN"/>
            </w:rPr>
            <w:delText>清远</w:delText>
          </w:r>
        </w:del>
      </w:ins>
      <w:ins w:id="685" w:author="卢颖东" w:date="2019-05-21T14:37:00Z">
        <w:del w:id="686" w:author="谢浩然" w:date="2019-07-11T11:55:45Z">
          <w:r>
            <w:rPr>
              <w:rFonts w:hint="eastAsia" w:ascii="宋体" w:hAnsi="宋体" w:eastAsia="宋体" w:cs="宋体"/>
              <w:bCs/>
              <w:sz w:val="44"/>
              <w:szCs w:val="44"/>
            </w:rPr>
            <w:delText>市人民代表大会常务委员会关于修改</w:delText>
          </w:r>
        </w:del>
      </w:ins>
    </w:p>
    <w:p>
      <w:pPr>
        <w:overflowPunct w:val="0"/>
        <w:spacing w:beforeLines="0" w:afterLines="0" w:line="590" w:lineRule="exact"/>
        <w:jc w:val="center"/>
        <w:rPr>
          <w:ins w:id="688" w:author="卢颖东" w:date="2019-05-21T14:37:00Z"/>
          <w:del w:id="689" w:author="谢浩然" w:date="2019-07-11T11:55:45Z"/>
          <w:rFonts w:hint="eastAsia" w:ascii="宋体" w:hAnsi="宋体" w:eastAsia="宋体" w:cs="宋体"/>
          <w:bCs/>
          <w:sz w:val="44"/>
          <w:szCs w:val="44"/>
          <w:lang w:eastAsia="zh-CN"/>
        </w:rPr>
        <w:pPrChange w:id="687" w:author="卢颖东" w:date="2019-05-21T14:38:00Z">
          <w:pPr>
            <w:overflowPunct w:val="0"/>
            <w:spacing w:line="590" w:lineRule="exact"/>
            <w:jc w:val="center"/>
          </w:pPr>
        </w:pPrChange>
      </w:pPr>
      <w:ins w:id="690" w:author="卢颖东" w:date="2019-05-21T14:37:00Z">
        <w:del w:id="691" w:author="谢浩然" w:date="2019-07-11T11:55:45Z">
          <w:r>
            <w:rPr>
              <w:rFonts w:hint="eastAsia" w:ascii="宋体" w:hAnsi="宋体" w:eastAsia="宋体" w:cs="宋体"/>
              <w:bCs/>
              <w:sz w:val="44"/>
              <w:szCs w:val="44"/>
            </w:rPr>
            <w:delText>《</w:delText>
          </w:r>
        </w:del>
      </w:ins>
      <w:ins w:id="692" w:author="卢颖东" w:date="2019-05-21T14:37:00Z">
        <w:del w:id="693" w:author="谢浩然" w:date="2019-07-11T11:55:45Z">
          <w:r>
            <w:rPr>
              <w:rFonts w:hint="eastAsia" w:ascii="宋体" w:hAnsi="宋体" w:eastAsia="宋体" w:cs="宋体"/>
              <w:bCs/>
              <w:sz w:val="44"/>
              <w:szCs w:val="44"/>
              <w:lang w:eastAsia="zh-CN"/>
            </w:rPr>
            <w:delText>清远市饮用水源水质</w:delText>
          </w:r>
        </w:del>
      </w:ins>
      <w:ins w:id="694" w:author="卢颖东" w:date="2019-05-21T14:37:00Z">
        <w:del w:id="695" w:author="谢浩然" w:date="2019-07-11T11:55:45Z">
          <w:r>
            <w:rPr>
              <w:rFonts w:hint="eastAsia" w:ascii="宋体" w:hAnsi="宋体" w:eastAsia="宋体" w:cs="宋体"/>
              <w:bCs/>
              <w:sz w:val="44"/>
              <w:szCs w:val="44"/>
            </w:rPr>
            <w:delText>保护条例》</w:delText>
          </w:r>
        </w:del>
      </w:ins>
      <w:ins w:id="696" w:author="卢颖东" w:date="2019-05-21T14:37:00Z">
        <w:del w:id="697" w:author="谢浩然" w:date="2019-07-11T11:55:45Z">
          <w:r>
            <w:rPr>
              <w:rFonts w:hint="eastAsia" w:ascii="宋体" w:hAnsi="宋体" w:eastAsia="宋体" w:cs="宋体"/>
              <w:bCs/>
              <w:sz w:val="44"/>
              <w:szCs w:val="44"/>
              <w:lang w:eastAsia="zh-CN"/>
            </w:rPr>
            <w:delText>和</w:delText>
          </w:r>
        </w:del>
      </w:ins>
      <w:ins w:id="698" w:author="卢颖东" w:date="2019-05-21T14:37:00Z">
        <w:del w:id="699" w:author="谢浩然" w:date="2019-07-11T11:55:45Z">
          <w:r>
            <w:rPr>
              <w:rFonts w:hint="eastAsia" w:ascii="宋体" w:hAnsi="宋体" w:eastAsia="宋体" w:cs="宋体"/>
              <w:bCs/>
              <w:sz w:val="44"/>
              <w:szCs w:val="44"/>
            </w:rPr>
            <w:delText>《</w:delText>
          </w:r>
        </w:del>
      </w:ins>
      <w:ins w:id="700" w:author="卢颖东" w:date="2019-05-21T14:37:00Z">
        <w:del w:id="701" w:author="谢浩然" w:date="2019-07-11T11:55:45Z">
          <w:r>
            <w:rPr>
              <w:rFonts w:hint="eastAsia" w:ascii="宋体" w:hAnsi="宋体" w:eastAsia="宋体" w:cs="宋体"/>
              <w:bCs/>
              <w:sz w:val="44"/>
              <w:szCs w:val="44"/>
              <w:lang w:eastAsia="zh-CN"/>
            </w:rPr>
            <w:delText>清远</w:delText>
          </w:r>
        </w:del>
      </w:ins>
    </w:p>
    <w:p>
      <w:pPr>
        <w:overflowPunct w:val="0"/>
        <w:spacing w:beforeLines="0" w:afterLines="0" w:line="590" w:lineRule="exact"/>
        <w:jc w:val="center"/>
        <w:rPr>
          <w:ins w:id="703" w:author="卢颖东" w:date="2019-05-21T14:37:00Z"/>
          <w:del w:id="704" w:author="谢浩然" w:date="2019-07-11T11:55:45Z"/>
          <w:rFonts w:hint="eastAsia" w:ascii="宋体" w:hAnsi="宋体" w:eastAsia="宋体" w:cs="宋体"/>
          <w:bCs/>
          <w:sz w:val="44"/>
          <w:szCs w:val="44"/>
        </w:rPr>
        <w:pPrChange w:id="702" w:author="卢颖东" w:date="2019-05-21T14:38:00Z">
          <w:pPr>
            <w:overflowPunct w:val="0"/>
            <w:spacing w:line="590" w:lineRule="exact"/>
            <w:jc w:val="center"/>
          </w:pPr>
        </w:pPrChange>
      </w:pPr>
      <w:ins w:id="705" w:author="卢颖东" w:date="2019-05-21T14:37:00Z">
        <w:del w:id="706" w:author="谢浩然" w:date="2019-07-11T11:55:45Z">
          <w:r>
            <w:rPr>
              <w:rFonts w:hint="eastAsia" w:ascii="宋体" w:hAnsi="宋体" w:eastAsia="宋体" w:cs="宋体"/>
              <w:bCs/>
              <w:sz w:val="44"/>
              <w:szCs w:val="44"/>
              <w:lang w:eastAsia="zh-CN"/>
            </w:rPr>
            <w:delText>市城市市容和环境卫生管理</w:delText>
          </w:r>
        </w:del>
      </w:ins>
      <w:ins w:id="707" w:author="卢颖东" w:date="2019-05-21T14:37:00Z">
        <w:del w:id="708" w:author="谢浩然" w:date="2019-07-11T11:55:45Z">
          <w:r>
            <w:rPr>
              <w:rFonts w:hint="eastAsia" w:ascii="宋体" w:hAnsi="宋体" w:eastAsia="宋体" w:cs="宋体"/>
              <w:bCs/>
              <w:sz w:val="44"/>
              <w:szCs w:val="44"/>
            </w:rPr>
            <w:delText>条例》的决定</w:delText>
          </w:r>
        </w:del>
      </w:ins>
    </w:p>
    <w:p>
      <w:pPr>
        <w:overflowPunct w:val="0"/>
        <w:spacing w:beforeLines="0" w:afterLines="0" w:line="590" w:lineRule="exact"/>
        <w:ind w:firstLine="0" w:firstLineChars="0"/>
        <w:jc w:val="center"/>
        <w:rPr>
          <w:ins w:id="710" w:author="卢颖东" w:date="2019-05-21T14:37:00Z"/>
          <w:del w:id="711" w:author="谢浩然" w:date="2019-07-11T11:55:45Z"/>
          <w:rFonts w:hint="eastAsia" w:ascii="宋体" w:hAnsi="宋体" w:eastAsia="楷体_GB2312" w:cs="楷体_GB2312"/>
        </w:rPr>
        <w:pPrChange w:id="709" w:author="卢颖东" w:date="2019-05-21T14:38:00Z">
          <w:pPr>
            <w:overflowPunct w:val="0"/>
            <w:spacing w:line="590" w:lineRule="exact"/>
            <w:ind w:firstLine="0" w:firstLineChars="0"/>
            <w:jc w:val="center"/>
          </w:pPr>
        </w:pPrChange>
      </w:pPr>
      <w:ins w:id="712" w:author="卢颖东" w:date="2019-05-21T14:37:00Z">
        <w:del w:id="713" w:author="谢浩然" w:date="2019-07-11T11:55:45Z">
          <w:r>
            <w:rPr>
              <w:rFonts w:hint="eastAsia" w:ascii="宋体" w:hAnsi="宋体" w:eastAsia="楷体_GB2312" w:cs="楷体_GB2312"/>
              <w:sz w:val="32"/>
              <w:szCs w:val="32"/>
              <w:lang w:eastAsia="zh-CN"/>
            </w:rPr>
            <w:delText>（</w:delText>
          </w:r>
        </w:del>
      </w:ins>
      <w:ins w:id="714" w:author="卢颖东" w:date="2019-05-21T14:37:00Z">
        <w:del w:id="715" w:author="谢浩然" w:date="2019-07-11T11:55:45Z">
          <w:r>
            <w:rPr>
              <w:rFonts w:hint="eastAsia" w:ascii="宋体" w:hAnsi="宋体" w:eastAsia="宋体" w:cs="宋体"/>
            </w:rPr>
            <w:delText>2018</w:delText>
          </w:r>
        </w:del>
      </w:ins>
      <w:ins w:id="716" w:author="卢颖东" w:date="2019-05-21T14:37:00Z">
        <w:del w:id="717" w:author="谢浩然" w:date="2019-07-11T11:55:45Z">
          <w:r>
            <w:rPr>
              <w:rFonts w:hint="eastAsia" w:ascii="宋体" w:hAnsi="宋体" w:eastAsia="楷体_GB2312" w:cs="楷体_GB2312"/>
            </w:rPr>
            <w:delText>年</w:delText>
          </w:r>
        </w:del>
      </w:ins>
      <w:ins w:id="718" w:author="卢颖东" w:date="2019-05-21T14:37:00Z">
        <w:del w:id="719" w:author="谢浩然" w:date="2019-07-11T11:55:45Z">
          <w:r>
            <w:rPr>
              <w:rFonts w:hint="eastAsia" w:ascii="宋体" w:hAnsi="宋体" w:eastAsia="宋体" w:cs="宋体"/>
              <w:lang w:val="en-US" w:eastAsia="zh-CN"/>
            </w:rPr>
            <w:delText>12</w:delText>
          </w:r>
        </w:del>
      </w:ins>
      <w:ins w:id="720" w:author="卢颖东" w:date="2019-05-21T14:37:00Z">
        <w:del w:id="721" w:author="谢浩然" w:date="2019-07-11T11:55:45Z">
          <w:r>
            <w:rPr>
              <w:rFonts w:hint="eastAsia" w:ascii="宋体" w:hAnsi="宋体" w:eastAsia="楷体_GB2312" w:cs="楷体_GB2312"/>
            </w:rPr>
            <w:delText>月</w:delText>
          </w:r>
        </w:del>
      </w:ins>
      <w:ins w:id="722" w:author="卢颖东" w:date="2019-05-21T14:37:00Z">
        <w:del w:id="723" w:author="谢浩然" w:date="2019-07-11T11:55:45Z">
          <w:r>
            <w:rPr>
              <w:rFonts w:hint="eastAsia" w:ascii="宋体" w:hAnsi="宋体" w:eastAsia="宋体" w:cs="宋体"/>
              <w:lang w:val="en-US" w:eastAsia="zh-CN"/>
            </w:rPr>
            <w:delText>27</w:delText>
          </w:r>
        </w:del>
      </w:ins>
      <w:ins w:id="724" w:author="卢颖东" w:date="2019-05-21T14:37:00Z">
        <w:del w:id="725" w:author="谢浩然" w:date="2019-07-11T11:55:45Z">
          <w:r>
            <w:rPr>
              <w:rFonts w:hint="eastAsia" w:ascii="宋体" w:hAnsi="宋体" w:eastAsia="楷体_GB2312" w:cs="楷体_GB2312"/>
            </w:rPr>
            <w:delText>日</w:delText>
          </w:r>
        </w:del>
      </w:ins>
      <w:ins w:id="726" w:author="卢颖东" w:date="2019-05-21T14:37:00Z">
        <w:del w:id="727" w:author="谢浩然" w:date="2019-07-11T11:55:45Z">
          <w:r>
            <w:rPr>
              <w:rFonts w:hint="eastAsia" w:ascii="宋体" w:hAnsi="宋体" w:eastAsia="楷体_GB2312" w:cs="楷体_GB2312"/>
              <w:lang w:eastAsia="zh-CN"/>
            </w:rPr>
            <w:delText>清远</w:delText>
          </w:r>
        </w:del>
      </w:ins>
      <w:ins w:id="728" w:author="卢颖东" w:date="2019-05-21T14:37:00Z">
        <w:del w:id="729" w:author="谢浩然" w:date="2019-07-11T11:55:45Z">
          <w:r>
            <w:rPr>
              <w:rFonts w:hint="eastAsia" w:ascii="宋体" w:hAnsi="宋体" w:eastAsia="楷体_GB2312" w:cs="楷体_GB2312"/>
            </w:rPr>
            <w:delText>市第</w:delText>
          </w:r>
        </w:del>
      </w:ins>
      <w:ins w:id="730" w:author="卢颖东" w:date="2019-05-21T14:37:00Z">
        <w:del w:id="731" w:author="谢浩然" w:date="2019-07-11T11:55:45Z">
          <w:r>
            <w:rPr>
              <w:rFonts w:hint="eastAsia" w:ascii="宋体" w:hAnsi="宋体" w:eastAsia="楷体_GB2312" w:cs="楷体_GB2312"/>
              <w:lang w:eastAsia="zh-CN"/>
            </w:rPr>
            <w:delText>七</w:delText>
          </w:r>
        </w:del>
      </w:ins>
      <w:ins w:id="732" w:author="卢颖东" w:date="2019-05-21T14:37:00Z">
        <w:del w:id="733" w:author="谢浩然" w:date="2019-07-11T11:55:45Z">
          <w:r>
            <w:rPr>
              <w:rFonts w:hint="eastAsia" w:ascii="宋体" w:hAnsi="宋体" w:eastAsia="楷体_GB2312" w:cs="楷体_GB2312"/>
            </w:rPr>
            <w:delText>届人民代表大会常务委员会</w:delText>
          </w:r>
        </w:del>
      </w:ins>
    </w:p>
    <w:p>
      <w:pPr>
        <w:overflowPunct w:val="0"/>
        <w:spacing w:beforeLines="0" w:afterLines="0" w:line="590" w:lineRule="exact"/>
        <w:ind w:firstLine="0" w:firstLineChars="0"/>
        <w:jc w:val="center"/>
        <w:rPr>
          <w:ins w:id="735" w:author="卢颖东" w:date="2019-05-21T14:37:00Z"/>
          <w:del w:id="736" w:author="谢浩然" w:date="2019-07-11T11:55:45Z"/>
          <w:rFonts w:hint="eastAsia" w:ascii="宋体" w:hAnsi="宋体" w:eastAsia="楷体_GB2312" w:cs="楷体_GB2312"/>
          <w:lang w:val="en-US" w:eastAsia="zh-CN"/>
        </w:rPr>
        <w:pPrChange w:id="734" w:author="卢颖东" w:date="2019-05-21T14:38:00Z">
          <w:pPr>
            <w:overflowPunct w:val="0"/>
            <w:spacing w:line="590" w:lineRule="exact"/>
            <w:ind w:firstLine="0" w:firstLineChars="0"/>
            <w:jc w:val="center"/>
          </w:pPr>
        </w:pPrChange>
      </w:pPr>
      <w:ins w:id="737" w:author="卢颖东" w:date="2019-05-21T14:37:00Z">
        <w:del w:id="738" w:author="谢浩然" w:date="2019-07-11T11:55:45Z">
          <w:r>
            <w:rPr>
              <w:rFonts w:hint="eastAsia" w:ascii="宋体" w:hAnsi="宋体" w:eastAsia="楷体_GB2312" w:cs="楷体_GB2312"/>
            </w:rPr>
            <w:delText>第</w:delText>
          </w:r>
        </w:del>
      </w:ins>
      <w:ins w:id="739" w:author="卢颖东" w:date="2019-05-21T14:37:00Z">
        <w:del w:id="740" w:author="谢浩然" w:date="2019-07-11T11:55:45Z">
          <w:r>
            <w:rPr>
              <w:rFonts w:hint="eastAsia" w:ascii="宋体" w:hAnsi="宋体" w:eastAsia="楷体_GB2312" w:cs="楷体_GB2312"/>
              <w:lang w:eastAsia="zh-CN"/>
            </w:rPr>
            <w:delText>二十一</w:delText>
          </w:r>
        </w:del>
      </w:ins>
      <w:ins w:id="741" w:author="卢颖东" w:date="2019-05-21T14:37:00Z">
        <w:del w:id="742" w:author="谢浩然" w:date="2019-07-11T11:55:45Z">
          <w:r>
            <w:rPr>
              <w:rFonts w:hint="eastAsia" w:ascii="宋体" w:hAnsi="宋体" w:eastAsia="楷体_GB2312" w:cs="楷体_GB2312"/>
            </w:rPr>
            <w:delText>次会议通过</w:delText>
          </w:r>
        </w:del>
      </w:ins>
      <w:ins w:id="743" w:author="卢颖东" w:date="2019-05-21T14:37:00Z">
        <w:del w:id="744" w:author="谢浩然" w:date="2019-07-11T11:55:45Z">
          <w:r>
            <w:rPr>
              <w:rFonts w:hint="eastAsia" w:ascii="宋体" w:hAnsi="宋体" w:eastAsia="楷体_GB2312" w:cs="楷体_GB2312"/>
              <w:lang w:val="en-US" w:eastAsia="zh-CN"/>
            </w:rPr>
            <w:delText xml:space="preserve">  </w:delText>
          </w:r>
        </w:del>
      </w:ins>
      <w:ins w:id="745" w:author="卢颖东" w:date="2019-05-21T14:37:00Z">
        <w:del w:id="746" w:author="谢浩然" w:date="2019-07-11T11:55:45Z">
          <w:r>
            <w:rPr>
              <w:rFonts w:hint="eastAsia" w:ascii="宋体" w:hAnsi="宋体" w:eastAsia="宋体" w:cs="宋体"/>
              <w:lang w:val="en-US" w:eastAsia="zh-CN"/>
            </w:rPr>
            <w:delText>2019</w:delText>
          </w:r>
        </w:del>
      </w:ins>
      <w:ins w:id="747" w:author="卢颖东" w:date="2019-05-21T14:37:00Z">
        <w:del w:id="748" w:author="谢浩然" w:date="2019-07-11T11:55:45Z">
          <w:r>
            <w:rPr>
              <w:rFonts w:hint="eastAsia" w:ascii="宋体" w:hAnsi="宋体" w:eastAsia="楷体_GB2312" w:cs="楷体_GB2312"/>
              <w:lang w:val="en-US" w:eastAsia="zh-CN"/>
            </w:rPr>
            <w:delText>年</w:delText>
          </w:r>
        </w:del>
      </w:ins>
      <w:ins w:id="749" w:author="卢颖东" w:date="2019-05-21T14:37:00Z">
        <w:del w:id="750" w:author="谢浩然" w:date="2019-07-11T11:55:45Z">
          <w:r>
            <w:rPr>
              <w:rFonts w:hint="eastAsia" w:ascii="宋体" w:hAnsi="宋体" w:eastAsia="宋体" w:cs="宋体"/>
              <w:lang w:val="en-US" w:eastAsia="zh-CN"/>
            </w:rPr>
            <w:delText>3</w:delText>
          </w:r>
        </w:del>
      </w:ins>
      <w:ins w:id="751" w:author="卢颖东" w:date="2019-05-21T14:37:00Z">
        <w:del w:id="752" w:author="谢浩然" w:date="2019-07-11T11:55:45Z">
          <w:r>
            <w:rPr>
              <w:rFonts w:hint="eastAsia" w:ascii="宋体" w:hAnsi="宋体" w:eastAsia="楷体_GB2312" w:cs="楷体_GB2312"/>
              <w:lang w:val="en-US" w:eastAsia="zh-CN"/>
            </w:rPr>
            <w:delText>月</w:delText>
          </w:r>
        </w:del>
      </w:ins>
      <w:ins w:id="753" w:author="卢颖东" w:date="2019-05-21T14:37:00Z">
        <w:del w:id="754" w:author="谢浩然" w:date="2019-07-11T11:55:45Z">
          <w:r>
            <w:rPr>
              <w:rFonts w:hint="eastAsia" w:ascii="宋体" w:hAnsi="宋体" w:eastAsia="宋体" w:cs="宋体"/>
              <w:lang w:val="en-US" w:eastAsia="zh-CN"/>
            </w:rPr>
            <w:delText>28</w:delText>
          </w:r>
        </w:del>
      </w:ins>
      <w:ins w:id="755" w:author="卢颖东" w:date="2019-05-21T14:37:00Z">
        <w:del w:id="756" w:author="谢浩然" w:date="2019-07-11T11:55:45Z">
          <w:r>
            <w:rPr>
              <w:rFonts w:hint="eastAsia" w:ascii="宋体" w:hAnsi="宋体" w:eastAsia="楷体_GB2312" w:cs="楷体_GB2312"/>
              <w:lang w:val="en-US" w:eastAsia="zh-CN"/>
            </w:rPr>
            <w:delText>日广东省第十三届</w:delText>
          </w:r>
        </w:del>
      </w:ins>
    </w:p>
    <w:p>
      <w:pPr>
        <w:overflowPunct w:val="0"/>
        <w:spacing w:beforeLines="0" w:afterLines="0" w:line="590" w:lineRule="exact"/>
        <w:ind w:firstLine="0" w:firstLineChars="0"/>
        <w:jc w:val="center"/>
        <w:rPr>
          <w:ins w:id="758" w:author="卢颖东" w:date="2019-05-21T14:37:00Z"/>
          <w:del w:id="759" w:author="谢浩然" w:date="2019-07-11T11:55:45Z"/>
          <w:rFonts w:hint="eastAsia" w:ascii="宋体" w:hAnsi="宋体" w:eastAsia="楷体_GB2312" w:cs="楷体_GB2312"/>
          <w:sz w:val="32"/>
          <w:szCs w:val="32"/>
          <w:lang w:eastAsia="zh-CN"/>
        </w:rPr>
        <w:pPrChange w:id="757" w:author="卢颖东" w:date="2019-05-21T14:38:00Z">
          <w:pPr>
            <w:overflowPunct w:val="0"/>
            <w:spacing w:line="590" w:lineRule="exact"/>
            <w:ind w:firstLine="0" w:firstLineChars="0"/>
            <w:jc w:val="center"/>
          </w:pPr>
        </w:pPrChange>
      </w:pPr>
      <w:ins w:id="760" w:author="卢颖东" w:date="2019-05-21T14:37:00Z">
        <w:del w:id="761" w:author="谢浩然" w:date="2019-07-11T11:55:45Z">
          <w:r>
            <w:rPr>
              <w:rFonts w:hint="eastAsia" w:ascii="宋体" w:hAnsi="宋体" w:eastAsia="楷体_GB2312" w:cs="楷体_GB2312"/>
              <w:lang w:val="en-US" w:eastAsia="zh-CN"/>
            </w:rPr>
            <w:delText>人民代表大会常务委员会第十一次会议批准</w:delText>
          </w:r>
        </w:del>
      </w:ins>
      <w:ins w:id="762" w:author="卢颖东" w:date="2019-05-21T14:37:00Z">
        <w:del w:id="763" w:author="谢浩然" w:date="2019-07-11T11:55:45Z">
          <w:r>
            <w:rPr>
              <w:rFonts w:hint="eastAsia" w:ascii="宋体" w:hAnsi="宋体" w:eastAsia="楷体_GB2312" w:cs="楷体_GB2312"/>
              <w:sz w:val="32"/>
              <w:szCs w:val="32"/>
              <w:lang w:eastAsia="zh-CN"/>
            </w:rPr>
            <w:delText>）</w:delText>
          </w:r>
        </w:del>
      </w:ins>
    </w:p>
    <w:p>
      <w:pPr>
        <w:overflowPunct w:val="0"/>
        <w:spacing w:beforeLines="0" w:afterLines="0" w:line="590" w:lineRule="exact"/>
        <w:ind w:firstLine="632" w:firstLineChars="200"/>
        <w:rPr>
          <w:ins w:id="765" w:author="卢颖东" w:date="2019-05-21T14:37:00Z"/>
          <w:del w:id="766" w:author="谢浩然" w:date="2019-07-11T11:55:45Z"/>
          <w:rFonts w:hint="eastAsia" w:ascii="宋体" w:hAnsi="宋体" w:eastAsia="楷体_GB2312" w:cs="楷体_GB2312"/>
          <w:sz w:val="32"/>
          <w:szCs w:val="32"/>
          <w:lang w:eastAsia="zh-CN"/>
        </w:rPr>
        <w:pPrChange w:id="764" w:author="卢颖东" w:date="2019-05-21T14:38:00Z">
          <w:pPr>
            <w:overflowPunct w:val="0"/>
            <w:spacing w:line="590" w:lineRule="exact"/>
            <w:ind w:firstLine="632" w:firstLineChars="200"/>
          </w:pPr>
        </w:pPrChange>
      </w:pPr>
    </w:p>
    <w:p>
      <w:pPr>
        <w:pStyle w:val="17"/>
        <w:overflowPunct w:val="0"/>
        <w:autoSpaceDN/>
        <w:adjustRightInd w:val="0"/>
        <w:spacing w:line="590" w:lineRule="exact"/>
        <w:ind w:firstLine="632" w:firstLineChars="200"/>
        <w:jc w:val="both"/>
        <w:rPr>
          <w:ins w:id="768" w:author="卢颖东" w:date="2019-05-21T14:37:00Z"/>
          <w:del w:id="769" w:author="谢浩然" w:date="2019-07-11T11:55:45Z"/>
          <w:rFonts w:hint="eastAsia" w:ascii="宋体" w:hAnsi="宋体" w:eastAsia="仿宋_GB2312" w:cs="宋体"/>
        </w:rPr>
        <w:pPrChange w:id="767" w:author="卢颖东" w:date="2019-05-21T14:58:00Z">
          <w:pPr>
            <w:pStyle w:val="17"/>
            <w:autoSpaceDN w:val="0"/>
            <w:spacing w:line="580" w:lineRule="exact"/>
            <w:ind w:firstLine="632" w:firstLineChars="200"/>
          </w:pPr>
        </w:pPrChange>
      </w:pPr>
      <w:ins w:id="770" w:author="卢颖东" w:date="2019-05-21T14:37:00Z">
        <w:del w:id="771" w:author="谢浩然" w:date="2019-07-11T11:55:45Z">
          <w:r>
            <w:rPr>
              <w:rFonts w:hint="eastAsia" w:ascii="宋体" w:hAnsi="宋体" w:eastAsia="仿宋_GB2312" w:cs="仿宋_GB2312"/>
              <w:sz w:val="32"/>
              <w:szCs w:val="32"/>
            </w:rPr>
            <w:delText>清远市第七届人民代表大会常务委员会第二十一次会议决定</w:delText>
          </w:r>
        </w:del>
      </w:ins>
      <w:ins w:id="772" w:author="卢颖东" w:date="2019-05-21T14:37:00Z">
        <w:del w:id="773" w:author="谢浩然" w:date="2019-07-11T11:55:45Z">
          <w:r>
            <w:rPr>
              <w:rFonts w:hint="eastAsia" w:ascii="宋体" w:hAnsi="宋体" w:eastAsia="仿宋_GB2312" w:cs="宋体"/>
              <w:sz w:val="32"/>
              <w:szCs w:val="32"/>
            </w:rPr>
            <w:delText>,</w:delText>
          </w:r>
        </w:del>
      </w:ins>
      <w:ins w:id="774" w:author="卢颖东" w:date="2019-05-21T14:37:00Z">
        <w:del w:id="775" w:author="谢浩然" w:date="2019-07-11T11:55:45Z">
          <w:r>
            <w:rPr>
              <w:rFonts w:hint="eastAsia" w:ascii="宋体" w:hAnsi="宋体" w:eastAsia="仿宋_GB2312" w:cs="仿宋_GB2312"/>
              <w:sz w:val="32"/>
              <w:szCs w:val="32"/>
            </w:rPr>
            <w:delText>对《清远市饮用水源水质保护条例》和《清远市城市市容和环境卫生管理条例》作如下修改：</w:delText>
          </w:r>
        </w:del>
      </w:ins>
    </w:p>
    <w:p>
      <w:pPr>
        <w:pStyle w:val="17"/>
        <w:overflowPunct w:val="0"/>
        <w:autoSpaceDN/>
        <w:adjustRightInd w:val="0"/>
        <w:spacing w:line="590" w:lineRule="exact"/>
        <w:ind w:firstLine="632" w:firstLineChars="200"/>
        <w:jc w:val="both"/>
        <w:rPr>
          <w:ins w:id="777" w:author="卢颖东" w:date="2019-05-21T14:37:00Z"/>
          <w:del w:id="778" w:author="谢浩然" w:date="2019-07-11T11:55:45Z"/>
          <w:rFonts w:hint="eastAsia" w:ascii="宋体" w:hAnsi="宋体" w:eastAsia="黑体" w:cs="黑体"/>
          <w:rPrChange w:id="779" w:author="卢颖东" w:date="2019-05-21T14:56:00Z">
            <w:rPr>
              <w:ins w:id="780" w:author="卢颖东" w:date="2019-05-21T14:37:00Z"/>
              <w:del w:id="781" w:author="谢浩然" w:date="2019-07-11T11:55:45Z"/>
              <w:rFonts w:hint="eastAsia" w:ascii="宋体" w:hAnsi="宋体" w:eastAsia="楷体_GB2312" w:cs="宋体"/>
            </w:rPr>
          </w:rPrChange>
        </w:rPr>
        <w:pPrChange w:id="776" w:author="卢颖东" w:date="2019-05-21T14:58:00Z">
          <w:pPr>
            <w:pStyle w:val="17"/>
            <w:autoSpaceDN w:val="0"/>
            <w:spacing w:line="580" w:lineRule="exact"/>
            <w:ind w:firstLine="699" w:firstLineChars="221"/>
          </w:pPr>
        </w:pPrChange>
      </w:pPr>
      <w:ins w:id="782" w:author="卢颖东" w:date="2019-05-21T14:37:00Z">
        <w:del w:id="783" w:author="谢浩然" w:date="2019-07-11T11:55:45Z">
          <w:r>
            <w:rPr>
              <w:rFonts w:hint="eastAsia" w:ascii="宋体" w:hAnsi="宋体" w:eastAsia="黑体" w:cs="黑体"/>
              <w:sz w:val="32"/>
              <w:szCs w:val="32"/>
              <w:rPrChange w:id="784" w:author="卢颖东" w:date="2019-05-21T14:56:00Z">
                <w:rPr>
                  <w:rFonts w:hint="eastAsia" w:ascii="宋体" w:hAnsi="宋体" w:eastAsia="楷体_GB2312" w:cs="楷体_GB2312"/>
                  <w:sz w:val="32"/>
                  <w:szCs w:val="32"/>
                </w:rPr>
              </w:rPrChange>
            </w:rPr>
            <w:delText>一、对《清远市饮用水源水质保护条例》的修改</w:delText>
          </w:r>
        </w:del>
      </w:ins>
    </w:p>
    <w:p>
      <w:pPr>
        <w:pStyle w:val="17"/>
        <w:overflowPunct w:val="0"/>
        <w:autoSpaceDN/>
        <w:adjustRightInd w:val="0"/>
        <w:spacing w:line="590" w:lineRule="exact"/>
        <w:ind w:firstLine="632" w:firstLineChars="200"/>
        <w:jc w:val="both"/>
        <w:rPr>
          <w:ins w:id="788" w:author="卢颖东" w:date="2019-05-21T14:37:00Z"/>
          <w:del w:id="789" w:author="谢浩然" w:date="2019-07-11T11:55:45Z"/>
          <w:rFonts w:hint="eastAsia" w:ascii="宋体" w:hAnsi="宋体" w:eastAsia="仿宋_GB2312" w:cs="宋体"/>
        </w:rPr>
        <w:pPrChange w:id="787" w:author="卢颖东" w:date="2019-05-21T14:58:00Z">
          <w:pPr>
            <w:pStyle w:val="17"/>
            <w:autoSpaceDN w:val="0"/>
            <w:spacing w:line="580" w:lineRule="exact"/>
            <w:ind w:firstLine="632" w:firstLineChars="200"/>
          </w:pPr>
        </w:pPrChange>
      </w:pPr>
      <w:ins w:id="790" w:author="卢颖东" w:date="2019-05-21T14:37:00Z">
        <w:del w:id="791" w:author="谢浩然" w:date="2019-07-11T11:55:45Z">
          <w:r>
            <w:rPr>
              <w:rFonts w:hint="eastAsia" w:ascii="宋体" w:hAnsi="宋体" w:eastAsia="仿宋_GB2312" w:cs="宋体"/>
              <w:sz w:val="32"/>
              <w:szCs w:val="32"/>
            </w:rPr>
            <w:delText>（一）将第十三条修改为：“县级以上人民政府应当依照国家和省相关技术规范，在饮用水源一级、二级保护区外围申报划定一定的区域作为准保护区。”</w:delText>
          </w:r>
        </w:del>
      </w:ins>
    </w:p>
    <w:p>
      <w:pPr>
        <w:pStyle w:val="17"/>
        <w:overflowPunct w:val="0"/>
        <w:autoSpaceDN/>
        <w:adjustRightInd w:val="0"/>
        <w:spacing w:line="590" w:lineRule="exact"/>
        <w:ind w:firstLine="632" w:firstLineChars="200"/>
        <w:jc w:val="both"/>
        <w:rPr>
          <w:ins w:id="793" w:author="卢颖东" w:date="2019-05-21T14:37:00Z"/>
          <w:del w:id="794" w:author="谢浩然" w:date="2019-07-11T11:55:45Z"/>
          <w:rFonts w:hint="eastAsia" w:ascii="宋体" w:hAnsi="宋体" w:eastAsia="仿宋_GB2312" w:cs="宋体"/>
          <w:sz w:val="32"/>
          <w:szCs w:val="32"/>
        </w:rPr>
        <w:pPrChange w:id="792" w:author="卢颖东" w:date="2019-05-21T14:58:00Z">
          <w:pPr>
            <w:pStyle w:val="17"/>
            <w:autoSpaceDN w:val="0"/>
            <w:spacing w:line="580" w:lineRule="exact"/>
            <w:ind w:firstLine="632" w:firstLineChars="200"/>
          </w:pPr>
        </w:pPrChange>
      </w:pPr>
      <w:ins w:id="795" w:author="卢颖东" w:date="2019-05-21T14:37:00Z">
        <w:del w:id="796" w:author="谢浩然" w:date="2019-07-11T11:55:45Z">
          <w:r>
            <w:rPr>
              <w:rFonts w:hint="eastAsia" w:ascii="宋体" w:hAnsi="宋体" w:eastAsia="仿宋_GB2312" w:cs="宋体"/>
              <w:sz w:val="32"/>
              <w:szCs w:val="32"/>
            </w:rPr>
            <w:delText xml:space="preserve">（二）将第十四条修改为：“县级以上人民政府应当根据本辖区的经济社会和人口发展情况以及水源分布和用水需要，选择水质良好和水量稳定的河流、湖库等划定备用饮用水源，建设供水管道，完善供水设施。备用水源保护区参照饮用水源保护区的规定划定；确定为备用水源的，应当采取措施加强保护。”  </w:delText>
          </w:r>
        </w:del>
      </w:ins>
    </w:p>
    <w:p>
      <w:pPr>
        <w:pStyle w:val="17"/>
        <w:overflowPunct w:val="0"/>
        <w:autoSpaceDN/>
        <w:adjustRightInd w:val="0"/>
        <w:spacing w:line="590" w:lineRule="exact"/>
        <w:ind w:firstLine="632" w:firstLineChars="200"/>
        <w:jc w:val="both"/>
        <w:rPr>
          <w:ins w:id="798" w:author="卢颖东" w:date="2019-05-21T14:37:00Z"/>
          <w:del w:id="799" w:author="谢浩然" w:date="2019-07-11T11:55:45Z"/>
          <w:rFonts w:hint="eastAsia" w:ascii="宋体" w:hAnsi="宋体" w:eastAsia="仿宋_GB2312" w:cs="宋体"/>
        </w:rPr>
        <w:pPrChange w:id="797" w:author="卢颖东" w:date="2019-05-21T14:58:00Z">
          <w:pPr>
            <w:pStyle w:val="17"/>
            <w:autoSpaceDN w:val="0"/>
            <w:spacing w:line="580" w:lineRule="exact"/>
          </w:pPr>
        </w:pPrChange>
      </w:pPr>
      <w:ins w:id="800" w:author="卢颖东" w:date="2019-05-21T14:37:00Z">
        <w:del w:id="801" w:author="谢浩然" w:date="2019-07-11T11:55:45Z">
          <w:r>
            <w:rPr>
              <w:rFonts w:hint="eastAsia" w:ascii="宋体" w:hAnsi="宋体" w:eastAsia="仿宋_GB2312" w:cs="宋体"/>
              <w:sz w:val="32"/>
              <w:szCs w:val="32"/>
            </w:rPr>
            <w:delText>（三）将第十八条修改为：“禁止在饮用水源一级保护</w:delText>
          </w:r>
        </w:del>
      </w:ins>
      <w:ins w:id="802" w:author="卢颖东" w:date="2019-05-21T14:37:00Z">
        <w:del w:id="803" w:author="谢浩然" w:date="2019-07-11T11:55:45Z">
          <w:r>
            <w:rPr>
              <w:rFonts w:hint="eastAsia" w:ascii="宋体" w:hAnsi="宋体" w:eastAsia="仿宋_GB2312" w:cs="宋体"/>
              <w:sz w:val="32"/>
              <w:szCs w:val="32"/>
              <w:lang w:eastAsia="zh-CN"/>
            </w:rPr>
            <w:delText>区</w:delText>
          </w:r>
        </w:del>
      </w:ins>
      <w:ins w:id="804" w:author="卢颖东" w:date="2019-05-21T14:37:00Z">
        <w:del w:id="805" w:author="谢浩然" w:date="2019-07-11T11:55:45Z">
          <w:r>
            <w:rPr>
              <w:rFonts w:hint="eastAsia" w:ascii="宋体" w:hAnsi="宋体" w:eastAsia="仿宋_GB2312" w:cs="宋体"/>
              <w:sz w:val="32"/>
              <w:szCs w:val="32"/>
            </w:rPr>
            <w:delText>内新建、改建、扩建与供水设施和保护水源无关的建设项目；已建成的与供水设施和保护水源无关的建设项目，由县级以上人民政府责令拆除或者关闭。禁止在饮用水源一级保护区内从事网箱养殖、旅游、游泳、垂钓或者其他可能污染饮用水水体的活动。</w:delText>
          </w:r>
        </w:del>
      </w:ins>
    </w:p>
    <w:p>
      <w:pPr>
        <w:pStyle w:val="17"/>
        <w:overflowPunct w:val="0"/>
        <w:autoSpaceDN/>
        <w:adjustRightInd w:val="0"/>
        <w:spacing w:line="590" w:lineRule="exact"/>
        <w:ind w:firstLine="632" w:firstLineChars="200"/>
        <w:jc w:val="both"/>
        <w:rPr>
          <w:ins w:id="807" w:author="卢颖东" w:date="2019-05-21T14:37:00Z"/>
          <w:del w:id="808" w:author="谢浩然" w:date="2019-07-11T11:55:45Z"/>
          <w:rFonts w:hint="eastAsia" w:ascii="宋体" w:hAnsi="宋体" w:eastAsia="仿宋_GB2312" w:cs="宋体"/>
        </w:rPr>
        <w:pPrChange w:id="806" w:author="卢颖东" w:date="2019-05-21T14:58:00Z">
          <w:pPr>
            <w:pStyle w:val="17"/>
            <w:autoSpaceDN w:val="0"/>
            <w:spacing w:line="560" w:lineRule="exact"/>
            <w:ind w:firstLine="632" w:firstLineChars="200"/>
          </w:pPr>
        </w:pPrChange>
      </w:pPr>
      <w:ins w:id="809" w:author="卢颖东" w:date="2019-05-21T14:37:00Z">
        <w:del w:id="810" w:author="谢浩然" w:date="2019-07-11T11:55:45Z">
          <w:r>
            <w:rPr>
              <w:rFonts w:hint="eastAsia" w:ascii="宋体" w:hAnsi="宋体" w:eastAsia="仿宋_GB2312" w:cs="宋体"/>
              <w:sz w:val="32"/>
              <w:szCs w:val="32"/>
            </w:rPr>
            <w:delText>禁止在饮用水源二级保护区内新建、改建、扩建排放污染物的建设项目；已建成的排放污染物的建设项目，由县级以上人民政府责令拆除或者关闭。在饮用水源二级保护区内从事网箱养殖、旅游等活动的，应当按照规定采取措施，防止污染饮用水水体。</w:delText>
          </w:r>
        </w:del>
      </w:ins>
    </w:p>
    <w:p>
      <w:pPr>
        <w:pStyle w:val="17"/>
        <w:overflowPunct w:val="0"/>
        <w:autoSpaceDN/>
        <w:adjustRightInd w:val="0"/>
        <w:spacing w:line="590" w:lineRule="exact"/>
        <w:ind w:firstLine="632" w:firstLineChars="200"/>
        <w:jc w:val="both"/>
        <w:rPr>
          <w:ins w:id="812" w:author="卢颖东" w:date="2019-05-21T14:37:00Z"/>
          <w:del w:id="813" w:author="谢浩然" w:date="2019-07-11T11:55:45Z"/>
          <w:rFonts w:hint="eastAsia" w:ascii="宋体" w:hAnsi="宋体" w:eastAsia="仿宋_GB2312" w:cs="宋体"/>
        </w:rPr>
        <w:pPrChange w:id="811" w:author="卢颖东" w:date="2019-05-21T14:58:00Z">
          <w:pPr>
            <w:pStyle w:val="17"/>
            <w:autoSpaceDN w:val="0"/>
            <w:spacing w:line="560" w:lineRule="exact"/>
            <w:ind w:firstLine="632" w:firstLineChars="200"/>
          </w:pPr>
        </w:pPrChange>
      </w:pPr>
      <w:ins w:id="814" w:author="卢颖东" w:date="2019-05-21T14:37:00Z">
        <w:del w:id="815" w:author="谢浩然" w:date="2019-07-11T11:55:45Z">
          <w:r>
            <w:rPr>
              <w:rFonts w:hint="eastAsia" w:ascii="宋体" w:hAnsi="宋体" w:eastAsia="仿宋_GB2312" w:cs="宋体"/>
              <w:sz w:val="32"/>
              <w:szCs w:val="32"/>
            </w:rPr>
            <w:delText>禁止在饮用水源准保护区内新建、扩建垃圾填埋场、废物回收（加工）场、油类及有毒有害物品仓库等对水体污染严重的建设项目；改建建设项目的，不得增加排污量。”</w:delText>
          </w:r>
        </w:del>
      </w:ins>
    </w:p>
    <w:p>
      <w:pPr>
        <w:pStyle w:val="17"/>
        <w:overflowPunct w:val="0"/>
        <w:autoSpaceDN/>
        <w:adjustRightInd w:val="0"/>
        <w:spacing w:line="590" w:lineRule="exact"/>
        <w:ind w:firstLine="632" w:firstLineChars="200"/>
        <w:jc w:val="both"/>
        <w:rPr>
          <w:ins w:id="817" w:author="卢颖东" w:date="2019-05-21T14:37:00Z"/>
          <w:del w:id="818" w:author="谢浩然" w:date="2019-07-11T11:55:45Z"/>
          <w:rFonts w:hint="eastAsia" w:ascii="宋体" w:hAnsi="宋体" w:eastAsia="仿宋_GB2312" w:cs="宋体"/>
        </w:rPr>
        <w:pPrChange w:id="816" w:author="卢颖东" w:date="2019-05-21T14:58:00Z">
          <w:pPr>
            <w:pStyle w:val="17"/>
            <w:autoSpaceDN w:val="0"/>
            <w:spacing w:line="560" w:lineRule="exact"/>
            <w:ind w:firstLine="632" w:firstLineChars="200"/>
          </w:pPr>
        </w:pPrChange>
      </w:pPr>
      <w:ins w:id="819" w:author="卢颖东" w:date="2019-05-21T14:37:00Z">
        <w:del w:id="820" w:author="谢浩然" w:date="2019-07-11T11:55:45Z">
          <w:r>
            <w:rPr>
              <w:rFonts w:hint="eastAsia" w:ascii="宋体" w:hAnsi="宋体" w:eastAsia="仿宋_GB2312" w:cs="宋体"/>
              <w:sz w:val="32"/>
              <w:szCs w:val="32"/>
            </w:rPr>
            <w:delText>（四）将第十九条修改为：“在饮用水源保护区内禁止设置排污口；禁止采用炼山、全垦方式更新造林；禁止滥用抗生素、激素类化学药品或者使用冰鲜杂鱼虾饲料进行水产养殖等可能污染饮用水水体的行为。”</w:delText>
          </w:r>
        </w:del>
      </w:ins>
    </w:p>
    <w:p>
      <w:pPr>
        <w:pStyle w:val="17"/>
        <w:overflowPunct w:val="0"/>
        <w:autoSpaceDN/>
        <w:adjustRightInd w:val="0"/>
        <w:spacing w:line="590" w:lineRule="exact"/>
        <w:ind w:firstLine="632" w:firstLineChars="200"/>
        <w:jc w:val="both"/>
        <w:rPr>
          <w:ins w:id="822" w:author="卢颖东" w:date="2019-05-21T14:37:00Z"/>
          <w:del w:id="823" w:author="谢浩然" w:date="2019-07-11T11:55:45Z"/>
          <w:rFonts w:hint="eastAsia" w:ascii="宋体" w:hAnsi="宋体" w:eastAsia="仿宋_GB2312" w:cs="宋体"/>
        </w:rPr>
        <w:pPrChange w:id="821" w:author="卢颖东" w:date="2019-05-21T14:58:00Z">
          <w:pPr>
            <w:pStyle w:val="17"/>
            <w:autoSpaceDN w:val="0"/>
            <w:spacing w:line="580" w:lineRule="exact"/>
            <w:ind w:firstLine="632" w:firstLineChars="200"/>
          </w:pPr>
        </w:pPrChange>
      </w:pPr>
      <w:ins w:id="824" w:author="卢颖东" w:date="2019-05-21T14:37:00Z">
        <w:del w:id="825" w:author="谢浩然" w:date="2019-07-11T11:55:45Z">
          <w:r>
            <w:rPr>
              <w:rFonts w:hint="eastAsia" w:ascii="宋体" w:hAnsi="宋体" w:eastAsia="仿宋_GB2312" w:cs="宋体"/>
              <w:sz w:val="32"/>
              <w:szCs w:val="32"/>
            </w:rPr>
            <w:delText>（五）将第二十一条第二项修改为“设置饲料场、肥料堆积场、屠宰场、有毒有害化学物品仓库、公共厕所”， 第九项修改为“建立墓地或者掩埋动物尸体”，第十项修改为“清洗装贮过有毒有害物品的容器”。</w:delText>
          </w:r>
        </w:del>
      </w:ins>
    </w:p>
    <w:p>
      <w:pPr>
        <w:pStyle w:val="17"/>
        <w:overflowPunct w:val="0"/>
        <w:autoSpaceDN/>
        <w:adjustRightInd w:val="0"/>
        <w:spacing w:line="590" w:lineRule="exact"/>
        <w:ind w:firstLine="632" w:firstLineChars="200"/>
        <w:jc w:val="both"/>
        <w:rPr>
          <w:ins w:id="827" w:author="卢颖东" w:date="2019-05-21T14:37:00Z"/>
          <w:del w:id="828" w:author="谢浩然" w:date="2019-07-11T11:55:45Z"/>
          <w:rFonts w:ascii="宋体" w:hAnsi="宋体"/>
          <w:rPrChange w:id="829" w:author="卢颖东" w:date="2019-05-21T14:56:00Z">
            <w:rPr>
              <w:ins w:id="830" w:author="卢颖东" w:date="2019-05-21T14:37:00Z"/>
              <w:del w:id="831" w:author="谢浩然" w:date="2019-07-11T11:55:45Z"/>
            </w:rPr>
          </w:rPrChange>
        </w:rPr>
        <w:pPrChange w:id="826" w:author="卢颖东" w:date="2019-05-21T14:58:00Z">
          <w:pPr>
            <w:pStyle w:val="17"/>
            <w:autoSpaceDN w:val="0"/>
            <w:spacing w:line="580" w:lineRule="exact"/>
            <w:ind w:firstLine="632" w:firstLineChars="200"/>
          </w:pPr>
        </w:pPrChange>
      </w:pPr>
      <w:ins w:id="832" w:author="卢颖东" w:date="2019-05-21T14:37:00Z">
        <w:del w:id="833" w:author="谢浩然" w:date="2019-07-11T11:55:45Z">
          <w:r>
            <w:rPr>
              <w:rFonts w:hint="eastAsia" w:ascii="宋体" w:hAnsi="宋体" w:eastAsia="仿宋_GB2312" w:cs="宋体"/>
              <w:sz w:val="32"/>
              <w:szCs w:val="32"/>
            </w:rPr>
            <w:delText>（六）将第三十一条修改为：“</w:delText>
          </w:r>
        </w:del>
      </w:ins>
      <w:ins w:id="834" w:author="卢颖东" w:date="2019-05-21T14:37:00Z">
        <w:del w:id="835" w:author="谢浩然" w:date="2019-07-11T11:55:45Z">
          <w:r>
            <w:rPr>
              <w:rFonts w:hint="eastAsia" w:ascii="宋体" w:hAnsi="宋体" w:eastAsia="仿宋_GB2312" w:cs="宋体"/>
              <w:sz w:val="32"/>
              <w:szCs w:val="32"/>
              <w:rPrChange w:id="836" w:author="卢颖东" w:date="2019-05-21T14:56:00Z">
                <w:rPr>
                  <w:rFonts w:hint="eastAsia" w:ascii="仿宋_GB2312" w:hAnsi="宋体" w:eastAsia="仿宋_GB2312" w:cs="宋体"/>
                  <w:sz w:val="32"/>
                  <w:szCs w:val="32"/>
                </w:rPr>
              </w:rPrChange>
            </w:rPr>
            <w:delText>违反本条</w:delText>
          </w:r>
        </w:del>
      </w:ins>
      <w:ins w:id="839" w:author="卢颖东" w:date="2019-05-21T14:37:00Z">
        <w:del w:id="840" w:author="谢浩然" w:date="2019-07-11T11:55:45Z">
          <w:r>
            <w:rPr>
              <w:rFonts w:hint="eastAsia" w:ascii="宋体" w:hAnsi="宋体" w:eastAsia="仿宋_GB2312" w:cs="宋体"/>
              <w:sz w:val="32"/>
              <w:szCs w:val="32"/>
            </w:rPr>
            <w:delText>例第二十一条第一项规定的，由生态环境主管部门报县级以上人民政府责令停业、关闭或者限期拆除、恢复原状，生态环境主管部门可以对单位处五千元以上一万元以下罚款，对个人处五</w:delText>
          </w:r>
        </w:del>
      </w:ins>
      <w:ins w:id="841" w:author="卢颖东" w:date="2019-05-21T14:37:00Z">
        <w:del w:id="842" w:author="谢浩然" w:date="2019-07-11T11:55:45Z">
          <w:r>
            <w:rPr>
              <w:rFonts w:hint="eastAsia" w:ascii="宋体" w:hAnsi="宋体" w:eastAsia="仿宋_GB2312" w:cs="宋体"/>
              <w:sz w:val="32"/>
              <w:szCs w:val="32"/>
              <w:rPrChange w:id="843" w:author="卢颖东" w:date="2019-05-21T14:56:00Z">
                <w:rPr>
                  <w:rFonts w:hint="eastAsia" w:ascii="仿宋_GB2312" w:hAnsi="宋体" w:eastAsia="仿宋_GB2312" w:cs="宋体"/>
                  <w:sz w:val="32"/>
                  <w:szCs w:val="32"/>
                </w:rPr>
              </w:rPrChange>
            </w:rPr>
            <w:delText>百元以上一千元以下罚款。”</w:delText>
          </w:r>
        </w:del>
      </w:ins>
    </w:p>
    <w:p>
      <w:pPr>
        <w:pStyle w:val="17"/>
        <w:overflowPunct w:val="0"/>
        <w:autoSpaceDN/>
        <w:adjustRightInd w:val="0"/>
        <w:spacing w:line="590" w:lineRule="exact"/>
        <w:ind w:firstLine="632" w:firstLineChars="200"/>
        <w:jc w:val="both"/>
        <w:rPr>
          <w:ins w:id="847" w:author="卢颖东" w:date="2019-05-21T14:37:00Z"/>
          <w:del w:id="848" w:author="谢浩然" w:date="2019-07-11T11:55:45Z"/>
          <w:rFonts w:hint="eastAsia" w:ascii="宋体" w:hAnsi="宋体" w:eastAsia="仿宋_GB2312" w:cs="宋体"/>
          <w:rPrChange w:id="849" w:author="卢颖东" w:date="2019-05-21T14:40:00Z">
            <w:rPr>
              <w:ins w:id="850" w:author="卢颖东" w:date="2019-05-21T14:37:00Z"/>
              <w:del w:id="851" w:author="谢浩然" w:date="2019-07-11T11:55:45Z"/>
              <w:rFonts w:hint="eastAsia" w:ascii="宋体" w:hAnsi="宋体" w:eastAsia="仿宋" w:cs="宋体"/>
            </w:rPr>
          </w:rPrChange>
        </w:rPr>
        <w:pPrChange w:id="846" w:author="卢颖东" w:date="2019-05-21T14:58:00Z">
          <w:pPr>
            <w:pStyle w:val="17"/>
            <w:autoSpaceDN w:val="0"/>
            <w:spacing w:line="580" w:lineRule="exact"/>
            <w:ind w:firstLine="632" w:firstLineChars="200"/>
          </w:pPr>
        </w:pPrChange>
      </w:pPr>
      <w:ins w:id="852" w:author="卢颖东" w:date="2019-05-21T14:37:00Z">
        <w:del w:id="853" w:author="谢浩然" w:date="2019-07-11T11:55:45Z">
          <w:r>
            <w:rPr>
              <w:rFonts w:hint="eastAsia" w:ascii="宋体" w:hAnsi="宋体" w:eastAsia="仿宋_GB2312" w:cs="宋体"/>
              <w:sz w:val="32"/>
              <w:szCs w:val="32"/>
            </w:rPr>
            <w:delText>（七）将第三十二条修改为 ：“违反本条例下列规定，由生态环境主管部门责令改正，并可以按以下规定处罚：（一）违反本条例第十七条第三款规定的，责令恢复原状；情节严重的，处一千元以上一万元以下罚款；（二）违反本条例第二十一条第二项、第二十一条第六项堆积工业废渣、第二十一条第九项和第十项规定的，对单位处五千元以上一万元以下罚款，对个人处五百元以上一千元以下罚款；（三）违反本条例第二十一条第三项放养畜禽和第七项使用含磷洗涤剂、化肥规定的，由生态环境主管部门责令改正。”</w:delText>
          </w:r>
        </w:del>
      </w:ins>
    </w:p>
    <w:p>
      <w:pPr>
        <w:pStyle w:val="17"/>
        <w:overflowPunct w:val="0"/>
        <w:autoSpaceDN/>
        <w:adjustRightInd w:val="0"/>
        <w:spacing w:line="590" w:lineRule="exact"/>
        <w:ind w:firstLine="632" w:firstLineChars="200"/>
        <w:jc w:val="both"/>
        <w:rPr>
          <w:ins w:id="855" w:author="卢颖东" w:date="2019-05-21T14:37:00Z"/>
          <w:del w:id="856" w:author="谢浩然" w:date="2019-07-11T11:55:45Z"/>
          <w:rFonts w:hint="eastAsia" w:ascii="宋体" w:hAnsi="宋体" w:eastAsia="仿宋_GB2312" w:cs="宋体"/>
        </w:rPr>
        <w:pPrChange w:id="854" w:author="卢颖东" w:date="2019-05-21T14:58:00Z">
          <w:pPr>
            <w:pStyle w:val="17"/>
            <w:autoSpaceDN w:val="0"/>
            <w:spacing w:line="560" w:lineRule="exact"/>
            <w:ind w:firstLine="632" w:firstLineChars="200"/>
          </w:pPr>
        </w:pPrChange>
      </w:pPr>
      <w:ins w:id="857" w:author="卢颖东" w:date="2019-05-21T14:37:00Z">
        <w:del w:id="858" w:author="谢浩然" w:date="2019-07-11T11:55:45Z">
          <w:r>
            <w:rPr>
              <w:rFonts w:hint="eastAsia" w:ascii="宋体" w:hAnsi="宋体" w:eastAsia="仿宋_GB2312" w:cs="宋体"/>
              <w:sz w:val="32"/>
              <w:szCs w:val="32"/>
            </w:rPr>
            <w:delText>（八）将第三十三条修改为： “违反本条例第二十一条第七项规定使用剧毒或者高残留农药的，由农业农村主管部门责令改正，对单位处五万元以上十万元以下罚款；对个人处五千元以上一万元以下罚款。违反本条例第十九条、第二十一条第八项规定，在饮用水源准保护区和分散式饮用水源地保护范围内滥用抗生素、激素类化学药品或者使用冰鲜杂鱼虾饲料进行水产养殖的，由农业农村主管部门责令改正。”</w:delText>
          </w:r>
        </w:del>
      </w:ins>
    </w:p>
    <w:p>
      <w:pPr>
        <w:pStyle w:val="17"/>
        <w:overflowPunct w:val="0"/>
        <w:autoSpaceDN/>
        <w:adjustRightInd w:val="0"/>
        <w:spacing w:line="590" w:lineRule="exact"/>
        <w:ind w:firstLine="632" w:firstLineChars="200"/>
        <w:jc w:val="both"/>
        <w:rPr>
          <w:ins w:id="860" w:author="卢颖东" w:date="2019-05-21T14:37:00Z"/>
          <w:del w:id="861" w:author="谢浩然" w:date="2019-07-11T11:55:45Z"/>
          <w:rFonts w:hint="eastAsia" w:ascii="宋体" w:hAnsi="宋体" w:eastAsia="仿宋_GB2312" w:cs="宋体"/>
        </w:rPr>
        <w:pPrChange w:id="859" w:author="卢颖东" w:date="2019-05-21T14:58:00Z">
          <w:pPr>
            <w:pStyle w:val="17"/>
            <w:autoSpaceDN w:val="0"/>
            <w:spacing w:line="560" w:lineRule="exact"/>
            <w:ind w:firstLine="632" w:firstLineChars="200"/>
          </w:pPr>
        </w:pPrChange>
      </w:pPr>
      <w:ins w:id="862" w:author="卢颖东" w:date="2019-05-21T14:37:00Z">
        <w:del w:id="863" w:author="谢浩然" w:date="2019-07-11T11:55:45Z">
          <w:r>
            <w:rPr>
              <w:rFonts w:hint="eastAsia" w:ascii="宋体" w:hAnsi="宋体" w:eastAsia="仿宋_GB2312" w:cs="宋体"/>
              <w:sz w:val="32"/>
              <w:szCs w:val="32"/>
            </w:rPr>
            <w:delText>（九）将第三十四条修改为：“ 违反本条例第十九条、第二十一条第十一项规定，在饮用水源准保护区和分散式饮用水源地保护范围内采用炼山、全垦方式更新造林的，由林业主管部门责令改正，并对单位处一万元以上五万元以下罚款，对个人处一千元以上五千元以下罚款。”</w:delText>
          </w:r>
        </w:del>
      </w:ins>
    </w:p>
    <w:p>
      <w:pPr>
        <w:pStyle w:val="17"/>
        <w:overflowPunct w:val="0"/>
        <w:autoSpaceDN/>
        <w:adjustRightInd w:val="0"/>
        <w:spacing w:line="590" w:lineRule="exact"/>
        <w:ind w:firstLine="632" w:firstLineChars="200"/>
        <w:jc w:val="both"/>
        <w:rPr>
          <w:ins w:id="865" w:author="卢颖东" w:date="2019-05-21T14:37:00Z"/>
          <w:del w:id="866" w:author="谢浩然" w:date="2019-07-11T11:55:45Z"/>
          <w:rFonts w:hint="eastAsia" w:ascii="宋体" w:hAnsi="宋体" w:eastAsia="仿宋_GB2312" w:cs="宋体"/>
        </w:rPr>
        <w:pPrChange w:id="864" w:author="卢颖东" w:date="2019-05-21T14:58:00Z">
          <w:pPr>
            <w:pStyle w:val="17"/>
            <w:autoSpaceDN w:val="0"/>
            <w:spacing w:line="580" w:lineRule="exact"/>
            <w:ind w:firstLine="632" w:firstLineChars="200"/>
          </w:pPr>
        </w:pPrChange>
      </w:pPr>
      <w:ins w:id="867" w:author="卢颖东" w:date="2019-05-21T14:37:00Z">
        <w:del w:id="868" w:author="谢浩然" w:date="2019-07-11T11:55:45Z">
          <w:r>
            <w:rPr>
              <w:rFonts w:hint="eastAsia" w:ascii="宋体" w:hAnsi="宋体" w:eastAsia="仿宋_GB2312" w:cs="宋体"/>
              <w:sz w:val="32"/>
              <w:szCs w:val="32"/>
            </w:rPr>
            <w:delText>（十）增加一条，作为第三十六条：“违反本条例第十八条规定，第十九条规定在饮用水源一级、二级保护区内采用炼山、全垦方式更新造林，滥用抗生素、激素类化学药品或者使用冰鲜杂鱼虾饲料进行水产养殖的，按照国家有关法律法规处理。</w:delText>
          </w:r>
        </w:del>
      </w:ins>
    </w:p>
    <w:p>
      <w:pPr>
        <w:pStyle w:val="17"/>
        <w:overflowPunct w:val="0"/>
        <w:autoSpaceDN/>
        <w:adjustRightInd w:val="0"/>
        <w:spacing w:line="590" w:lineRule="exact"/>
        <w:ind w:firstLine="632" w:firstLineChars="200"/>
        <w:jc w:val="both"/>
        <w:rPr>
          <w:ins w:id="870" w:author="卢颖东" w:date="2019-05-21T14:37:00Z"/>
          <w:del w:id="871" w:author="谢浩然" w:date="2019-07-11T11:55:45Z"/>
          <w:rFonts w:hint="eastAsia" w:ascii="宋体" w:hAnsi="宋体" w:eastAsia="仿宋_GB2312" w:cs="宋体"/>
        </w:rPr>
        <w:pPrChange w:id="869" w:author="卢颖东" w:date="2019-05-21T14:58:00Z">
          <w:pPr>
            <w:pStyle w:val="17"/>
            <w:autoSpaceDN w:val="0"/>
            <w:spacing w:line="580" w:lineRule="exact"/>
            <w:ind w:firstLine="632" w:firstLineChars="200"/>
          </w:pPr>
        </w:pPrChange>
      </w:pPr>
      <w:ins w:id="872" w:author="卢颖东" w:date="2019-05-21T14:37:00Z">
        <w:del w:id="873" w:author="谢浩然" w:date="2019-07-11T11:55:45Z">
          <w:r>
            <w:rPr>
              <w:rFonts w:hint="eastAsia" w:ascii="宋体" w:hAnsi="宋体" w:eastAsia="仿宋_GB2312" w:cs="宋体"/>
              <w:sz w:val="32"/>
              <w:szCs w:val="32"/>
            </w:rPr>
            <w:delText>违反本条例第十九条规定设置排污口，第二十一条第三项规定建设畜禽养殖场、养殖小区，第二十一条第四项、第五项、第十二项、第十三项规定，第二十二条规定的，按照国家、省相关法律法规处理。”</w:delText>
          </w:r>
        </w:del>
      </w:ins>
    </w:p>
    <w:p>
      <w:pPr>
        <w:pStyle w:val="17"/>
        <w:overflowPunct w:val="0"/>
        <w:autoSpaceDN/>
        <w:adjustRightInd w:val="0"/>
        <w:spacing w:line="590" w:lineRule="exact"/>
        <w:ind w:firstLine="632" w:firstLineChars="200"/>
        <w:jc w:val="both"/>
        <w:rPr>
          <w:ins w:id="875" w:author="卢颖东" w:date="2019-05-21T14:37:00Z"/>
          <w:del w:id="876" w:author="谢浩然" w:date="2019-07-11T11:55:45Z"/>
          <w:rFonts w:hint="eastAsia" w:ascii="宋体" w:hAnsi="宋体" w:eastAsia="仿宋_GB2312" w:cs="宋体"/>
        </w:rPr>
        <w:pPrChange w:id="874" w:author="卢颖东" w:date="2019-05-21T14:58:00Z">
          <w:pPr>
            <w:pStyle w:val="17"/>
            <w:autoSpaceDN w:val="0"/>
            <w:spacing w:line="580" w:lineRule="exact"/>
            <w:ind w:firstLine="632" w:firstLineChars="200"/>
          </w:pPr>
        </w:pPrChange>
      </w:pPr>
      <w:ins w:id="877" w:author="卢颖东" w:date="2019-05-21T14:37:00Z">
        <w:del w:id="878" w:author="谢浩然" w:date="2019-07-11T11:55:45Z">
          <w:r>
            <w:rPr>
              <w:rFonts w:hint="eastAsia" w:ascii="宋体" w:hAnsi="宋体" w:eastAsia="仿宋_GB2312" w:cs="宋体"/>
              <w:sz w:val="32"/>
              <w:szCs w:val="32"/>
            </w:rPr>
            <w:delText>（十一）根据修改，对条文顺序作相应调整。</w:delText>
          </w:r>
        </w:del>
      </w:ins>
    </w:p>
    <w:p>
      <w:pPr>
        <w:pStyle w:val="17"/>
        <w:overflowPunct w:val="0"/>
        <w:autoSpaceDN/>
        <w:adjustRightInd w:val="0"/>
        <w:spacing w:line="590" w:lineRule="exact"/>
        <w:ind w:firstLine="632" w:firstLineChars="200"/>
        <w:jc w:val="both"/>
        <w:rPr>
          <w:ins w:id="880" w:author="卢颖东" w:date="2019-05-21T14:37:00Z"/>
          <w:del w:id="881" w:author="谢浩然" w:date="2019-07-11T11:55:45Z"/>
          <w:rFonts w:hint="eastAsia" w:ascii="宋体" w:hAnsi="宋体" w:eastAsia="黑体" w:cs="黑体"/>
          <w:rPrChange w:id="882" w:author="卢颖东" w:date="2019-05-21T14:56:00Z">
            <w:rPr>
              <w:ins w:id="883" w:author="卢颖东" w:date="2019-05-21T14:37:00Z"/>
              <w:del w:id="884" w:author="谢浩然" w:date="2019-07-11T11:55:45Z"/>
              <w:rFonts w:hint="eastAsia" w:ascii="宋体" w:hAnsi="宋体" w:eastAsia="楷体_GB2312" w:cs="宋体"/>
            </w:rPr>
          </w:rPrChange>
        </w:rPr>
        <w:pPrChange w:id="879" w:author="卢颖东" w:date="2019-05-21T14:58:00Z">
          <w:pPr>
            <w:pStyle w:val="17"/>
            <w:autoSpaceDN w:val="0"/>
            <w:spacing w:line="580" w:lineRule="exact"/>
            <w:ind w:firstLine="632" w:firstLineChars="200"/>
          </w:pPr>
        </w:pPrChange>
      </w:pPr>
      <w:ins w:id="885" w:author="卢颖东" w:date="2019-05-21T14:37:00Z">
        <w:del w:id="886" w:author="谢浩然" w:date="2019-07-11T11:55:45Z">
          <w:r>
            <w:rPr>
              <w:rFonts w:hint="eastAsia" w:ascii="宋体" w:hAnsi="宋体" w:eastAsia="黑体" w:cs="黑体"/>
              <w:sz w:val="32"/>
              <w:szCs w:val="32"/>
              <w:rPrChange w:id="887" w:author="卢颖东" w:date="2019-05-21T14:56:00Z">
                <w:rPr>
                  <w:rFonts w:hint="eastAsia" w:ascii="宋体" w:hAnsi="宋体" w:eastAsia="楷体_GB2312" w:cs="楷体_GB2312"/>
                  <w:sz w:val="32"/>
                  <w:szCs w:val="32"/>
                </w:rPr>
              </w:rPrChange>
            </w:rPr>
            <w:delText>二、对《清远市城市市容和环境卫生管理条例》的修改</w:delText>
          </w:r>
        </w:del>
      </w:ins>
    </w:p>
    <w:p>
      <w:pPr>
        <w:pStyle w:val="17"/>
        <w:overflowPunct w:val="0"/>
        <w:autoSpaceDN/>
        <w:adjustRightInd w:val="0"/>
        <w:spacing w:line="590" w:lineRule="exact"/>
        <w:ind w:firstLine="632" w:firstLineChars="200"/>
        <w:jc w:val="both"/>
        <w:rPr>
          <w:ins w:id="891" w:author="卢颖东" w:date="2019-05-21T14:37:00Z"/>
          <w:del w:id="892" w:author="谢浩然" w:date="2019-07-11T11:55:45Z"/>
          <w:rFonts w:hint="eastAsia" w:ascii="宋体" w:hAnsi="宋体" w:eastAsia="仿宋_GB2312" w:cs="宋体"/>
        </w:rPr>
        <w:pPrChange w:id="890" w:author="卢颖东" w:date="2019-05-21T14:58:00Z">
          <w:pPr>
            <w:pStyle w:val="17"/>
            <w:autoSpaceDN w:val="0"/>
            <w:spacing w:line="560" w:lineRule="exact"/>
            <w:ind w:firstLine="632" w:firstLineChars="200"/>
          </w:pPr>
        </w:pPrChange>
      </w:pPr>
      <w:ins w:id="893" w:author="卢颖东" w:date="2019-05-21T14:37:00Z">
        <w:del w:id="894" w:author="谢浩然" w:date="2019-07-11T11:55:45Z">
          <w:r>
            <w:rPr>
              <w:rFonts w:hint="eastAsia" w:ascii="宋体" w:hAnsi="宋体" w:eastAsia="仿宋_GB2312" w:cs="宋体"/>
              <w:sz w:val="32"/>
              <w:szCs w:val="32"/>
            </w:rPr>
            <w:delText>（一）根据目前机构改革部署和实际，对条例所涉及的行政主管部门名称作了相应修改。将“住房城乡建设”修改为“住房和城乡建设”，“水务”修改为“水利”，“卫生”修改为“卫生健康”，将“工商”修改为“市场监督”，“环境保护主管部门”修改为“生态环境主管部门”，将“国土资源”修改为“自然资源”，并删除了“城乡规划”和“园林”。</w:delText>
          </w:r>
        </w:del>
      </w:ins>
    </w:p>
    <w:p>
      <w:pPr>
        <w:pStyle w:val="17"/>
        <w:overflowPunct w:val="0"/>
        <w:autoSpaceDN/>
        <w:adjustRightInd w:val="0"/>
        <w:spacing w:line="590" w:lineRule="exact"/>
        <w:ind w:firstLine="632" w:firstLineChars="200"/>
        <w:jc w:val="both"/>
        <w:rPr>
          <w:ins w:id="896" w:author="卢颖东" w:date="2019-05-21T14:37:00Z"/>
          <w:del w:id="897" w:author="谢浩然" w:date="2019-07-11T11:55:45Z"/>
          <w:rFonts w:hint="eastAsia" w:ascii="宋体" w:hAnsi="宋体" w:eastAsia="仿宋_GB2312" w:cs="宋体"/>
        </w:rPr>
        <w:pPrChange w:id="895" w:author="卢颖东" w:date="2019-05-21T14:58:00Z">
          <w:pPr>
            <w:pStyle w:val="17"/>
            <w:autoSpaceDN w:val="0"/>
            <w:spacing w:line="560" w:lineRule="exact"/>
            <w:ind w:firstLine="632" w:firstLineChars="200"/>
          </w:pPr>
        </w:pPrChange>
      </w:pPr>
      <w:ins w:id="898" w:author="卢颖东" w:date="2019-05-21T14:37:00Z">
        <w:del w:id="899" w:author="谢浩然" w:date="2019-07-11T11:55:45Z">
          <w:r>
            <w:rPr>
              <w:rFonts w:hint="eastAsia" w:ascii="宋体" w:hAnsi="宋体" w:eastAsia="仿宋_GB2312" w:cs="宋体"/>
              <w:sz w:val="32"/>
              <w:szCs w:val="32"/>
            </w:rPr>
            <w:delText>（二）将第十九条第一款修改为：“任何单位和个人不得擅自在树木、建筑物、构筑物、道路、电线杆、灯柱或者其他设施上张挂、张贴；不得在城市建筑物、设施以及树木上刻画、涂写。”</w:delText>
          </w:r>
        </w:del>
      </w:ins>
    </w:p>
    <w:p>
      <w:pPr>
        <w:pStyle w:val="17"/>
        <w:overflowPunct w:val="0"/>
        <w:autoSpaceDN/>
        <w:adjustRightInd w:val="0"/>
        <w:spacing w:line="590" w:lineRule="exact"/>
        <w:ind w:firstLine="632" w:firstLineChars="200"/>
        <w:jc w:val="both"/>
        <w:rPr>
          <w:ins w:id="901" w:author="卢颖东" w:date="2019-05-21T14:37:00Z"/>
          <w:del w:id="902" w:author="谢浩然" w:date="2019-07-11T11:55:45Z"/>
          <w:rFonts w:hint="eastAsia" w:ascii="宋体" w:hAnsi="宋体" w:eastAsia="仿宋_GB2312" w:cs="宋体"/>
        </w:rPr>
        <w:pPrChange w:id="900" w:author="卢颖东" w:date="2019-05-21T14:58:00Z">
          <w:pPr>
            <w:pStyle w:val="17"/>
            <w:autoSpaceDN w:val="0"/>
            <w:spacing w:line="560" w:lineRule="exact"/>
            <w:ind w:firstLine="632" w:firstLineChars="200"/>
          </w:pPr>
        </w:pPrChange>
      </w:pPr>
      <w:ins w:id="903" w:author="卢颖东" w:date="2019-05-21T14:37:00Z">
        <w:del w:id="904" w:author="谢浩然" w:date="2019-07-11T11:55:45Z">
          <w:r>
            <w:rPr>
              <w:rFonts w:hint="eastAsia" w:ascii="宋体" w:hAnsi="宋体" w:eastAsia="仿宋_GB2312" w:cs="宋体"/>
              <w:sz w:val="32"/>
              <w:szCs w:val="32"/>
            </w:rPr>
            <w:delText>（三）将第二十九条第五款修改为：“违反第一款第六项规定的，责令停止违法行为，并对单位处五千元以上五万元以下罚款，对个人处五百元以上二千元以下罚款。”</w:delText>
          </w:r>
        </w:del>
      </w:ins>
    </w:p>
    <w:p>
      <w:pPr>
        <w:pStyle w:val="17"/>
        <w:overflowPunct w:val="0"/>
        <w:autoSpaceDN/>
        <w:adjustRightInd w:val="0"/>
        <w:spacing w:line="590" w:lineRule="exact"/>
        <w:ind w:firstLine="632" w:firstLineChars="200"/>
        <w:jc w:val="both"/>
        <w:rPr>
          <w:ins w:id="906" w:author="卢颖东" w:date="2019-05-21T14:37:00Z"/>
          <w:del w:id="907" w:author="谢浩然" w:date="2019-07-11T11:55:45Z"/>
          <w:rFonts w:hint="eastAsia" w:ascii="宋体" w:hAnsi="宋体" w:eastAsia="仿宋_GB2312" w:cs="宋体"/>
        </w:rPr>
        <w:pPrChange w:id="905" w:author="卢颖东" w:date="2019-05-21T14:58:00Z">
          <w:pPr>
            <w:pStyle w:val="17"/>
            <w:autoSpaceDN w:val="0"/>
            <w:spacing w:line="560" w:lineRule="exact"/>
            <w:ind w:firstLine="632" w:firstLineChars="200"/>
          </w:pPr>
        </w:pPrChange>
      </w:pPr>
      <w:ins w:id="908" w:author="卢颖东" w:date="2019-05-21T14:37:00Z">
        <w:del w:id="909" w:author="谢浩然" w:date="2019-07-11T11:55:45Z">
          <w:r>
            <w:rPr>
              <w:rFonts w:hint="eastAsia" w:ascii="宋体" w:hAnsi="宋体" w:eastAsia="仿宋_GB2312" w:cs="宋体"/>
              <w:sz w:val="32"/>
              <w:szCs w:val="32"/>
            </w:rPr>
            <w:delText>（四）将第三十七条修改为：“ 城市道路上运输煤碳、水泥、矿土、砂石、灰浆、垃圾等散装、流体物料的车辆，应当采取密闭、覆盖或者其他有效措施，并配备卫星定位装置，按规定的时间、路线行驶，不得沿途泄漏、遗撒和飞扬。</w:delText>
          </w:r>
        </w:del>
      </w:ins>
    </w:p>
    <w:p>
      <w:pPr>
        <w:pStyle w:val="17"/>
        <w:overflowPunct w:val="0"/>
        <w:autoSpaceDN/>
        <w:adjustRightInd w:val="0"/>
        <w:spacing w:line="590" w:lineRule="exact"/>
        <w:ind w:firstLine="632" w:firstLineChars="200"/>
        <w:jc w:val="both"/>
        <w:rPr>
          <w:ins w:id="911" w:author="卢颖东" w:date="2019-05-21T14:37:00Z"/>
          <w:del w:id="912" w:author="谢浩然" w:date="2019-07-11T11:55:45Z"/>
          <w:rFonts w:hint="eastAsia" w:ascii="宋体" w:hAnsi="宋体" w:eastAsia="仿宋_GB2312" w:cs="宋体"/>
        </w:rPr>
        <w:pPrChange w:id="910" w:author="卢颖东" w:date="2019-05-21T14:58:00Z">
          <w:pPr>
            <w:pStyle w:val="17"/>
            <w:autoSpaceDN w:val="0"/>
            <w:spacing w:line="560" w:lineRule="exact"/>
            <w:ind w:firstLine="632" w:firstLineChars="200"/>
          </w:pPr>
        </w:pPrChange>
      </w:pPr>
      <w:ins w:id="913" w:author="卢颖东" w:date="2019-05-21T14:37:00Z">
        <w:del w:id="914" w:author="谢浩然" w:date="2019-07-11T11:55:45Z">
          <w:r>
            <w:rPr>
              <w:rFonts w:hint="eastAsia" w:ascii="宋体" w:hAnsi="宋体" w:eastAsia="仿宋_GB2312" w:cs="宋体"/>
              <w:sz w:val="32"/>
              <w:szCs w:val="32"/>
            </w:rPr>
            <w:delText>对未实现密闭运输或者未配备卫星定位装置的车辆，县级以上人民政府相关主管部门不予运输及处置核准。</w:delText>
          </w:r>
        </w:del>
      </w:ins>
    </w:p>
    <w:p>
      <w:pPr>
        <w:pStyle w:val="17"/>
        <w:overflowPunct w:val="0"/>
        <w:autoSpaceDN/>
        <w:adjustRightInd w:val="0"/>
        <w:spacing w:line="590" w:lineRule="exact"/>
        <w:ind w:firstLine="632" w:firstLineChars="200"/>
        <w:jc w:val="both"/>
        <w:rPr>
          <w:ins w:id="916" w:author="卢颖东" w:date="2019-05-21T14:37:00Z"/>
          <w:del w:id="917" w:author="谢浩然" w:date="2019-07-11T11:55:45Z"/>
          <w:rFonts w:hint="eastAsia" w:ascii="宋体" w:hAnsi="宋体" w:eastAsia="仿宋_GB2312" w:cs="宋体"/>
          <w:sz w:val="32"/>
          <w:szCs w:val="32"/>
        </w:rPr>
        <w:pPrChange w:id="915" w:author="卢颖东" w:date="2019-05-21T14:58:00Z">
          <w:pPr>
            <w:pStyle w:val="17"/>
            <w:autoSpaceDN w:val="0"/>
            <w:spacing w:line="560" w:lineRule="exact"/>
            <w:ind w:firstLine="632" w:firstLineChars="200"/>
          </w:pPr>
        </w:pPrChange>
      </w:pPr>
      <w:ins w:id="918" w:author="卢颖东" w:date="2019-05-21T14:37:00Z">
        <w:del w:id="919" w:author="谢浩然" w:date="2019-07-11T11:55:45Z">
          <w:r>
            <w:rPr>
              <w:rFonts w:hint="eastAsia" w:ascii="宋体" w:hAnsi="宋体" w:eastAsia="仿宋_GB2312" w:cs="宋体"/>
              <w:sz w:val="32"/>
              <w:szCs w:val="32"/>
            </w:rPr>
            <w:delText>违反第一款规定的，运输煤炭、水泥、矿土、砂石、灰浆、垃圾等散装、流体物料的车辆未采取密闭运输、未配备卫星定位装置或者未按照规定的时间、路线要求行驶的，由县级以上人民政府确定的监督管理部门责令改正，处五千元以上二万元以下的罚款</w:delText>
          </w:r>
        </w:del>
      </w:ins>
      <w:ins w:id="920" w:author="卢颖东" w:date="2019-05-21T15:01:00Z">
        <w:del w:id="921" w:author="谢浩然" w:date="2019-07-11T11:55:45Z">
          <w:r>
            <w:rPr>
              <w:rFonts w:hint="eastAsia" w:ascii="宋体" w:hAnsi="宋体" w:eastAsia="仿宋_GB2312" w:cs="宋体"/>
              <w:sz w:val="32"/>
              <w:szCs w:val="32"/>
              <w:lang w:eastAsia="zh-CN"/>
            </w:rPr>
            <w:delText>；</w:delText>
          </w:r>
        </w:del>
      </w:ins>
      <w:ins w:id="922" w:author="卢颖东" w:date="2019-05-21T14:37:00Z">
        <w:del w:id="923" w:author="谢浩然" w:date="2019-07-11T11:55:45Z">
          <w:r>
            <w:rPr>
              <w:rFonts w:hint="eastAsia" w:ascii="宋体" w:hAnsi="宋体" w:eastAsia="仿宋_GB2312" w:cs="宋体"/>
              <w:sz w:val="32"/>
              <w:szCs w:val="32"/>
            </w:rPr>
            <w:delText>拒不改正的，车辆不得上道路行驶。”</w:delText>
          </w:r>
        </w:del>
      </w:ins>
    </w:p>
    <w:p>
      <w:pPr>
        <w:pStyle w:val="17"/>
        <w:overflowPunct w:val="0"/>
        <w:autoSpaceDN/>
        <w:adjustRightInd w:val="0"/>
        <w:spacing w:line="590" w:lineRule="exact"/>
        <w:ind w:firstLine="632" w:firstLineChars="200"/>
        <w:jc w:val="both"/>
        <w:rPr>
          <w:ins w:id="925" w:author="卢颖东" w:date="2019-05-21T14:37:00Z"/>
          <w:del w:id="926" w:author="谢浩然" w:date="2019-07-11T11:55:45Z"/>
          <w:rFonts w:hint="eastAsia" w:ascii="宋体" w:hAnsi="宋体" w:eastAsia="仿宋_GB2312" w:cs="宋体"/>
        </w:rPr>
        <w:pPrChange w:id="924" w:author="卢颖东" w:date="2019-05-21T14:58:00Z">
          <w:pPr>
            <w:pStyle w:val="17"/>
            <w:autoSpaceDN w:val="0"/>
            <w:spacing w:line="560" w:lineRule="exact"/>
            <w:ind w:firstLine="632" w:firstLineChars="200"/>
          </w:pPr>
        </w:pPrChange>
      </w:pPr>
      <w:ins w:id="927" w:author="卢颖东" w:date="2019-05-21T14:37:00Z">
        <w:del w:id="928" w:author="谢浩然" w:date="2019-07-11T11:55:45Z">
          <w:r>
            <w:rPr>
              <w:rFonts w:hint="eastAsia" w:ascii="宋体" w:hAnsi="宋体" w:eastAsia="仿宋_GB2312" w:cs="宋体"/>
              <w:sz w:val="32"/>
              <w:szCs w:val="32"/>
            </w:rPr>
            <w:delText>本决定自公布之日起施行。</w:delText>
          </w:r>
        </w:del>
      </w:ins>
    </w:p>
    <w:p>
      <w:pPr>
        <w:pStyle w:val="17"/>
        <w:overflowPunct w:val="0"/>
        <w:autoSpaceDN/>
        <w:adjustRightInd w:val="0"/>
        <w:spacing w:line="590" w:lineRule="exact"/>
        <w:ind w:firstLine="632" w:firstLineChars="200"/>
        <w:jc w:val="both"/>
        <w:rPr>
          <w:ins w:id="930" w:author="卢颖东" w:date="2019-05-21T14:37:00Z"/>
          <w:del w:id="931" w:author="谢浩然" w:date="2019-07-11T11:55:45Z"/>
          <w:rFonts w:hint="eastAsia" w:ascii="宋体" w:hAnsi="宋体" w:eastAsia="仿宋_GB2312" w:cs="宋体"/>
        </w:rPr>
        <w:pPrChange w:id="929" w:author="卢颖东" w:date="2019-05-21T14:58:00Z">
          <w:pPr>
            <w:pStyle w:val="17"/>
            <w:autoSpaceDN w:val="0"/>
            <w:spacing w:line="560" w:lineRule="exact"/>
            <w:ind w:firstLine="632" w:firstLineChars="200"/>
          </w:pPr>
        </w:pPrChange>
      </w:pPr>
      <w:ins w:id="932" w:author="卢颖东" w:date="2019-05-21T14:37:00Z">
        <w:del w:id="933" w:author="谢浩然" w:date="2019-07-11T11:55:45Z">
          <w:r>
            <w:rPr>
              <w:rFonts w:hint="eastAsia" w:ascii="宋体" w:hAnsi="宋体" w:eastAsia="仿宋_GB2312" w:cs="宋体"/>
              <w:sz w:val="32"/>
              <w:szCs w:val="32"/>
            </w:rPr>
            <w:delText>《清远市饮用水源水质保护条例》和《清远市城市市容和环境卫生管理条例》根据本决定作相应修改后，重新公布。</w:delText>
          </w:r>
        </w:del>
      </w:ins>
    </w:p>
    <w:p>
      <w:pPr>
        <w:pStyle w:val="22"/>
        <w:widowControl w:val="0"/>
        <w:overflowPunct w:val="0"/>
        <w:adjustRightInd w:val="0"/>
        <w:spacing w:line="590" w:lineRule="exact"/>
        <w:jc w:val="both"/>
        <w:rPr>
          <w:ins w:id="935" w:author="卢颖东" w:date="2019-05-21T14:40:00Z"/>
          <w:del w:id="936" w:author="谢浩然" w:date="2019-07-11T11:55:45Z"/>
          <w:rFonts w:hint="eastAsia" w:ascii="宋体" w:hAnsi="宋体" w:eastAsia="方正小标宋简体" w:cs="方正小标宋简体"/>
          <w:sz w:val="44"/>
          <w:szCs w:val="44"/>
        </w:rPr>
        <w:pPrChange w:id="934" w:author="卢颖东" w:date="2019-05-21T14:58:00Z">
          <w:pPr>
            <w:pStyle w:val="22"/>
            <w:jc w:val="both"/>
          </w:pPr>
        </w:pPrChange>
      </w:pPr>
      <w:ins w:id="937" w:author="卢颖东" w:date="2019-05-21T14:37:00Z">
        <w:del w:id="938" w:author="谢浩然" w:date="2019-07-11T11:55:45Z">
          <w:r>
            <w:rPr>
              <w:rFonts w:hint="eastAsia" w:ascii="宋体" w:hAnsi="宋体" w:eastAsia="方正小标宋简体" w:cs="方正小标宋简体"/>
              <w:sz w:val="44"/>
              <w:szCs w:val="44"/>
            </w:rPr>
            <w:br w:type="page"/>
          </w:r>
        </w:del>
      </w:ins>
    </w:p>
    <w:p>
      <w:pPr>
        <w:pStyle w:val="22"/>
        <w:spacing w:line="590" w:lineRule="exact"/>
        <w:jc w:val="both"/>
        <w:rPr>
          <w:ins w:id="940" w:author="卢颖东" w:date="2019-05-21T14:37:00Z"/>
          <w:rFonts w:hint="eastAsia" w:ascii="宋体" w:hAnsi="宋体" w:eastAsia="方正小标宋简体" w:cs="方正小标宋简体"/>
          <w:sz w:val="44"/>
          <w:szCs w:val="44"/>
        </w:rPr>
        <w:pPrChange w:id="939" w:author="卢颖东" w:date="2019-05-21T14:38:00Z">
          <w:pPr>
            <w:pStyle w:val="22"/>
            <w:jc w:val="both"/>
          </w:pPr>
        </w:pPrChange>
      </w:pPr>
    </w:p>
    <w:p>
      <w:pPr>
        <w:pStyle w:val="22"/>
        <w:spacing w:line="590" w:lineRule="exact"/>
        <w:rPr>
          <w:ins w:id="942" w:author="卢颖东" w:date="2019-05-21T14:37:00Z"/>
          <w:rFonts w:ascii="宋体" w:hAnsi="宋体"/>
          <w:rPrChange w:id="943" w:author="卢颖东" w:date="2019-05-21T14:56:00Z">
            <w:rPr>
              <w:ins w:id="944" w:author="卢颖东" w:date="2019-05-21T14:37:00Z"/>
            </w:rPr>
          </w:rPrChange>
        </w:rPr>
        <w:pPrChange w:id="941" w:author="卢颖东" w:date="2019-05-21T14:38:00Z">
          <w:pPr>
            <w:pStyle w:val="22"/>
          </w:pPr>
        </w:pPrChange>
      </w:pPr>
      <w:ins w:id="945" w:author="卢颖东" w:date="2019-05-21T14:37:00Z">
        <w:r>
          <w:rPr>
            <w:rFonts w:hint="eastAsia" w:ascii="宋体" w:hAnsi="宋体" w:eastAsia="宋体" w:cs="宋体"/>
            <w:lang w:eastAsia="zh-CN"/>
          </w:rPr>
          <w:t>清远市饮用水源水质</w:t>
        </w:r>
      </w:ins>
      <w:ins w:id="946" w:author="卢颖东" w:date="2019-05-21T14:37:00Z">
        <w:r>
          <w:rPr>
            <w:rFonts w:hint="eastAsia" w:ascii="宋体" w:hAnsi="宋体" w:eastAsia="宋体" w:cs="宋体"/>
          </w:rPr>
          <w:t>保护条例</w:t>
        </w:r>
      </w:ins>
    </w:p>
    <w:p>
      <w:pPr>
        <w:spacing w:line="590" w:lineRule="exact"/>
        <w:rPr>
          <w:ins w:id="948" w:author="卢颖东" w:date="2019-05-21T14:37:00Z"/>
          <w:rFonts w:ascii="宋体" w:hAnsi="宋体"/>
          <w:rPrChange w:id="949" w:author="卢颖东" w:date="2019-05-21T14:56:00Z">
            <w:rPr>
              <w:ins w:id="950" w:author="卢颖东" w:date="2019-05-21T14:37:00Z"/>
            </w:rPr>
          </w:rPrChange>
        </w:rPr>
        <w:pPrChange w:id="947" w:author="卢颖东" w:date="2019-05-21T14:38:00Z">
          <w:pPr/>
        </w:pPrChange>
      </w:pPr>
    </w:p>
    <w:p>
      <w:pPr>
        <w:pStyle w:val="18"/>
        <w:autoSpaceDN w:val="0"/>
        <w:adjustRightInd w:val="0"/>
        <w:snapToGrid w:val="0"/>
        <w:spacing w:line="590" w:lineRule="exact"/>
        <w:ind w:left="632" w:leftChars="200" w:right="632" w:rightChars="200"/>
        <w:jc w:val="both"/>
        <w:rPr>
          <w:ins w:id="952" w:author="卢颖东" w:date="2019-05-21T14:37:00Z"/>
          <w:rFonts w:hint="eastAsia" w:ascii="宋体" w:hAnsi="宋体" w:eastAsia="楷体_GB2312" w:cs="楷体_GB2312"/>
        </w:rPr>
        <w:pPrChange w:id="951" w:author="卢颖东" w:date="2019-05-21T14:40:00Z">
          <w:pPr>
            <w:pStyle w:val="18"/>
            <w:autoSpaceDN w:val="0"/>
            <w:snapToGrid w:val="0"/>
            <w:spacing w:line="580" w:lineRule="exact"/>
            <w:jc w:val="left"/>
          </w:pPr>
        </w:pPrChange>
      </w:pPr>
      <w:ins w:id="953" w:author="卢颖东" w:date="2019-05-21T14:37:00Z">
        <w:r>
          <w:rPr>
            <w:rFonts w:hint="eastAsia" w:ascii="宋体" w:hAnsi="宋体" w:eastAsia="楷体_GB2312" w:cs="楷体_GB2312"/>
          </w:rPr>
          <w:t>（</w:t>
        </w:r>
      </w:ins>
      <w:ins w:id="954" w:author="卢颖东" w:date="2019-05-21T14:37:00Z">
        <w:r>
          <w:rPr>
            <w:rFonts w:hint="eastAsia" w:ascii="宋体" w:hAnsi="宋体" w:cs="宋体"/>
          </w:rPr>
          <w:t>2016</w:t>
        </w:r>
      </w:ins>
      <w:ins w:id="955" w:author="卢颖东" w:date="2019-05-21T14:37:00Z">
        <w:r>
          <w:rPr>
            <w:rFonts w:hint="eastAsia" w:ascii="宋体" w:hAnsi="宋体" w:eastAsia="楷体" w:cs="楷体"/>
            <w:rPrChange w:id="956" w:author="卢颖东" w:date="2019-05-21T14:56:00Z">
              <w:rPr>
                <w:rFonts w:hint="eastAsia" w:ascii="楷体" w:hAnsi="楷体" w:eastAsia="楷体" w:cs="楷体"/>
              </w:rPr>
            </w:rPrChange>
          </w:rPr>
          <w:t>年</w:t>
        </w:r>
      </w:ins>
      <w:ins w:id="957" w:author="卢颖东" w:date="2019-05-21T14:37:00Z">
        <w:r>
          <w:rPr>
            <w:rFonts w:hint="eastAsia" w:ascii="宋体" w:hAnsi="宋体" w:cs="宋体"/>
          </w:rPr>
          <w:t>10</w:t>
        </w:r>
      </w:ins>
      <w:ins w:id="958" w:author="卢颖东" w:date="2019-05-21T14:37:00Z">
        <w:r>
          <w:rPr>
            <w:rFonts w:hint="eastAsia" w:ascii="宋体" w:hAnsi="宋体" w:eastAsia="楷体" w:cs="楷体"/>
            <w:rPrChange w:id="959" w:author="卢颖东" w:date="2019-05-21T14:56:00Z">
              <w:rPr>
                <w:rFonts w:hint="eastAsia" w:ascii="楷体" w:hAnsi="楷体" w:eastAsia="楷体" w:cs="楷体"/>
              </w:rPr>
            </w:rPrChange>
          </w:rPr>
          <w:t>月</w:t>
        </w:r>
      </w:ins>
      <w:ins w:id="960" w:author="卢颖东" w:date="2019-05-21T14:37:00Z">
        <w:r>
          <w:rPr>
            <w:rFonts w:hint="eastAsia" w:ascii="宋体" w:hAnsi="宋体" w:cs="宋体"/>
          </w:rPr>
          <w:t>26</w:t>
        </w:r>
      </w:ins>
      <w:ins w:id="961" w:author="卢颖东" w:date="2019-05-21T14:37:00Z">
        <w:r>
          <w:rPr>
            <w:rFonts w:hint="eastAsia" w:ascii="宋体" w:hAnsi="宋体" w:eastAsia="楷体" w:cs="楷体"/>
            <w:rPrChange w:id="962" w:author="卢颖东" w:date="2019-05-21T14:56:00Z">
              <w:rPr>
                <w:rFonts w:hint="eastAsia" w:ascii="楷体" w:hAnsi="楷体" w:eastAsia="楷体" w:cs="楷体"/>
              </w:rPr>
            </w:rPrChange>
          </w:rPr>
          <w:t xml:space="preserve">日清远市第六届人民代表大会常务委员会第四十一次会议通过 </w:t>
        </w:r>
      </w:ins>
      <w:ins w:id="963" w:author="卢颖东" w:date="2019-05-21T14:37:00Z">
        <w:r>
          <w:rPr>
            <w:rFonts w:hint="eastAsia" w:ascii="宋体" w:hAnsi="宋体" w:cs="宋体"/>
          </w:rPr>
          <w:t>2016</w:t>
        </w:r>
      </w:ins>
      <w:ins w:id="964" w:author="卢颖东" w:date="2019-05-21T14:37:00Z">
        <w:r>
          <w:rPr>
            <w:rFonts w:hint="eastAsia" w:ascii="宋体" w:hAnsi="宋体" w:eastAsia="楷体" w:cs="楷体"/>
            <w:rPrChange w:id="965" w:author="卢颖东" w:date="2019-05-21T14:56:00Z">
              <w:rPr>
                <w:rFonts w:hint="eastAsia" w:ascii="楷体" w:hAnsi="楷体" w:eastAsia="楷体" w:cs="楷体"/>
              </w:rPr>
            </w:rPrChange>
          </w:rPr>
          <w:t>年</w:t>
        </w:r>
      </w:ins>
      <w:ins w:id="966" w:author="卢颖东" w:date="2019-05-21T14:37:00Z">
        <w:r>
          <w:rPr>
            <w:rFonts w:hint="eastAsia" w:ascii="宋体" w:hAnsi="宋体" w:cs="宋体"/>
          </w:rPr>
          <w:t>12</w:t>
        </w:r>
      </w:ins>
      <w:ins w:id="967" w:author="卢颖东" w:date="2019-05-21T14:37:00Z">
        <w:r>
          <w:rPr>
            <w:rFonts w:hint="eastAsia" w:ascii="宋体" w:hAnsi="宋体" w:eastAsia="楷体" w:cs="楷体"/>
            <w:rPrChange w:id="968" w:author="卢颖东" w:date="2019-05-21T14:56:00Z">
              <w:rPr>
                <w:rFonts w:hint="eastAsia" w:ascii="楷体" w:hAnsi="楷体" w:eastAsia="楷体" w:cs="楷体"/>
              </w:rPr>
            </w:rPrChange>
          </w:rPr>
          <w:t>月</w:t>
        </w:r>
      </w:ins>
      <w:ins w:id="969" w:author="卢颖东" w:date="2019-05-21T14:37:00Z">
        <w:r>
          <w:rPr>
            <w:rFonts w:hint="eastAsia" w:ascii="宋体" w:hAnsi="宋体" w:cs="宋体"/>
          </w:rPr>
          <w:t>1</w:t>
        </w:r>
      </w:ins>
      <w:ins w:id="970" w:author="卢颖东" w:date="2019-05-21T14:37:00Z">
        <w:r>
          <w:rPr>
            <w:rFonts w:hint="eastAsia" w:ascii="宋体" w:hAnsi="宋体" w:eastAsia="楷体" w:cs="楷体"/>
            <w:rPrChange w:id="971" w:author="卢颖东" w:date="2019-05-21T14:56:00Z">
              <w:rPr>
                <w:rFonts w:hint="eastAsia" w:ascii="楷体" w:hAnsi="楷体" w:eastAsia="楷体" w:cs="楷体"/>
              </w:rPr>
            </w:rPrChange>
          </w:rPr>
          <w:t>日广东省第十二届人民代表大会常务委员会第二十九次会议批准 根据</w:t>
        </w:r>
      </w:ins>
      <w:ins w:id="972" w:author="卢颖东" w:date="2019-05-21T14:37:00Z">
        <w:r>
          <w:rPr>
            <w:rFonts w:hint="eastAsia" w:ascii="宋体" w:hAnsi="宋体" w:eastAsia="楷体_GB2312" w:cs="楷体_GB2312"/>
          </w:rPr>
          <w:t>2018年12月27日清远市第七届人民代表大会常务委员会第二十一次会议通</w:t>
        </w:r>
      </w:ins>
      <w:ins w:id="973" w:author="卢颖东" w:date="2019-05-21T14:37:00Z">
        <w:r>
          <w:rPr>
            <w:rFonts w:hint="eastAsia" w:ascii="宋体" w:hAnsi="宋体" w:eastAsia="楷体_GB2312" w:cs="楷体_GB2312"/>
            <w:lang w:eastAsia="zh-CN"/>
          </w:rPr>
          <w:t>过</w:t>
        </w:r>
      </w:ins>
      <w:ins w:id="974" w:author="卢颖东" w:date="2019-05-21T14:37:00Z">
        <w:r>
          <w:rPr>
            <w:rFonts w:hint="eastAsia" w:ascii="宋体" w:hAnsi="宋体" w:eastAsia="楷体_GB2312" w:cs="楷体_GB2312"/>
            <w:lang w:val="en-US" w:eastAsia="zh-CN"/>
          </w:rPr>
          <w:t>并经</w:t>
        </w:r>
      </w:ins>
      <w:ins w:id="975" w:author="卢颖东" w:date="2019-05-21T14:37:00Z">
        <w:r>
          <w:rPr>
            <w:rFonts w:hint="eastAsia" w:ascii="宋体" w:hAnsi="宋体" w:eastAsia="楷体_GB2312" w:cs="楷体_GB2312"/>
          </w:rPr>
          <w:t>2019年3月28日广东省第十三届人民代表大会常务委员会第十一次会议批准的《清远市人民代表大会常务委员会关于修改&lt;清远市饮用水源水质保护条例&gt;和&lt;清远市城市市容和环境卫生管理条例&gt;的决定》修正）</w:t>
        </w:r>
      </w:ins>
    </w:p>
    <w:p>
      <w:pPr>
        <w:pStyle w:val="20"/>
        <w:spacing w:line="590" w:lineRule="exact"/>
        <w:ind w:firstLine="632"/>
        <w:rPr>
          <w:ins w:id="977" w:author="卢颖东" w:date="2019-05-21T14:37:00Z"/>
          <w:rFonts w:hint="eastAsia" w:ascii="宋体" w:hAnsi="宋体"/>
          <w:rPrChange w:id="978" w:author="卢颖东" w:date="2019-05-21T14:56:00Z">
            <w:rPr>
              <w:ins w:id="979" w:author="卢颖东" w:date="2019-05-21T14:37:00Z"/>
              <w:rFonts w:hint="eastAsia"/>
            </w:rPr>
          </w:rPrChange>
        </w:rPr>
        <w:pPrChange w:id="976" w:author="卢颖东" w:date="2019-05-21T14:38:00Z">
          <w:pPr>
            <w:pStyle w:val="20"/>
            <w:ind w:firstLine="632"/>
          </w:pPr>
        </w:pPrChange>
      </w:pPr>
    </w:p>
    <w:p>
      <w:pPr>
        <w:overflowPunct w:val="0"/>
        <w:spacing w:beforeLines="0" w:afterLines="0" w:line="590" w:lineRule="exact"/>
        <w:jc w:val="center"/>
        <w:rPr>
          <w:ins w:id="981" w:author="卢颖东" w:date="2019-05-21T14:37:00Z"/>
          <w:rFonts w:hint="eastAsia" w:ascii="宋体" w:hAnsi="宋体" w:eastAsia="楷体_GB2312" w:cs="楷体_GB2312"/>
          <w:sz w:val="32"/>
          <w:szCs w:val="32"/>
        </w:rPr>
        <w:pPrChange w:id="980" w:author="卢颖东" w:date="2019-05-21T14:38:00Z">
          <w:pPr>
            <w:overflowPunct w:val="0"/>
            <w:spacing w:line="590" w:lineRule="exact"/>
            <w:jc w:val="center"/>
          </w:pPr>
        </w:pPrChange>
      </w:pPr>
      <w:ins w:id="982" w:author="卢颖东" w:date="2019-05-21T14:37:00Z">
        <w:r>
          <w:rPr>
            <w:rFonts w:hint="eastAsia" w:ascii="宋体" w:hAnsi="宋体" w:eastAsia="楷体_GB2312" w:cs="楷体_GB2312"/>
            <w:sz w:val="32"/>
            <w:szCs w:val="32"/>
          </w:rPr>
          <w:t xml:space="preserve">目 </w:t>
        </w:r>
      </w:ins>
      <w:ins w:id="983" w:author="卢颖东" w:date="2019-05-21T14:37:00Z">
        <w:r>
          <w:rPr>
            <w:rFonts w:hint="eastAsia" w:ascii="宋体" w:hAnsi="宋体" w:eastAsia="楷体_GB2312" w:cs="楷体_GB2312"/>
            <w:sz w:val="32"/>
            <w:szCs w:val="32"/>
            <w:lang w:val="en-US" w:eastAsia="zh-CN"/>
          </w:rPr>
          <w:t xml:space="preserve">  </w:t>
        </w:r>
      </w:ins>
      <w:ins w:id="984" w:author="卢颖东" w:date="2019-05-21T14:37:00Z">
        <w:r>
          <w:rPr>
            <w:rFonts w:hint="eastAsia" w:ascii="宋体" w:hAnsi="宋体" w:eastAsia="楷体_GB2312" w:cs="楷体_GB2312"/>
            <w:sz w:val="32"/>
            <w:szCs w:val="32"/>
          </w:rPr>
          <w:t xml:space="preserve"> 录</w:t>
        </w:r>
      </w:ins>
    </w:p>
    <w:p>
      <w:pPr>
        <w:overflowPunct w:val="0"/>
        <w:spacing w:beforeLines="0" w:afterLines="0" w:line="590" w:lineRule="exact"/>
        <w:ind w:firstLine="632" w:firstLineChars="200"/>
        <w:rPr>
          <w:ins w:id="986" w:author="卢颖东" w:date="2019-05-21T14:37:00Z"/>
          <w:rFonts w:hint="eastAsia" w:ascii="宋体" w:hAnsi="宋体" w:eastAsia="楷体_GB2312" w:cs="楷体_GB2312"/>
          <w:sz w:val="32"/>
          <w:szCs w:val="32"/>
        </w:rPr>
        <w:pPrChange w:id="985" w:author="卢颖东" w:date="2019-05-21T14:38:00Z">
          <w:pPr>
            <w:overflowPunct w:val="0"/>
            <w:spacing w:line="590" w:lineRule="exact"/>
            <w:ind w:firstLine="632" w:firstLineChars="200"/>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988" w:author="卢颖东" w:date="2019-05-21T14:37:00Z"/>
          <w:rFonts w:hint="eastAsia" w:ascii="宋体" w:hAnsi="宋体" w:eastAsia="楷体_GB2312" w:cs="楷体_GB2312"/>
          <w:sz w:val="32"/>
          <w:szCs w:val="32"/>
        </w:rPr>
        <w:pPrChange w:id="987"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989" w:author="卢颖东" w:date="2019-05-21T14:37:00Z">
        <w:r>
          <w:rPr>
            <w:rFonts w:hint="eastAsia" w:ascii="宋体" w:hAnsi="宋体" w:eastAsia="楷体_GB2312" w:cs="楷体_GB2312"/>
            <w:sz w:val="32"/>
            <w:szCs w:val="32"/>
          </w:rPr>
          <w:t>第一章  总则</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991" w:author="卢颖东" w:date="2019-05-21T14:37:00Z"/>
          <w:rFonts w:hint="eastAsia" w:ascii="宋体" w:hAnsi="宋体" w:eastAsia="楷体_GB2312" w:cs="楷体_GB2312"/>
          <w:sz w:val="32"/>
          <w:szCs w:val="32"/>
          <w:lang w:eastAsia="zh-CN"/>
        </w:rPr>
        <w:pPrChange w:id="990"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992" w:author="卢颖东" w:date="2019-05-21T14:37:00Z">
        <w:r>
          <w:rPr>
            <w:rFonts w:hint="eastAsia" w:ascii="宋体" w:hAnsi="宋体" w:eastAsia="楷体_GB2312" w:cs="楷体_GB2312"/>
            <w:sz w:val="32"/>
            <w:szCs w:val="32"/>
          </w:rPr>
          <w:t xml:space="preserve">第二章  </w:t>
        </w:r>
      </w:ins>
      <w:ins w:id="993" w:author="卢颖东" w:date="2019-05-21T14:37:00Z">
        <w:r>
          <w:rPr>
            <w:rFonts w:hint="eastAsia" w:ascii="宋体" w:hAnsi="宋体" w:eastAsia="楷体_GB2312" w:cs="楷体_GB2312"/>
            <w:sz w:val="32"/>
            <w:szCs w:val="32"/>
            <w:lang w:eastAsia="zh-CN"/>
          </w:rPr>
          <w:t>饮用水源保护范围的划定及调整</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995" w:author="卢颖东" w:date="2019-05-21T14:37:00Z"/>
          <w:rFonts w:hint="eastAsia" w:ascii="宋体" w:hAnsi="宋体" w:eastAsia="楷体_GB2312" w:cs="楷体_GB2312"/>
          <w:sz w:val="32"/>
          <w:szCs w:val="32"/>
          <w:lang w:eastAsia="zh-CN"/>
        </w:rPr>
        <w:pPrChange w:id="994"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996" w:author="卢颖东" w:date="2019-05-21T14:37:00Z">
        <w:r>
          <w:rPr>
            <w:rFonts w:hint="eastAsia" w:ascii="宋体" w:hAnsi="宋体" w:eastAsia="楷体_GB2312" w:cs="楷体_GB2312"/>
            <w:sz w:val="32"/>
            <w:szCs w:val="32"/>
          </w:rPr>
          <w:t xml:space="preserve">第三章  </w:t>
        </w:r>
      </w:ins>
      <w:ins w:id="997" w:author="卢颖东" w:date="2019-05-21T14:37:00Z">
        <w:r>
          <w:rPr>
            <w:rFonts w:hint="eastAsia" w:ascii="宋体" w:hAnsi="宋体" w:eastAsia="楷体_GB2312" w:cs="楷体_GB2312"/>
            <w:sz w:val="32"/>
            <w:szCs w:val="32"/>
            <w:lang w:eastAsia="zh-CN"/>
          </w:rPr>
          <w:t>饮用水源水质保护</w:t>
        </w:r>
      </w:ins>
    </w:p>
    <w:p>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rPr>
          <w:ins w:id="999" w:author="卢颖东" w:date="2019-05-21T14:37:00Z"/>
          <w:rFonts w:hint="eastAsia" w:ascii="宋体" w:hAnsi="宋体" w:eastAsia="楷体_GB2312"/>
          <w:lang w:eastAsia="zh-CN"/>
          <w:rPrChange w:id="1000" w:author="卢颖东" w:date="2019-05-21T14:56:00Z">
            <w:rPr>
              <w:ins w:id="1001" w:author="卢颖东" w:date="2019-05-21T14:37:00Z"/>
              <w:rFonts w:hint="eastAsia" w:eastAsia="楷体_GB2312"/>
              <w:lang w:eastAsia="zh-CN"/>
            </w:rPr>
          </w:rPrChange>
        </w:rPr>
        <w:pPrChange w:id="998" w:author="卢颖东" w:date="2019-05-21T14:38:00Z">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02" w:author="卢颖东" w:date="2019-05-21T14:37:00Z">
        <w:r>
          <w:rPr>
            <w:rFonts w:hint="eastAsia" w:ascii="宋体" w:hAnsi="宋体" w:eastAsia="楷体_GB2312" w:cs="楷体_GB2312"/>
            <w:sz w:val="32"/>
            <w:szCs w:val="32"/>
          </w:rPr>
          <w:t>第</w:t>
        </w:r>
      </w:ins>
      <w:ins w:id="1003" w:author="卢颖东" w:date="2019-05-21T14:37:00Z">
        <w:r>
          <w:rPr>
            <w:rFonts w:hint="eastAsia" w:ascii="宋体" w:hAnsi="宋体" w:eastAsia="楷体_GB2312" w:cs="楷体_GB2312"/>
            <w:sz w:val="32"/>
            <w:szCs w:val="32"/>
            <w:lang w:eastAsia="zh-CN"/>
          </w:rPr>
          <w:t>四</w:t>
        </w:r>
      </w:ins>
      <w:ins w:id="1004" w:author="卢颖东" w:date="2019-05-21T14:37:00Z">
        <w:r>
          <w:rPr>
            <w:rFonts w:hint="eastAsia" w:ascii="宋体" w:hAnsi="宋体" w:eastAsia="楷体_GB2312" w:cs="楷体_GB2312"/>
            <w:sz w:val="32"/>
            <w:szCs w:val="32"/>
          </w:rPr>
          <w:t xml:space="preserve">章  </w:t>
        </w:r>
      </w:ins>
      <w:ins w:id="1005" w:author="卢颖东" w:date="2019-05-21T14:37:00Z">
        <w:r>
          <w:rPr>
            <w:rFonts w:hint="eastAsia" w:ascii="宋体" w:hAnsi="宋体" w:eastAsia="楷体_GB2312" w:cs="楷体_GB2312"/>
            <w:sz w:val="32"/>
            <w:szCs w:val="32"/>
            <w:lang w:eastAsia="zh-CN"/>
          </w:rPr>
          <w:t>监督管理</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07" w:author="卢颖东" w:date="2019-05-21T14:37:00Z"/>
          <w:rFonts w:hint="eastAsia" w:ascii="宋体" w:hAnsi="宋体" w:eastAsia="楷体_GB2312" w:cs="楷体_GB2312"/>
          <w:sz w:val="32"/>
          <w:szCs w:val="32"/>
        </w:rPr>
        <w:pPrChange w:id="1006"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08" w:author="卢颖东" w:date="2019-05-21T14:37:00Z">
        <w:r>
          <w:rPr>
            <w:rFonts w:hint="eastAsia" w:ascii="宋体" w:hAnsi="宋体" w:eastAsia="楷体_GB2312" w:cs="楷体_GB2312"/>
            <w:sz w:val="32"/>
            <w:szCs w:val="32"/>
          </w:rPr>
          <w:t>第</w:t>
        </w:r>
      </w:ins>
      <w:ins w:id="1009" w:author="卢颖东" w:date="2019-05-21T14:37:00Z">
        <w:r>
          <w:rPr>
            <w:rFonts w:hint="eastAsia" w:ascii="宋体" w:hAnsi="宋体" w:eastAsia="楷体_GB2312" w:cs="楷体_GB2312"/>
            <w:sz w:val="32"/>
            <w:szCs w:val="32"/>
            <w:lang w:eastAsia="zh-CN"/>
          </w:rPr>
          <w:t>五</w:t>
        </w:r>
      </w:ins>
      <w:ins w:id="1010" w:author="卢颖东" w:date="2019-05-21T14:37:00Z">
        <w:r>
          <w:rPr>
            <w:rFonts w:hint="eastAsia" w:ascii="宋体" w:hAnsi="宋体" w:eastAsia="楷体_GB2312" w:cs="楷体_GB2312"/>
            <w:sz w:val="32"/>
            <w:szCs w:val="32"/>
          </w:rPr>
          <w:t>章  法律责任</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12" w:author="卢颖东" w:date="2019-05-21T14:37:00Z"/>
          <w:rFonts w:hint="eastAsia" w:ascii="宋体" w:hAnsi="宋体" w:eastAsia="楷体_GB2312" w:cs="楷体_GB2312"/>
          <w:sz w:val="32"/>
          <w:szCs w:val="32"/>
        </w:rPr>
        <w:pPrChange w:id="101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13" w:author="卢颖东" w:date="2019-05-21T14:37:00Z">
        <w:r>
          <w:rPr>
            <w:rFonts w:hint="eastAsia" w:ascii="宋体" w:hAnsi="宋体" w:eastAsia="楷体_GB2312" w:cs="楷体_GB2312"/>
            <w:sz w:val="32"/>
            <w:szCs w:val="32"/>
          </w:rPr>
          <w:t>第</w:t>
        </w:r>
      </w:ins>
      <w:ins w:id="1014" w:author="卢颖东" w:date="2019-05-21T14:37:00Z">
        <w:r>
          <w:rPr>
            <w:rFonts w:hint="eastAsia" w:ascii="宋体" w:hAnsi="宋体" w:eastAsia="楷体_GB2312" w:cs="楷体_GB2312"/>
            <w:sz w:val="32"/>
            <w:szCs w:val="32"/>
            <w:lang w:eastAsia="zh-CN"/>
          </w:rPr>
          <w:t>六</w:t>
        </w:r>
      </w:ins>
      <w:ins w:id="1015" w:author="卢颖东" w:date="2019-05-21T14:37:00Z">
        <w:r>
          <w:rPr>
            <w:rFonts w:hint="eastAsia" w:ascii="宋体" w:hAnsi="宋体" w:eastAsia="楷体_GB2312" w:cs="楷体_GB2312"/>
            <w:sz w:val="32"/>
            <w:szCs w:val="32"/>
          </w:rPr>
          <w:t>章  附则</w:t>
        </w:r>
      </w:ins>
    </w:p>
    <w:p>
      <w:pPr>
        <w:spacing w:line="590" w:lineRule="exact"/>
        <w:rPr>
          <w:ins w:id="1017" w:author="卢颖东" w:date="2019-05-21T14:37:00Z"/>
          <w:rFonts w:ascii="宋体" w:hAnsi="宋体"/>
          <w:rPrChange w:id="1018" w:author="卢颖东" w:date="2019-05-21T14:56:00Z">
            <w:rPr>
              <w:ins w:id="1019" w:author="卢颖东" w:date="2019-05-21T14:37:00Z"/>
            </w:rPr>
          </w:rPrChange>
        </w:rPr>
        <w:pPrChange w:id="1016" w:author="卢颖东" w:date="2019-05-21T14:38:00Z">
          <w:pPr/>
        </w:pPrChange>
      </w:pPr>
    </w:p>
    <w:p>
      <w:pPr>
        <w:pStyle w:val="17"/>
        <w:widowControl/>
        <w:numPr>
          <w:ilvl w:val="0"/>
          <w:numId w:val="0"/>
        </w:numPr>
        <w:autoSpaceDN w:val="0"/>
        <w:spacing w:line="590" w:lineRule="exact"/>
        <w:ind w:right="0" w:rightChars="0"/>
        <w:jc w:val="center"/>
        <w:rPr>
          <w:ins w:id="1021" w:author="卢颖东" w:date="2019-05-21T14:37:00Z"/>
          <w:rFonts w:hint="eastAsia" w:ascii="宋体" w:hAnsi="宋体" w:eastAsia="黑体" w:cs="黑体"/>
          <w:sz w:val="32"/>
          <w:szCs w:val="32"/>
        </w:rPr>
        <w:pPrChange w:id="1020" w:author="卢颖东" w:date="2019-05-21T14:38:00Z">
          <w:pPr>
            <w:pStyle w:val="17"/>
            <w:widowControl/>
            <w:numPr>
              <w:ilvl w:val="0"/>
              <w:numId w:val="0"/>
            </w:numPr>
            <w:autoSpaceDN w:val="0"/>
            <w:spacing w:line="580" w:lineRule="exact"/>
            <w:ind w:right="0" w:rightChars="0"/>
            <w:jc w:val="center"/>
          </w:pPr>
        </w:pPrChange>
      </w:pPr>
      <w:ins w:id="1022" w:author="卢颖东" w:date="2019-05-21T14:37:00Z">
        <w:r>
          <w:rPr>
            <w:rFonts w:hint="eastAsia" w:ascii="宋体" w:hAnsi="宋体" w:eastAsia="黑体" w:cs="宋体"/>
            <w:sz w:val="32"/>
            <w:szCs w:val="32"/>
            <w:lang w:eastAsia="zh-CN"/>
          </w:rPr>
          <w:t>第一章</w:t>
        </w:r>
      </w:ins>
      <w:ins w:id="1023" w:author="卢颖东" w:date="2019-05-21T14:37:00Z">
        <w:r>
          <w:rPr>
            <w:rFonts w:hint="eastAsia" w:ascii="宋体" w:hAnsi="宋体" w:eastAsia="黑体" w:cs="宋体"/>
            <w:sz w:val="32"/>
            <w:szCs w:val="32"/>
          </w:rPr>
          <w:t xml:space="preserve"> </w:t>
        </w:r>
      </w:ins>
      <w:ins w:id="1024" w:author="卢颖东" w:date="2019-05-21T14:37:00Z">
        <w:r>
          <w:rPr>
            <w:rFonts w:hint="eastAsia" w:ascii="宋体" w:hAnsi="宋体" w:eastAsia="黑体" w:cs="宋体"/>
            <w:sz w:val="32"/>
            <w:szCs w:val="32"/>
            <w:lang w:val="en-US" w:eastAsia="zh-CN"/>
          </w:rPr>
          <w:t xml:space="preserve"> </w:t>
        </w:r>
      </w:ins>
      <w:ins w:id="1025" w:author="卢颖东" w:date="2019-05-21T14:37:00Z">
        <w:r>
          <w:rPr>
            <w:rFonts w:hint="eastAsia" w:ascii="宋体" w:hAnsi="宋体" w:eastAsia="黑体" w:cs="黑体"/>
            <w:sz w:val="32"/>
            <w:szCs w:val="32"/>
          </w:rPr>
          <w:t>总则</w:t>
        </w:r>
      </w:ins>
    </w:p>
    <w:p>
      <w:pPr>
        <w:pStyle w:val="17"/>
        <w:widowControl/>
        <w:autoSpaceDN w:val="0"/>
        <w:spacing w:line="590" w:lineRule="exact"/>
        <w:jc w:val="both"/>
        <w:rPr>
          <w:ins w:id="1027" w:author="卢颖东" w:date="2019-05-21T14:37:00Z"/>
          <w:rFonts w:hint="eastAsia" w:ascii="宋体" w:hAnsi="宋体" w:eastAsia="黑体" w:cs="黑体"/>
          <w:sz w:val="32"/>
          <w:szCs w:val="32"/>
        </w:rPr>
        <w:pPrChange w:id="1026" w:author="卢颖东" w:date="2019-05-21T14:38:00Z">
          <w:pPr>
            <w:pStyle w:val="17"/>
            <w:widowControl/>
            <w:autoSpaceDN w:val="0"/>
            <w:spacing w:line="580" w:lineRule="exact"/>
            <w:jc w:val="both"/>
          </w:pPr>
        </w:pPrChange>
      </w:pPr>
    </w:p>
    <w:p>
      <w:pPr>
        <w:pStyle w:val="17"/>
        <w:widowControl/>
        <w:autoSpaceDN w:val="0"/>
        <w:spacing w:line="590" w:lineRule="exact"/>
        <w:ind w:firstLine="632" w:firstLineChars="200"/>
        <w:rPr>
          <w:ins w:id="1029" w:author="卢颖东" w:date="2019-05-21T14:37:00Z"/>
          <w:rFonts w:hint="eastAsia" w:ascii="宋体" w:hAnsi="宋体" w:eastAsia="仿宋_GB2312" w:cs="宋体"/>
        </w:rPr>
        <w:pPrChange w:id="1028" w:author="卢颖东" w:date="2019-05-21T14:38:00Z">
          <w:pPr>
            <w:pStyle w:val="17"/>
            <w:widowControl/>
            <w:autoSpaceDN w:val="0"/>
            <w:spacing w:line="580" w:lineRule="exact"/>
            <w:ind w:firstLine="632" w:firstLineChars="200"/>
          </w:pPr>
        </w:pPrChange>
      </w:pPr>
      <w:ins w:id="1030" w:author="卢颖东" w:date="2019-05-21T14:37:00Z">
        <w:r>
          <w:rPr>
            <w:rFonts w:hint="eastAsia" w:ascii="宋体" w:hAnsi="宋体" w:eastAsia="黑体" w:cs="黑体"/>
            <w:sz w:val="32"/>
            <w:szCs w:val="32"/>
          </w:rPr>
          <w:t>第一条</w:t>
        </w:r>
      </w:ins>
      <w:ins w:id="1031" w:author="卢颖东" w:date="2019-05-21T14:37:00Z">
        <w:r>
          <w:rPr>
            <w:rFonts w:hint="eastAsia" w:ascii="宋体" w:hAnsi="宋体" w:eastAsia="仿宋_GB2312" w:cs="宋体"/>
            <w:sz w:val="32"/>
            <w:szCs w:val="32"/>
          </w:rPr>
          <w:t xml:space="preserve">  </w:t>
        </w:r>
      </w:ins>
      <w:ins w:id="1032" w:author="卢颖东" w:date="2019-05-21T14:37:00Z">
        <w:r>
          <w:rPr>
            <w:rFonts w:hint="eastAsia" w:ascii="宋体" w:hAnsi="宋体" w:eastAsia="仿宋_GB2312" w:cs="仿宋"/>
            <w:sz w:val="32"/>
            <w:szCs w:val="32"/>
            <w:rPrChange w:id="1033" w:author="卢颖东" w:date="2019-05-21T14:40:00Z">
              <w:rPr>
                <w:rFonts w:hint="eastAsia" w:ascii="宋体" w:hAnsi="宋体" w:eastAsia="仿宋" w:cs="仿宋"/>
                <w:sz w:val="32"/>
                <w:szCs w:val="32"/>
              </w:rPr>
            </w:rPrChange>
          </w:rPr>
          <w:t>为了保障饮用水安全，防治水污染，保护公众健康，促进经济社会可持续发展，根据《中华人民共和国环境保护法》《中华人民共和国水污染防治法》《中华人民共和国水法》等法律法规，结合本市实际，制定本条例。</w:t>
        </w:r>
      </w:ins>
    </w:p>
    <w:p>
      <w:pPr>
        <w:pStyle w:val="17"/>
        <w:widowControl/>
        <w:autoSpaceDN w:val="0"/>
        <w:spacing w:line="590" w:lineRule="exact"/>
        <w:ind w:firstLine="632" w:firstLineChars="200"/>
        <w:rPr>
          <w:ins w:id="1035" w:author="卢颖东" w:date="2019-05-21T14:37:00Z"/>
          <w:rFonts w:hint="eastAsia" w:ascii="宋体" w:hAnsi="宋体" w:eastAsia="仿宋_GB2312" w:cs="宋体"/>
          <w:rPrChange w:id="1036" w:author="卢颖东" w:date="2019-05-21T14:40:00Z">
            <w:rPr>
              <w:ins w:id="1037" w:author="卢颖东" w:date="2019-05-21T14:37:00Z"/>
              <w:rFonts w:hint="eastAsia" w:ascii="宋体" w:hAnsi="宋体" w:eastAsia="仿宋" w:cs="宋体"/>
            </w:rPr>
          </w:rPrChange>
        </w:rPr>
        <w:pPrChange w:id="1034" w:author="卢颖东" w:date="2019-05-21T14:38:00Z">
          <w:pPr>
            <w:pStyle w:val="17"/>
            <w:widowControl/>
            <w:autoSpaceDN w:val="0"/>
            <w:spacing w:line="580" w:lineRule="exact"/>
            <w:ind w:firstLine="632" w:firstLineChars="200"/>
          </w:pPr>
        </w:pPrChange>
      </w:pPr>
      <w:ins w:id="1038" w:author="卢颖东" w:date="2019-05-21T14:37:00Z">
        <w:r>
          <w:rPr>
            <w:rFonts w:hint="eastAsia" w:ascii="宋体" w:hAnsi="宋体" w:eastAsia="黑体" w:cs="黑体"/>
            <w:sz w:val="32"/>
            <w:szCs w:val="32"/>
          </w:rPr>
          <w:t>第二条</w:t>
        </w:r>
      </w:ins>
      <w:ins w:id="1039" w:author="卢颖东" w:date="2019-05-21T14:37:00Z">
        <w:r>
          <w:rPr>
            <w:rFonts w:hint="eastAsia" w:ascii="宋体" w:hAnsi="宋体" w:eastAsia="仿宋_GB2312" w:cs="宋体"/>
            <w:sz w:val="32"/>
            <w:szCs w:val="32"/>
          </w:rPr>
          <w:t xml:space="preserve"> </w:t>
        </w:r>
      </w:ins>
      <w:ins w:id="1040" w:author="卢颖东" w:date="2019-05-21T14:37:00Z">
        <w:r>
          <w:rPr>
            <w:rFonts w:hint="eastAsia" w:ascii="宋体" w:hAnsi="宋体" w:eastAsia="仿宋_GB2312" w:cs="宋体"/>
            <w:sz w:val="32"/>
            <w:szCs w:val="32"/>
            <w:rPrChange w:id="1041" w:author="卢颖东" w:date="2019-05-21T14:40:00Z">
              <w:rPr>
                <w:rFonts w:hint="eastAsia" w:ascii="宋体" w:hAnsi="宋体" w:eastAsia="仿宋" w:cs="宋体"/>
                <w:sz w:val="32"/>
                <w:szCs w:val="32"/>
              </w:rPr>
            </w:rPrChange>
          </w:rPr>
          <w:t xml:space="preserve"> </w:t>
        </w:r>
      </w:ins>
      <w:ins w:id="1042" w:author="卢颖东" w:date="2019-05-21T14:37:00Z">
        <w:r>
          <w:rPr>
            <w:rFonts w:hint="eastAsia" w:ascii="宋体" w:hAnsi="宋体" w:eastAsia="仿宋_GB2312" w:cs="仿宋"/>
            <w:sz w:val="32"/>
            <w:szCs w:val="32"/>
            <w:rPrChange w:id="1043" w:author="卢颖东" w:date="2019-05-21T14:40:00Z">
              <w:rPr>
                <w:rFonts w:hint="eastAsia" w:ascii="宋体" w:hAnsi="宋体" w:eastAsia="仿宋" w:cs="仿宋"/>
                <w:sz w:val="32"/>
                <w:szCs w:val="32"/>
              </w:rPr>
            </w:rPrChange>
          </w:rPr>
          <w:t>本市行政区域内饮用水源保护范围的划定、饮用水源水质保护、监督管理适用本条例。</w:t>
        </w:r>
      </w:ins>
    </w:p>
    <w:p>
      <w:pPr>
        <w:pStyle w:val="17"/>
        <w:widowControl/>
        <w:autoSpaceDN w:val="0"/>
        <w:spacing w:line="590" w:lineRule="exact"/>
        <w:ind w:firstLine="632" w:firstLineChars="200"/>
        <w:rPr>
          <w:ins w:id="1045" w:author="卢颖东" w:date="2019-05-21T14:37:00Z"/>
          <w:rFonts w:hint="eastAsia" w:ascii="宋体" w:hAnsi="宋体" w:eastAsia="仿宋_GB2312" w:cs="宋体"/>
          <w:rPrChange w:id="1046" w:author="卢颖东" w:date="2019-05-21T14:40:00Z">
            <w:rPr>
              <w:ins w:id="1047" w:author="卢颖东" w:date="2019-05-21T14:37:00Z"/>
              <w:rFonts w:hint="eastAsia" w:ascii="宋体" w:hAnsi="宋体" w:eastAsia="仿宋" w:cs="宋体"/>
            </w:rPr>
          </w:rPrChange>
        </w:rPr>
        <w:pPrChange w:id="1044" w:author="卢颖东" w:date="2019-05-21T14:38:00Z">
          <w:pPr>
            <w:pStyle w:val="17"/>
            <w:widowControl/>
            <w:autoSpaceDN w:val="0"/>
            <w:spacing w:line="580" w:lineRule="exact"/>
            <w:ind w:firstLine="632" w:firstLineChars="200"/>
          </w:pPr>
        </w:pPrChange>
      </w:pPr>
      <w:ins w:id="1048" w:author="卢颖东" w:date="2019-05-21T14:37:00Z">
        <w:r>
          <w:rPr>
            <w:rFonts w:hint="eastAsia" w:ascii="宋体" w:hAnsi="宋体" w:eastAsia="黑体" w:cs="黑体"/>
            <w:sz w:val="32"/>
            <w:szCs w:val="32"/>
          </w:rPr>
          <w:t>第三条</w:t>
        </w:r>
      </w:ins>
      <w:ins w:id="1049" w:author="卢颖东" w:date="2019-05-21T14:37:00Z">
        <w:r>
          <w:rPr>
            <w:rFonts w:hint="eastAsia" w:ascii="宋体" w:hAnsi="宋体" w:eastAsia="仿宋_GB2312" w:cs="宋体"/>
            <w:sz w:val="32"/>
            <w:szCs w:val="32"/>
          </w:rPr>
          <w:t xml:space="preserve"> </w:t>
        </w:r>
      </w:ins>
      <w:ins w:id="1050" w:author="卢颖东" w:date="2019-05-21T14:37:00Z">
        <w:r>
          <w:rPr>
            <w:rFonts w:hint="eastAsia" w:ascii="宋体" w:hAnsi="宋体" w:eastAsia="仿宋_GB2312" w:cs="宋体"/>
            <w:sz w:val="32"/>
            <w:szCs w:val="32"/>
            <w:rPrChange w:id="1051" w:author="卢颖东" w:date="2019-05-21T14:40:00Z">
              <w:rPr>
                <w:rFonts w:hint="eastAsia" w:ascii="宋体" w:hAnsi="宋体" w:eastAsia="仿宋" w:cs="宋体"/>
                <w:sz w:val="32"/>
                <w:szCs w:val="32"/>
              </w:rPr>
            </w:rPrChange>
          </w:rPr>
          <w:t xml:space="preserve"> </w:t>
        </w:r>
      </w:ins>
      <w:ins w:id="1052" w:author="卢颖东" w:date="2019-05-21T14:37:00Z">
        <w:r>
          <w:rPr>
            <w:rFonts w:hint="eastAsia" w:ascii="宋体" w:hAnsi="宋体" w:eastAsia="仿宋_GB2312" w:cs="仿宋"/>
            <w:sz w:val="32"/>
            <w:szCs w:val="32"/>
            <w:rPrChange w:id="1053" w:author="卢颖东" w:date="2019-05-21T14:40:00Z">
              <w:rPr>
                <w:rFonts w:hint="eastAsia" w:ascii="宋体" w:hAnsi="宋体" w:eastAsia="仿宋" w:cs="仿宋"/>
                <w:sz w:val="32"/>
                <w:szCs w:val="32"/>
              </w:rPr>
            </w:rPrChange>
          </w:rPr>
          <w:t>饮用水源水质保护应当遵循政府主导、社会参与、统筹规划、分类管理、生态补偿的原则。</w:t>
        </w:r>
      </w:ins>
    </w:p>
    <w:p>
      <w:pPr>
        <w:pStyle w:val="17"/>
        <w:widowControl/>
        <w:autoSpaceDN w:val="0"/>
        <w:spacing w:line="590" w:lineRule="exact"/>
        <w:ind w:firstLine="632" w:firstLineChars="200"/>
        <w:rPr>
          <w:ins w:id="1055" w:author="卢颖东" w:date="2019-05-21T14:37:00Z"/>
          <w:rFonts w:hint="eastAsia" w:ascii="宋体" w:hAnsi="宋体" w:eastAsia="仿宋_GB2312" w:cs="宋体"/>
          <w:rPrChange w:id="1056" w:author="卢颖东" w:date="2019-05-21T14:40:00Z">
            <w:rPr>
              <w:ins w:id="1057" w:author="卢颖东" w:date="2019-05-21T14:37:00Z"/>
              <w:rFonts w:hint="eastAsia" w:ascii="宋体" w:hAnsi="宋体" w:eastAsia="仿宋" w:cs="宋体"/>
            </w:rPr>
          </w:rPrChange>
        </w:rPr>
        <w:pPrChange w:id="1054" w:author="卢颖东" w:date="2019-05-21T14:38:00Z">
          <w:pPr>
            <w:pStyle w:val="17"/>
            <w:widowControl/>
            <w:autoSpaceDN w:val="0"/>
            <w:spacing w:line="580" w:lineRule="exact"/>
            <w:ind w:firstLine="632" w:firstLineChars="200"/>
          </w:pPr>
        </w:pPrChange>
      </w:pPr>
      <w:ins w:id="1058" w:author="卢颖东" w:date="2019-05-21T14:37:00Z">
        <w:r>
          <w:rPr>
            <w:rFonts w:hint="eastAsia" w:ascii="宋体" w:hAnsi="宋体" w:eastAsia="黑体" w:cs="黑体"/>
            <w:sz w:val="32"/>
            <w:szCs w:val="32"/>
          </w:rPr>
          <w:t>第四条</w:t>
        </w:r>
      </w:ins>
      <w:ins w:id="1059" w:author="卢颖东" w:date="2019-05-21T14:37:00Z">
        <w:r>
          <w:rPr>
            <w:rFonts w:hint="eastAsia" w:ascii="宋体" w:hAnsi="宋体" w:eastAsia="仿宋_GB2312" w:cs="宋体"/>
            <w:sz w:val="32"/>
            <w:szCs w:val="32"/>
          </w:rPr>
          <w:t xml:space="preserve">  </w:t>
        </w:r>
      </w:ins>
      <w:ins w:id="1060" w:author="卢颖东" w:date="2019-05-21T14:37:00Z">
        <w:r>
          <w:rPr>
            <w:rFonts w:hint="eastAsia" w:ascii="宋体" w:hAnsi="宋体" w:eastAsia="仿宋_GB2312" w:cs="仿宋"/>
            <w:sz w:val="32"/>
            <w:szCs w:val="32"/>
            <w:rPrChange w:id="1061" w:author="卢颖东" w:date="2019-05-21T14:40:00Z">
              <w:rPr>
                <w:rFonts w:hint="eastAsia" w:ascii="宋体" w:hAnsi="宋体" w:eastAsia="仿宋" w:cs="仿宋"/>
                <w:sz w:val="32"/>
                <w:szCs w:val="32"/>
              </w:rPr>
            </w:rPrChange>
          </w:rPr>
          <w:t>各级人民政府负责本行政区域内饮用水源水质保护工作，制定饮用水源水质保护目标和年度计划</w:t>
        </w:r>
      </w:ins>
      <w:ins w:id="1062" w:author="卢颖东" w:date="2019-05-21T14:37:00Z">
        <w:r>
          <w:rPr>
            <w:rFonts w:hint="eastAsia" w:ascii="宋体" w:hAnsi="宋体" w:eastAsia="仿宋_GB2312" w:cs="宋体"/>
            <w:sz w:val="32"/>
            <w:szCs w:val="32"/>
            <w:rPrChange w:id="1063" w:author="卢颖东" w:date="2019-05-21T14:40:00Z">
              <w:rPr>
                <w:rFonts w:hint="eastAsia" w:ascii="宋体" w:hAnsi="宋体" w:eastAsia="仿宋" w:cs="宋体"/>
                <w:sz w:val="32"/>
                <w:szCs w:val="32"/>
              </w:rPr>
            </w:rPrChange>
          </w:rPr>
          <w:t>,</w:t>
        </w:r>
      </w:ins>
      <w:ins w:id="1064" w:author="卢颖东" w:date="2019-05-21T14:37:00Z">
        <w:r>
          <w:rPr>
            <w:rFonts w:hint="eastAsia" w:ascii="宋体" w:hAnsi="宋体" w:eastAsia="仿宋_GB2312" w:cs="仿宋"/>
            <w:sz w:val="32"/>
            <w:szCs w:val="32"/>
            <w:rPrChange w:id="1065" w:author="卢颖东" w:date="2019-05-21T14:40:00Z">
              <w:rPr>
                <w:rFonts w:hint="eastAsia" w:ascii="宋体" w:hAnsi="宋体" w:eastAsia="仿宋" w:cs="仿宋"/>
                <w:sz w:val="32"/>
                <w:szCs w:val="32"/>
              </w:rPr>
            </w:rPrChange>
          </w:rPr>
          <w:t>落实饮用水源水质保护目标责任制和考核评价制度，将饮用水源水质保护目标完成情况作为对各级人民政府及其负责人考核评价的内容。</w:t>
        </w:r>
      </w:ins>
    </w:p>
    <w:p>
      <w:pPr>
        <w:pStyle w:val="17"/>
        <w:autoSpaceDN w:val="0"/>
        <w:spacing w:line="590" w:lineRule="exact"/>
        <w:ind w:firstLine="632" w:firstLineChars="200"/>
        <w:rPr>
          <w:ins w:id="1067" w:author="卢颖东" w:date="2019-05-21T14:37:00Z"/>
          <w:rFonts w:hint="eastAsia" w:ascii="宋体" w:hAnsi="宋体" w:eastAsia="仿宋_GB2312" w:cs="宋体"/>
          <w:rPrChange w:id="1068" w:author="卢颖东" w:date="2019-05-21T14:40:00Z">
            <w:rPr>
              <w:ins w:id="1069" w:author="卢颖东" w:date="2019-05-21T14:37:00Z"/>
              <w:rFonts w:hint="eastAsia" w:ascii="宋体" w:hAnsi="宋体" w:eastAsia="仿宋" w:cs="宋体"/>
            </w:rPr>
          </w:rPrChange>
        </w:rPr>
        <w:pPrChange w:id="1066" w:author="卢颖东" w:date="2019-05-21T14:38:00Z">
          <w:pPr>
            <w:pStyle w:val="17"/>
            <w:autoSpaceDN w:val="0"/>
            <w:spacing w:line="580" w:lineRule="exact"/>
            <w:ind w:firstLine="632" w:firstLineChars="200"/>
          </w:pPr>
        </w:pPrChange>
      </w:pPr>
      <w:ins w:id="1070" w:author="卢颖东" w:date="2019-05-21T14:37:00Z">
        <w:r>
          <w:rPr>
            <w:rFonts w:hint="eastAsia" w:ascii="宋体" w:hAnsi="宋体" w:eastAsia="仿宋_GB2312" w:cs="仿宋"/>
            <w:sz w:val="32"/>
            <w:szCs w:val="32"/>
            <w:rPrChange w:id="1071" w:author="卢颖东" w:date="2019-05-21T14:40:00Z">
              <w:rPr>
                <w:rFonts w:hint="eastAsia" w:ascii="宋体" w:hAnsi="宋体" w:eastAsia="仿宋" w:cs="仿宋"/>
                <w:sz w:val="32"/>
                <w:szCs w:val="32"/>
              </w:rPr>
            </w:rPrChange>
          </w:rPr>
          <w:t>县级以上人民政府应当将饮用水源水质保护纳入国民经济和社会发展规划、城乡规划、土地利用总体规划，合理安排本行政区域内的供水布局。</w:t>
        </w:r>
      </w:ins>
    </w:p>
    <w:p>
      <w:pPr>
        <w:pStyle w:val="17"/>
        <w:autoSpaceDN w:val="0"/>
        <w:spacing w:line="590" w:lineRule="exact"/>
        <w:ind w:firstLine="632" w:firstLineChars="200"/>
        <w:jc w:val="both"/>
        <w:rPr>
          <w:ins w:id="1073" w:author="卢颖东" w:date="2019-05-21T14:37:00Z"/>
          <w:rFonts w:hint="eastAsia" w:ascii="宋体" w:hAnsi="宋体" w:eastAsia="仿宋_GB2312" w:cs="仿宋"/>
          <w:sz w:val="32"/>
          <w:szCs w:val="32"/>
          <w:rPrChange w:id="1074" w:author="卢颖东" w:date="2019-05-21T14:40:00Z">
            <w:rPr>
              <w:ins w:id="1075" w:author="卢颖东" w:date="2019-05-21T14:37:00Z"/>
              <w:rFonts w:hint="eastAsia" w:ascii="宋体" w:hAnsi="宋体" w:eastAsia="仿宋" w:cs="仿宋"/>
              <w:sz w:val="32"/>
              <w:szCs w:val="32"/>
            </w:rPr>
          </w:rPrChange>
        </w:rPr>
        <w:pPrChange w:id="1072" w:author="卢颖东" w:date="2019-05-21T14:40:00Z">
          <w:pPr>
            <w:pStyle w:val="17"/>
            <w:autoSpaceDN w:val="0"/>
            <w:spacing w:line="580" w:lineRule="exact"/>
            <w:ind w:firstLine="632" w:firstLineChars="200"/>
          </w:pPr>
        </w:pPrChange>
      </w:pPr>
      <w:ins w:id="1076" w:author="卢颖东" w:date="2019-05-21T14:37:00Z">
        <w:r>
          <w:rPr>
            <w:rFonts w:hint="eastAsia" w:ascii="宋体" w:hAnsi="宋体" w:eastAsia="黑体"/>
            <w:color w:val="000000"/>
            <w:sz w:val="32"/>
            <w:szCs w:val="32"/>
          </w:rPr>
          <w:t>第五条</w:t>
        </w:r>
      </w:ins>
      <w:ins w:id="1077" w:author="卢颖东" w:date="2019-05-21T14:37:00Z">
        <w:r>
          <w:rPr>
            <w:rFonts w:hint="eastAsia" w:ascii="宋体" w:hAnsi="宋体" w:eastAsia="黑体" w:cs="宋体"/>
            <w:b/>
            <w:color w:val="000000"/>
            <w:sz w:val="32"/>
            <w:szCs w:val="32"/>
          </w:rPr>
          <w:t xml:space="preserve"> </w:t>
        </w:r>
      </w:ins>
      <w:ins w:id="1078" w:author="卢颖东" w:date="2019-05-21T14:37:00Z">
        <w:r>
          <w:rPr>
            <w:rFonts w:hint="eastAsia" w:ascii="宋体" w:hAnsi="宋体" w:eastAsia="黑体" w:cs="宋体"/>
            <w:sz w:val="36"/>
            <w:szCs w:val="36"/>
          </w:rPr>
          <w:t xml:space="preserve"> </w:t>
        </w:r>
      </w:ins>
      <w:ins w:id="1079" w:author="卢颖东" w:date="2019-05-21T14:37:00Z">
        <w:r>
          <w:rPr>
            <w:rFonts w:hint="eastAsia" w:ascii="宋体" w:hAnsi="宋体" w:eastAsia="仿宋_GB2312" w:cs="仿宋"/>
            <w:sz w:val="32"/>
            <w:szCs w:val="32"/>
            <w:rPrChange w:id="1080" w:author="卢颖东" w:date="2019-05-21T14:40:00Z">
              <w:rPr>
                <w:rFonts w:hint="eastAsia" w:ascii="宋体" w:hAnsi="宋体" w:eastAsia="仿宋" w:cs="仿宋"/>
                <w:sz w:val="32"/>
                <w:szCs w:val="32"/>
              </w:rPr>
            </w:rPrChange>
          </w:rPr>
          <w:t>县级以上人民政府生态环境主管部门对本行政区域内的饮用水源水质保护工作实施统一监督管理。</w:t>
        </w:r>
      </w:ins>
    </w:p>
    <w:p>
      <w:pPr>
        <w:pStyle w:val="17"/>
        <w:autoSpaceDN w:val="0"/>
        <w:spacing w:line="590" w:lineRule="exact"/>
        <w:ind w:firstLine="632" w:firstLineChars="200"/>
        <w:rPr>
          <w:ins w:id="1082" w:author="卢颖东" w:date="2019-05-21T14:37:00Z"/>
          <w:rFonts w:hint="eastAsia" w:ascii="宋体" w:hAnsi="宋体" w:eastAsia="仿宋_GB2312" w:cs="仿宋"/>
          <w:sz w:val="32"/>
          <w:szCs w:val="32"/>
          <w:rPrChange w:id="1083" w:author="卢颖东" w:date="2019-05-21T14:40:00Z">
            <w:rPr>
              <w:ins w:id="1084" w:author="卢颖东" w:date="2019-05-21T14:37:00Z"/>
              <w:rFonts w:hint="eastAsia" w:ascii="宋体" w:hAnsi="宋体" w:eastAsia="仿宋" w:cs="仿宋"/>
              <w:sz w:val="32"/>
              <w:szCs w:val="32"/>
            </w:rPr>
          </w:rPrChange>
        </w:rPr>
        <w:pPrChange w:id="1081" w:author="卢颖东" w:date="2019-05-21T14:38:00Z">
          <w:pPr>
            <w:pStyle w:val="17"/>
            <w:autoSpaceDN w:val="0"/>
            <w:spacing w:line="580" w:lineRule="exact"/>
            <w:ind w:firstLine="632" w:firstLineChars="200"/>
          </w:pPr>
        </w:pPrChange>
      </w:pPr>
      <w:ins w:id="1085" w:author="卢颖东" w:date="2019-05-21T14:37:00Z">
        <w:r>
          <w:rPr>
            <w:rFonts w:hint="eastAsia" w:ascii="宋体" w:hAnsi="宋体" w:eastAsia="仿宋_GB2312" w:cs="仿宋"/>
            <w:sz w:val="32"/>
            <w:szCs w:val="32"/>
            <w:rPrChange w:id="1086" w:author="卢颖东" w:date="2019-05-21T14:40:00Z">
              <w:rPr>
                <w:rFonts w:hint="eastAsia" w:ascii="宋体" w:hAnsi="宋体" w:eastAsia="仿宋" w:cs="仿宋"/>
                <w:sz w:val="32"/>
                <w:szCs w:val="32"/>
              </w:rPr>
            </w:rPrChange>
          </w:rPr>
          <w:t>县级以上人民政府水利主管部门负责分散式饮用水源水质保护的指导与监督工作。</w:t>
        </w:r>
      </w:ins>
    </w:p>
    <w:p>
      <w:pPr>
        <w:pStyle w:val="17"/>
        <w:autoSpaceDN w:val="0"/>
        <w:spacing w:line="590" w:lineRule="exact"/>
        <w:ind w:firstLine="632" w:firstLineChars="200"/>
        <w:rPr>
          <w:ins w:id="1088" w:author="卢颖东" w:date="2019-05-21T14:37:00Z"/>
          <w:rFonts w:hint="eastAsia" w:ascii="宋体" w:hAnsi="宋体" w:eastAsia="仿宋_GB2312" w:cs="仿宋"/>
          <w:sz w:val="32"/>
          <w:szCs w:val="32"/>
          <w:rPrChange w:id="1089" w:author="卢颖东" w:date="2019-05-21T14:40:00Z">
            <w:rPr>
              <w:ins w:id="1090" w:author="卢颖东" w:date="2019-05-21T14:37:00Z"/>
              <w:rFonts w:hint="eastAsia" w:ascii="宋体" w:hAnsi="宋体" w:eastAsia="仿宋" w:cs="仿宋"/>
              <w:sz w:val="32"/>
              <w:szCs w:val="32"/>
            </w:rPr>
          </w:rPrChange>
        </w:rPr>
        <w:pPrChange w:id="1087" w:author="卢颖东" w:date="2019-05-21T14:38:00Z">
          <w:pPr>
            <w:pStyle w:val="17"/>
            <w:autoSpaceDN w:val="0"/>
            <w:spacing w:line="580" w:lineRule="exact"/>
            <w:ind w:firstLine="632" w:firstLineChars="200"/>
          </w:pPr>
        </w:pPrChange>
      </w:pPr>
      <w:ins w:id="1091" w:author="卢颖东" w:date="2019-05-21T14:37:00Z">
        <w:r>
          <w:rPr>
            <w:rFonts w:hint="eastAsia" w:ascii="宋体" w:hAnsi="宋体" w:eastAsia="仿宋_GB2312" w:cs="仿宋"/>
            <w:sz w:val="32"/>
            <w:szCs w:val="32"/>
            <w:rPrChange w:id="1092" w:author="卢颖东" w:date="2019-05-21T14:40:00Z">
              <w:rPr>
                <w:rFonts w:hint="eastAsia" w:ascii="宋体" w:hAnsi="宋体" w:eastAsia="仿宋" w:cs="仿宋"/>
                <w:sz w:val="32"/>
                <w:szCs w:val="32"/>
              </w:rPr>
            </w:rPrChange>
          </w:rPr>
          <w:t>县级以上人民政府住房和城乡建设、自然资源、海事、渔业、农业农村、林业、卫生健康、应急管理等主管部门按照各自的职责，做好饮用水源水质保护工作。</w:t>
        </w:r>
      </w:ins>
    </w:p>
    <w:p>
      <w:pPr>
        <w:pStyle w:val="17"/>
        <w:widowControl/>
        <w:autoSpaceDN w:val="0"/>
        <w:spacing w:line="590" w:lineRule="exact"/>
        <w:ind w:firstLine="632" w:firstLineChars="200"/>
        <w:rPr>
          <w:ins w:id="1094" w:author="卢颖东" w:date="2019-05-21T14:37:00Z"/>
          <w:rFonts w:hint="eastAsia" w:ascii="宋体" w:hAnsi="宋体" w:eastAsia="仿宋_GB2312" w:cs="宋体"/>
          <w:rPrChange w:id="1095" w:author="卢颖东" w:date="2019-05-21T14:40:00Z">
            <w:rPr>
              <w:ins w:id="1096" w:author="卢颖东" w:date="2019-05-21T14:37:00Z"/>
              <w:rFonts w:hint="eastAsia" w:ascii="宋体" w:hAnsi="宋体" w:eastAsia="仿宋" w:cs="宋体"/>
            </w:rPr>
          </w:rPrChange>
        </w:rPr>
        <w:pPrChange w:id="1093" w:author="卢颖东" w:date="2019-05-21T14:38:00Z">
          <w:pPr>
            <w:pStyle w:val="17"/>
            <w:widowControl/>
            <w:autoSpaceDN w:val="0"/>
            <w:spacing w:line="580" w:lineRule="exact"/>
            <w:ind w:firstLine="632" w:firstLineChars="200"/>
          </w:pPr>
        </w:pPrChange>
      </w:pPr>
      <w:ins w:id="1097" w:author="卢颖东" w:date="2019-05-21T14:37:00Z">
        <w:r>
          <w:rPr>
            <w:rFonts w:hint="eastAsia" w:ascii="宋体" w:hAnsi="宋体" w:eastAsia="黑体"/>
            <w:color w:val="000000"/>
            <w:sz w:val="32"/>
            <w:szCs w:val="32"/>
          </w:rPr>
          <w:t>第六条</w:t>
        </w:r>
      </w:ins>
      <w:ins w:id="1098" w:author="卢颖东" w:date="2019-05-21T14:37:00Z">
        <w:r>
          <w:rPr>
            <w:rFonts w:hint="eastAsia" w:ascii="宋体" w:hAnsi="宋体" w:eastAsia="黑体" w:cs="宋体"/>
            <w:sz w:val="32"/>
            <w:szCs w:val="32"/>
          </w:rPr>
          <w:t xml:space="preserve"> </w:t>
        </w:r>
      </w:ins>
      <w:ins w:id="1099" w:author="卢颖东" w:date="2019-05-21T14:37:00Z">
        <w:r>
          <w:rPr>
            <w:rFonts w:hint="eastAsia" w:ascii="宋体" w:hAnsi="宋体" w:eastAsia="仿宋_GB2312" w:cs="宋体"/>
            <w:sz w:val="32"/>
            <w:szCs w:val="32"/>
          </w:rPr>
          <w:t xml:space="preserve"> </w:t>
        </w:r>
      </w:ins>
      <w:ins w:id="1100" w:author="卢颖东" w:date="2019-05-21T14:37:00Z">
        <w:r>
          <w:rPr>
            <w:rFonts w:hint="eastAsia" w:ascii="宋体" w:hAnsi="宋体" w:eastAsia="仿宋_GB2312" w:cs="仿宋"/>
            <w:sz w:val="32"/>
            <w:szCs w:val="32"/>
            <w:rPrChange w:id="1101" w:author="卢颖东" w:date="2019-05-21T14:40:00Z">
              <w:rPr>
                <w:rFonts w:hint="eastAsia" w:ascii="宋体" w:hAnsi="宋体" w:eastAsia="仿宋" w:cs="仿宋"/>
                <w:sz w:val="32"/>
                <w:szCs w:val="32"/>
              </w:rPr>
            </w:rPrChange>
          </w:rPr>
          <w:t>村（居）民委员会在政府及有关主管部门指导下做好本地饮用水源水质保护工作，组织村（居）民制定保护饮用水源水质的村规民约或者居民公约，动员村（居）民积极参与饮用水源水质保护工作。</w:t>
        </w:r>
      </w:ins>
    </w:p>
    <w:p>
      <w:pPr>
        <w:pStyle w:val="17"/>
        <w:autoSpaceDN w:val="0"/>
        <w:spacing w:line="590" w:lineRule="exact"/>
        <w:ind w:firstLine="632" w:firstLineChars="200"/>
        <w:rPr>
          <w:ins w:id="1103" w:author="卢颖东" w:date="2019-05-21T14:37:00Z"/>
          <w:rFonts w:hint="eastAsia" w:ascii="宋体" w:hAnsi="宋体" w:eastAsia="仿宋_GB2312" w:cs="宋体"/>
          <w:rPrChange w:id="1104" w:author="卢颖东" w:date="2019-05-21T14:40:00Z">
            <w:rPr>
              <w:ins w:id="1105" w:author="卢颖东" w:date="2019-05-21T14:37:00Z"/>
              <w:rFonts w:hint="eastAsia" w:ascii="宋体" w:hAnsi="宋体" w:eastAsia="仿宋" w:cs="宋体"/>
            </w:rPr>
          </w:rPrChange>
        </w:rPr>
        <w:pPrChange w:id="1102" w:author="卢颖东" w:date="2019-05-21T14:38:00Z">
          <w:pPr>
            <w:pStyle w:val="17"/>
            <w:autoSpaceDN w:val="0"/>
            <w:spacing w:line="580" w:lineRule="exact"/>
            <w:ind w:firstLine="632" w:firstLineChars="200"/>
          </w:pPr>
        </w:pPrChange>
      </w:pPr>
      <w:ins w:id="1106" w:author="卢颖东" w:date="2019-05-21T14:37:00Z">
        <w:r>
          <w:rPr>
            <w:rFonts w:hint="eastAsia" w:ascii="宋体" w:hAnsi="宋体" w:eastAsia="黑体"/>
            <w:color w:val="000000"/>
            <w:sz w:val="32"/>
            <w:szCs w:val="32"/>
          </w:rPr>
          <w:t>第七条</w:t>
        </w:r>
      </w:ins>
      <w:ins w:id="1107" w:author="卢颖东" w:date="2019-05-21T14:37:00Z">
        <w:r>
          <w:rPr>
            <w:rFonts w:hint="eastAsia" w:ascii="宋体" w:hAnsi="宋体" w:eastAsia="仿宋_GB2312" w:cs="宋体"/>
            <w:sz w:val="32"/>
            <w:szCs w:val="32"/>
          </w:rPr>
          <w:t xml:space="preserve">  </w:t>
        </w:r>
      </w:ins>
      <w:ins w:id="1108" w:author="卢颖东" w:date="2019-05-21T14:37:00Z">
        <w:r>
          <w:rPr>
            <w:rFonts w:hint="eastAsia" w:ascii="宋体" w:hAnsi="宋体" w:eastAsia="仿宋_GB2312" w:cs="仿宋"/>
            <w:sz w:val="32"/>
            <w:szCs w:val="32"/>
            <w:rPrChange w:id="1109" w:author="卢颖东" w:date="2019-05-21T14:40:00Z">
              <w:rPr>
                <w:rFonts w:hint="eastAsia" w:ascii="宋体" w:hAnsi="宋体" w:eastAsia="仿宋" w:cs="仿宋"/>
                <w:sz w:val="32"/>
                <w:szCs w:val="32"/>
              </w:rPr>
            </w:rPrChange>
          </w:rPr>
          <w:t>县级以上人民政府应当将饮用水源水质保护设施的建设与维护、水质监测、污染源治理、生态补偿、奖励等经费纳入年度财政预算，切实保障饮用水安全，保护和改善饮用水源保护范围的生态环境。</w:t>
        </w:r>
      </w:ins>
    </w:p>
    <w:p>
      <w:pPr>
        <w:pStyle w:val="17"/>
        <w:autoSpaceDN w:val="0"/>
        <w:spacing w:line="590" w:lineRule="exact"/>
        <w:ind w:firstLine="632" w:firstLineChars="200"/>
        <w:rPr>
          <w:ins w:id="1111" w:author="卢颖东" w:date="2019-05-21T14:37:00Z"/>
          <w:rFonts w:hint="eastAsia" w:ascii="宋体" w:hAnsi="宋体" w:eastAsia="仿宋_GB2312" w:cs="宋体"/>
        </w:rPr>
        <w:pPrChange w:id="1110" w:author="卢颖东" w:date="2019-05-21T14:38:00Z">
          <w:pPr>
            <w:pStyle w:val="17"/>
            <w:autoSpaceDN w:val="0"/>
            <w:spacing w:line="580" w:lineRule="exact"/>
            <w:ind w:firstLine="632" w:firstLineChars="200"/>
          </w:pPr>
        </w:pPrChange>
      </w:pPr>
      <w:ins w:id="1112" w:author="卢颖东" w:date="2019-05-21T14:37:00Z">
        <w:r>
          <w:rPr>
            <w:rFonts w:hint="eastAsia" w:ascii="宋体" w:hAnsi="宋体" w:eastAsia="黑体"/>
            <w:color w:val="000000"/>
            <w:sz w:val="32"/>
            <w:szCs w:val="32"/>
          </w:rPr>
          <w:t>第八条</w:t>
        </w:r>
      </w:ins>
      <w:ins w:id="1113" w:author="卢颖东" w:date="2019-05-21T14:37:00Z">
        <w:r>
          <w:rPr>
            <w:rFonts w:hint="eastAsia" w:ascii="宋体" w:hAnsi="宋体" w:eastAsia="仿宋_GB2312" w:cs="宋体"/>
            <w:sz w:val="32"/>
            <w:szCs w:val="32"/>
          </w:rPr>
          <w:t xml:space="preserve"> </w:t>
        </w:r>
      </w:ins>
      <w:ins w:id="1114" w:author="卢颖东" w:date="2019-05-21T14:37:00Z">
        <w:r>
          <w:rPr>
            <w:rFonts w:hint="eastAsia" w:ascii="宋体" w:hAnsi="宋体" w:eastAsia="仿宋_GB2312" w:cs="宋体"/>
            <w:sz w:val="32"/>
            <w:szCs w:val="32"/>
            <w:rPrChange w:id="1115" w:author="卢颖东" w:date="2019-05-21T14:40:00Z">
              <w:rPr>
                <w:rFonts w:hint="eastAsia" w:ascii="宋体" w:hAnsi="宋体" w:eastAsia="仿宋" w:cs="宋体"/>
                <w:sz w:val="32"/>
                <w:szCs w:val="32"/>
              </w:rPr>
            </w:rPrChange>
          </w:rPr>
          <w:t xml:space="preserve"> </w:t>
        </w:r>
      </w:ins>
      <w:ins w:id="1116" w:author="卢颖东" w:date="2019-05-21T14:37:00Z">
        <w:r>
          <w:rPr>
            <w:rFonts w:hint="eastAsia" w:ascii="宋体" w:hAnsi="宋体" w:eastAsia="仿宋_GB2312" w:cs="仿宋"/>
            <w:sz w:val="32"/>
            <w:szCs w:val="32"/>
            <w:rPrChange w:id="1117" w:author="卢颖东" w:date="2019-05-21T14:40:00Z">
              <w:rPr>
                <w:rFonts w:hint="eastAsia" w:ascii="宋体" w:hAnsi="宋体" w:eastAsia="仿宋" w:cs="仿宋"/>
                <w:sz w:val="32"/>
                <w:szCs w:val="32"/>
              </w:rPr>
            </w:rPrChange>
          </w:rPr>
          <w:t>市人民政府应当建立饮用水源水质保护综合管理信息平台。</w:t>
        </w:r>
      </w:ins>
    </w:p>
    <w:p>
      <w:pPr>
        <w:pStyle w:val="17"/>
        <w:autoSpaceDN w:val="0"/>
        <w:spacing w:line="590" w:lineRule="exact"/>
        <w:ind w:firstLine="632" w:firstLineChars="200"/>
        <w:rPr>
          <w:ins w:id="1119" w:author="卢颖东" w:date="2019-05-21T14:37:00Z"/>
          <w:rFonts w:hint="eastAsia" w:ascii="宋体" w:hAnsi="宋体" w:eastAsia="仿宋_GB2312" w:cs="宋体"/>
          <w:rPrChange w:id="1120" w:author="卢颖东" w:date="2019-05-21T14:40:00Z">
            <w:rPr>
              <w:ins w:id="1121" w:author="卢颖东" w:date="2019-05-21T14:37:00Z"/>
              <w:rFonts w:hint="eastAsia" w:ascii="宋体" w:hAnsi="宋体" w:eastAsia="仿宋" w:cs="宋体"/>
            </w:rPr>
          </w:rPrChange>
        </w:rPr>
        <w:pPrChange w:id="1118" w:author="卢颖东" w:date="2019-05-21T14:38:00Z">
          <w:pPr>
            <w:pStyle w:val="17"/>
            <w:autoSpaceDN w:val="0"/>
            <w:spacing w:line="580" w:lineRule="exact"/>
            <w:ind w:firstLine="632" w:firstLineChars="200"/>
          </w:pPr>
        </w:pPrChange>
      </w:pPr>
      <w:ins w:id="1122" w:author="卢颖东" w:date="2019-05-21T14:37:00Z">
        <w:r>
          <w:rPr>
            <w:rFonts w:hint="eastAsia" w:ascii="宋体" w:hAnsi="宋体" w:eastAsia="仿宋_GB2312" w:cs="仿宋"/>
            <w:sz w:val="32"/>
            <w:szCs w:val="32"/>
            <w:rPrChange w:id="1123" w:author="卢颖东" w:date="2019-05-21T14:40:00Z">
              <w:rPr>
                <w:rFonts w:hint="eastAsia" w:ascii="宋体" w:hAnsi="宋体" w:eastAsia="仿宋" w:cs="仿宋"/>
                <w:sz w:val="32"/>
                <w:szCs w:val="32"/>
              </w:rPr>
            </w:rPrChange>
          </w:rPr>
          <w:t>市人民政府生态环境、水利、卫生健康等主管部门应当将饮用水源水质监测数据和分析结果通过综合管理信息平台实现实时共享</w:t>
        </w:r>
      </w:ins>
      <w:ins w:id="1124" w:author="卢颖东" w:date="2019-05-21T14:37:00Z">
        <w:r>
          <w:rPr>
            <w:rFonts w:hint="eastAsia" w:ascii="宋体" w:hAnsi="宋体" w:eastAsia="仿宋_GB2312" w:cs="宋体"/>
            <w:sz w:val="32"/>
            <w:szCs w:val="32"/>
            <w:rPrChange w:id="1125" w:author="卢颖东" w:date="2019-05-21T14:40:00Z">
              <w:rPr>
                <w:rFonts w:hint="eastAsia" w:ascii="宋体" w:hAnsi="宋体" w:eastAsia="仿宋" w:cs="宋体"/>
                <w:sz w:val="32"/>
                <w:szCs w:val="32"/>
              </w:rPr>
            </w:rPrChange>
          </w:rPr>
          <w:t>,</w:t>
        </w:r>
      </w:ins>
      <w:ins w:id="1126" w:author="卢颖东" w:date="2019-05-21T14:37:00Z">
        <w:r>
          <w:rPr>
            <w:rFonts w:hint="eastAsia" w:ascii="宋体" w:hAnsi="宋体" w:eastAsia="仿宋_GB2312" w:cs="仿宋"/>
            <w:sz w:val="32"/>
            <w:szCs w:val="32"/>
            <w:rPrChange w:id="1127" w:author="卢颖东" w:date="2019-05-21T14:40:00Z">
              <w:rPr>
                <w:rFonts w:hint="eastAsia" w:ascii="宋体" w:hAnsi="宋体" w:eastAsia="仿宋" w:cs="仿宋"/>
                <w:sz w:val="32"/>
                <w:szCs w:val="32"/>
              </w:rPr>
            </w:rPrChange>
          </w:rPr>
          <w:t>并将监测情况、评价标准与方法、评价结果等信息向社会公布。</w:t>
        </w:r>
      </w:ins>
    </w:p>
    <w:p>
      <w:pPr>
        <w:pStyle w:val="17"/>
        <w:autoSpaceDN w:val="0"/>
        <w:spacing w:line="590" w:lineRule="exact"/>
        <w:ind w:firstLine="632" w:firstLineChars="200"/>
        <w:rPr>
          <w:ins w:id="1129" w:author="卢颖东" w:date="2019-05-21T14:37:00Z"/>
          <w:rFonts w:hint="eastAsia" w:ascii="宋体" w:hAnsi="宋体" w:eastAsia="仿宋_GB2312" w:cs="宋体"/>
          <w:rPrChange w:id="1130" w:author="卢颖东" w:date="2019-05-21T14:40:00Z">
            <w:rPr>
              <w:ins w:id="1131" w:author="卢颖东" w:date="2019-05-21T14:37:00Z"/>
              <w:rFonts w:hint="eastAsia" w:ascii="宋体" w:hAnsi="宋体" w:eastAsia="仿宋" w:cs="宋体"/>
            </w:rPr>
          </w:rPrChange>
        </w:rPr>
        <w:pPrChange w:id="1128" w:author="卢颖东" w:date="2019-05-21T14:38:00Z">
          <w:pPr>
            <w:pStyle w:val="17"/>
            <w:autoSpaceDN w:val="0"/>
            <w:spacing w:line="580" w:lineRule="exact"/>
            <w:ind w:firstLine="632" w:firstLineChars="200"/>
          </w:pPr>
        </w:pPrChange>
      </w:pPr>
      <w:ins w:id="1132" w:author="卢颖东" w:date="2019-05-21T14:37:00Z">
        <w:r>
          <w:rPr>
            <w:rFonts w:hint="eastAsia" w:ascii="宋体" w:hAnsi="宋体" w:eastAsia="黑体"/>
            <w:color w:val="000000"/>
            <w:sz w:val="32"/>
            <w:szCs w:val="32"/>
          </w:rPr>
          <w:t>第九条</w:t>
        </w:r>
      </w:ins>
      <w:ins w:id="1133" w:author="卢颖东" w:date="2019-05-21T14:37:00Z">
        <w:r>
          <w:rPr>
            <w:rFonts w:hint="eastAsia" w:ascii="宋体" w:hAnsi="宋体" w:eastAsia="仿宋_GB2312" w:cs="宋体"/>
            <w:sz w:val="32"/>
            <w:szCs w:val="32"/>
          </w:rPr>
          <w:t xml:space="preserve">  </w:t>
        </w:r>
      </w:ins>
      <w:ins w:id="1134" w:author="卢颖东" w:date="2019-05-21T14:37:00Z">
        <w:r>
          <w:rPr>
            <w:rFonts w:hint="eastAsia" w:ascii="宋体" w:hAnsi="宋体" w:eastAsia="仿宋_GB2312" w:cs="仿宋"/>
            <w:sz w:val="32"/>
            <w:szCs w:val="32"/>
            <w:rPrChange w:id="1135" w:author="卢颖东" w:date="2019-05-21T14:40:00Z">
              <w:rPr>
                <w:rFonts w:hint="eastAsia" w:ascii="宋体" w:hAnsi="宋体" w:eastAsia="仿宋" w:cs="仿宋"/>
                <w:sz w:val="32"/>
                <w:szCs w:val="32"/>
              </w:rPr>
            </w:rPrChange>
          </w:rPr>
          <w:t>各级人民政府应当组织开展饮用水源水质保护法律法规和知识的宣传教育，增强公众参与饮用水源水质保护的意识。</w:t>
        </w:r>
      </w:ins>
    </w:p>
    <w:p>
      <w:pPr>
        <w:pStyle w:val="17"/>
        <w:autoSpaceDN w:val="0"/>
        <w:spacing w:line="590" w:lineRule="exact"/>
        <w:ind w:firstLine="632" w:firstLineChars="200"/>
        <w:rPr>
          <w:ins w:id="1137" w:author="卢颖东" w:date="2019-05-21T14:37:00Z"/>
          <w:rFonts w:hint="eastAsia" w:ascii="宋体" w:hAnsi="宋体" w:eastAsia="仿宋_GB2312" w:cs="宋体"/>
          <w:rPrChange w:id="1138" w:author="卢颖东" w:date="2019-05-21T14:40:00Z">
            <w:rPr>
              <w:ins w:id="1139" w:author="卢颖东" w:date="2019-05-21T14:37:00Z"/>
              <w:rFonts w:hint="eastAsia" w:ascii="宋体" w:hAnsi="宋体" w:eastAsia="仿宋" w:cs="宋体"/>
            </w:rPr>
          </w:rPrChange>
        </w:rPr>
        <w:pPrChange w:id="1136" w:author="卢颖东" w:date="2019-05-21T14:38:00Z">
          <w:pPr>
            <w:pStyle w:val="17"/>
            <w:autoSpaceDN w:val="0"/>
            <w:spacing w:line="580" w:lineRule="exact"/>
            <w:ind w:firstLine="632" w:firstLineChars="200"/>
          </w:pPr>
        </w:pPrChange>
      </w:pPr>
      <w:ins w:id="1140" w:author="卢颖东" w:date="2019-05-21T14:37:00Z">
        <w:r>
          <w:rPr>
            <w:rFonts w:hint="eastAsia" w:ascii="宋体" w:hAnsi="宋体" w:eastAsia="仿宋_GB2312" w:cs="仿宋"/>
            <w:sz w:val="32"/>
            <w:szCs w:val="32"/>
            <w:rPrChange w:id="1141" w:author="卢颖东" w:date="2019-05-21T14:40:00Z">
              <w:rPr>
                <w:rFonts w:hint="eastAsia" w:ascii="宋体" w:hAnsi="宋体" w:eastAsia="仿宋" w:cs="仿宋"/>
                <w:sz w:val="32"/>
                <w:szCs w:val="32"/>
              </w:rPr>
            </w:rPrChange>
          </w:rPr>
          <w:t>新闻媒体应当加强饮用水源水质保护宣传，对危害饮用水源水质的违法行为进行舆论监督。</w:t>
        </w:r>
      </w:ins>
    </w:p>
    <w:p>
      <w:pPr>
        <w:pStyle w:val="17"/>
        <w:autoSpaceDN w:val="0"/>
        <w:spacing w:line="590" w:lineRule="exact"/>
        <w:ind w:firstLine="632" w:firstLineChars="200"/>
        <w:rPr>
          <w:ins w:id="1143" w:author="卢颖东" w:date="2019-05-21T14:37:00Z"/>
          <w:rFonts w:hint="eastAsia" w:ascii="宋体" w:hAnsi="宋体" w:eastAsia="仿宋_GB2312" w:cs="宋体"/>
          <w:rPrChange w:id="1144" w:author="卢颖东" w:date="2019-05-21T14:40:00Z">
            <w:rPr>
              <w:ins w:id="1145" w:author="卢颖东" w:date="2019-05-21T14:37:00Z"/>
              <w:rFonts w:hint="eastAsia" w:ascii="宋体" w:hAnsi="宋体" w:eastAsia="仿宋" w:cs="宋体"/>
            </w:rPr>
          </w:rPrChange>
        </w:rPr>
        <w:pPrChange w:id="1142" w:author="卢颖东" w:date="2019-05-21T14:38:00Z">
          <w:pPr>
            <w:pStyle w:val="17"/>
            <w:autoSpaceDN w:val="0"/>
            <w:spacing w:line="580" w:lineRule="exact"/>
            <w:ind w:firstLine="632" w:firstLineChars="200"/>
          </w:pPr>
        </w:pPrChange>
      </w:pPr>
      <w:ins w:id="1146" w:author="卢颖东" w:date="2019-05-21T14:37:00Z">
        <w:r>
          <w:rPr>
            <w:rFonts w:hint="eastAsia" w:ascii="宋体" w:hAnsi="宋体" w:eastAsia="黑体"/>
            <w:color w:val="000000"/>
            <w:sz w:val="32"/>
            <w:szCs w:val="32"/>
          </w:rPr>
          <w:t>第十条</w:t>
        </w:r>
      </w:ins>
      <w:ins w:id="1147" w:author="卢颖东" w:date="2019-05-21T14:37:00Z">
        <w:r>
          <w:rPr>
            <w:rFonts w:hint="eastAsia" w:ascii="宋体" w:hAnsi="宋体" w:eastAsia="仿宋_GB2312" w:cs="宋体"/>
            <w:sz w:val="32"/>
            <w:szCs w:val="32"/>
          </w:rPr>
          <w:t xml:space="preserve"> </w:t>
        </w:r>
      </w:ins>
      <w:ins w:id="1148" w:author="卢颖东" w:date="2019-05-21T14:37:00Z">
        <w:r>
          <w:rPr>
            <w:rFonts w:hint="eastAsia" w:ascii="宋体" w:hAnsi="宋体" w:eastAsia="仿宋_GB2312" w:cs="宋体"/>
            <w:sz w:val="36"/>
            <w:szCs w:val="36"/>
          </w:rPr>
          <w:t xml:space="preserve"> </w:t>
        </w:r>
      </w:ins>
      <w:ins w:id="1149" w:author="卢颖东" w:date="2019-05-21T14:37:00Z">
        <w:r>
          <w:rPr>
            <w:rFonts w:hint="eastAsia" w:ascii="宋体" w:hAnsi="宋体" w:eastAsia="仿宋_GB2312" w:cs="仿宋"/>
            <w:sz w:val="32"/>
            <w:szCs w:val="32"/>
            <w:rPrChange w:id="1150" w:author="卢颖东" w:date="2019-05-21T14:40:00Z">
              <w:rPr>
                <w:rFonts w:hint="eastAsia" w:ascii="宋体" w:hAnsi="宋体" w:eastAsia="仿宋" w:cs="仿宋"/>
                <w:sz w:val="32"/>
                <w:szCs w:val="32"/>
              </w:rPr>
            </w:rPrChange>
          </w:rPr>
          <w:t>任何单位和个人都有保护饮用水源水质的义务，有权对危害饮用水源水质的行为进行检举或者控告。</w:t>
        </w:r>
      </w:ins>
    </w:p>
    <w:p>
      <w:pPr>
        <w:pStyle w:val="17"/>
        <w:autoSpaceDN w:val="0"/>
        <w:spacing w:line="590" w:lineRule="exact"/>
        <w:ind w:firstLine="632" w:firstLineChars="200"/>
        <w:rPr>
          <w:ins w:id="1152" w:author="卢颖东" w:date="2019-05-21T14:37:00Z"/>
          <w:rFonts w:hint="eastAsia" w:ascii="宋体" w:hAnsi="宋体" w:eastAsia="仿宋_GB2312" w:cs="宋体"/>
          <w:rPrChange w:id="1153" w:author="卢颖东" w:date="2019-05-21T14:40:00Z">
            <w:rPr>
              <w:ins w:id="1154" w:author="卢颖东" w:date="2019-05-21T14:37:00Z"/>
              <w:rFonts w:hint="eastAsia" w:ascii="宋体" w:hAnsi="宋体" w:eastAsia="仿宋" w:cs="宋体"/>
            </w:rPr>
          </w:rPrChange>
        </w:rPr>
        <w:pPrChange w:id="1151" w:author="卢颖东" w:date="2019-05-21T14:38:00Z">
          <w:pPr>
            <w:pStyle w:val="17"/>
            <w:autoSpaceDN w:val="0"/>
            <w:spacing w:line="580" w:lineRule="exact"/>
            <w:ind w:firstLine="632" w:firstLineChars="200"/>
          </w:pPr>
        </w:pPrChange>
      </w:pPr>
      <w:ins w:id="1155" w:author="卢颖东" w:date="2019-05-21T14:37:00Z">
        <w:r>
          <w:rPr>
            <w:rFonts w:hint="eastAsia" w:ascii="宋体" w:hAnsi="宋体" w:eastAsia="仿宋_GB2312" w:cs="仿宋"/>
            <w:sz w:val="32"/>
            <w:szCs w:val="32"/>
            <w:rPrChange w:id="1156" w:author="卢颖东" w:date="2019-05-21T14:40:00Z">
              <w:rPr>
                <w:rFonts w:hint="eastAsia" w:ascii="宋体" w:hAnsi="宋体" w:eastAsia="仿宋" w:cs="仿宋"/>
                <w:sz w:val="32"/>
                <w:szCs w:val="32"/>
              </w:rPr>
            </w:rPrChange>
          </w:rPr>
          <w:t>鼓励社会组织和志愿者参与饮用水源水质保护工作。</w:t>
        </w:r>
      </w:ins>
    </w:p>
    <w:p>
      <w:pPr>
        <w:pStyle w:val="17"/>
        <w:autoSpaceDN w:val="0"/>
        <w:spacing w:line="590" w:lineRule="exact"/>
        <w:ind w:firstLine="632" w:firstLineChars="200"/>
        <w:rPr>
          <w:ins w:id="1158" w:author="卢颖东" w:date="2019-05-21T14:37:00Z"/>
          <w:rFonts w:hint="eastAsia" w:ascii="宋体" w:hAnsi="宋体" w:eastAsia="仿宋_GB2312" w:cs="宋体"/>
          <w:rPrChange w:id="1159" w:author="卢颖东" w:date="2019-05-21T14:40:00Z">
            <w:rPr>
              <w:ins w:id="1160" w:author="卢颖东" w:date="2019-05-21T14:37:00Z"/>
              <w:rFonts w:hint="eastAsia" w:ascii="宋体" w:hAnsi="宋体" w:eastAsia="仿宋" w:cs="宋体"/>
            </w:rPr>
          </w:rPrChange>
        </w:rPr>
        <w:pPrChange w:id="1157" w:author="卢颖东" w:date="2019-05-21T14:38:00Z">
          <w:pPr>
            <w:pStyle w:val="17"/>
            <w:autoSpaceDN w:val="0"/>
            <w:spacing w:line="580" w:lineRule="exact"/>
            <w:ind w:firstLine="632" w:firstLineChars="200"/>
          </w:pPr>
        </w:pPrChange>
      </w:pPr>
      <w:ins w:id="1161" w:author="卢颖东" w:date="2019-05-21T14:37:00Z">
        <w:r>
          <w:rPr>
            <w:rFonts w:hint="eastAsia" w:ascii="宋体" w:hAnsi="宋体" w:eastAsia="仿宋_GB2312" w:cs="仿宋"/>
            <w:sz w:val="32"/>
            <w:szCs w:val="32"/>
            <w:rPrChange w:id="1162" w:author="卢颖东" w:date="2019-05-21T14:40:00Z">
              <w:rPr>
                <w:rFonts w:hint="eastAsia" w:ascii="宋体" w:hAnsi="宋体" w:eastAsia="仿宋" w:cs="仿宋"/>
                <w:sz w:val="32"/>
                <w:szCs w:val="32"/>
              </w:rPr>
            </w:rPrChange>
          </w:rPr>
          <w:t>县级以上人民政府应当对在饮用水源水质保护工作中做出显著成绩的单位和个人给予表彰和奖励。</w:t>
        </w:r>
      </w:ins>
    </w:p>
    <w:p>
      <w:pPr>
        <w:pStyle w:val="17"/>
        <w:autoSpaceDN w:val="0"/>
        <w:spacing w:line="590" w:lineRule="exact"/>
        <w:ind w:firstLine="472" w:firstLineChars="200"/>
        <w:rPr>
          <w:ins w:id="1164" w:author="卢颖东" w:date="2019-05-21T14:37:00Z"/>
          <w:rFonts w:hint="eastAsia" w:ascii="宋体" w:hAnsi="宋体" w:eastAsia="仿宋_GB2312" w:cs="宋体"/>
        </w:rPr>
        <w:pPrChange w:id="1163" w:author="卢颖东" w:date="2019-05-21T14:38:00Z">
          <w:pPr>
            <w:pStyle w:val="17"/>
            <w:autoSpaceDN w:val="0"/>
            <w:spacing w:line="580" w:lineRule="exact"/>
            <w:ind w:firstLine="472" w:firstLineChars="200"/>
          </w:pPr>
        </w:pPrChange>
      </w:pPr>
    </w:p>
    <w:p>
      <w:pPr>
        <w:pStyle w:val="17"/>
        <w:autoSpaceDN w:val="0"/>
        <w:spacing w:line="590" w:lineRule="exact"/>
        <w:jc w:val="center"/>
        <w:rPr>
          <w:ins w:id="1166" w:author="卢颖东" w:date="2019-05-21T14:37:00Z"/>
          <w:rFonts w:hint="eastAsia" w:ascii="宋体" w:hAnsi="宋体" w:eastAsia="黑体" w:cs="宋体"/>
        </w:rPr>
        <w:pPrChange w:id="1165" w:author="卢颖东" w:date="2019-05-21T14:38:00Z">
          <w:pPr>
            <w:pStyle w:val="17"/>
            <w:autoSpaceDN w:val="0"/>
            <w:spacing w:line="580" w:lineRule="exact"/>
            <w:jc w:val="center"/>
          </w:pPr>
        </w:pPrChange>
      </w:pPr>
      <w:ins w:id="1167" w:author="卢颖东" w:date="2019-05-21T14:37:00Z">
        <w:r>
          <w:rPr>
            <w:rFonts w:hint="eastAsia" w:ascii="宋体" w:hAnsi="宋体" w:eastAsia="黑体" w:cs="黑体"/>
            <w:sz w:val="32"/>
            <w:szCs w:val="32"/>
          </w:rPr>
          <w:t>第二章</w:t>
        </w:r>
      </w:ins>
      <w:ins w:id="1168" w:author="卢颖东" w:date="2019-05-21T14:37:00Z">
        <w:r>
          <w:rPr>
            <w:rFonts w:hint="eastAsia" w:ascii="宋体" w:hAnsi="宋体" w:eastAsia="黑体" w:cs="宋体"/>
            <w:sz w:val="32"/>
            <w:szCs w:val="32"/>
          </w:rPr>
          <w:t xml:space="preserve">  </w:t>
        </w:r>
      </w:ins>
      <w:ins w:id="1169" w:author="卢颖东" w:date="2019-05-21T14:37:00Z">
        <w:r>
          <w:rPr>
            <w:rFonts w:hint="eastAsia" w:ascii="宋体" w:hAnsi="宋体" w:eastAsia="黑体" w:cs="黑体"/>
            <w:sz w:val="32"/>
            <w:szCs w:val="32"/>
          </w:rPr>
          <w:t>饮用水源保护范围的划定及调整</w:t>
        </w:r>
      </w:ins>
    </w:p>
    <w:p>
      <w:pPr>
        <w:pStyle w:val="17"/>
        <w:autoSpaceDN w:val="0"/>
        <w:spacing w:line="590" w:lineRule="exact"/>
        <w:ind w:firstLine="632" w:firstLineChars="200"/>
        <w:rPr>
          <w:ins w:id="1171" w:author="卢颖东" w:date="2019-05-21T14:37:00Z"/>
          <w:rFonts w:hint="eastAsia" w:ascii="宋体" w:hAnsi="宋体" w:eastAsia="仿宋_GB2312" w:cs="宋体"/>
        </w:rPr>
        <w:pPrChange w:id="1170" w:author="卢颖东" w:date="2019-05-21T14:38:00Z">
          <w:pPr>
            <w:pStyle w:val="17"/>
            <w:autoSpaceDN w:val="0"/>
            <w:spacing w:line="580" w:lineRule="exact"/>
            <w:ind w:firstLine="632" w:firstLineChars="200"/>
          </w:pPr>
        </w:pPrChange>
      </w:pPr>
      <w:ins w:id="1172" w:author="卢颖东" w:date="2019-05-21T14:37:00Z">
        <w:r>
          <w:rPr>
            <w:rFonts w:hint="eastAsia" w:ascii="宋体" w:hAnsi="宋体" w:eastAsia="黑体" w:cs="宋体"/>
            <w:b/>
            <w:color w:val="000000"/>
            <w:sz w:val="32"/>
            <w:szCs w:val="32"/>
          </w:rPr>
          <w:t xml:space="preserve">    </w:t>
        </w:r>
      </w:ins>
    </w:p>
    <w:p>
      <w:pPr>
        <w:pStyle w:val="17"/>
        <w:autoSpaceDN w:val="0"/>
        <w:spacing w:line="590" w:lineRule="exact"/>
        <w:ind w:firstLine="632" w:firstLineChars="200"/>
        <w:rPr>
          <w:ins w:id="1174" w:author="卢颖东" w:date="2019-05-21T14:37:00Z"/>
          <w:rFonts w:hint="eastAsia" w:ascii="宋体" w:hAnsi="宋体" w:eastAsia="仿宋_GB2312" w:cs="宋体"/>
          <w:rPrChange w:id="1175" w:author="卢颖东" w:date="2019-05-21T14:40:00Z">
            <w:rPr>
              <w:ins w:id="1176" w:author="卢颖东" w:date="2019-05-21T14:37:00Z"/>
              <w:rFonts w:hint="eastAsia" w:ascii="宋体" w:hAnsi="宋体" w:eastAsia="仿宋" w:cs="宋体"/>
            </w:rPr>
          </w:rPrChange>
        </w:rPr>
        <w:pPrChange w:id="1173" w:author="卢颖东" w:date="2019-05-21T14:38:00Z">
          <w:pPr>
            <w:pStyle w:val="17"/>
            <w:autoSpaceDN w:val="0"/>
            <w:spacing w:line="580" w:lineRule="exact"/>
            <w:ind w:firstLine="632" w:firstLineChars="200"/>
          </w:pPr>
        </w:pPrChange>
      </w:pPr>
      <w:ins w:id="1177" w:author="卢颖东" w:date="2019-05-21T14:37:00Z">
        <w:r>
          <w:rPr>
            <w:rFonts w:hint="eastAsia" w:ascii="宋体" w:hAnsi="宋体" w:eastAsia="黑体"/>
            <w:color w:val="000000"/>
            <w:sz w:val="32"/>
            <w:szCs w:val="32"/>
          </w:rPr>
          <w:t>第十一条</w:t>
        </w:r>
      </w:ins>
      <w:ins w:id="1178" w:author="卢颖东" w:date="2019-05-21T14:37:00Z">
        <w:r>
          <w:rPr>
            <w:rFonts w:hint="eastAsia" w:ascii="宋体" w:hAnsi="宋体" w:eastAsia="黑体" w:cs="宋体"/>
            <w:color w:val="000000"/>
            <w:sz w:val="32"/>
            <w:szCs w:val="32"/>
          </w:rPr>
          <w:t xml:space="preserve">  </w:t>
        </w:r>
      </w:ins>
      <w:ins w:id="1179" w:author="卢颖东" w:date="2019-05-21T14:37:00Z">
        <w:r>
          <w:rPr>
            <w:rFonts w:hint="eastAsia" w:ascii="宋体" w:hAnsi="宋体" w:eastAsia="仿宋_GB2312" w:cs="仿宋"/>
            <w:color w:val="000000"/>
            <w:sz w:val="32"/>
            <w:szCs w:val="32"/>
            <w:rPrChange w:id="1180" w:author="卢颖东" w:date="2019-05-21T14:40:00Z">
              <w:rPr>
                <w:rFonts w:hint="eastAsia" w:ascii="宋体" w:hAnsi="宋体" w:eastAsia="仿宋" w:cs="仿宋"/>
                <w:color w:val="000000"/>
                <w:sz w:val="32"/>
                <w:szCs w:val="32"/>
              </w:rPr>
            </w:rPrChange>
          </w:rPr>
          <w:t>县级以上人民政府应当公布饮用水源保护区、准保护区、备用饮用水源保护区、分散式饮用水源地保护范围的名称及范围，对饮用水源保护范围实行目录化管理。</w:t>
        </w:r>
      </w:ins>
    </w:p>
    <w:p>
      <w:pPr>
        <w:pStyle w:val="17"/>
        <w:autoSpaceDN w:val="0"/>
        <w:spacing w:line="590" w:lineRule="exact"/>
        <w:ind w:firstLine="632" w:firstLineChars="200"/>
        <w:rPr>
          <w:ins w:id="1182" w:author="卢颖东" w:date="2019-05-21T14:37:00Z"/>
          <w:rFonts w:hint="eastAsia" w:ascii="宋体" w:hAnsi="宋体" w:eastAsia="仿宋_GB2312" w:cs="宋体"/>
          <w:rPrChange w:id="1183" w:author="卢颖东" w:date="2019-05-21T14:40:00Z">
            <w:rPr>
              <w:ins w:id="1184" w:author="卢颖东" w:date="2019-05-21T14:37:00Z"/>
              <w:rFonts w:hint="eastAsia" w:ascii="宋体" w:hAnsi="宋体" w:eastAsia="仿宋" w:cs="宋体"/>
            </w:rPr>
          </w:rPrChange>
        </w:rPr>
        <w:pPrChange w:id="1181" w:author="卢颖东" w:date="2019-05-21T14:38:00Z">
          <w:pPr>
            <w:pStyle w:val="17"/>
            <w:autoSpaceDN w:val="0"/>
            <w:spacing w:line="580" w:lineRule="exact"/>
            <w:ind w:firstLine="632" w:firstLineChars="200"/>
          </w:pPr>
        </w:pPrChange>
      </w:pPr>
      <w:ins w:id="1185" w:author="卢颖东" w:date="2019-05-21T14:37:00Z">
        <w:r>
          <w:rPr>
            <w:rFonts w:hint="eastAsia" w:ascii="宋体" w:hAnsi="宋体" w:eastAsia="黑体"/>
            <w:color w:val="000000"/>
            <w:sz w:val="32"/>
            <w:szCs w:val="32"/>
          </w:rPr>
          <w:t>第十二条</w:t>
        </w:r>
      </w:ins>
      <w:ins w:id="1186" w:author="卢颖东" w:date="2019-05-21T14:37:00Z">
        <w:r>
          <w:rPr>
            <w:rFonts w:hint="eastAsia" w:ascii="宋体" w:hAnsi="宋体" w:eastAsia="黑体" w:cs="宋体"/>
            <w:color w:val="000000"/>
            <w:sz w:val="32"/>
            <w:szCs w:val="32"/>
          </w:rPr>
          <w:t xml:space="preserve"> </w:t>
        </w:r>
      </w:ins>
      <w:ins w:id="1187" w:author="卢颖东" w:date="2019-05-21T14:37:00Z">
        <w:r>
          <w:rPr>
            <w:rFonts w:hint="eastAsia" w:ascii="宋体" w:hAnsi="宋体" w:eastAsia="仿宋_GB2312" w:cs="宋体"/>
            <w:color w:val="000000"/>
            <w:sz w:val="32"/>
            <w:szCs w:val="32"/>
            <w:rPrChange w:id="1188" w:author="卢颖东" w:date="2019-05-21T14:40:00Z">
              <w:rPr>
                <w:rFonts w:hint="eastAsia" w:ascii="宋体" w:hAnsi="宋体" w:eastAsia="仿宋" w:cs="宋体"/>
                <w:color w:val="000000"/>
                <w:sz w:val="32"/>
                <w:szCs w:val="32"/>
              </w:rPr>
            </w:rPrChange>
          </w:rPr>
          <w:t xml:space="preserve"> </w:t>
        </w:r>
      </w:ins>
      <w:ins w:id="1189" w:author="卢颖东" w:date="2019-05-21T14:37:00Z">
        <w:r>
          <w:rPr>
            <w:rFonts w:hint="eastAsia" w:ascii="宋体" w:hAnsi="宋体" w:eastAsia="仿宋_GB2312" w:cs="仿宋"/>
            <w:color w:val="000000"/>
            <w:sz w:val="32"/>
            <w:szCs w:val="32"/>
            <w:rPrChange w:id="1190" w:author="卢颖东" w:date="2019-05-21T14:40:00Z">
              <w:rPr>
                <w:rFonts w:hint="eastAsia" w:ascii="宋体" w:hAnsi="宋体" w:eastAsia="仿宋" w:cs="仿宋"/>
                <w:color w:val="000000"/>
                <w:sz w:val="32"/>
                <w:szCs w:val="32"/>
              </w:rPr>
            </w:rPrChange>
          </w:rPr>
          <w:t>县级以上人民政府对集中式饮用水源应当按规定申报划定饮用水源保护区。</w:t>
        </w:r>
      </w:ins>
    </w:p>
    <w:p>
      <w:pPr>
        <w:pStyle w:val="17"/>
        <w:autoSpaceDN w:val="0"/>
        <w:spacing w:line="590" w:lineRule="exact"/>
        <w:ind w:firstLine="632" w:firstLineChars="200"/>
        <w:rPr>
          <w:ins w:id="1192" w:author="卢颖东" w:date="2019-05-21T14:37:00Z"/>
          <w:rFonts w:hint="eastAsia" w:ascii="宋体" w:hAnsi="宋体" w:eastAsia="仿宋_GB2312" w:cs="宋体"/>
          <w:rPrChange w:id="1193" w:author="卢颖东" w:date="2019-05-21T14:40:00Z">
            <w:rPr>
              <w:ins w:id="1194" w:author="卢颖东" w:date="2019-05-21T14:37:00Z"/>
              <w:rFonts w:hint="eastAsia" w:ascii="宋体" w:hAnsi="宋体" w:eastAsia="仿宋" w:cs="宋体"/>
            </w:rPr>
          </w:rPrChange>
        </w:rPr>
        <w:pPrChange w:id="1191" w:author="卢颖东" w:date="2019-05-21T14:38:00Z">
          <w:pPr>
            <w:pStyle w:val="17"/>
            <w:autoSpaceDN w:val="0"/>
            <w:spacing w:line="580" w:lineRule="exact"/>
            <w:ind w:firstLine="632" w:firstLineChars="200"/>
          </w:pPr>
        </w:pPrChange>
      </w:pPr>
      <w:ins w:id="1195" w:author="卢颖东" w:date="2019-05-21T14:37:00Z">
        <w:r>
          <w:rPr>
            <w:rFonts w:hint="eastAsia" w:ascii="宋体" w:hAnsi="宋体" w:eastAsia="黑体"/>
            <w:color w:val="000000"/>
            <w:sz w:val="32"/>
            <w:szCs w:val="32"/>
          </w:rPr>
          <w:t>第十三条</w:t>
        </w:r>
      </w:ins>
      <w:ins w:id="1196" w:author="卢颖东" w:date="2019-05-21T14:37:00Z">
        <w:r>
          <w:rPr>
            <w:rFonts w:hint="eastAsia" w:ascii="宋体" w:hAnsi="宋体" w:eastAsia="黑体" w:cs="宋体"/>
            <w:color w:val="000000"/>
            <w:sz w:val="32"/>
            <w:szCs w:val="32"/>
          </w:rPr>
          <w:t xml:space="preserve">  </w:t>
        </w:r>
      </w:ins>
      <w:ins w:id="1197" w:author="卢颖东" w:date="2019-05-21T14:37:00Z">
        <w:r>
          <w:rPr>
            <w:rFonts w:hint="eastAsia" w:ascii="宋体" w:hAnsi="宋体" w:eastAsia="仿宋_GB2312" w:cs="仿宋"/>
            <w:sz w:val="32"/>
            <w:szCs w:val="32"/>
            <w:rPrChange w:id="1198" w:author="卢颖东" w:date="2019-05-21T14:40:00Z">
              <w:rPr>
                <w:rFonts w:hint="eastAsia" w:ascii="宋体" w:hAnsi="宋体" w:eastAsia="仿宋" w:cs="仿宋"/>
                <w:sz w:val="32"/>
                <w:szCs w:val="32"/>
              </w:rPr>
            </w:rPrChange>
          </w:rPr>
          <w:t>县级以上人民政府应当依照国家和省相关技术规范，在饮用水源一级、二级保护区外围申报划定一定的</w:t>
        </w:r>
      </w:ins>
      <w:ins w:id="1199" w:author="卢颖东" w:date="2019-05-21T14:37:00Z">
        <w:r>
          <w:rPr>
            <w:rFonts w:hint="eastAsia" w:ascii="宋体" w:hAnsi="宋体" w:eastAsia="仿宋_GB2312" w:cs="仿宋"/>
            <w:color w:val="000000"/>
            <w:sz w:val="32"/>
            <w:szCs w:val="32"/>
            <w:rPrChange w:id="1200" w:author="卢颖东" w:date="2019-05-21T14:40:00Z">
              <w:rPr>
                <w:rFonts w:hint="eastAsia" w:ascii="宋体" w:hAnsi="宋体" w:eastAsia="仿宋" w:cs="仿宋"/>
                <w:color w:val="000000"/>
                <w:sz w:val="32"/>
                <w:szCs w:val="32"/>
              </w:rPr>
            </w:rPrChange>
          </w:rPr>
          <w:t>区域作为准保护区。</w:t>
        </w:r>
      </w:ins>
    </w:p>
    <w:p>
      <w:pPr>
        <w:pStyle w:val="17"/>
        <w:autoSpaceDN w:val="0"/>
        <w:spacing w:line="590" w:lineRule="exact"/>
        <w:ind w:firstLine="632" w:firstLineChars="200"/>
        <w:jc w:val="both"/>
        <w:rPr>
          <w:ins w:id="1202" w:author="卢颖东" w:date="2019-05-21T14:37:00Z"/>
          <w:rFonts w:hint="eastAsia" w:ascii="宋体" w:hAnsi="宋体" w:eastAsia="仿宋_GB2312" w:cs="仿宋"/>
          <w:sz w:val="32"/>
          <w:szCs w:val="32"/>
          <w:rPrChange w:id="1203" w:author="卢颖东" w:date="2019-05-21T14:40:00Z">
            <w:rPr>
              <w:ins w:id="1204" w:author="卢颖东" w:date="2019-05-21T14:37:00Z"/>
              <w:rFonts w:hint="eastAsia" w:ascii="宋体" w:hAnsi="宋体" w:eastAsia="仿宋" w:cs="仿宋"/>
              <w:sz w:val="32"/>
              <w:szCs w:val="32"/>
            </w:rPr>
          </w:rPrChange>
        </w:rPr>
        <w:pPrChange w:id="1201" w:author="卢颖东" w:date="2019-05-21T14:40:00Z">
          <w:pPr>
            <w:pStyle w:val="17"/>
            <w:autoSpaceDN w:val="0"/>
            <w:spacing w:line="580" w:lineRule="exact"/>
            <w:ind w:firstLine="632" w:firstLineChars="200"/>
          </w:pPr>
        </w:pPrChange>
      </w:pPr>
      <w:ins w:id="1205" w:author="卢颖东" w:date="2019-05-21T14:37:00Z">
        <w:r>
          <w:rPr>
            <w:rFonts w:hint="eastAsia" w:ascii="宋体" w:hAnsi="宋体" w:eastAsia="黑体"/>
            <w:color w:val="000000"/>
            <w:sz w:val="32"/>
            <w:szCs w:val="32"/>
          </w:rPr>
          <w:t>第十四条</w:t>
        </w:r>
      </w:ins>
      <w:ins w:id="1206" w:author="卢颖东" w:date="2019-05-21T14:37:00Z">
        <w:r>
          <w:rPr>
            <w:rFonts w:hint="eastAsia" w:ascii="宋体" w:hAnsi="宋体" w:eastAsia="仿宋_GB2312" w:cs="宋体"/>
            <w:sz w:val="36"/>
            <w:szCs w:val="36"/>
          </w:rPr>
          <w:t xml:space="preserve">  </w:t>
        </w:r>
      </w:ins>
      <w:ins w:id="1207" w:author="卢颖东" w:date="2019-05-21T14:37:00Z">
        <w:r>
          <w:rPr>
            <w:rFonts w:hint="eastAsia" w:ascii="宋体" w:hAnsi="宋体" w:eastAsia="仿宋_GB2312" w:cs="仿宋"/>
            <w:sz w:val="32"/>
            <w:szCs w:val="32"/>
            <w:rPrChange w:id="1208" w:author="卢颖东" w:date="2019-05-21T14:40:00Z">
              <w:rPr>
                <w:rFonts w:hint="eastAsia" w:ascii="宋体" w:hAnsi="宋体" w:eastAsia="仿宋" w:cs="仿宋"/>
                <w:sz w:val="32"/>
                <w:szCs w:val="32"/>
              </w:rPr>
            </w:rPrChange>
          </w:rPr>
          <w:t>县级以上人民政府应当根据本辖区的经济社会和人口发展情况以及水源分布和用水需要选择水质良好和水量稳定的河流、湖库等划定备用饮用水源，建设供水管道，完善供水设施。</w:t>
        </w:r>
      </w:ins>
    </w:p>
    <w:p>
      <w:pPr>
        <w:pStyle w:val="17"/>
        <w:autoSpaceDN w:val="0"/>
        <w:spacing w:line="590" w:lineRule="exact"/>
        <w:ind w:firstLine="632" w:firstLineChars="200"/>
        <w:rPr>
          <w:ins w:id="1210" w:author="卢颖东" w:date="2019-05-21T14:37:00Z"/>
          <w:rFonts w:hint="eastAsia" w:ascii="宋体" w:hAnsi="宋体" w:eastAsia="仿宋_GB2312" w:cs="仿宋"/>
          <w:sz w:val="32"/>
          <w:szCs w:val="32"/>
          <w:rPrChange w:id="1211" w:author="卢颖东" w:date="2019-05-21T14:40:00Z">
            <w:rPr>
              <w:ins w:id="1212" w:author="卢颖东" w:date="2019-05-21T14:37:00Z"/>
              <w:rFonts w:hint="eastAsia" w:ascii="宋体" w:hAnsi="宋体" w:eastAsia="仿宋" w:cs="仿宋"/>
              <w:sz w:val="32"/>
              <w:szCs w:val="32"/>
            </w:rPr>
          </w:rPrChange>
        </w:rPr>
        <w:pPrChange w:id="1209" w:author="卢颖东" w:date="2019-05-21T14:38:00Z">
          <w:pPr>
            <w:pStyle w:val="17"/>
            <w:autoSpaceDN w:val="0"/>
            <w:spacing w:line="580" w:lineRule="exact"/>
            <w:ind w:firstLine="632" w:firstLineChars="200"/>
          </w:pPr>
        </w:pPrChange>
      </w:pPr>
      <w:ins w:id="1213" w:author="卢颖东" w:date="2019-05-21T14:37:00Z">
        <w:r>
          <w:rPr>
            <w:rFonts w:hint="eastAsia" w:ascii="宋体" w:hAnsi="宋体" w:eastAsia="仿宋_GB2312" w:cs="仿宋"/>
            <w:sz w:val="32"/>
            <w:szCs w:val="32"/>
            <w:rPrChange w:id="1214" w:author="卢颖东" w:date="2019-05-21T14:40:00Z">
              <w:rPr>
                <w:rFonts w:hint="eastAsia" w:ascii="宋体" w:hAnsi="宋体" w:eastAsia="仿宋" w:cs="仿宋"/>
                <w:sz w:val="32"/>
                <w:szCs w:val="32"/>
              </w:rPr>
            </w:rPrChange>
          </w:rPr>
          <w:t>备用饮用水源保护区参照饮用水源保护区的规定划定；确定为备用饮用水源的，应当采取措施加强保护。</w:t>
        </w:r>
      </w:ins>
    </w:p>
    <w:p>
      <w:pPr>
        <w:pStyle w:val="17"/>
        <w:autoSpaceDN w:val="0"/>
        <w:spacing w:line="590" w:lineRule="exact"/>
        <w:ind w:firstLine="632" w:firstLineChars="200"/>
        <w:rPr>
          <w:ins w:id="1216" w:author="卢颖东" w:date="2019-05-21T14:37:00Z"/>
          <w:rFonts w:hint="eastAsia" w:ascii="宋体" w:hAnsi="宋体" w:eastAsia="仿宋_GB2312" w:cs="宋体"/>
          <w:rPrChange w:id="1217" w:author="卢颖东" w:date="2019-05-21T14:40:00Z">
            <w:rPr>
              <w:ins w:id="1218" w:author="卢颖东" w:date="2019-05-21T14:37:00Z"/>
              <w:rFonts w:hint="eastAsia" w:ascii="宋体" w:hAnsi="宋体" w:eastAsia="仿宋" w:cs="宋体"/>
            </w:rPr>
          </w:rPrChange>
        </w:rPr>
        <w:pPrChange w:id="1215" w:author="卢颖东" w:date="2019-05-21T14:38:00Z">
          <w:pPr>
            <w:pStyle w:val="17"/>
            <w:autoSpaceDN w:val="0"/>
            <w:spacing w:line="580" w:lineRule="exact"/>
            <w:ind w:firstLine="632" w:firstLineChars="200"/>
          </w:pPr>
        </w:pPrChange>
      </w:pPr>
      <w:ins w:id="1219" w:author="卢颖东" w:date="2019-05-21T14:37:00Z">
        <w:r>
          <w:rPr>
            <w:rFonts w:hint="eastAsia" w:ascii="宋体" w:hAnsi="宋体" w:eastAsia="黑体"/>
            <w:color w:val="000000"/>
            <w:sz w:val="32"/>
            <w:szCs w:val="32"/>
          </w:rPr>
          <w:t>第十五条</w:t>
        </w:r>
      </w:ins>
      <w:ins w:id="1220" w:author="卢颖东" w:date="2019-05-21T14:37:00Z">
        <w:r>
          <w:rPr>
            <w:rFonts w:hint="eastAsia" w:ascii="宋体" w:hAnsi="宋体" w:eastAsia="仿宋_GB2312" w:cs="宋体"/>
            <w:sz w:val="32"/>
            <w:szCs w:val="32"/>
          </w:rPr>
          <w:t xml:space="preserve">  </w:t>
        </w:r>
      </w:ins>
      <w:ins w:id="1221" w:author="卢颖东" w:date="2019-05-21T14:37:00Z">
        <w:r>
          <w:rPr>
            <w:rFonts w:hint="eastAsia" w:ascii="宋体" w:hAnsi="宋体" w:eastAsia="仿宋_GB2312" w:cs="仿宋"/>
            <w:sz w:val="32"/>
            <w:szCs w:val="32"/>
            <w:rPrChange w:id="1222" w:author="卢颖东" w:date="2019-05-21T14:40:00Z">
              <w:rPr>
                <w:rFonts w:hint="eastAsia" w:ascii="宋体" w:hAnsi="宋体" w:eastAsia="仿宋" w:cs="仿宋"/>
                <w:sz w:val="32"/>
                <w:szCs w:val="32"/>
              </w:rPr>
            </w:rPrChange>
          </w:rPr>
          <w:t>分散式饮用水源应当划定饮用水源地保护范围。</w:t>
        </w:r>
      </w:ins>
    </w:p>
    <w:p>
      <w:pPr>
        <w:pStyle w:val="17"/>
        <w:autoSpaceDN w:val="0"/>
        <w:spacing w:line="590" w:lineRule="exact"/>
        <w:ind w:firstLine="632" w:firstLineChars="200"/>
        <w:rPr>
          <w:ins w:id="1224" w:author="卢颖东" w:date="2019-05-21T14:37:00Z"/>
          <w:rFonts w:hint="eastAsia" w:ascii="宋体" w:hAnsi="宋体" w:eastAsia="仿宋_GB2312" w:cs="宋体"/>
          <w:rPrChange w:id="1225" w:author="卢颖东" w:date="2019-05-21T14:40:00Z">
            <w:rPr>
              <w:ins w:id="1226" w:author="卢颖东" w:date="2019-05-21T14:37:00Z"/>
              <w:rFonts w:hint="eastAsia" w:ascii="宋体" w:hAnsi="宋体" w:eastAsia="仿宋" w:cs="宋体"/>
            </w:rPr>
          </w:rPrChange>
        </w:rPr>
        <w:pPrChange w:id="1223" w:author="卢颖东" w:date="2019-05-21T14:38:00Z">
          <w:pPr>
            <w:pStyle w:val="17"/>
            <w:autoSpaceDN w:val="0"/>
            <w:spacing w:line="580" w:lineRule="exact"/>
            <w:ind w:firstLine="632" w:firstLineChars="200"/>
          </w:pPr>
        </w:pPrChange>
      </w:pPr>
      <w:ins w:id="1227" w:author="卢颖东" w:date="2019-05-21T14:37:00Z">
        <w:r>
          <w:rPr>
            <w:rFonts w:hint="eastAsia" w:ascii="宋体" w:hAnsi="宋体" w:eastAsia="仿宋_GB2312" w:cs="仿宋"/>
            <w:sz w:val="32"/>
            <w:szCs w:val="32"/>
            <w:rPrChange w:id="1228" w:author="卢颖东" w:date="2019-05-21T14:40:00Z">
              <w:rPr>
                <w:rFonts w:hint="eastAsia" w:ascii="宋体" w:hAnsi="宋体" w:eastAsia="仿宋" w:cs="仿宋"/>
                <w:sz w:val="32"/>
                <w:szCs w:val="32"/>
              </w:rPr>
            </w:rPrChange>
          </w:rPr>
          <w:t>分散式饮用水源地保护范围的划定，由饮用水源所在地的乡镇人民政府征求相关村（居）民委员会、村民小组、村民意见后，依照国家相关技术规范提出划定方案，经县级人民政府水利主管部门审定后，报县级人民政府批准。</w:t>
        </w:r>
      </w:ins>
    </w:p>
    <w:p>
      <w:pPr>
        <w:pStyle w:val="17"/>
        <w:autoSpaceDN w:val="0"/>
        <w:spacing w:line="590" w:lineRule="exact"/>
        <w:ind w:firstLine="632" w:firstLineChars="200"/>
        <w:rPr>
          <w:ins w:id="1230" w:author="卢颖东" w:date="2019-05-21T14:37:00Z"/>
          <w:rFonts w:hint="eastAsia" w:ascii="宋体" w:hAnsi="宋体" w:eastAsia="仿宋_GB2312" w:cs="宋体"/>
          <w:rPrChange w:id="1231" w:author="卢颖东" w:date="2019-05-21T14:40:00Z">
            <w:rPr>
              <w:ins w:id="1232" w:author="卢颖东" w:date="2019-05-21T14:37:00Z"/>
              <w:rFonts w:hint="eastAsia" w:ascii="宋体" w:hAnsi="宋体" w:eastAsia="仿宋" w:cs="宋体"/>
            </w:rPr>
          </w:rPrChange>
        </w:rPr>
        <w:pPrChange w:id="1229" w:author="卢颖东" w:date="2019-05-21T14:38:00Z">
          <w:pPr>
            <w:pStyle w:val="17"/>
            <w:autoSpaceDN w:val="0"/>
            <w:spacing w:line="580" w:lineRule="exact"/>
            <w:ind w:firstLine="632" w:firstLineChars="200"/>
          </w:pPr>
        </w:pPrChange>
      </w:pPr>
      <w:ins w:id="1233" w:author="卢颖东" w:date="2019-05-21T14:37:00Z">
        <w:r>
          <w:rPr>
            <w:rFonts w:hint="eastAsia" w:ascii="宋体" w:hAnsi="宋体" w:eastAsia="仿宋_GB2312" w:cs="仿宋"/>
            <w:sz w:val="32"/>
            <w:szCs w:val="32"/>
            <w:rPrChange w:id="1234" w:author="卢颖东" w:date="2019-05-21T14:40:00Z">
              <w:rPr>
                <w:rFonts w:hint="eastAsia" w:ascii="宋体" w:hAnsi="宋体" w:eastAsia="仿宋" w:cs="仿宋"/>
                <w:sz w:val="32"/>
                <w:szCs w:val="32"/>
              </w:rPr>
            </w:rPrChange>
          </w:rPr>
          <w:t>分散式饮用水源地保护范围的调整，依照本条第二款规定的程序重新报批。</w:t>
        </w:r>
      </w:ins>
    </w:p>
    <w:p>
      <w:pPr>
        <w:pStyle w:val="17"/>
        <w:autoSpaceDN w:val="0"/>
        <w:spacing w:line="590" w:lineRule="exact"/>
        <w:ind w:firstLine="632" w:firstLineChars="200"/>
        <w:rPr>
          <w:ins w:id="1236" w:author="卢颖东" w:date="2019-05-21T14:37:00Z"/>
          <w:rFonts w:hint="eastAsia" w:ascii="宋体" w:hAnsi="宋体" w:eastAsia="仿宋_GB2312" w:cs="宋体"/>
          <w:rPrChange w:id="1237" w:author="卢颖东" w:date="2019-05-21T14:40:00Z">
            <w:rPr>
              <w:ins w:id="1238" w:author="卢颖东" w:date="2019-05-21T14:37:00Z"/>
              <w:rFonts w:hint="eastAsia" w:ascii="宋体" w:hAnsi="宋体" w:eastAsia="仿宋" w:cs="宋体"/>
            </w:rPr>
          </w:rPrChange>
        </w:rPr>
        <w:pPrChange w:id="1235" w:author="卢颖东" w:date="2019-05-21T14:38:00Z">
          <w:pPr>
            <w:pStyle w:val="17"/>
            <w:autoSpaceDN w:val="0"/>
            <w:spacing w:line="580" w:lineRule="exact"/>
            <w:ind w:firstLine="632" w:firstLineChars="200"/>
          </w:pPr>
        </w:pPrChange>
      </w:pPr>
      <w:ins w:id="1239" w:author="卢颖东" w:date="2019-05-21T14:37:00Z">
        <w:r>
          <w:rPr>
            <w:rFonts w:hint="eastAsia" w:ascii="宋体" w:hAnsi="宋体" w:eastAsia="黑体"/>
            <w:color w:val="000000"/>
            <w:sz w:val="32"/>
            <w:szCs w:val="32"/>
          </w:rPr>
          <w:t>第十六条</w:t>
        </w:r>
      </w:ins>
      <w:ins w:id="1240" w:author="卢颖东" w:date="2019-05-21T14:37:00Z">
        <w:r>
          <w:rPr>
            <w:rFonts w:hint="eastAsia" w:ascii="宋体" w:hAnsi="宋体" w:eastAsia="仿宋_GB2312" w:cs="宋体"/>
            <w:sz w:val="32"/>
            <w:szCs w:val="32"/>
          </w:rPr>
          <w:t xml:space="preserve">  </w:t>
        </w:r>
      </w:ins>
      <w:ins w:id="1241" w:author="卢颖东" w:date="2019-05-21T14:37:00Z">
        <w:r>
          <w:rPr>
            <w:rFonts w:hint="eastAsia" w:ascii="宋体" w:hAnsi="宋体" w:eastAsia="仿宋_GB2312" w:cs="仿宋"/>
            <w:sz w:val="32"/>
            <w:szCs w:val="32"/>
            <w:rPrChange w:id="1242" w:author="卢颖东" w:date="2019-05-21T14:40:00Z">
              <w:rPr>
                <w:rFonts w:hint="eastAsia" w:ascii="宋体" w:hAnsi="宋体" w:eastAsia="仿宋" w:cs="仿宋"/>
                <w:sz w:val="32"/>
                <w:szCs w:val="32"/>
              </w:rPr>
            </w:rPrChange>
          </w:rPr>
          <w:t>因饮用水源保护区、准保护区、备用饮用水源保护区的划定或者调整，对公民、法人和其他组织的合法权益造成损害的，当地人民政府应当依法给予补偿。</w:t>
        </w:r>
      </w:ins>
    </w:p>
    <w:p>
      <w:pPr>
        <w:pStyle w:val="17"/>
        <w:autoSpaceDN w:val="0"/>
        <w:spacing w:line="590" w:lineRule="exact"/>
        <w:ind w:firstLine="632" w:firstLineChars="200"/>
        <w:rPr>
          <w:ins w:id="1244" w:author="卢颖东" w:date="2019-05-21T14:37:00Z"/>
          <w:rFonts w:hint="eastAsia" w:ascii="宋体" w:hAnsi="宋体" w:eastAsia="仿宋_GB2312" w:cs="宋体"/>
          <w:i/>
          <w:rPrChange w:id="1245" w:author="卢颖东" w:date="2019-05-21T14:40:00Z">
            <w:rPr>
              <w:ins w:id="1246" w:author="卢颖东" w:date="2019-05-21T14:37:00Z"/>
              <w:rFonts w:hint="eastAsia" w:ascii="宋体" w:hAnsi="宋体" w:eastAsia="仿宋" w:cs="宋体"/>
              <w:i/>
            </w:rPr>
          </w:rPrChange>
        </w:rPr>
        <w:pPrChange w:id="1243" w:author="卢颖东" w:date="2019-05-21T14:38:00Z">
          <w:pPr>
            <w:pStyle w:val="17"/>
            <w:autoSpaceDN w:val="0"/>
            <w:spacing w:line="580" w:lineRule="exact"/>
            <w:ind w:firstLine="632" w:firstLineChars="200"/>
          </w:pPr>
        </w:pPrChange>
      </w:pPr>
      <w:ins w:id="1247" w:author="卢颖东" w:date="2019-05-21T14:37:00Z">
        <w:r>
          <w:rPr>
            <w:rFonts w:hint="eastAsia" w:ascii="宋体" w:hAnsi="宋体" w:eastAsia="仿宋_GB2312" w:cs="仿宋"/>
            <w:sz w:val="32"/>
            <w:szCs w:val="32"/>
            <w:rPrChange w:id="1248" w:author="卢颖东" w:date="2019-05-21T14:40:00Z">
              <w:rPr>
                <w:rFonts w:hint="eastAsia" w:ascii="宋体" w:hAnsi="宋体" w:eastAsia="仿宋" w:cs="仿宋"/>
                <w:sz w:val="32"/>
                <w:szCs w:val="32"/>
              </w:rPr>
            </w:rPrChange>
          </w:rPr>
          <w:t>因分散式饮用水源地保护范围的划定或者调整，对公民、法人和其他组织的合法权益造成损害的，由相关村（居）民委员会、村民小组协商解决。</w:t>
        </w:r>
      </w:ins>
    </w:p>
    <w:p>
      <w:pPr>
        <w:pStyle w:val="17"/>
        <w:autoSpaceDN w:val="0"/>
        <w:spacing w:line="590" w:lineRule="exact"/>
        <w:ind w:firstLine="632" w:firstLineChars="200"/>
        <w:rPr>
          <w:ins w:id="1250" w:author="卢颖东" w:date="2019-05-21T14:37:00Z"/>
          <w:rFonts w:hint="eastAsia" w:ascii="宋体" w:hAnsi="宋体" w:eastAsia="仿宋_GB2312" w:cs="仿宋"/>
          <w:sz w:val="32"/>
          <w:szCs w:val="32"/>
          <w:rPrChange w:id="1251" w:author="卢颖东" w:date="2019-05-21T14:40:00Z">
            <w:rPr>
              <w:ins w:id="1252" w:author="卢颖东" w:date="2019-05-21T14:37:00Z"/>
              <w:rFonts w:hint="eastAsia" w:ascii="宋体" w:hAnsi="宋体" w:eastAsia="仿宋" w:cs="仿宋"/>
              <w:sz w:val="32"/>
              <w:szCs w:val="32"/>
            </w:rPr>
          </w:rPrChange>
        </w:rPr>
        <w:pPrChange w:id="1249" w:author="卢颖东" w:date="2019-05-21T14:38:00Z">
          <w:pPr>
            <w:pStyle w:val="17"/>
            <w:autoSpaceDN w:val="0"/>
            <w:spacing w:line="580" w:lineRule="exact"/>
            <w:ind w:firstLine="632" w:firstLineChars="200"/>
          </w:pPr>
        </w:pPrChange>
      </w:pPr>
      <w:ins w:id="1253" w:author="卢颖东" w:date="2019-05-21T14:37:00Z">
        <w:r>
          <w:rPr>
            <w:rFonts w:hint="eastAsia" w:ascii="宋体" w:hAnsi="宋体" w:eastAsia="黑体"/>
            <w:color w:val="000000"/>
            <w:sz w:val="32"/>
            <w:szCs w:val="32"/>
          </w:rPr>
          <w:t>第十七条</w:t>
        </w:r>
      </w:ins>
      <w:ins w:id="1254" w:author="卢颖东" w:date="2019-05-21T14:37:00Z">
        <w:r>
          <w:rPr>
            <w:rFonts w:hint="eastAsia" w:ascii="宋体" w:hAnsi="宋体" w:eastAsia="仿宋_GB2312" w:cs="宋体"/>
            <w:sz w:val="32"/>
            <w:szCs w:val="32"/>
          </w:rPr>
          <w:t xml:space="preserve">  </w:t>
        </w:r>
      </w:ins>
      <w:ins w:id="1255" w:author="卢颖东" w:date="2019-05-21T14:37:00Z">
        <w:r>
          <w:rPr>
            <w:rFonts w:hint="eastAsia" w:ascii="宋体" w:hAnsi="宋体" w:eastAsia="仿宋_GB2312" w:cs="仿宋"/>
            <w:sz w:val="32"/>
            <w:szCs w:val="32"/>
            <w:rPrChange w:id="1256" w:author="卢颖东" w:date="2019-05-21T14:40:00Z">
              <w:rPr>
                <w:rFonts w:hint="eastAsia" w:ascii="宋体" w:hAnsi="宋体" w:eastAsia="仿宋" w:cs="仿宋"/>
                <w:sz w:val="32"/>
                <w:szCs w:val="32"/>
              </w:rPr>
            </w:rPrChange>
          </w:rPr>
          <w:t>县级以上人民政府生态环境主管部门应当设置和维护饮用水源保护区的地理界标、警示标志，并对饮用水源一级保护区周边人类活动频繁的区域设置隔离防护设施，对取水口实施封闭式管理。</w:t>
        </w:r>
      </w:ins>
    </w:p>
    <w:p>
      <w:pPr>
        <w:pStyle w:val="17"/>
        <w:autoSpaceDN w:val="0"/>
        <w:spacing w:line="590" w:lineRule="exact"/>
        <w:ind w:firstLine="632" w:firstLineChars="200"/>
        <w:rPr>
          <w:ins w:id="1258" w:author="卢颖东" w:date="2019-05-21T14:37:00Z"/>
          <w:rFonts w:hint="eastAsia" w:ascii="宋体" w:hAnsi="宋体" w:eastAsia="仿宋_GB2312" w:cs="宋体"/>
          <w:rPrChange w:id="1259" w:author="卢颖东" w:date="2019-05-21T14:40:00Z">
            <w:rPr>
              <w:ins w:id="1260" w:author="卢颖东" w:date="2019-05-21T14:37:00Z"/>
              <w:rFonts w:hint="eastAsia" w:ascii="宋体" w:hAnsi="宋体" w:eastAsia="仿宋" w:cs="宋体"/>
            </w:rPr>
          </w:rPrChange>
        </w:rPr>
        <w:pPrChange w:id="1257" w:author="卢颖东" w:date="2019-05-21T14:38:00Z">
          <w:pPr>
            <w:pStyle w:val="17"/>
            <w:autoSpaceDN w:val="0"/>
            <w:spacing w:line="580" w:lineRule="exact"/>
            <w:ind w:firstLine="632" w:firstLineChars="200"/>
          </w:pPr>
        </w:pPrChange>
      </w:pPr>
      <w:ins w:id="1261" w:author="卢颖东" w:date="2019-05-21T14:37:00Z">
        <w:r>
          <w:rPr>
            <w:rFonts w:hint="eastAsia" w:ascii="宋体" w:hAnsi="宋体" w:eastAsia="仿宋_GB2312" w:cs="仿宋"/>
            <w:sz w:val="32"/>
            <w:szCs w:val="32"/>
            <w:rPrChange w:id="1262" w:author="卢颖东" w:date="2019-05-21T14:40:00Z">
              <w:rPr>
                <w:rFonts w:hint="eastAsia" w:ascii="宋体" w:hAnsi="宋体" w:eastAsia="仿宋" w:cs="仿宋"/>
                <w:sz w:val="32"/>
                <w:szCs w:val="32"/>
              </w:rPr>
            </w:rPrChange>
          </w:rPr>
          <w:t>县级以上人民政府水利主管部门应当制作分散式饮用水源地保护范围的地理界标、警示标志，根据实际需要设置隔离防护设施，并指导村（居）民委员会、村民小组具体设置和维护。</w:t>
        </w:r>
      </w:ins>
    </w:p>
    <w:p>
      <w:pPr>
        <w:pStyle w:val="17"/>
        <w:autoSpaceDN w:val="0"/>
        <w:spacing w:line="590" w:lineRule="exact"/>
        <w:ind w:firstLine="632" w:firstLineChars="200"/>
        <w:rPr>
          <w:ins w:id="1264" w:author="卢颖东" w:date="2019-05-21T14:37:00Z"/>
          <w:rFonts w:hint="eastAsia" w:ascii="宋体" w:hAnsi="宋体" w:eastAsia="仿宋_GB2312" w:cs="宋体"/>
          <w:rPrChange w:id="1265" w:author="卢颖东" w:date="2019-05-21T14:40:00Z">
            <w:rPr>
              <w:ins w:id="1266" w:author="卢颖东" w:date="2019-05-21T14:37:00Z"/>
              <w:rFonts w:hint="eastAsia" w:ascii="宋体" w:hAnsi="宋体" w:eastAsia="仿宋" w:cs="宋体"/>
            </w:rPr>
          </w:rPrChange>
        </w:rPr>
        <w:pPrChange w:id="1263" w:author="卢颖东" w:date="2019-05-21T14:38:00Z">
          <w:pPr>
            <w:pStyle w:val="17"/>
            <w:autoSpaceDN w:val="0"/>
            <w:spacing w:line="580" w:lineRule="exact"/>
            <w:ind w:firstLine="632" w:firstLineChars="200"/>
          </w:pPr>
        </w:pPrChange>
      </w:pPr>
      <w:ins w:id="1267" w:author="卢颖东" w:date="2019-05-21T14:37:00Z">
        <w:r>
          <w:rPr>
            <w:rFonts w:hint="eastAsia" w:ascii="宋体" w:hAnsi="宋体" w:eastAsia="仿宋_GB2312" w:cs="仿宋"/>
            <w:sz w:val="32"/>
            <w:szCs w:val="32"/>
            <w:rPrChange w:id="1268" w:author="卢颖东" w:date="2019-05-21T14:40:00Z">
              <w:rPr>
                <w:rFonts w:hint="eastAsia" w:ascii="宋体" w:hAnsi="宋体" w:eastAsia="仿宋" w:cs="仿宋"/>
                <w:sz w:val="32"/>
                <w:szCs w:val="32"/>
              </w:rPr>
            </w:rPrChange>
          </w:rPr>
          <w:t>任何单位和个人不得破坏饮用水源保护区、分散式饮用水源地保护范围的地理界标、警示标志和隔离防护设施。</w:t>
        </w:r>
      </w:ins>
    </w:p>
    <w:p>
      <w:pPr>
        <w:pStyle w:val="17"/>
        <w:autoSpaceDN w:val="0"/>
        <w:spacing w:line="590" w:lineRule="exact"/>
        <w:ind w:firstLine="712" w:firstLineChars="200"/>
        <w:rPr>
          <w:ins w:id="1270" w:author="卢颖东" w:date="2019-05-21T14:37:00Z"/>
          <w:rFonts w:hint="eastAsia" w:ascii="宋体" w:hAnsi="宋体" w:eastAsia="仿宋_GB2312" w:cs="宋体"/>
          <w:sz w:val="36"/>
          <w:szCs w:val="36"/>
        </w:rPr>
        <w:pPrChange w:id="1269" w:author="卢颖东" w:date="2019-05-21T14:38:00Z">
          <w:pPr>
            <w:pStyle w:val="17"/>
            <w:autoSpaceDN w:val="0"/>
            <w:spacing w:line="580" w:lineRule="exact"/>
            <w:ind w:firstLine="712" w:firstLineChars="200"/>
          </w:pPr>
        </w:pPrChange>
      </w:pPr>
    </w:p>
    <w:p>
      <w:pPr>
        <w:pStyle w:val="17"/>
        <w:autoSpaceDN w:val="0"/>
        <w:spacing w:line="590" w:lineRule="exact"/>
        <w:jc w:val="center"/>
        <w:rPr>
          <w:ins w:id="1272" w:author="卢颖东" w:date="2019-05-21T14:37:00Z"/>
          <w:rFonts w:hint="eastAsia" w:ascii="宋体" w:hAnsi="宋体" w:eastAsia="黑体" w:cs="宋体"/>
        </w:rPr>
        <w:pPrChange w:id="1271" w:author="卢颖东" w:date="2019-05-21T14:38:00Z">
          <w:pPr>
            <w:pStyle w:val="17"/>
            <w:autoSpaceDN w:val="0"/>
            <w:spacing w:line="580" w:lineRule="exact"/>
            <w:jc w:val="center"/>
          </w:pPr>
        </w:pPrChange>
      </w:pPr>
      <w:ins w:id="1273" w:author="卢颖东" w:date="2019-05-21T14:37:00Z">
        <w:r>
          <w:rPr>
            <w:rFonts w:hint="eastAsia" w:ascii="宋体" w:hAnsi="宋体" w:eastAsia="黑体" w:cs="黑体"/>
            <w:sz w:val="32"/>
            <w:szCs w:val="32"/>
          </w:rPr>
          <w:t>第三章</w:t>
        </w:r>
      </w:ins>
      <w:ins w:id="1274" w:author="卢颖东" w:date="2019-05-21T14:37:00Z">
        <w:r>
          <w:rPr>
            <w:rFonts w:hint="eastAsia" w:ascii="宋体" w:hAnsi="宋体" w:eastAsia="黑体" w:cs="宋体"/>
            <w:sz w:val="32"/>
            <w:szCs w:val="32"/>
          </w:rPr>
          <w:t xml:space="preserve">  </w:t>
        </w:r>
      </w:ins>
      <w:ins w:id="1275" w:author="卢颖东" w:date="2019-05-21T14:37:00Z">
        <w:r>
          <w:rPr>
            <w:rFonts w:hint="eastAsia" w:ascii="宋体" w:hAnsi="宋体" w:eastAsia="黑体" w:cs="黑体"/>
            <w:sz w:val="32"/>
            <w:szCs w:val="32"/>
          </w:rPr>
          <w:t>饮用水源水质保护</w:t>
        </w:r>
      </w:ins>
    </w:p>
    <w:p>
      <w:pPr>
        <w:pStyle w:val="17"/>
        <w:autoSpaceDN w:val="0"/>
        <w:spacing w:line="590" w:lineRule="exact"/>
        <w:ind w:firstLine="712" w:firstLineChars="200"/>
        <w:rPr>
          <w:ins w:id="1277" w:author="卢颖东" w:date="2019-05-21T14:37:00Z"/>
          <w:rFonts w:hint="eastAsia" w:ascii="宋体" w:hAnsi="宋体" w:eastAsia="仿宋_GB2312" w:cs="宋体"/>
          <w:sz w:val="36"/>
          <w:szCs w:val="36"/>
        </w:rPr>
        <w:pPrChange w:id="1276" w:author="卢颖东" w:date="2019-05-21T14:38:00Z">
          <w:pPr>
            <w:pStyle w:val="17"/>
            <w:autoSpaceDN w:val="0"/>
            <w:spacing w:line="580" w:lineRule="exact"/>
            <w:ind w:firstLine="712" w:firstLineChars="200"/>
          </w:pPr>
        </w:pPrChange>
      </w:pPr>
      <w:ins w:id="1278" w:author="卢颖东" w:date="2019-05-21T14:37:00Z">
        <w:r>
          <w:rPr>
            <w:rFonts w:hint="eastAsia" w:ascii="宋体" w:hAnsi="宋体" w:eastAsia="仿宋_GB2312" w:cs="宋体"/>
            <w:sz w:val="36"/>
            <w:szCs w:val="36"/>
          </w:rPr>
          <w:t xml:space="preserve">    </w:t>
        </w:r>
      </w:ins>
    </w:p>
    <w:p>
      <w:pPr>
        <w:pStyle w:val="17"/>
        <w:autoSpaceDN w:val="0"/>
        <w:spacing w:line="590" w:lineRule="exact"/>
        <w:ind w:firstLine="632" w:firstLineChars="200"/>
        <w:rPr>
          <w:ins w:id="1280" w:author="卢颖东" w:date="2019-05-21T14:37:00Z"/>
          <w:rFonts w:hint="eastAsia" w:ascii="宋体" w:hAnsi="宋体" w:eastAsia="仿宋_GB2312" w:cs="仿宋"/>
          <w:sz w:val="32"/>
          <w:szCs w:val="32"/>
          <w:rPrChange w:id="1281" w:author="卢颖东" w:date="2019-05-21T14:40:00Z">
            <w:rPr>
              <w:ins w:id="1282" w:author="卢颖东" w:date="2019-05-21T14:37:00Z"/>
              <w:rFonts w:hint="eastAsia" w:ascii="宋体" w:hAnsi="宋体" w:eastAsia="仿宋" w:cs="仿宋"/>
              <w:sz w:val="32"/>
              <w:szCs w:val="32"/>
            </w:rPr>
          </w:rPrChange>
        </w:rPr>
        <w:pPrChange w:id="1279" w:author="卢颖东" w:date="2019-05-21T14:38:00Z">
          <w:pPr>
            <w:pStyle w:val="17"/>
            <w:autoSpaceDN w:val="0"/>
            <w:spacing w:line="580" w:lineRule="exact"/>
            <w:ind w:firstLine="632" w:firstLineChars="200"/>
          </w:pPr>
        </w:pPrChange>
      </w:pPr>
      <w:ins w:id="1283" w:author="卢颖东" w:date="2019-05-21T14:37:00Z">
        <w:r>
          <w:rPr>
            <w:rFonts w:hint="eastAsia" w:ascii="宋体" w:hAnsi="宋体" w:eastAsia="黑体"/>
            <w:color w:val="000000"/>
            <w:sz w:val="32"/>
            <w:szCs w:val="32"/>
            <w:rPrChange w:id="1284" w:author="卢颖东" w:date="2019-05-21T14:56:00Z">
              <w:rPr>
                <w:rFonts w:hint="eastAsia" w:ascii="宋体" w:eastAsia="黑体"/>
                <w:color w:val="000000"/>
                <w:sz w:val="32"/>
                <w:szCs w:val="32"/>
              </w:rPr>
            </w:rPrChange>
          </w:rPr>
          <w:t>第十八条</w:t>
        </w:r>
      </w:ins>
      <w:ins w:id="1285" w:author="卢颖东" w:date="2019-05-21T14:41:00Z">
        <w:r>
          <w:rPr>
            <w:rFonts w:hint="eastAsia" w:ascii="宋体" w:hAnsi="宋体" w:eastAsia="黑体"/>
            <w:color w:val="000000"/>
            <w:sz w:val="32"/>
            <w:szCs w:val="32"/>
            <w:lang w:val="en-US" w:eastAsia="zh-CN"/>
            <w:rPrChange w:id="1286" w:author="卢颖东" w:date="2019-05-21T14:56:00Z">
              <w:rPr>
                <w:rFonts w:hint="eastAsia" w:ascii="宋体" w:eastAsia="黑体"/>
                <w:color w:val="000000"/>
                <w:sz w:val="32"/>
                <w:szCs w:val="32"/>
                <w:lang w:val="en-US" w:eastAsia="zh-CN"/>
              </w:rPr>
            </w:rPrChange>
          </w:rPr>
          <w:t xml:space="preserve"> </w:t>
        </w:r>
      </w:ins>
      <w:ins w:id="1287" w:author="卢颖东" w:date="2019-05-21T14:37:00Z">
        <w:r>
          <w:rPr>
            <w:rFonts w:hint="eastAsia" w:ascii="宋体" w:hAnsi="宋体" w:eastAsia="黑体"/>
            <w:color w:val="000000"/>
            <w:sz w:val="32"/>
            <w:szCs w:val="32"/>
            <w:rPrChange w:id="1288" w:author="卢颖东" w:date="2019-05-21T14:56:00Z">
              <w:rPr>
                <w:rFonts w:hint="eastAsia" w:ascii="宋体" w:eastAsia="黑体"/>
                <w:color w:val="000000"/>
                <w:sz w:val="32"/>
                <w:szCs w:val="32"/>
              </w:rPr>
            </w:rPrChange>
          </w:rPr>
          <w:t xml:space="preserve"> </w:t>
        </w:r>
      </w:ins>
      <w:ins w:id="1289" w:author="卢颖东" w:date="2019-05-21T14:37:00Z">
        <w:r>
          <w:rPr>
            <w:rFonts w:hint="eastAsia" w:ascii="宋体" w:hAnsi="宋体" w:eastAsia="仿宋_GB2312" w:cs="仿宋"/>
            <w:sz w:val="32"/>
            <w:szCs w:val="32"/>
            <w:rPrChange w:id="1290" w:author="卢颖东" w:date="2019-05-21T14:40:00Z">
              <w:rPr>
                <w:rFonts w:hint="eastAsia" w:ascii="宋体" w:hAnsi="宋体" w:eastAsia="仿宋" w:cs="仿宋"/>
                <w:sz w:val="32"/>
                <w:szCs w:val="32"/>
              </w:rPr>
            </w:rPrChange>
          </w:rPr>
          <w:t>禁止在饮用水源一级保护区内新建、改建、扩建与供水设施和保护水源无关的建设项目；已建成的与供水设施和保护水源无关的建设项目，由县级以上人民政府责令拆除或者关闭。禁止在饮用水源一级保护区从事网箱养殖、旅游、游泳、垂钓或者其他可能污染饮用水水体的活动。</w:t>
        </w:r>
      </w:ins>
    </w:p>
    <w:p>
      <w:pPr>
        <w:pStyle w:val="17"/>
        <w:autoSpaceDN w:val="0"/>
        <w:spacing w:line="590" w:lineRule="exact"/>
        <w:ind w:firstLine="632" w:firstLineChars="200"/>
        <w:rPr>
          <w:ins w:id="1292" w:author="卢颖东" w:date="2019-05-21T14:37:00Z"/>
          <w:rFonts w:hint="eastAsia" w:ascii="宋体" w:hAnsi="宋体" w:eastAsia="仿宋_GB2312" w:cs="仿宋"/>
          <w:sz w:val="32"/>
          <w:szCs w:val="32"/>
          <w:rPrChange w:id="1293" w:author="卢颖东" w:date="2019-05-21T14:40:00Z">
            <w:rPr>
              <w:ins w:id="1294" w:author="卢颖东" w:date="2019-05-21T14:37:00Z"/>
              <w:rFonts w:hint="eastAsia" w:ascii="宋体" w:hAnsi="宋体" w:eastAsia="仿宋" w:cs="仿宋"/>
              <w:sz w:val="32"/>
              <w:szCs w:val="32"/>
            </w:rPr>
          </w:rPrChange>
        </w:rPr>
        <w:pPrChange w:id="1291" w:author="卢颖东" w:date="2019-05-21T14:38:00Z">
          <w:pPr>
            <w:pStyle w:val="17"/>
            <w:autoSpaceDN w:val="0"/>
            <w:spacing w:line="580" w:lineRule="exact"/>
            <w:ind w:firstLine="632" w:firstLineChars="200"/>
          </w:pPr>
        </w:pPrChange>
      </w:pPr>
      <w:ins w:id="1295" w:author="卢颖东" w:date="2019-05-21T14:37:00Z">
        <w:r>
          <w:rPr>
            <w:rFonts w:hint="eastAsia" w:ascii="宋体" w:hAnsi="宋体" w:eastAsia="仿宋_GB2312" w:cs="仿宋"/>
            <w:sz w:val="32"/>
            <w:szCs w:val="32"/>
            <w:rPrChange w:id="1296" w:author="卢颖东" w:date="2019-05-21T14:40:00Z">
              <w:rPr>
                <w:rFonts w:hint="eastAsia" w:ascii="宋体" w:hAnsi="宋体" w:eastAsia="仿宋" w:cs="仿宋"/>
                <w:sz w:val="32"/>
                <w:szCs w:val="32"/>
              </w:rPr>
            </w:rPrChange>
          </w:rPr>
          <w:t>禁止在饮用水源二级保护区内新建、改建、扩建排放污染物的建设项目；已建成的排放污染物的建设项目，由县级以上人民政府责令拆除或者关闭。在饮用水源二级保护区内从事网箱养殖、旅游等活动的，应当按照规定采取措施，防止污染饮用水水体。</w:t>
        </w:r>
      </w:ins>
    </w:p>
    <w:p>
      <w:pPr>
        <w:pStyle w:val="17"/>
        <w:autoSpaceDN w:val="0"/>
        <w:spacing w:line="590" w:lineRule="exact"/>
        <w:ind w:firstLine="632" w:firstLineChars="200"/>
        <w:rPr>
          <w:ins w:id="1298" w:author="卢颖东" w:date="2019-05-21T14:37:00Z"/>
          <w:rFonts w:hint="eastAsia" w:ascii="宋体" w:hAnsi="宋体" w:eastAsia="仿宋_GB2312" w:cs="宋体"/>
          <w:rPrChange w:id="1299" w:author="卢颖东" w:date="2019-05-21T14:40:00Z">
            <w:rPr>
              <w:ins w:id="1300" w:author="卢颖东" w:date="2019-05-21T14:37:00Z"/>
              <w:rFonts w:hint="eastAsia" w:ascii="宋体" w:hAnsi="宋体" w:eastAsia="仿宋" w:cs="宋体"/>
            </w:rPr>
          </w:rPrChange>
        </w:rPr>
        <w:pPrChange w:id="1297" w:author="卢颖东" w:date="2019-05-21T14:38:00Z">
          <w:pPr>
            <w:pStyle w:val="17"/>
            <w:autoSpaceDN w:val="0"/>
            <w:spacing w:line="580" w:lineRule="exact"/>
            <w:ind w:firstLine="632" w:firstLineChars="200"/>
          </w:pPr>
        </w:pPrChange>
      </w:pPr>
      <w:ins w:id="1301" w:author="卢颖东" w:date="2019-05-21T14:37:00Z">
        <w:r>
          <w:rPr>
            <w:rFonts w:hint="eastAsia" w:ascii="宋体" w:hAnsi="宋体" w:eastAsia="仿宋_GB2312" w:cs="仿宋"/>
            <w:sz w:val="32"/>
            <w:szCs w:val="32"/>
            <w:rPrChange w:id="1302" w:author="卢颖东" w:date="2019-05-21T14:40:00Z">
              <w:rPr>
                <w:rFonts w:hint="eastAsia" w:ascii="宋体" w:hAnsi="宋体" w:eastAsia="仿宋" w:cs="仿宋"/>
                <w:sz w:val="32"/>
                <w:szCs w:val="32"/>
              </w:rPr>
            </w:rPrChange>
          </w:rPr>
          <w:t>禁止在饮用水源准保护区内新建、扩建垃圾填埋场、废物回收（加工）场、油类及有毒有害物品仓库等对水体污染严重的建设项目；改建建设项目的，不得增加排污量。</w:t>
        </w:r>
      </w:ins>
    </w:p>
    <w:p>
      <w:pPr>
        <w:pStyle w:val="17"/>
        <w:spacing w:line="590" w:lineRule="exact"/>
        <w:ind w:firstLine="632" w:firstLineChars="200"/>
        <w:rPr>
          <w:ins w:id="1304" w:author="卢颖东" w:date="2019-05-21T14:37:00Z"/>
          <w:rFonts w:hint="eastAsia" w:ascii="宋体" w:hAnsi="宋体" w:eastAsia="仿宋_GB2312" w:cs="仿宋"/>
          <w:sz w:val="32"/>
          <w:szCs w:val="32"/>
          <w:rPrChange w:id="1305" w:author="卢颖东" w:date="2019-05-21T14:40:00Z">
            <w:rPr>
              <w:ins w:id="1306" w:author="卢颖东" w:date="2019-05-21T14:37:00Z"/>
              <w:rFonts w:hint="eastAsia" w:ascii="宋体" w:hAnsi="宋体" w:eastAsia="仿宋" w:cs="仿宋"/>
              <w:sz w:val="32"/>
              <w:szCs w:val="32"/>
            </w:rPr>
          </w:rPrChange>
        </w:rPr>
        <w:pPrChange w:id="1303" w:author="卢颖东" w:date="2019-05-21T14:38:00Z">
          <w:pPr>
            <w:pStyle w:val="17"/>
            <w:spacing w:line="580" w:lineRule="exact"/>
            <w:ind w:firstLine="632" w:firstLineChars="200"/>
          </w:pPr>
        </w:pPrChange>
      </w:pPr>
      <w:ins w:id="1307" w:author="卢颖东" w:date="2019-05-21T14:37:00Z">
        <w:r>
          <w:rPr>
            <w:rFonts w:hint="eastAsia" w:ascii="宋体" w:hAnsi="宋体" w:eastAsia="黑体" w:cs="黑体"/>
            <w:sz w:val="32"/>
            <w:szCs w:val="32"/>
          </w:rPr>
          <w:t>第十九条</w:t>
        </w:r>
      </w:ins>
      <w:ins w:id="1308" w:author="卢颖东" w:date="2019-05-21T14:41:00Z">
        <w:r>
          <w:rPr>
            <w:rFonts w:hint="eastAsia" w:ascii="宋体" w:hAnsi="宋体" w:eastAsia="黑体" w:cs="黑体"/>
            <w:sz w:val="32"/>
            <w:szCs w:val="32"/>
            <w:lang w:val="en-US" w:eastAsia="zh-CN"/>
          </w:rPr>
          <w:t xml:space="preserve"> </w:t>
        </w:r>
      </w:ins>
      <w:ins w:id="1309" w:author="卢颖东" w:date="2019-05-21T14:37:00Z">
        <w:r>
          <w:rPr>
            <w:rFonts w:hint="eastAsia" w:ascii="宋体" w:hAnsi="宋体" w:eastAsia="黑体" w:cs="黑体"/>
            <w:sz w:val="32"/>
            <w:szCs w:val="32"/>
          </w:rPr>
          <w:t xml:space="preserve"> </w:t>
        </w:r>
      </w:ins>
      <w:ins w:id="1310" w:author="卢颖东" w:date="2019-05-21T14:37:00Z">
        <w:r>
          <w:rPr>
            <w:rFonts w:hint="eastAsia" w:ascii="宋体" w:hAnsi="宋体" w:eastAsia="仿宋_GB2312" w:cs="仿宋"/>
            <w:sz w:val="32"/>
            <w:szCs w:val="32"/>
            <w:rPrChange w:id="1311" w:author="卢颖东" w:date="2019-05-21T14:40:00Z">
              <w:rPr>
                <w:rFonts w:hint="eastAsia" w:ascii="宋体" w:hAnsi="宋体" w:eastAsia="仿宋" w:cs="仿宋"/>
                <w:sz w:val="32"/>
                <w:szCs w:val="32"/>
              </w:rPr>
            </w:rPrChange>
          </w:rPr>
          <w:t>在饮用水源保护区内禁止设置排污口；禁止采用炼山、全垦方式更新造林；禁止滥用抗生素、激素类化学药品或者使用冰鲜杂鱼虾饲料进行水产养殖等可能污染饮用水水体的行为。</w:t>
        </w:r>
      </w:ins>
    </w:p>
    <w:p>
      <w:pPr>
        <w:pStyle w:val="17"/>
        <w:autoSpaceDN w:val="0"/>
        <w:spacing w:line="590" w:lineRule="exact"/>
        <w:ind w:firstLine="632" w:firstLineChars="200"/>
        <w:rPr>
          <w:ins w:id="1313" w:author="卢颖东" w:date="2019-05-21T14:37:00Z"/>
          <w:rFonts w:hint="eastAsia" w:ascii="宋体" w:hAnsi="宋体" w:eastAsia="仿宋_GB2312" w:cs="宋体"/>
        </w:rPr>
        <w:pPrChange w:id="1312" w:author="卢颖东" w:date="2019-05-21T14:38:00Z">
          <w:pPr>
            <w:pStyle w:val="17"/>
            <w:autoSpaceDN w:val="0"/>
            <w:spacing w:line="580" w:lineRule="exact"/>
            <w:ind w:firstLine="632" w:firstLineChars="200"/>
          </w:pPr>
        </w:pPrChange>
      </w:pPr>
      <w:ins w:id="1314" w:author="卢颖东" w:date="2019-05-21T14:37:00Z">
        <w:r>
          <w:rPr>
            <w:rFonts w:hint="eastAsia" w:ascii="宋体" w:hAnsi="宋体" w:eastAsia="黑体"/>
            <w:color w:val="000000"/>
            <w:sz w:val="32"/>
            <w:szCs w:val="32"/>
          </w:rPr>
          <w:t>第二十条</w:t>
        </w:r>
      </w:ins>
      <w:ins w:id="1315" w:author="卢颖东" w:date="2019-05-21T14:37:00Z">
        <w:r>
          <w:rPr>
            <w:rFonts w:hint="eastAsia" w:ascii="宋体" w:hAnsi="宋体" w:eastAsia="仿宋_GB2312" w:cs="宋体"/>
            <w:sz w:val="32"/>
            <w:szCs w:val="32"/>
          </w:rPr>
          <w:t xml:space="preserve">  </w:t>
        </w:r>
      </w:ins>
      <w:ins w:id="1316" w:author="卢颖东" w:date="2019-05-21T14:37:00Z">
        <w:r>
          <w:rPr>
            <w:rFonts w:hint="eastAsia" w:ascii="宋体" w:hAnsi="宋体" w:eastAsia="仿宋_GB2312" w:cs="仿宋"/>
            <w:sz w:val="32"/>
            <w:szCs w:val="32"/>
            <w:rPrChange w:id="1317" w:author="卢颖东" w:date="2019-05-21T14:40:00Z">
              <w:rPr>
                <w:rFonts w:hint="eastAsia" w:ascii="宋体" w:hAnsi="宋体" w:eastAsia="仿宋" w:cs="仿宋"/>
                <w:sz w:val="32"/>
                <w:szCs w:val="32"/>
              </w:rPr>
            </w:rPrChange>
          </w:rPr>
          <w:t>备用饮用水源保护区的水质保护参照饮用水源保护区的水质保护标准执行。</w:t>
        </w:r>
      </w:ins>
      <w:ins w:id="1318" w:author="卢颖东" w:date="2019-05-21T14:37:00Z">
        <w:r>
          <w:rPr>
            <w:rFonts w:hint="eastAsia" w:ascii="宋体" w:hAnsi="宋体" w:eastAsia="仿宋_GB2312" w:cs="宋体"/>
            <w:sz w:val="32"/>
            <w:szCs w:val="32"/>
            <w:rPrChange w:id="1319" w:author="卢颖东" w:date="2019-05-21T14:40:00Z">
              <w:rPr>
                <w:rFonts w:hint="eastAsia" w:ascii="宋体" w:hAnsi="宋体" w:eastAsia="仿宋" w:cs="宋体"/>
                <w:sz w:val="32"/>
                <w:szCs w:val="32"/>
              </w:rPr>
            </w:rPrChange>
          </w:rPr>
          <w:t xml:space="preserve"> </w:t>
        </w:r>
      </w:ins>
    </w:p>
    <w:p>
      <w:pPr>
        <w:pStyle w:val="17"/>
        <w:autoSpaceDN w:val="0"/>
        <w:spacing w:line="590" w:lineRule="exact"/>
        <w:ind w:firstLine="632" w:firstLineChars="200"/>
        <w:rPr>
          <w:ins w:id="1321" w:author="卢颖东" w:date="2019-05-21T14:37:00Z"/>
          <w:rFonts w:hint="eastAsia" w:ascii="宋体" w:hAnsi="宋体" w:eastAsia="仿宋_GB2312" w:cs="宋体"/>
          <w:rPrChange w:id="1322" w:author="卢颖东" w:date="2019-05-21T14:40:00Z">
            <w:rPr>
              <w:ins w:id="1323" w:author="卢颖东" w:date="2019-05-21T14:37:00Z"/>
              <w:rFonts w:hint="eastAsia" w:ascii="宋体" w:hAnsi="宋体" w:eastAsia="仿宋" w:cs="宋体"/>
            </w:rPr>
          </w:rPrChange>
        </w:rPr>
        <w:pPrChange w:id="1320" w:author="卢颖东" w:date="2019-05-21T14:38:00Z">
          <w:pPr>
            <w:pStyle w:val="17"/>
            <w:autoSpaceDN w:val="0"/>
            <w:spacing w:line="580" w:lineRule="exact"/>
            <w:ind w:firstLine="632" w:firstLineChars="200"/>
          </w:pPr>
        </w:pPrChange>
      </w:pPr>
      <w:ins w:id="1324" w:author="卢颖东" w:date="2019-05-21T14:37:00Z">
        <w:r>
          <w:rPr>
            <w:rFonts w:hint="eastAsia" w:ascii="宋体" w:hAnsi="宋体" w:eastAsia="黑体"/>
            <w:color w:val="000000"/>
            <w:sz w:val="32"/>
            <w:szCs w:val="32"/>
          </w:rPr>
          <w:t>第二十一条</w:t>
        </w:r>
      </w:ins>
      <w:ins w:id="1325" w:author="卢颖东" w:date="2019-05-21T14:37:00Z">
        <w:r>
          <w:rPr>
            <w:rFonts w:hint="eastAsia" w:ascii="宋体" w:hAnsi="宋体" w:eastAsia="仿宋_GB2312" w:cs="宋体"/>
            <w:sz w:val="32"/>
            <w:szCs w:val="32"/>
          </w:rPr>
          <w:t xml:space="preserve">  </w:t>
        </w:r>
      </w:ins>
      <w:ins w:id="1326" w:author="卢颖东" w:date="2019-05-21T14:37:00Z">
        <w:r>
          <w:rPr>
            <w:rFonts w:hint="eastAsia" w:ascii="宋体" w:hAnsi="宋体" w:eastAsia="仿宋_GB2312" w:cs="仿宋"/>
            <w:sz w:val="32"/>
            <w:szCs w:val="32"/>
            <w:rPrChange w:id="1327" w:author="卢颖东" w:date="2019-05-21T14:40:00Z">
              <w:rPr>
                <w:rFonts w:hint="eastAsia" w:ascii="宋体" w:hAnsi="宋体" w:eastAsia="仿宋" w:cs="仿宋"/>
                <w:sz w:val="32"/>
                <w:szCs w:val="32"/>
              </w:rPr>
            </w:rPrChange>
          </w:rPr>
          <w:t>在分散式饮用水源地保护范围内，禁止下列行为：</w:t>
        </w:r>
      </w:ins>
    </w:p>
    <w:p>
      <w:pPr>
        <w:pStyle w:val="17"/>
        <w:numPr>
          <w:ilvl w:val="0"/>
          <w:numId w:val="0"/>
        </w:numPr>
        <w:autoSpaceDN w:val="0"/>
        <w:spacing w:line="590" w:lineRule="exact"/>
        <w:ind w:leftChars="0" w:firstLine="632" w:firstLineChars="200"/>
        <w:rPr>
          <w:ins w:id="1329" w:author="卢颖东" w:date="2019-05-21T14:37:00Z"/>
          <w:rFonts w:hint="eastAsia" w:ascii="宋体" w:hAnsi="宋体" w:eastAsia="仿宋_GB2312" w:cs="宋体"/>
          <w:rPrChange w:id="1330" w:author="卢颖东" w:date="2019-05-21T14:40:00Z">
            <w:rPr>
              <w:ins w:id="1331" w:author="卢颖东" w:date="2019-05-21T14:37:00Z"/>
              <w:rFonts w:hint="eastAsia" w:ascii="宋体" w:hAnsi="宋体" w:eastAsia="仿宋" w:cs="宋体"/>
            </w:rPr>
          </w:rPrChange>
        </w:rPr>
        <w:pPrChange w:id="1328" w:author="卢颖东" w:date="2019-05-21T14:41:00Z">
          <w:pPr>
            <w:pStyle w:val="17"/>
            <w:numPr>
              <w:ilvl w:val="0"/>
              <w:numId w:val="1"/>
            </w:numPr>
            <w:autoSpaceDN w:val="0"/>
            <w:spacing w:line="580" w:lineRule="exact"/>
            <w:ind w:firstLine="632" w:firstLineChars="200"/>
          </w:pPr>
        </w:pPrChange>
      </w:pPr>
      <w:ins w:id="1332" w:author="卢颖东" w:date="2019-05-21T14:41:00Z">
        <w:r>
          <w:rPr>
            <w:rFonts w:hint="eastAsia" w:ascii="宋体" w:hAnsi="宋体" w:eastAsia="仿宋_GB2312" w:cs="仿宋"/>
            <w:sz w:val="32"/>
            <w:szCs w:val="32"/>
            <w:lang w:eastAsia="zh-CN"/>
          </w:rPr>
          <w:t>（一）</w:t>
        </w:r>
      </w:ins>
      <w:ins w:id="1333" w:author="卢颖东" w:date="2019-05-21T14:37:00Z">
        <w:r>
          <w:rPr>
            <w:rFonts w:hint="eastAsia" w:ascii="宋体" w:hAnsi="宋体" w:eastAsia="仿宋_GB2312" w:cs="仿宋"/>
            <w:sz w:val="32"/>
            <w:szCs w:val="32"/>
            <w:rPrChange w:id="1334" w:author="卢颖东" w:date="2019-05-21T14:40:00Z">
              <w:rPr>
                <w:rFonts w:hint="eastAsia" w:ascii="宋体" w:hAnsi="宋体" w:eastAsia="仿宋" w:cs="仿宋"/>
                <w:sz w:val="32"/>
                <w:szCs w:val="32"/>
              </w:rPr>
            </w:rPrChange>
          </w:rPr>
          <w:t>新建、扩建对水源有污染危害的建设项目，改建和技术改造项目扩大污染物排放量；</w:t>
        </w:r>
      </w:ins>
    </w:p>
    <w:p>
      <w:pPr>
        <w:pStyle w:val="17"/>
        <w:autoSpaceDN w:val="0"/>
        <w:spacing w:line="590" w:lineRule="exact"/>
        <w:rPr>
          <w:ins w:id="1336" w:author="卢颖东" w:date="2019-05-21T14:37:00Z"/>
          <w:rFonts w:hint="eastAsia" w:ascii="宋体" w:hAnsi="宋体" w:eastAsia="仿宋_GB2312" w:cs="宋体"/>
          <w:rPrChange w:id="1337" w:author="卢颖东" w:date="2019-05-21T14:40:00Z">
            <w:rPr>
              <w:ins w:id="1338" w:author="卢颖东" w:date="2019-05-21T14:37:00Z"/>
              <w:rFonts w:hint="eastAsia" w:ascii="宋体" w:hAnsi="宋体" w:eastAsia="仿宋" w:cs="宋体"/>
            </w:rPr>
          </w:rPrChange>
        </w:rPr>
        <w:pPrChange w:id="1335" w:author="卢颖东" w:date="2019-05-21T14:38:00Z">
          <w:pPr>
            <w:pStyle w:val="17"/>
            <w:autoSpaceDN w:val="0"/>
            <w:spacing w:line="580" w:lineRule="exact"/>
          </w:pPr>
        </w:pPrChange>
      </w:pPr>
      <w:ins w:id="1339" w:author="卢颖东" w:date="2019-05-21T14:37:00Z">
        <w:r>
          <w:rPr>
            <w:rFonts w:hint="eastAsia" w:ascii="宋体" w:hAnsi="宋体" w:eastAsia="仿宋_GB2312" w:cs="仿宋"/>
            <w:sz w:val="32"/>
            <w:szCs w:val="32"/>
            <w:rPrChange w:id="1340" w:author="卢颖东" w:date="2019-05-21T14:40:00Z">
              <w:rPr>
                <w:rFonts w:hint="eastAsia" w:ascii="宋体" w:hAnsi="宋体" w:eastAsia="仿宋" w:cs="仿宋"/>
                <w:sz w:val="32"/>
                <w:szCs w:val="32"/>
              </w:rPr>
            </w:rPrChange>
          </w:rPr>
          <w:t xml:space="preserve">    （二）设置饲料场、肥料堆积场、屠宰场、有毒有害化学物品仓库、公共厕所；</w:t>
        </w:r>
      </w:ins>
    </w:p>
    <w:p>
      <w:pPr>
        <w:pStyle w:val="17"/>
        <w:autoSpaceDN w:val="0"/>
        <w:spacing w:line="590" w:lineRule="exact"/>
        <w:ind w:firstLine="632" w:firstLineChars="200"/>
        <w:rPr>
          <w:ins w:id="1342" w:author="卢颖东" w:date="2019-05-21T14:37:00Z"/>
          <w:rFonts w:hint="eastAsia" w:ascii="宋体" w:hAnsi="宋体" w:eastAsia="仿宋_GB2312" w:cs="宋体"/>
          <w:rPrChange w:id="1343" w:author="卢颖东" w:date="2019-05-21T14:40:00Z">
            <w:rPr>
              <w:ins w:id="1344" w:author="卢颖东" w:date="2019-05-21T14:37:00Z"/>
              <w:rFonts w:hint="eastAsia" w:ascii="宋体" w:hAnsi="宋体" w:eastAsia="仿宋" w:cs="宋体"/>
            </w:rPr>
          </w:rPrChange>
        </w:rPr>
        <w:pPrChange w:id="1341" w:author="卢颖东" w:date="2019-05-21T14:38:00Z">
          <w:pPr>
            <w:pStyle w:val="17"/>
            <w:autoSpaceDN w:val="0"/>
            <w:spacing w:line="580" w:lineRule="exact"/>
            <w:ind w:firstLine="632" w:firstLineChars="200"/>
          </w:pPr>
        </w:pPrChange>
      </w:pPr>
      <w:ins w:id="1345" w:author="卢颖东" w:date="2019-05-21T14:37:00Z">
        <w:r>
          <w:rPr>
            <w:rFonts w:hint="eastAsia" w:ascii="宋体" w:hAnsi="宋体" w:eastAsia="仿宋_GB2312" w:cs="仿宋"/>
            <w:sz w:val="32"/>
            <w:szCs w:val="32"/>
            <w:rPrChange w:id="1346" w:author="卢颖东" w:date="2019-05-21T14:40:00Z">
              <w:rPr>
                <w:rFonts w:hint="eastAsia" w:ascii="宋体" w:hAnsi="宋体" w:eastAsia="仿宋" w:cs="仿宋"/>
                <w:sz w:val="32"/>
                <w:szCs w:val="32"/>
              </w:rPr>
            </w:rPrChange>
          </w:rPr>
          <w:t>（三）建设畜禽养殖场、养殖小区或者放养畜禽；</w:t>
        </w:r>
      </w:ins>
    </w:p>
    <w:p>
      <w:pPr>
        <w:pStyle w:val="17"/>
        <w:autoSpaceDN w:val="0"/>
        <w:spacing w:line="590" w:lineRule="exact"/>
        <w:ind w:firstLine="632" w:firstLineChars="200"/>
        <w:rPr>
          <w:ins w:id="1348" w:author="卢颖东" w:date="2019-05-21T14:37:00Z"/>
          <w:rFonts w:hint="eastAsia" w:ascii="宋体" w:hAnsi="宋体" w:eastAsia="仿宋_GB2312" w:cs="宋体"/>
          <w:rPrChange w:id="1349" w:author="卢颖东" w:date="2019-05-21T14:40:00Z">
            <w:rPr>
              <w:ins w:id="1350" w:author="卢颖东" w:date="2019-05-21T14:37:00Z"/>
              <w:rFonts w:hint="eastAsia" w:ascii="宋体" w:hAnsi="宋体" w:eastAsia="仿宋" w:cs="宋体"/>
            </w:rPr>
          </w:rPrChange>
        </w:rPr>
        <w:pPrChange w:id="1347" w:author="卢颖东" w:date="2019-05-21T14:38:00Z">
          <w:pPr>
            <w:pStyle w:val="17"/>
            <w:autoSpaceDN w:val="0"/>
            <w:spacing w:line="580" w:lineRule="exact"/>
            <w:ind w:firstLine="632" w:firstLineChars="200"/>
          </w:pPr>
        </w:pPrChange>
      </w:pPr>
      <w:ins w:id="1351" w:author="卢颖东" w:date="2019-05-21T14:37:00Z">
        <w:r>
          <w:rPr>
            <w:rFonts w:hint="eastAsia" w:ascii="宋体" w:hAnsi="宋体" w:eastAsia="仿宋_GB2312" w:cs="仿宋"/>
            <w:sz w:val="32"/>
            <w:szCs w:val="32"/>
            <w:rPrChange w:id="1352" w:author="卢颖东" w:date="2019-05-21T14:40:00Z">
              <w:rPr>
                <w:rFonts w:hint="eastAsia" w:ascii="宋体" w:hAnsi="宋体" w:eastAsia="仿宋" w:cs="仿宋"/>
                <w:sz w:val="32"/>
                <w:szCs w:val="32"/>
              </w:rPr>
            </w:rPrChange>
          </w:rPr>
          <w:t>（四）设置排污口或者向水域直接排放污水；</w:t>
        </w:r>
      </w:ins>
    </w:p>
    <w:p>
      <w:pPr>
        <w:pStyle w:val="17"/>
        <w:autoSpaceDN w:val="0"/>
        <w:spacing w:line="590" w:lineRule="exact"/>
        <w:ind w:firstLine="632" w:firstLineChars="200"/>
        <w:rPr>
          <w:ins w:id="1354" w:author="卢颖东" w:date="2019-05-21T14:37:00Z"/>
          <w:rFonts w:hint="eastAsia" w:ascii="宋体" w:hAnsi="宋体" w:eastAsia="仿宋_GB2312" w:cs="宋体"/>
          <w:rPrChange w:id="1355" w:author="卢颖东" w:date="2019-05-21T14:40:00Z">
            <w:rPr>
              <w:ins w:id="1356" w:author="卢颖东" w:date="2019-05-21T14:37:00Z"/>
              <w:rFonts w:hint="eastAsia" w:ascii="宋体" w:hAnsi="宋体" w:eastAsia="仿宋" w:cs="宋体"/>
            </w:rPr>
          </w:rPrChange>
        </w:rPr>
        <w:pPrChange w:id="1353" w:author="卢颖东" w:date="2019-05-21T14:38:00Z">
          <w:pPr>
            <w:pStyle w:val="17"/>
            <w:autoSpaceDN w:val="0"/>
            <w:spacing w:line="580" w:lineRule="exact"/>
            <w:ind w:firstLine="632" w:firstLineChars="200"/>
          </w:pPr>
        </w:pPrChange>
      </w:pPr>
      <w:ins w:id="1357" w:author="卢颖东" w:date="2019-05-21T14:37:00Z">
        <w:r>
          <w:rPr>
            <w:rFonts w:hint="eastAsia" w:ascii="宋体" w:hAnsi="宋体" w:eastAsia="仿宋_GB2312" w:cs="仿宋"/>
            <w:sz w:val="32"/>
            <w:szCs w:val="32"/>
            <w:rPrChange w:id="1358" w:author="卢颖东" w:date="2019-05-21T14:40:00Z">
              <w:rPr>
                <w:rFonts w:hint="eastAsia" w:ascii="宋体" w:hAnsi="宋体" w:eastAsia="仿宋" w:cs="仿宋"/>
                <w:sz w:val="32"/>
                <w:szCs w:val="32"/>
              </w:rPr>
            </w:rPrChange>
          </w:rPr>
          <w:t>（五）非法采矿、非法采砂；</w:t>
        </w:r>
      </w:ins>
    </w:p>
    <w:p>
      <w:pPr>
        <w:pStyle w:val="17"/>
        <w:autoSpaceDN w:val="0"/>
        <w:spacing w:line="590" w:lineRule="exact"/>
        <w:ind w:firstLine="632" w:firstLineChars="200"/>
        <w:rPr>
          <w:ins w:id="1360" w:author="卢颖东" w:date="2019-05-21T14:37:00Z"/>
          <w:rFonts w:hint="eastAsia" w:ascii="宋体" w:hAnsi="宋体" w:eastAsia="仿宋_GB2312" w:cs="宋体"/>
          <w:rPrChange w:id="1361" w:author="卢颖东" w:date="2019-05-21T14:40:00Z">
            <w:rPr>
              <w:ins w:id="1362" w:author="卢颖东" w:date="2019-05-21T14:37:00Z"/>
              <w:rFonts w:hint="eastAsia" w:ascii="宋体" w:hAnsi="宋体" w:eastAsia="仿宋" w:cs="宋体"/>
            </w:rPr>
          </w:rPrChange>
        </w:rPr>
        <w:pPrChange w:id="1359" w:author="卢颖东" w:date="2019-05-21T14:38:00Z">
          <w:pPr>
            <w:pStyle w:val="17"/>
            <w:autoSpaceDN w:val="0"/>
            <w:spacing w:line="580" w:lineRule="exact"/>
            <w:ind w:firstLine="632" w:firstLineChars="200"/>
          </w:pPr>
        </w:pPrChange>
      </w:pPr>
      <w:ins w:id="1363" w:author="卢颖东" w:date="2019-05-21T14:37:00Z">
        <w:r>
          <w:rPr>
            <w:rFonts w:hint="eastAsia" w:ascii="宋体" w:hAnsi="宋体" w:eastAsia="仿宋_GB2312" w:cs="仿宋"/>
            <w:sz w:val="32"/>
            <w:szCs w:val="32"/>
            <w:rPrChange w:id="1364" w:author="卢颖东" w:date="2019-05-21T14:40:00Z">
              <w:rPr>
                <w:rFonts w:hint="eastAsia" w:ascii="宋体" w:hAnsi="宋体" w:eastAsia="仿宋" w:cs="仿宋"/>
                <w:sz w:val="32"/>
                <w:szCs w:val="32"/>
              </w:rPr>
            </w:rPrChange>
          </w:rPr>
          <w:t>（六）堆积垃圾、工业废渣和其他废弃物；</w:t>
        </w:r>
      </w:ins>
    </w:p>
    <w:p>
      <w:pPr>
        <w:pStyle w:val="17"/>
        <w:autoSpaceDN w:val="0"/>
        <w:spacing w:line="590" w:lineRule="exact"/>
        <w:ind w:firstLine="632" w:firstLineChars="200"/>
        <w:rPr>
          <w:ins w:id="1366" w:author="卢颖东" w:date="2019-05-21T14:37:00Z"/>
          <w:rFonts w:hint="eastAsia" w:ascii="宋体" w:hAnsi="宋体" w:eastAsia="仿宋_GB2312" w:cs="宋体"/>
          <w:rPrChange w:id="1367" w:author="卢颖东" w:date="2019-05-21T14:40:00Z">
            <w:rPr>
              <w:ins w:id="1368" w:author="卢颖东" w:date="2019-05-21T14:37:00Z"/>
              <w:rFonts w:hint="eastAsia" w:ascii="宋体" w:hAnsi="宋体" w:eastAsia="仿宋" w:cs="宋体"/>
            </w:rPr>
          </w:rPrChange>
        </w:rPr>
        <w:pPrChange w:id="1365" w:author="卢颖东" w:date="2019-05-21T14:38:00Z">
          <w:pPr>
            <w:pStyle w:val="17"/>
            <w:autoSpaceDN w:val="0"/>
            <w:spacing w:line="580" w:lineRule="exact"/>
            <w:ind w:firstLine="632" w:firstLineChars="200"/>
          </w:pPr>
        </w:pPrChange>
      </w:pPr>
      <w:ins w:id="1369" w:author="卢颖东" w:date="2019-05-21T14:37:00Z">
        <w:r>
          <w:rPr>
            <w:rFonts w:hint="eastAsia" w:ascii="宋体" w:hAnsi="宋体" w:eastAsia="仿宋_GB2312" w:cs="仿宋"/>
            <w:sz w:val="32"/>
            <w:szCs w:val="32"/>
            <w:rPrChange w:id="1370" w:author="卢颖东" w:date="2019-05-21T14:40:00Z">
              <w:rPr>
                <w:rFonts w:hint="eastAsia" w:ascii="宋体" w:hAnsi="宋体" w:eastAsia="仿宋" w:cs="仿宋"/>
                <w:sz w:val="32"/>
                <w:szCs w:val="32"/>
              </w:rPr>
            </w:rPrChange>
          </w:rPr>
          <w:t>（七）使用含磷洗涤剂、化肥、剧毒或者高残留农药；</w:t>
        </w:r>
      </w:ins>
    </w:p>
    <w:p>
      <w:pPr>
        <w:pStyle w:val="17"/>
        <w:autoSpaceDN w:val="0"/>
        <w:spacing w:line="590" w:lineRule="exact"/>
        <w:ind w:firstLine="632" w:firstLineChars="200"/>
        <w:rPr>
          <w:ins w:id="1372" w:author="卢颖东" w:date="2019-05-21T14:37:00Z"/>
          <w:rFonts w:hint="eastAsia" w:ascii="宋体" w:hAnsi="宋体" w:eastAsia="仿宋_GB2312" w:cs="宋体"/>
          <w:rPrChange w:id="1373" w:author="卢颖东" w:date="2019-05-21T14:40:00Z">
            <w:rPr>
              <w:ins w:id="1374" w:author="卢颖东" w:date="2019-05-21T14:37:00Z"/>
              <w:rFonts w:hint="eastAsia" w:ascii="宋体" w:hAnsi="宋体" w:eastAsia="仿宋" w:cs="宋体"/>
            </w:rPr>
          </w:rPrChange>
        </w:rPr>
        <w:pPrChange w:id="1371" w:author="卢颖东" w:date="2019-05-21T14:38:00Z">
          <w:pPr>
            <w:pStyle w:val="17"/>
            <w:autoSpaceDN w:val="0"/>
            <w:spacing w:line="580" w:lineRule="exact"/>
            <w:ind w:firstLine="632" w:firstLineChars="200"/>
          </w:pPr>
        </w:pPrChange>
      </w:pPr>
      <w:ins w:id="1375" w:author="卢颖东" w:date="2019-05-21T14:37:00Z">
        <w:r>
          <w:rPr>
            <w:rFonts w:hint="eastAsia" w:ascii="宋体" w:hAnsi="宋体" w:eastAsia="仿宋_GB2312" w:cs="仿宋"/>
            <w:sz w:val="32"/>
            <w:szCs w:val="32"/>
            <w:rPrChange w:id="1376" w:author="卢颖东" w:date="2019-05-21T14:40:00Z">
              <w:rPr>
                <w:rFonts w:hint="eastAsia" w:ascii="宋体" w:hAnsi="宋体" w:eastAsia="仿宋" w:cs="仿宋"/>
                <w:sz w:val="32"/>
                <w:szCs w:val="32"/>
              </w:rPr>
            </w:rPrChange>
          </w:rPr>
          <w:t>（八）滥用抗生素、激素类化学药品或者使用冰鲜杂鱼虾饲料进行水产养殖；</w:t>
        </w:r>
      </w:ins>
    </w:p>
    <w:p>
      <w:pPr>
        <w:pStyle w:val="17"/>
        <w:autoSpaceDN w:val="0"/>
        <w:spacing w:line="590" w:lineRule="exact"/>
        <w:ind w:firstLine="632" w:firstLineChars="200"/>
        <w:rPr>
          <w:ins w:id="1378" w:author="卢颖东" w:date="2019-05-21T14:37:00Z"/>
          <w:rFonts w:hint="eastAsia" w:ascii="宋体" w:hAnsi="宋体" w:eastAsia="仿宋_GB2312" w:cs="仿宋"/>
          <w:sz w:val="32"/>
          <w:szCs w:val="32"/>
          <w:rPrChange w:id="1379" w:author="卢颖东" w:date="2019-05-21T14:40:00Z">
            <w:rPr>
              <w:ins w:id="1380" w:author="卢颖东" w:date="2019-05-21T14:37:00Z"/>
              <w:rFonts w:hint="eastAsia" w:ascii="宋体" w:hAnsi="宋体" w:eastAsia="仿宋" w:cs="仿宋"/>
              <w:sz w:val="32"/>
              <w:szCs w:val="32"/>
            </w:rPr>
          </w:rPrChange>
        </w:rPr>
        <w:pPrChange w:id="1377" w:author="卢颖东" w:date="2019-05-21T14:38:00Z">
          <w:pPr>
            <w:pStyle w:val="17"/>
            <w:autoSpaceDN w:val="0"/>
            <w:spacing w:line="580" w:lineRule="exact"/>
            <w:ind w:firstLine="632" w:firstLineChars="200"/>
          </w:pPr>
        </w:pPrChange>
      </w:pPr>
      <w:ins w:id="1381" w:author="卢颖东" w:date="2019-05-21T14:37:00Z">
        <w:r>
          <w:rPr>
            <w:rFonts w:hint="eastAsia" w:ascii="宋体" w:hAnsi="宋体" w:eastAsia="仿宋_GB2312" w:cs="仿宋"/>
            <w:sz w:val="32"/>
            <w:szCs w:val="32"/>
            <w:rPrChange w:id="1382" w:author="卢颖东" w:date="2019-05-21T14:40:00Z">
              <w:rPr>
                <w:rFonts w:hint="eastAsia" w:ascii="宋体" w:hAnsi="宋体" w:eastAsia="仿宋" w:cs="仿宋"/>
                <w:sz w:val="32"/>
                <w:szCs w:val="32"/>
              </w:rPr>
            </w:rPrChange>
          </w:rPr>
          <w:t>（九）建立墓地或者掩埋动物尸体；</w:t>
        </w:r>
      </w:ins>
    </w:p>
    <w:p>
      <w:pPr>
        <w:pStyle w:val="17"/>
        <w:autoSpaceDN w:val="0"/>
        <w:spacing w:line="590" w:lineRule="exact"/>
        <w:ind w:firstLine="632" w:firstLineChars="200"/>
        <w:rPr>
          <w:ins w:id="1384" w:author="卢颖东" w:date="2019-05-21T14:37:00Z"/>
          <w:rFonts w:hint="eastAsia" w:ascii="宋体" w:hAnsi="宋体" w:eastAsia="仿宋_GB2312" w:cs="仿宋"/>
          <w:sz w:val="32"/>
          <w:szCs w:val="32"/>
          <w:rPrChange w:id="1385" w:author="卢颖东" w:date="2019-05-21T14:40:00Z">
            <w:rPr>
              <w:ins w:id="1386" w:author="卢颖东" w:date="2019-05-21T14:37:00Z"/>
              <w:rFonts w:hint="eastAsia" w:ascii="宋体" w:hAnsi="宋体" w:eastAsia="仿宋" w:cs="仿宋"/>
              <w:sz w:val="32"/>
              <w:szCs w:val="32"/>
            </w:rPr>
          </w:rPrChange>
        </w:rPr>
        <w:pPrChange w:id="1383" w:author="卢颖东" w:date="2019-05-21T14:38:00Z">
          <w:pPr>
            <w:pStyle w:val="17"/>
            <w:autoSpaceDN w:val="0"/>
            <w:spacing w:line="580" w:lineRule="exact"/>
            <w:ind w:firstLine="632" w:firstLineChars="200"/>
          </w:pPr>
        </w:pPrChange>
      </w:pPr>
      <w:ins w:id="1387" w:author="卢颖东" w:date="2019-05-21T14:37:00Z">
        <w:r>
          <w:rPr>
            <w:rFonts w:hint="eastAsia" w:ascii="宋体" w:hAnsi="宋体" w:eastAsia="仿宋_GB2312" w:cs="仿宋"/>
            <w:sz w:val="32"/>
            <w:szCs w:val="32"/>
            <w:rPrChange w:id="1388" w:author="卢颖东" w:date="2019-05-21T14:40:00Z">
              <w:rPr>
                <w:rFonts w:hint="eastAsia" w:ascii="宋体" w:hAnsi="宋体" w:eastAsia="仿宋" w:cs="仿宋"/>
                <w:sz w:val="32"/>
                <w:szCs w:val="32"/>
              </w:rPr>
            </w:rPrChange>
          </w:rPr>
          <w:t>（十）清洗装贮过有毒有害物品的容器；</w:t>
        </w:r>
      </w:ins>
    </w:p>
    <w:p>
      <w:pPr>
        <w:pStyle w:val="17"/>
        <w:autoSpaceDN w:val="0"/>
        <w:spacing w:line="590" w:lineRule="exact"/>
        <w:ind w:firstLine="632" w:firstLineChars="200"/>
        <w:rPr>
          <w:ins w:id="1390" w:author="卢颖东" w:date="2019-05-21T14:37:00Z"/>
          <w:rFonts w:hint="eastAsia" w:ascii="宋体" w:hAnsi="宋体" w:eastAsia="仿宋_GB2312" w:cs="宋体"/>
          <w:rPrChange w:id="1391" w:author="卢颖东" w:date="2019-05-21T14:40:00Z">
            <w:rPr>
              <w:ins w:id="1392" w:author="卢颖东" w:date="2019-05-21T14:37:00Z"/>
              <w:rFonts w:hint="eastAsia" w:ascii="宋体" w:hAnsi="宋体" w:eastAsia="仿宋" w:cs="宋体"/>
            </w:rPr>
          </w:rPrChange>
        </w:rPr>
        <w:pPrChange w:id="1389" w:author="卢颖东" w:date="2019-05-21T14:38:00Z">
          <w:pPr>
            <w:pStyle w:val="17"/>
            <w:autoSpaceDN w:val="0"/>
            <w:spacing w:line="580" w:lineRule="exact"/>
            <w:ind w:firstLine="632" w:firstLineChars="200"/>
          </w:pPr>
        </w:pPrChange>
      </w:pPr>
      <w:ins w:id="1393" w:author="卢颖东" w:date="2019-05-21T14:37:00Z">
        <w:r>
          <w:rPr>
            <w:rFonts w:hint="eastAsia" w:ascii="宋体" w:hAnsi="宋体" w:eastAsia="仿宋_GB2312" w:cs="仿宋"/>
            <w:sz w:val="32"/>
            <w:szCs w:val="32"/>
            <w:rPrChange w:id="1394" w:author="卢颖东" w:date="2019-05-21T14:40:00Z">
              <w:rPr>
                <w:rFonts w:hint="eastAsia" w:ascii="宋体" w:hAnsi="宋体" w:eastAsia="仿宋" w:cs="仿宋"/>
                <w:sz w:val="32"/>
                <w:szCs w:val="32"/>
              </w:rPr>
            </w:rPrChange>
          </w:rPr>
          <w:t>（十一）采用炼山、全垦等方式更新造林；</w:t>
        </w:r>
      </w:ins>
    </w:p>
    <w:p>
      <w:pPr>
        <w:pStyle w:val="17"/>
        <w:autoSpaceDN w:val="0"/>
        <w:spacing w:line="590" w:lineRule="exact"/>
        <w:ind w:firstLine="632" w:firstLineChars="200"/>
        <w:rPr>
          <w:ins w:id="1396" w:author="卢颖东" w:date="2019-05-21T14:37:00Z"/>
          <w:rFonts w:hint="eastAsia" w:ascii="宋体" w:hAnsi="宋体" w:eastAsia="仿宋_GB2312" w:cs="宋体"/>
          <w:rPrChange w:id="1397" w:author="卢颖东" w:date="2019-05-21T14:40:00Z">
            <w:rPr>
              <w:ins w:id="1398" w:author="卢颖东" w:date="2019-05-21T14:37:00Z"/>
              <w:rFonts w:hint="eastAsia" w:ascii="宋体" w:hAnsi="宋体" w:eastAsia="仿宋" w:cs="宋体"/>
            </w:rPr>
          </w:rPrChange>
        </w:rPr>
        <w:pPrChange w:id="1395" w:author="卢颖东" w:date="2019-05-21T14:38:00Z">
          <w:pPr>
            <w:pStyle w:val="17"/>
            <w:autoSpaceDN w:val="0"/>
            <w:spacing w:line="580" w:lineRule="exact"/>
            <w:ind w:firstLine="632" w:firstLineChars="200"/>
          </w:pPr>
        </w:pPrChange>
      </w:pPr>
      <w:ins w:id="1399" w:author="卢颖东" w:date="2019-05-21T14:37:00Z">
        <w:r>
          <w:rPr>
            <w:rFonts w:hint="eastAsia" w:ascii="宋体" w:hAnsi="宋体" w:eastAsia="仿宋_GB2312" w:cs="仿宋"/>
            <w:sz w:val="32"/>
            <w:szCs w:val="32"/>
            <w:rPrChange w:id="1400" w:author="卢颖东" w:date="2019-05-21T14:40:00Z">
              <w:rPr>
                <w:rFonts w:hint="eastAsia" w:ascii="宋体" w:hAnsi="宋体" w:eastAsia="仿宋" w:cs="仿宋"/>
                <w:sz w:val="32"/>
                <w:szCs w:val="32"/>
              </w:rPr>
            </w:rPrChange>
          </w:rPr>
          <w:t>（十二）破坏生态公益林或者与水源保护相关的植被；</w:t>
        </w:r>
      </w:ins>
    </w:p>
    <w:p>
      <w:pPr>
        <w:pStyle w:val="17"/>
        <w:autoSpaceDN w:val="0"/>
        <w:spacing w:line="590" w:lineRule="exact"/>
        <w:ind w:firstLine="632" w:firstLineChars="200"/>
        <w:rPr>
          <w:ins w:id="1402" w:author="卢颖东" w:date="2019-05-21T14:37:00Z"/>
          <w:rFonts w:hint="eastAsia" w:ascii="宋体" w:hAnsi="宋体" w:eastAsia="仿宋_GB2312" w:cs="宋体"/>
          <w:rPrChange w:id="1403" w:author="卢颖东" w:date="2019-05-21T14:40:00Z">
            <w:rPr>
              <w:ins w:id="1404" w:author="卢颖东" w:date="2019-05-21T14:37:00Z"/>
              <w:rFonts w:hint="eastAsia" w:ascii="宋体" w:hAnsi="宋体" w:eastAsia="仿宋" w:cs="宋体"/>
            </w:rPr>
          </w:rPrChange>
        </w:rPr>
        <w:pPrChange w:id="1401" w:author="卢颖东" w:date="2019-05-21T14:38:00Z">
          <w:pPr>
            <w:pStyle w:val="17"/>
            <w:autoSpaceDN w:val="0"/>
            <w:spacing w:line="580" w:lineRule="exact"/>
            <w:ind w:firstLine="632" w:firstLineChars="200"/>
          </w:pPr>
        </w:pPrChange>
      </w:pPr>
      <w:ins w:id="1405" w:author="卢颖东" w:date="2019-05-21T14:37:00Z">
        <w:r>
          <w:rPr>
            <w:rFonts w:hint="eastAsia" w:ascii="宋体" w:hAnsi="宋体" w:eastAsia="仿宋_GB2312" w:cs="仿宋"/>
            <w:sz w:val="32"/>
            <w:szCs w:val="32"/>
            <w:rPrChange w:id="1406" w:author="卢颖东" w:date="2019-05-21T14:40:00Z">
              <w:rPr>
                <w:rFonts w:hint="eastAsia" w:ascii="宋体" w:hAnsi="宋体" w:eastAsia="仿宋" w:cs="仿宋"/>
                <w:sz w:val="32"/>
                <w:szCs w:val="32"/>
              </w:rPr>
            </w:rPrChange>
          </w:rPr>
          <w:t>（十三）其他可能污染饮用水源水质的行为。</w:t>
        </w:r>
      </w:ins>
    </w:p>
    <w:p>
      <w:pPr>
        <w:pStyle w:val="17"/>
        <w:autoSpaceDN w:val="0"/>
        <w:spacing w:line="590" w:lineRule="exact"/>
        <w:ind w:firstLine="632" w:firstLineChars="200"/>
        <w:rPr>
          <w:ins w:id="1408" w:author="卢颖东" w:date="2019-05-21T14:37:00Z"/>
          <w:rFonts w:hint="eastAsia" w:ascii="宋体" w:hAnsi="宋体" w:eastAsia="仿宋_GB2312" w:cs="宋体"/>
          <w:rPrChange w:id="1409" w:author="卢颖东" w:date="2019-05-21T14:40:00Z">
            <w:rPr>
              <w:ins w:id="1410" w:author="卢颖东" w:date="2019-05-21T14:37:00Z"/>
              <w:rFonts w:hint="eastAsia" w:ascii="宋体" w:hAnsi="宋体" w:eastAsia="仿宋" w:cs="宋体"/>
            </w:rPr>
          </w:rPrChange>
        </w:rPr>
        <w:pPrChange w:id="1407" w:author="卢颖东" w:date="2019-05-21T14:38:00Z">
          <w:pPr>
            <w:pStyle w:val="17"/>
            <w:autoSpaceDN w:val="0"/>
            <w:spacing w:line="580" w:lineRule="exact"/>
            <w:ind w:firstLine="632" w:firstLineChars="200"/>
          </w:pPr>
        </w:pPrChange>
      </w:pPr>
      <w:ins w:id="1411" w:author="卢颖东" w:date="2019-05-21T14:37:00Z">
        <w:r>
          <w:rPr>
            <w:rFonts w:hint="eastAsia" w:ascii="宋体" w:hAnsi="宋体" w:eastAsia="仿宋_GB2312" w:cs="仿宋"/>
            <w:sz w:val="32"/>
            <w:szCs w:val="32"/>
            <w:rPrChange w:id="1412" w:author="卢颖东" w:date="2019-05-21T14:40:00Z">
              <w:rPr>
                <w:rFonts w:hint="eastAsia" w:ascii="宋体" w:hAnsi="宋体" w:eastAsia="仿宋" w:cs="仿宋"/>
                <w:sz w:val="32"/>
                <w:szCs w:val="32"/>
              </w:rPr>
            </w:rPrChange>
          </w:rPr>
          <w:t>违反前款规定的，当地村（居）民委员会有权要求其立即停止违法行为，消除危害，并可以向当地人民政府生态环境主管部门报告。生态环境主管部门接到报告或者发现违反前款规定的行为，应当及时采取措施予以制止。</w:t>
        </w:r>
      </w:ins>
    </w:p>
    <w:p>
      <w:pPr>
        <w:pStyle w:val="17"/>
        <w:autoSpaceDN w:val="0"/>
        <w:spacing w:line="590" w:lineRule="exact"/>
        <w:ind w:firstLine="632" w:firstLineChars="200"/>
        <w:rPr>
          <w:ins w:id="1414" w:author="卢颖东" w:date="2019-05-21T14:37:00Z"/>
          <w:rFonts w:hint="eastAsia" w:ascii="宋体" w:hAnsi="宋体" w:eastAsia="仿宋_GB2312" w:cs="宋体"/>
          <w:rPrChange w:id="1415" w:author="卢颖东" w:date="2019-05-21T14:40:00Z">
            <w:rPr>
              <w:ins w:id="1416" w:author="卢颖东" w:date="2019-05-21T14:37:00Z"/>
              <w:rFonts w:hint="eastAsia" w:ascii="宋体" w:hAnsi="宋体" w:eastAsia="仿宋" w:cs="宋体"/>
            </w:rPr>
          </w:rPrChange>
        </w:rPr>
        <w:pPrChange w:id="1413" w:author="卢颖东" w:date="2019-05-21T14:38:00Z">
          <w:pPr>
            <w:pStyle w:val="17"/>
            <w:autoSpaceDN w:val="0"/>
            <w:spacing w:line="580" w:lineRule="exact"/>
            <w:ind w:firstLine="632" w:firstLineChars="200"/>
          </w:pPr>
        </w:pPrChange>
      </w:pPr>
      <w:ins w:id="1417" w:author="卢颖东" w:date="2019-05-21T14:37:00Z">
        <w:r>
          <w:rPr>
            <w:rFonts w:hint="eastAsia" w:ascii="宋体" w:hAnsi="宋体" w:eastAsia="黑体"/>
            <w:color w:val="000000"/>
            <w:sz w:val="32"/>
            <w:szCs w:val="32"/>
          </w:rPr>
          <w:t>第二十二条</w:t>
        </w:r>
      </w:ins>
      <w:ins w:id="1418" w:author="卢颖东" w:date="2019-05-21T14:37:00Z">
        <w:r>
          <w:rPr>
            <w:rFonts w:hint="eastAsia" w:ascii="宋体" w:hAnsi="宋体" w:eastAsia="仿宋_GB2312" w:cs="宋体"/>
            <w:sz w:val="32"/>
            <w:szCs w:val="32"/>
          </w:rPr>
          <w:t xml:space="preserve">  </w:t>
        </w:r>
      </w:ins>
      <w:ins w:id="1419" w:author="卢颖东" w:date="2019-05-21T14:37:00Z">
        <w:r>
          <w:rPr>
            <w:rFonts w:hint="eastAsia" w:ascii="宋体" w:hAnsi="宋体" w:eastAsia="仿宋_GB2312" w:cs="仿宋"/>
            <w:sz w:val="32"/>
            <w:szCs w:val="32"/>
            <w:rPrChange w:id="1420" w:author="卢颖东" w:date="2019-05-21T14:40:00Z">
              <w:rPr>
                <w:rFonts w:hint="eastAsia" w:ascii="宋体" w:hAnsi="宋体" w:eastAsia="仿宋" w:cs="仿宋"/>
                <w:sz w:val="32"/>
                <w:szCs w:val="32"/>
              </w:rPr>
            </w:rPrChange>
          </w:rPr>
          <w:t>饮用水地下水源各级保护区及准保护区内应当遵守下列规定：</w:t>
        </w:r>
      </w:ins>
    </w:p>
    <w:p>
      <w:pPr>
        <w:pStyle w:val="17"/>
        <w:autoSpaceDN w:val="0"/>
        <w:spacing w:line="590" w:lineRule="exact"/>
        <w:ind w:firstLine="632" w:firstLineChars="200"/>
        <w:rPr>
          <w:ins w:id="1422" w:author="卢颖东" w:date="2019-05-21T14:37:00Z"/>
          <w:rFonts w:hint="eastAsia" w:ascii="宋体" w:hAnsi="宋体" w:eastAsia="仿宋_GB2312" w:cs="宋体"/>
          <w:rPrChange w:id="1423" w:author="卢颖东" w:date="2019-05-21T14:40:00Z">
            <w:rPr>
              <w:ins w:id="1424" w:author="卢颖东" w:date="2019-05-21T14:37:00Z"/>
              <w:rFonts w:hint="eastAsia" w:ascii="宋体" w:hAnsi="宋体" w:eastAsia="仿宋" w:cs="宋体"/>
            </w:rPr>
          </w:rPrChange>
        </w:rPr>
        <w:pPrChange w:id="1421" w:author="卢颖东" w:date="2019-05-21T14:38:00Z">
          <w:pPr>
            <w:pStyle w:val="17"/>
            <w:autoSpaceDN w:val="0"/>
            <w:spacing w:line="580" w:lineRule="exact"/>
            <w:ind w:firstLine="632" w:firstLineChars="200"/>
          </w:pPr>
        </w:pPrChange>
      </w:pPr>
      <w:ins w:id="1425" w:author="卢颖东" w:date="2019-05-21T14:37:00Z">
        <w:r>
          <w:rPr>
            <w:rFonts w:hint="eastAsia" w:ascii="宋体" w:hAnsi="宋体" w:eastAsia="仿宋_GB2312" w:cs="仿宋"/>
            <w:sz w:val="32"/>
            <w:szCs w:val="32"/>
            <w:rPrChange w:id="1426" w:author="卢颖东" w:date="2019-05-21T14:40:00Z">
              <w:rPr>
                <w:rFonts w:hint="eastAsia" w:ascii="宋体" w:hAnsi="宋体" w:eastAsia="仿宋" w:cs="仿宋"/>
                <w:sz w:val="32"/>
                <w:szCs w:val="32"/>
              </w:rPr>
            </w:rPrChange>
          </w:rPr>
          <w:t>（一）禁止利用渗坑、渗井、裂隙、溶洞以及其他不正当的方式排放污水和其它有害废弃物；</w:t>
        </w:r>
      </w:ins>
    </w:p>
    <w:p>
      <w:pPr>
        <w:pStyle w:val="17"/>
        <w:autoSpaceDN w:val="0"/>
        <w:spacing w:line="590" w:lineRule="exact"/>
        <w:ind w:firstLine="632" w:firstLineChars="200"/>
        <w:rPr>
          <w:ins w:id="1428" w:author="卢颖东" w:date="2019-05-21T14:37:00Z"/>
          <w:rFonts w:hint="eastAsia" w:ascii="宋体" w:hAnsi="宋体" w:eastAsia="仿宋_GB2312" w:cs="宋体"/>
          <w:rPrChange w:id="1429" w:author="卢颖东" w:date="2019-05-21T14:40:00Z">
            <w:rPr>
              <w:ins w:id="1430" w:author="卢颖东" w:date="2019-05-21T14:37:00Z"/>
              <w:rFonts w:hint="eastAsia" w:ascii="宋体" w:hAnsi="宋体" w:eastAsia="仿宋" w:cs="宋体"/>
            </w:rPr>
          </w:rPrChange>
        </w:rPr>
        <w:pPrChange w:id="1427" w:author="卢颖东" w:date="2019-05-21T14:38:00Z">
          <w:pPr>
            <w:pStyle w:val="17"/>
            <w:autoSpaceDN w:val="0"/>
            <w:spacing w:line="580" w:lineRule="exact"/>
            <w:ind w:firstLine="632" w:firstLineChars="200"/>
          </w:pPr>
        </w:pPrChange>
      </w:pPr>
      <w:ins w:id="1431" w:author="卢颖东" w:date="2019-05-21T14:37:00Z">
        <w:r>
          <w:rPr>
            <w:rFonts w:hint="eastAsia" w:ascii="宋体" w:hAnsi="宋体" w:eastAsia="仿宋_GB2312" w:cs="仿宋"/>
            <w:sz w:val="32"/>
            <w:szCs w:val="32"/>
            <w:rPrChange w:id="1432" w:author="卢颖东" w:date="2019-05-21T14:40:00Z">
              <w:rPr>
                <w:rFonts w:hint="eastAsia" w:ascii="宋体" w:hAnsi="宋体" w:eastAsia="仿宋" w:cs="仿宋"/>
                <w:sz w:val="32"/>
                <w:szCs w:val="32"/>
              </w:rPr>
            </w:rPrChange>
          </w:rPr>
          <w:t>（二）禁止利用透水层孔隙、裂隙、溶洞以及废弃矿坑储存放射性物品、有毒化学品、农药等；</w:t>
        </w:r>
      </w:ins>
    </w:p>
    <w:p>
      <w:pPr>
        <w:pStyle w:val="17"/>
        <w:autoSpaceDN w:val="0"/>
        <w:spacing w:line="590" w:lineRule="exact"/>
        <w:ind w:firstLine="632" w:firstLineChars="200"/>
        <w:rPr>
          <w:ins w:id="1434" w:author="卢颖东" w:date="2019-05-21T14:37:00Z"/>
          <w:rFonts w:hint="eastAsia" w:ascii="宋体" w:hAnsi="宋体" w:eastAsia="仿宋_GB2312" w:cs="宋体"/>
          <w:rPrChange w:id="1435" w:author="卢颖东" w:date="2019-05-21T14:40:00Z">
            <w:rPr>
              <w:ins w:id="1436" w:author="卢颖东" w:date="2019-05-21T14:37:00Z"/>
              <w:rFonts w:hint="eastAsia" w:ascii="宋体" w:hAnsi="宋体" w:eastAsia="仿宋" w:cs="宋体"/>
            </w:rPr>
          </w:rPrChange>
        </w:rPr>
        <w:pPrChange w:id="1433" w:author="卢颖东" w:date="2019-05-21T14:38:00Z">
          <w:pPr>
            <w:pStyle w:val="17"/>
            <w:autoSpaceDN w:val="0"/>
            <w:spacing w:line="580" w:lineRule="exact"/>
            <w:ind w:firstLine="632" w:firstLineChars="200"/>
          </w:pPr>
        </w:pPrChange>
      </w:pPr>
      <w:ins w:id="1437" w:author="卢颖东" w:date="2019-05-21T14:37:00Z">
        <w:r>
          <w:rPr>
            <w:rFonts w:hint="eastAsia" w:ascii="宋体" w:hAnsi="宋体" w:eastAsia="仿宋_GB2312" w:cs="仿宋"/>
            <w:sz w:val="32"/>
            <w:szCs w:val="32"/>
            <w:rPrChange w:id="1438" w:author="卢颖东" w:date="2019-05-21T14:40:00Z">
              <w:rPr>
                <w:rFonts w:hint="eastAsia" w:ascii="宋体" w:hAnsi="宋体" w:eastAsia="仿宋" w:cs="仿宋"/>
                <w:sz w:val="32"/>
                <w:szCs w:val="32"/>
              </w:rPr>
            </w:rPrChange>
          </w:rPr>
          <w:t>（三）任何单位和个人进行开发建设、生产经营和其他活动，应当采取有效措施，防止污染地下水源。</w:t>
        </w:r>
      </w:ins>
    </w:p>
    <w:p>
      <w:pPr>
        <w:pStyle w:val="17"/>
        <w:autoSpaceDN w:val="0"/>
        <w:spacing w:line="590" w:lineRule="exact"/>
        <w:ind w:firstLine="632" w:firstLineChars="200"/>
        <w:rPr>
          <w:ins w:id="1440" w:author="卢颖东" w:date="2019-05-21T14:37:00Z"/>
          <w:rFonts w:hint="eastAsia" w:ascii="宋体" w:hAnsi="宋体" w:eastAsia="仿宋_GB2312" w:cs="宋体"/>
          <w:rPrChange w:id="1441" w:author="卢颖东" w:date="2019-05-21T14:40:00Z">
            <w:rPr>
              <w:ins w:id="1442" w:author="卢颖东" w:date="2019-05-21T14:37:00Z"/>
              <w:rFonts w:hint="eastAsia" w:ascii="宋体" w:hAnsi="宋体" w:eastAsia="仿宋" w:cs="宋体"/>
            </w:rPr>
          </w:rPrChange>
        </w:rPr>
        <w:pPrChange w:id="1439" w:author="卢颖东" w:date="2019-05-21T14:38:00Z">
          <w:pPr>
            <w:pStyle w:val="17"/>
            <w:autoSpaceDN w:val="0"/>
            <w:spacing w:line="580" w:lineRule="exact"/>
            <w:ind w:firstLine="632" w:firstLineChars="200"/>
          </w:pPr>
        </w:pPrChange>
      </w:pPr>
      <w:ins w:id="1443" w:author="卢颖东" w:date="2019-05-21T14:37:00Z">
        <w:r>
          <w:rPr>
            <w:rFonts w:hint="eastAsia" w:ascii="宋体" w:hAnsi="宋体" w:eastAsia="黑体"/>
            <w:color w:val="000000"/>
            <w:sz w:val="32"/>
            <w:szCs w:val="32"/>
          </w:rPr>
          <w:t>第二十三条</w:t>
        </w:r>
      </w:ins>
      <w:ins w:id="1444" w:author="卢颖东" w:date="2019-05-21T14:37:00Z">
        <w:r>
          <w:rPr>
            <w:rFonts w:hint="eastAsia" w:ascii="宋体" w:hAnsi="宋体" w:eastAsia="仿宋_GB2312" w:cs="宋体"/>
            <w:sz w:val="32"/>
            <w:szCs w:val="32"/>
          </w:rPr>
          <w:t xml:space="preserve">  </w:t>
        </w:r>
      </w:ins>
      <w:ins w:id="1445" w:author="卢颖东" w:date="2019-05-21T14:37:00Z">
        <w:r>
          <w:rPr>
            <w:rFonts w:hint="eastAsia" w:ascii="宋体" w:hAnsi="宋体" w:eastAsia="仿宋_GB2312" w:cs="仿宋"/>
            <w:sz w:val="32"/>
            <w:szCs w:val="32"/>
            <w:rPrChange w:id="1446" w:author="卢颖东" w:date="2019-05-21T14:40:00Z">
              <w:rPr>
                <w:rFonts w:hint="eastAsia" w:ascii="宋体" w:hAnsi="宋体" w:eastAsia="仿宋" w:cs="仿宋"/>
                <w:sz w:val="32"/>
                <w:szCs w:val="32"/>
              </w:rPr>
            </w:rPrChange>
          </w:rPr>
          <w:t>县级以上人民政府应当通过依法征收林地、林地租用、提高补偿标准等方式，将饮用水源保护区范围内的林地纳入生态公益林管理。鼓励分散式饮用水源地保护范围内的林地纳入生态公益林管理。</w:t>
        </w:r>
      </w:ins>
    </w:p>
    <w:p>
      <w:pPr>
        <w:pStyle w:val="17"/>
        <w:autoSpaceDN w:val="0"/>
        <w:spacing w:line="590" w:lineRule="exact"/>
        <w:ind w:firstLine="632" w:firstLineChars="200"/>
        <w:rPr>
          <w:ins w:id="1448" w:author="卢颖东" w:date="2019-05-21T14:37:00Z"/>
          <w:rFonts w:hint="eastAsia" w:ascii="宋体" w:hAnsi="宋体" w:eastAsia="仿宋_GB2312" w:cs="宋体"/>
          <w:rPrChange w:id="1449" w:author="卢颖东" w:date="2019-05-21T14:40:00Z">
            <w:rPr>
              <w:ins w:id="1450" w:author="卢颖东" w:date="2019-05-21T14:37:00Z"/>
              <w:rFonts w:hint="eastAsia" w:ascii="宋体" w:hAnsi="宋体" w:eastAsia="仿宋" w:cs="宋体"/>
            </w:rPr>
          </w:rPrChange>
        </w:rPr>
        <w:pPrChange w:id="1447" w:author="卢颖东" w:date="2019-05-21T14:38:00Z">
          <w:pPr>
            <w:pStyle w:val="17"/>
            <w:autoSpaceDN w:val="0"/>
            <w:spacing w:line="580" w:lineRule="exact"/>
            <w:ind w:firstLine="632" w:firstLineChars="200"/>
          </w:pPr>
        </w:pPrChange>
      </w:pPr>
      <w:ins w:id="1451" w:author="卢颖东" w:date="2019-05-21T14:37:00Z">
        <w:r>
          <w:rPr>
            <w:rFonts w:hint="eastAsia" w:ascii="宋体" w:hAnsi="宋体" w:eastAsia="黑体"/>
            <w:color w:val="000000"/>
            <w:sz w:val="32"/>
            <w:szCs w:val="32"/>
          </w:rPr>
          <w:t>第二十四条</w:t>
        </w:r>
      </w:ins>
      <w:ins w:id="1452" w:author="卢颖东" w:date="2019-05-21T14:37:00Z">
        <w:r>
          <w:rPr>
            <w:rFonts w:hint="eastAsia" w:ascii="宋体" w:hAnsi="宋体" w:eastAsia="仿宋_GB2312" w:cs="宋体"/>
            <w:sz w:val="32"/>
            <w:szCs w:val="32"/>
          </w:rPr>
          <w:t xml:space="preserve">  </w:t>
        </w:r>
      </w:ins>
      <w:ins w:id="1453" w:author="卢颖东" w:date="2019-05-21T14:37:00Z">
        <w:r>
          <w:rPr>
            <w:rFonts w:hint="eastAsia" w:ascii="宋体" w:hAnsi="宋体" w:eastAsia="仿宋_GB2312" w:cs="仿宋"/>
            <w:sz w:val="32"/>
            <w:szCs w:val="32"/>
            <w:rPrChange w:id="1454" w:author="卢颖东" w:date="2019-05-21T14:40:00Z">
              <w:rPr>
                <w:rFonts w:hint="eastAsia" w:ascii="宋体" w:hAnsi="宋体" w:eastAsia="仿宋" w:cs="仿宋"/>
                <w:sz w:val="32"/>
                <w:szCs w:val="32"/>
              </w:rPr>
            </w:rPrChange>
          </w:rPr>
          <w:t>县级以上人民政府应当对饮用水源保护区范围内的公路、铁路、桥梁及桥墩、航道采取相应的隔离防护措施和应急处置设施，防止运输油类、危险化学品的车辆、列车或者船舶发生事故污染饮用水源水质。</w:t>
        </w:r>
      </w:ins>
    </w:p>
    <w:p>
      <w:pPr>
        <w:pStyle w:val="17"/>
        <w:autoSpaceDN w:val="0"/>
        <w:spacing w:line="590" w:lineRule="exact"/>
        <w:ind w:firstLine="632" w:firstLineChars="200"/>
        <w:rPr>
          <w:ins w:id="1456" w:author="卢颖东" w:date="2019-05-21T14:37:00Z"/>
          <w:rFonts w:hint="eastAsia" w:ascii="宋体" w:hAnsi="宋体" w:eastAsia="仿宋_GB2312" w:cs="宋体"/>
          <w:rPrChange w:id="1457" w:author="卢颖东" w:date="2019-05-21T14:40:00Z">
            <w:rPr>
              <w:ins w:id="1458" w:author="卢颖东" w:date="2019-05-21T14:37:00Z"/>
              <w:rFonts w:hint="eastAsia" w:ascii="宋体" w:hAnsi="宋体" w:eastAsia="仿宋" w:cs="宋体"/>
            </w:rPr>
          </w:rPrChange>
        </w:rPr>
        <w:pPrChange w:id="1455" w:author="卢颖东" w:date="2019-05-21T14:38:00Z">
          <w:pPr>
            <w:pStyle w:val="17"/>
            <w:autoSpaceDN w:val="0"/>
            <w:spacing w:line="580" w:lineRule="exact"/>
            <w:ind w:firstLine="632" w:firstLineChars="200"/>
          </w:pPr>
        </w:pPrChange>
      </w:pPr>
      <w:ins w:id="1459" w:author="卢颖东" w:date="2019-05-21T14:37:00Z">
        <w:r>
          <w:rPr>
            <w:rFonts w:hint="eastAsia" w:ascii="宋体" w:hAnsi="宋体" w:eastAsia="仿宋_GB2312" w:cs="仿宋"/>
            <w:sz w:val="32"/>
            <w:szCs w:val="32"/>
            <w:rPrChange w:id="1460" w:author="卢颖东" w:date="2019-05-21T14:40:00Z">
              <w:rPr>
                <w:rFonts w:hint="eastAsia" w:ascii="宋体" w:hAnsi="宋体" w:eastAsia="仿宋" w:cs="仿宋"/>
                <w:sz w:val="32"/>
                <w:szCs w:val="32"/>
              </w:rPr>
            </w:rPrChange>
          </w:rPr>
          <w:t>县级以上人民政府应当对饮用水源保护区范围内的公路、铁路、桥梁配备路面雨水收集系统和污水收集处理系统，防止因车辆、列车穿越污染饮用水源水质。</w:t>
        </w:r>
      </w:ins>
    </w:p>
    <w:p>
      <w:pPr>
        <w:pStyle w:val="17"/>
        <w:autoSpaceDN w:val="0"/>
        <w:spacing w:line="590" w:lineRule="exact"/>
        <w:ind w:firstLine="632" w:firstLineChars="200"/>
        <w:rPr>
          <w:ins w:id="1462" w:author="卢颖东" w:date="2019-05-21T14:41:00Z"/>
          <w:rFonts w:hint="eastAsia" w:ascii="宋体" w:hAnsi="宋体" w:eastAsia="仿宋_GB2312" w:cs="仿宋"/>
          <w:sz w:val="32"/>
          <w:szCs w:val="32"/>
        </w:rPr>
        <w:pPrChange w:id="1461" w:author="卢颖东" w:date="2019-05-21T14:38:00Z">
          <w:pPr>
            <w:pStyle w:val="17"/>
            <w:autoSpaceDN w:val="0"/>
            <w:spacing w:line="580" w:lineRule="exact"/>
            <w:ind w:firstLine="632" w:firstLineChars="200"/>
          </w:pPr>
        </w:pPrChange>
      </w:pPr>
      <w:ins w:id="1463" w:author="卢颖东" w:date="2019-05-21T14:37:00Z">
        <w:r>
          <w:rPr>
            <w:rFonts w:hint="eastAsia" w:ascii="宋体" w:hAnsi="宋体" w:eastAsia="仿宋_GB2312" w:cs="仿宋"/>
            <w:sz w:val="32"/>
            <w:szCs w:val="32"/>
            <w:rPrChange w:id="1464" w:author="卢颖东" w:date="2019-05-21T14:40:00Z">
              <w:rPr>
                <w:rFonts w:hint="eastAsia" w:ascii="宋体" w:hAnsi="宋体" w:eastAsia="仿宋" w:cs="仿宋"/>
                <w:sz w:val="32"/>
                <w:szCs w:val="32"/>
              </w:rPr>
            </w:rPrChange>
          </w:rPr>
          <w:t>在饮用水源保护区范围内进行河道整治、堤岸维护以及防汛设施建设的过程中应当采取有效措施，防止破坏和污染饮用水源水质。</w:t>
        </w:r>
      </w:ins>
    </w:p>
    <w:p>
      <w:pPr>
        <w:pStyle w:val="17"/>
        <w:autoSpaceDN w:val="0"/>
        <w:spacing w:line="590" w:lineRule="exact"/>
        <w:ind w:firstLine="632" w:firstLineChars="200"/>
        <w:rPr>
          <w:ins w:id="1466" w:author="卢颖东" w:date="2019-05-21T14:37:00Z"/>
          <w:rFonts w:hint="eastAsia" w:ascii="宋体" w:hAnsi="宋体" w:eastAsia="仿宋_GB2312" w:cs="仿宋"/>
          <w:sz w:val="32"/>
          <w:szCs w:val="32"/>
          <w:rPrChange w:id="1467" w:author="卢颖东" w:date="2019-05-21T14:40:00Z">
            <w:rPr>
              <w:ins w:id="1468" w:author="卢颖东" w:date="2019-05-21T14:37:00Z"/>
              <w:rFonts w:hint="eastAsia" w:ascii="宋体" w:hAnsi="宋体" w:eastAsia="仿宋" w:cs="宋体"/>
            </w:rPr>
          </w:rPrChange>
        </w:rPr>
        <w:pPrChange w:id="1465" w:author="卢颖东" w:date="2019-05-21T14:38:00Z">
          <w:pPr>
            <w:pStyle w:val="17"/>
            <w:autoSpaceDN w:val="0"/>
            <w:spacing w:line="580" w:lineRule="exact"/>
            <w:ind w:firstLine="632" w:firstLineChars="200"/>
          </w:pPr>
        </w:pPrChange>
      </w:pPr>
    </w:p>
    <w:p>
      <w:pPr>
        <w:pStyle w:val="17"/>
        <w:autoSpaceDN w:val="0"/>
        <w:spacing w:line="590" w:lineRule="exact"/>
        <w:jc w:val="center"/>
        <w:rPr>
          <w:ins w:id="1470" w:author="卢颖东" w:date="2019-05-21T14:37:00Z"/>
          <w:rFonts w:hint="eastAsia" w:ascii="宋体" w:hAnsi="宋体" w:eastAsia="黑体" w:cs="宋体"/>
        </w:rPr>
        <w:pPrChange w:id="1469" w:author="卢颖东" w:date="2019-05-21T14:38:00Z">
          <w:pPr>
            <w:pStyle w:val="17"/>
            <w:autoSpaceDN w:val="0"/>
            <w:spacing w:line="580" w:lineRule="exact"/>
            <w:jc w:val="center"/>
          </w:pPr>
        </w:pPrChange>
      </w:pPr>
      <w:ins w:id="1471" w:author="卢颖东" w:date="2019-05-21T14:37:00Z">
        <w:r>
          <w:rPr>
            <w:rFonts w:hint="eastAsia" w:ascii="宋体" w:hAnsi="宋体" w:eastAsia="黑体" w:cs="黑体"/>
            <w:sz w:val="32"/>
            <w:szCs w:val="32"/>
          </w:rPr>
          <w:t>第四章</w:t>
        </w:r>
      </w:ins>
      <w:ins w:id="1472" w:author="卢颖东" w:date="2019-05-21T14:37:00Z">
        <w:r>
          <w:rPr>
            <w:rFonts w:hint="eastAsia" w:ascii="宋体" w:hAnsi="宋体" w:eastAsia="黑体" w:cs="宋体"/>
            <w:sz w:val="32"/>
            <w:szCs w:val="32"/>
          </w:rPr>
          <w:t xml:space="preserve">  </w:t>
        </w:r>
      </w:ins>
      <w:ins w:id="1473" w:author="卢颖东" w:date="2019-05-21T14:37:00Z">
        <w:r>
          <w:rPr>
            <w:rFonts w:hint="eastAsia" w:ascii="宋体" w:hAnsi="宋体" w:eastAsia="黑体" w:cs="黑体"/>
            <w:sz w:val="32"/>
            <w:szCs w:val="32"/>
          </w:rPr>
          <w:t>监督管理</w:t>
        </w:r>
      </w:ins>
    </w:p>
    <w:p>
      <w:pPr>
        <w:pStyle w:val="17"/>
        <w:autoSpaceDN w:val="0"/>
        <w:spacing w:line="590" w:lineRule="exact"/>
        <w:ind w:firstLine="712" w:firstLineChars="200"/>
        <w:rPr>
          <w:ins w:id="1475" w:author="卢颖东" w:date="2019-05-21T14:37:00Z"/>
          <w:rFonts w:hint="eastAsia" w:ascii="宋体" w:hAnsi="宋体" w:eastAsia="仿宋_GB2312" w:cs="宋体"/>
          <w:sz w:val="36"/>
          <w:szCs w:val="36"/>
        </w:rPr>
        <w:pPrChange w:id="1474" w:author="卢颖东" w:date="2019-05-21T14:38:00Z">
          <w:pPr>
            <w:pStyle w:val="17"/>
            <w:autoSpaceDN w:val="0"/>
            <w:spacing w:line="580" w:lineRule="exact"/>
            <w:ind w:firstLine="712" w:firstLineChars="200"/>
          </w:pPr>
        </w:pPrChange>
      </w:pPr>
    </w:p>
    <w:p>
      <w:pPr>
        <w:pStyle w:val="17"/>
        <w:autoSpaceDN w:val="0"/>
        <w:spacing w:line="590" w:lineRule="exact"/>
        <w:ind w:firstLine="632" w:firstLineChars="200"/>
        <w:rPr>
          <w:ins w:id="1477" w:author="卢颖东" w:date="2019-05-21T14:37:00Z"/>
          <w:rFonts w:hint="eastAsia" w:ascii="宋体" w:hAnsi="宋体" w:eastAsia="仿宋_GB2312" w:cs="仿宋"/>
          <w:sz w:val="32"/>
          <w:szCs w:val="32"/>
          <w:rPrChange w:id="1478" w:author="卢颖东" w:date="2019-05-21T14:40:00Z">
            <w:rPr>
              <w:ins w:id="1479" w:author="卢颖东" w:date="2019-05-21T14:37:00Z"/>
              <w:rFonts w:hint="eastAsia" w:ascii="宋体" w:hAnsi="宋体" w:eastAsia="仿宋" w:cs="仿宋"/>
              <w:sz w:val="32"/>
              <w:szCs w:val="32"/>
            </w:rPr>
          </w:rPrChange>
        </w:rPr>
        <w:pPrChange w:id="1476" w:author="卢颖东" w:date="2019-05-21T14:38:00Z">
          <w:pPr>
            <w:pStyle w:val="17"/>
            <w:autoSpaceDN w:val="0"/>
            <w:spacing w:line="580" w:lineRule="exact"/>
            <w:ind w:firstLine="632" w:firstLineChars="200"/>
          </w:pPr>
        </w:pPrChange>
      </w:pPr>
      <w:ins w:id="1480" w:author="卢颖东" w:date="2019-05-21T14:37:00Z">
        <w:r>
          <w:rPr>
            <w:rFonts w:hint="eastAsia" w:ascii="宋体" w:hAnsi="宋体" w:eastAsia="黑体"/>
            <w:color w:val="000000"/>
            <w:sz w:val="32"/>
            <w:szCs w:val="32"/>
          </w:rPr>
          <w:t>第二十五条</w:t>
        </w:r>
      </w:ins>
      <w:ins w:id="1481" w:author="卢颖东" w:date="2019-05-21T14:37:00Z">
        <w:r>
          <w:rPr>
            <w:rFonts w:hint="eastAsia" w:ascii="宋体" w:hAnsi="宋体" w:eastAsia="仿宋_GB2312" w:cs="宋体"/>
            <w:sz w:val="32"/>
            <w:szCs w:val="32"/>
          </w:rPr>
          <w:t xml:space="preserve">  </w:t>
        </w:r>
      </w:ins>
      <w:ins w:id="1482" w:author="卢颖东" w:date="2019-05-21T14:37:00Z">
        <w:r>
          <w:rPr>
            <w:rFonts w:hint="eastAsia" w:ascii="宋体" w:hAnsi="宋体" w:eastAsia="仿宋_GB2312" w:cs="仿宋"/>
            <w:sz w:val="32"/>
            <w:szCs w:val="32"/>
            <w:rPrChange w:id="1483" w:author="卢颖东" w:date="2019-05-21T14:40:00Z">
              <w:rPr>
                <w:rFonts w:hint="eastAsia" w:ascii="宋体" w:hAnsi="宋体" w:eastAsia="仿宋" w:cs="仿宋"/>
                <w:sz w:val="32"/>
                <w:szCs w:val="32"/>
              </w:rPr>
            </w:rPrChange>
          </w:rPr>
          <w:t>生态环境主管部门应当建立健全饮用水源保护区的日常巡查制度，指导乡镇人民政府和供水企业做好日常巡查工作。供水企业应当做好饮用水源保护区的日常巡查，发现饮用水源水质受污染的情况应当及时向生态环境主管部门报告。</w:t>
        </w:r>
      </w:ins>
    </w:p>
    <w:p>
      <w:pPr>
        <w:pStyle w:val="17"/>
        <w:autoSpaceDN w:val="0"/>
        <w:spacing w:line="590" w:lineRule="exact"/>
        <w:ind w:firstLine="632" w:firstLineChars="200"/>
        <w:rPr>
          <w:ins w:id="1485" w:author="卢颖东" w:date="2019-05-21T14:37:00Z"/>
          <w:rFonts w:hint="eastAsia" w:ascii="宋体" w:hAnsi="宋体" w:eastAsia="仿宋_GB2312" w:cs="宋体"/>
          <w:rPrChange w:id="1486" w:author="卢颖东" w:date="2019-05-21T14:40:00Z">
            <w:rPr>
              <w:ins w:id="1487" w:author="卢颖东" w:date="2019-05-21T14:37:00Z"/>
              <w:rFonts w:hint="eastAsia" w:ascii="宋体" w:hAnsi="宋体" w:eastAsia="仿宋" w:cs="宋体"/>
            </w:rPr>
          </w:rPrChange>
        </w:rPr>
        <w:pPrChange w:id="1484" w:author="卢颖东" w:date="2019-05-21T14:38:00Z">
          <w:pPr>
            <w:pStyle w:val="17"/>
            <w:autoSpaceDN w:val="0"/>
            <w:spacing w:line="580" w:lineRule="exact"/>
            <w:ind w:firstLine="632" w:firstLineChars="200"/>
          </w:pPr>
        </w:pPrChange>
      </w:pPr>
      <w:ins w:id="1488" w:author="卢颖东" w:date="2019-05-21T14:37:00Z">
        <w:r>
          <w:rPr>
            <w:rFonts w:hint="eastAsia" w:ascii="宋体" w:hAnsi="宋体" w:eastAsia="仿宋_GB2312" w:cs="仿宋"/>
            <w:sz w:val="32"/>
            <w:szCs w:val="32"/>
            <w:rPrChange w:id="1489" w:author="卢颖东" w:date="2019-05-21T14:40:00Z">
              <w:rPr>
                <w:rFonts w:hint="eastAsia" w:ascii="宋体" w:hAnsi="宋体" w:eastAsia="仿宋" w:cs="仿宋"/>
                <w:sz w:val="32"/>
                <w:szCs w:val="32"/>
              </w:rPr>
            </w:rPrChange>
          </w:rPr>
          <w:t>水利主管部门应当建立健全分散式饮用水源地保护范围的日常巡查制度，指导村（居）民委员会、村民小组做好日常巡查工作。</w:t>
        </w:r>
      </w:ins>
    </w:p>
    <w:p>
      <w:pPr>
        <w:pStyle w:val="17"/>
        <w:autoSpaceDN w:val="0"/>
        <w:spacing w:line="590" w:lineRule="exact"/>
        <w:ind w:firstLine="632" w:firstLineChars="200"/>
        <w:rPr>
          <w:ins w:id="1491" w:author="卢颖东" w:date="2019-05-21T14:37:00Z"/>
          <w:rFonts w:hint="eastAsia" w:ascii="宋体" w:hAnsi="宋体" w:eastAsia="仿宋_GB2312" w:cs="宋体"/>
          <w:rPrChange w:id="1492" w:author="卢颖东" w:date="2019-05-21T14:40:00Z">
            <w:rPr>
              <w:ins w:id="1493" w:author="卢颖东" w:date="2019-05-21T14:37:00Z"/>
              <w:rFonts w:hint="eastAsia" w:ascii="宋体" w:hAnsi="宋体" w:eastAsia="仿宋" w:cs="宋体"/>
            </w:rPr>
          </w:rPrChange>
        </w:rPr>
        <w:pPrChange w:id="1490" w:author="卢颖东" w:date="2019-05-21T14:38:00Z">
          <w:pPr>
            <w:pStyle w:val="17"/>
            <w:autoSpaceDN w:val="0"/>
            <w:spacing w:line="580" w:lineRule="exact"/>
            <w:ind w:firstLine="632" w:firstLineChars="200"/>
          </w:pPr>
        </w:pPrChange>
      </w:pPr>
      <w:ins w:id="1494" w:author="卢颖东" w:date="2019-05-21T14:37:00Z">
        <w:r>
          <w:rPr>
            <w:rFonts w:hint="eastAsia" w:ascii="宋体" w:hAnsi="宋体" w:eastAsia="黑体"/>
            <w:color w:val="000000"/>
            <w:sz w:val="32"/>
            <w:szCs w:val="32"/>
          </w:rPr>
          <w:t>第二十六条</w:t>
        </w:r>
      </w:ins>
      <w:ins w:id="1495" w:author="卢颖东" w:date="2019-05-21T14:37:00Z">
        <w:r>
          <w:rPr>
            <w:rFonts w:hint="eastAsia" w:ascii="宋体" w:hAnsi="宋体" w:eastAsia="仿宋_GB2312" w:cs="宋体"/>
            <w:sz w:val="32"/>
            <w:szCs w:val="32"/>
          </w:rPr>
          <w:t xml:space="preserve">  </w:t>
        </w:r>
      </w:ins>
      <w:ins w:id="1496" w:author="卢颖东" w:date="2019-05-21T14:37:00Z">
        <w:r>
          <w:rPr>
            <w:rFonts w:hint="eastAsia" w:ascii="宋体" w:hAnsi="宋体" w:eastAsia="仿宋_GB2312" w:cs="仿宋"/>
            <w:sz w:val="32"/>
            <w:szCs w:val="32"/>
            <w:rPrChange w:id="1497" w:author="卢颖东" w:date="2019-05-21T14:40:00Z">
              <w:rPr>
                <w:rFonts w:hint="eastAsia" w:ascii="宋体" w:hAnsi="宋体" w:eastAsia="仿宋" w:cs="仿宋"/>
                <w:sz w:val="32"/>
                <w:szCs w:val="32"/>
              </w:rPr>
            </w:rPrChange>
          </w:rPr>
          <w:t>生态环境主管部门有权定期对饮用水源保护区范围内可能出现的危害饮用水源水质的行为、项目的情况和各项环境保护法律制度的执行情况等进行现场检查，发现有危害饮用水源水质行为的，应当及时依法查处。</w:t>
        </w:r>
      </w:ins>
    </w:p>
    <w:p>
      <w:pPr>
        <w:pStyle w:val="17"/>
        <w:autoSpaceDN w:val="0"/>
        <w:spacing w:line="590" w:lineRule="exact"/>
        <w:ind w:firstLine="632" w:firstLineChars="200"/>
        <w:rPr>
          <w:ins w:id="1499" w:author="卢颖东" w:date="2019-05-21T14:37:00Z"/>
          <w:rFonts w:hint="eastAsia" w:ascii="宋体" w:hAnsi="宋体" w:eastAsia="仿宋_GB2312" w:cs="宋体"/>
          <w:rPrChange w:id="1500" w:author="卢颖东" w:date="2019-05-21T14:40:00Z">
            <w:rPr>
              <w:ins w:id="1501" w:author="卢颖东" w:date="2019-05-21T14:37:00Z"/>
              <w:rFonts w:hint="eastAsia" w:ascii="宋体" w:hAnsi="宋体" w:eastAsia="仿宋" w:cs="宋体"/>
            </w:rPr>
          </w:rPrChange>
        </w:rPr>
        <w:pPrChange w:id="1498" w:author="卢颖东" w:date="2019-05-21T14:38:00Z">
          <w:pPr>
            <w:pStyle w:val="17"/>
            <w:autoSpaceDN w:val="0"/>
            <w:spacing w:line="580" w:lineRule="exact"/>
            <w:ind w:firstLine="632" w:firstLineChars="200"/>
          </w:pPr>
        </w:pPrChange>
      </w:pPr>
      <w:ins w:id="1502" w:author="卢颖东" w:date="2019-05-21T14:37:00Z">
        <w:r>
          <w:rPr>
            <w:rFonts w:hint="eastAsia" w:ascii="宋体" w:hAnsi="宋体" w:eastAsia="仿宋_GB2312" w:cs="仿宋"/>
            <w:sz w:val="32"/>
            <w:szCs w:val="32"/>
            <w:rPrChange w:id="1503" w:author="卢颖东" w:date="2019-05-21T14:40:00Z">
              <w:rPr>
                <w:rFonts w:hint="eastAsia" w:ascii="宋体" w:hAnsi="宋体" w:eastAsia="仿宋" w:cs="仿宋"/>
                <w:sz w:val="32"/>
                <w:szCs w:val="32"/>
              </w:rPr>
            </w:rPrChange>
          </w:rPr>
          <w:t>被检查单位应当如实反映情况，提供必要的资料，不得拒绝、阻挠和拖延检查。</w:t>
        </w:r>
      </w:ins>
    </w:p>
    <w:p>
      <w:pPr>
        <w:pStyle w:val="17"/>
        <w:autoSpaceDN w:val="0"/>
        <w:spacing w:line="590" w:lineRule="exact"/>
        <w:ind w:firstLine="632" w:firstLineChars="200"/>
        <w:rPr>
          <w:ins w:id="1505" w:author="卢颖东" w:date="2019-05-21T14:37:00Z"/>
          <w:rFonts w:hint="eastAsia" w:ascii="宋体" w:hAnsi="宋体" w:eastAsia="仿宋_GB2312" w:cs="宋体"/>
          <w:rPrChange w:id="1506" w:author="卢颖东" w:date="2019-05-21T14:40:00Z">
            <w:rPr>
              <w:ins w:id="1507" w:author="卢颖东" w:date="2019-05-21T14:37:00Z"/>
              <w:rFonts w:hint="eastAsia" w:ascii="宋体" w:hAnsi="宋体" w:eastAsia="仿宋" w:cs="宋体"/>
            </w:rPr>
          </w:rPrChange>
        </w:rPr>
        <w:pPrChange w:id="1504" w:author="卢颖东" w:date="2019-05-21T14:38:00Z">
          <w:pPr>
            <w:pStyle w:val="17"/>
            <w:autoSpaceDN w:val="0"/>
            <w:spacing w:line="580" w:lineRule="exact"/>
            <w:ind w:firstLine="632" w:firstLineChars="200"/>
          </w:pPr>
        </w:pPrChange>
      </w:pPr>
      <w:ins w:id="1508" w:author="卢颖东" w:date="2019-05-21T14:37:00Z">
        <w:r>
          <w:rPr>
            <w:rFonts w:hint="eastAsia" w:ascii="宋体" w:hAnsi="宋体" w:eastAsia="仿宋_GB2312" w:cs="仿宋"/>
            <w:sz w:val="32"/>
            <w:szCs w:val="32"/>
            <w:rPrChange w:id="1509" w:author="卢颖东" w:date="2019-05-21T14:40:00Z">
              <w:rPr>
                <w:rFonts w:hint="eastAsia" w:ascii="宋体" w:hAnsi="宋体" w:eastAsia="仿宋" w:cs="仿宋"/>
                <w:sz w:val="32"/>
                <w:szCs w:val="32"/>
              </w:rPr>
            </w:rPrChange>
          </w:rPr>
          <w:t>监督检查人员应当出示有效证件，并为被检查单位保守技术和商业秘密。</w:t>
        </w:r>
      </w:ins>
    </w:p>
    <w:p>
      <w:pPr>
        <w:pStyle w:val="17"/>
        <w:autoSpaceDN w:val="0"/>
        <w:spacing w:line="590" w:lineRule="exact"/>
        <w:ind w:firstLine="632" w:firstLineChars="200"/>
        <w:rPr>
          <w:ins w:id="1511" w:author="卢颖东" w:date="2019-05-21T14:37:00Z"/>
          <w:rFonts w:hint="eastAsia" w:ascii="宋体" w:hAnsi="宋体" w:eastAsia="仿宋_GB2312" w:cs="宋体"/>
          <w:rPrChange w:id="1512" w:author="卢颖东" w:date="2019-05-21T14:40:00Z">
            <w:rPr>
              <w:ins w:id="1513" w:author="卢颖东" w:date="2019-05-21T14:37:00Z"/>
              <w:rFonts w:hint="eastAsia" w:ascii="宋体" w:hAnsi="宋体" w:eastAsia="仿宋" w:cs="宋体"/>
            </w:rPr>
          </w:rPrChange>
        </w:rPr>
        <w:pPrChange w:id="1510" w:author="卢颖东" w:date="2019-05-21T14:38:00Z">
          <w:pPr>
            <w:pStyle w:val="17"/>
            <w:autoSpaceDN w:val="0"/>
            <w:spacing w:line="580" w:lineRule="exact"/>
            <w:ind w:firstLine="632" w:firstLineChars="200"/>
          </w:pPr>
        </w:pPrChange>
      </w:pPr>
      <w:ins w:id="1514" w:author="卢颖东" w:date="2019-05-21T14:37:00Z">
        <w:r>
          <w:rPr>
            <w:rFonts w:hint="eastAsia" w:ascii="宋体" w:hAnsi="宋体" w:eastAsia="黑体"/>
            <w:color w:val="000000"/>
            <w:sz w:val="32"/>
            <w:szCs w:val="32"/>
          </w:rPr>
          <w:t>第二十七条</w:t>
        </w:r>
      </w:ins>
      <w:ins w:id="1515" w:author="卢颖东" w:date="2019-05-21T14:37:00Z">
        <w:r>
          <w:rPr>
            <w:rFonts w:hint="eastAsia" w:ascii="宋体" w:hAnsi="宋体" w:eastAsia="仿宋_GB2312" w:cs="宋体"/>
            <w:sz w:val="32"/>
            <w:szCs w:val="32"/>
          </w:rPr>
          <w:t xml:space="preserve">  </w:t>
        </w:r>
      </w:ins>
      <w:ins w:id="1516" w:author="卢颖东" w:date="2019-05-21T14:37:00Z">
        <w:r>
          <w:rPr>
            <w:rFonts w:hint="eastAsia" w:ascii="宋体" w:hAnsi="宋体" w:eastAsia="仿宋_GB2312" w:cs="仿宋"/>
            <w:sz w:val="32"/>
            <w:szCs w:val="32"/>
            <w:rPrChange w:id="1517" w:author="卢颖东" w:date="2019-05-21T14:40:00Z">
              <w:rPr>
                <w:rFonts w:hint="eastAsia" w:ascii="宋体" w:hAnsi="宋体" w:eastAsia="仿宋" w:cs="仿宋"/>
                <w:sz w:val="32"/>
                <w:szCs w:val="32"/>
              </w:rPr>
            </w:rPrChange>
          </w:rPr>
          <w:t>本市实行饮用水源水质监测制度。</w:t>
        </w:r>
      </w:ins>
    </w:p>
    <w:p>
      <w:pPr>
        <w:pStyle w:val="17"/>
        <w:autoSpaceDN w:val="0"/>
        <w:spacing w:line="590" w:lineRule="exact"/>
        <w:ind w:firstLine="632" w:firstLineChars="200"/>
        <w:rPr>
          <w:ins w:id="1519" w:author="卢颖东" w:date="2019-05-21T14:37:00Z"/>
          <w:rFonts w:hint="eastAsia" w:ascii="宋体" w:hAnsi="宋体" w:eastAsia="仿宋_GB2312" w:cs="宋体"/>
          <w:rPrChange w:id="1520" w:author="卢颖东" w:date="2019-05-21T14:40:00Z">
            <w:rPr>
              <w:ins w:id="1521" w:author="卢颖东" w:date="2019-05-21T14:37:00Z"/>
              <w:rFonts w:hint="eastAsia" w:ascii="宋体" w:hAnsi="宋体" w:eastAsia="仿宋" w:cs="宋体"/>
            </w:rPr>
          </w:rPrChange>
        </w:rPr>
        <w:pPrChange w:id="1518" w:author="卢颖东" w:date="2019-05-21T14:38:00Z">
          <w:pPr>
            <w:pStyle w:val="17"/>
            <w:autoSpaceDN w:val="0"/>
            <w:spacing w:line="580" w:lineRule="exact"/>
            <w:ind w:firstLine="632" w:firstLineChars="200"/>
          </w:pPr>
        </w:pPrChange>
      </w:pPr>
      <w:ins w:id="1522" w:author="卢颖东" w:date="2019-05-21T14:37:00Z">
        <w:r>
          <w:rPr>
            <w:rFonts w:hint="eastAsia" w:ascii="宋体" w:hAnsi="宋体" w:eastAsia="仿宋_GB2312" w:cs="仿宋"/>
            <w:sz w:val="32"/>
            <w:szCs w:val="32"/>
            <w:rPrChange w:id="1523" w:author="卢颖东" w:date="2019-05-21T14:40:00Z">
              <w:rPr>
                <w:rFonts w:hint="eastAsia" w:ascii="宋体" w:hAnsi="宋体" w:eastAsia="仿宋" w:cs="仿宋"/>
                <w:sz w:val="32"/>
                <w:szCs w:val="32"/>
              </w:rPr>
            </w:rPrChange>
          </w:rPr>
          <w:t>生态环境主管部门负责饮用水源保护区的水质监测工作，并定期向社会公开水质信息。监测标准和频率依照国家、省的相关技术规范执行。</w:t>
        </w:r>
      </w:ins>
    </w:p>
    <w:p>
      <w:pPr>
        <w:pStyle w:val="17"/>
        <w:autoSpaceDN w:val="0"/>
        <w:spacing w:line="590" w:lineRule="exact"/>
        <w:ind w:firstLine="632" w:firstLineChars="200"/>
        <w:rPr>
          <w:ins w:id="1525" w:author="卢颖东" w:date="2019-05-21T14:37:00Z"/>
          <w:rFonts w:hint="eastAsia" w:ascii="宋体" w:hAnsi="宋体" w:eastAsia="仿宋_GB2312" w:cs="仿宋"/>
          <w:sz w:val="32"/>
          <w:szCs w:val="32"/>
          <w:rPrChange w:id="1526" w:author="卢颖东" w:date="2019-05-21T14:40:00Z">
            <w:rPr>
              <w:ins w:id="1527" w:author="卢颖东" w:date="2019-05-21T14:37:00Z"/>
              <w:rFonts w:hint="eastAsia" w:ascii="宋体" w:hAnsi="宋体" w:eastAsia="仿宋" w:cs="仿宋"/>
              <w:sz w:val="32"/>
              <w:szCs w:val="32"/>
            </w:rPr>
          </w:rPrChange>
        </w:rPr>
        <w:pPrChange w:id="1524" w:author="卢颖东" w:date="2019-05-21T14:38:00Z">
          <w:pPr>
            <w:pStyle w:val="17"/>
            <w:autoSpaceDN w:val="0"/>
            <w:spacing w:line="580" w:lineRule="exact"/>
            <w:ind w:firstLine="632" w:firstLineChars="200"/>
          </w:pPr>
        </w:pPrChange>
      </w:pPr>
      <w:ins w:id="1528" w:author="卢颖东" w:date="2019-05-21T14:37:00Z">
        <w:r>
          <w:rPr>
            <w:rFonts w:hint="eastAsia" w:ascii="宋体" w:hAnsi="宋体" w:eastAsia="仿宋_GB2312" w:cs="仿宋"/>
            <w:sz w:val="32"/>
            <w:szCs w:val="32"/>
            <w:rPrChange w:id="1529" w:author="卢颖东" w:date="2019-05-21T14:40:00Z">
              <w:rPr>
                <w:rFonts w:hint="eastAsia" w:ascii="宋体" w:hAnsi="宋体" w:eastAsia="仿宋" w:cs="仿宋"/>
                <w:sz w:val="32"/>
                <w:szCs w:val="32"/>
              </w:rPr>
            </w:rPrChange>
          </w:rPr>
          <w:t>卫生健康主管部门负责分散式饮用水源地保护范围的水质监测工作，并在固定场所向当地村（居）民公示。村（居）民委员会、村民小组在卫生健康主管部门指导下做好水质取样送检工作。</w:t>
        </w:r>
      </w:ins>
    </w:p>
    <w:p>
      <w:pPr>
        <w:pStyle w:val="17"/>
        <w:autoSpaceDN w:val="0"/>
        <w:spacing w:line="590" w:lineRule="exact"/>
        <w:ind w:firstLine="632" w:firstLineChars="200"/>
        <w:rPr>
          <w:ins w:id="1531" w:author="卢颖东" w:date="2019-05-21T14:37:00Z"/>
          <w:rFonts w:hint="eastAsia" w:ascii="宋体" w:hAnsi="宋体" w:eastAsia="仿宋_GB2312" w:cs="宋体"/>
          <w:rPrChange w:id="1532" w:author="卢颖东" w:date="2019-05-21T14:40:00Z">
            <w:rPr>
              <w:ins w:id="1533" w:author="卢颖东" w:date="2019-05-21T14:37:00Z"/>
              <w:rFonts w:hint="eastAsia" w:ascii="宋体" w:hAnsi="宋体" w:eastAsia="仿宋" w:cs="宋体"/>
            </w:rPr>
          </w:rPrChange>
        </w:rPr>
        <w:pPrChange w:id="1530" w:author="卢颖东" w:date="2019-05-21T14:38:00Z">
          <w:pPr>
            <w:pStyle w:val="17"/>
            <w:autoSpaceDN w:val="0"/>
            <w:spacing w:line="580" w:lineRule="exact"/>
            <w:ind w:firstLine="632" w:firstLineChars="200"/>
          </w:pPr>
        </w:pPrChange>
      </w:pPr>
      <w:ins w:id="1534" w:author="卢颖东" w:date="2019-05-21T14:37:00Z">
        <w:r>
          <w:rPr>
            <w:rFonts w:hint="eastAsia" w:ascii="宋体" w:hAnsi="宋体" w:eastAsia="仿宋_GB2312" w:cs="仿宋"/>
            <w:sz w:val="32"/>
            <w:szCs w:val="32"/>
            <w:rPrChange w:id="1535" w:author="卢颖东" w:date="2019-05-21T14:40:00Z">
              <w:rPr>
                <w:rFonts w:hint="eastAsia" w:ascii="宋体" w:hAnsi="宋体" w:eastAsia="仿宋" w:cs="仿宋"/>
                <w:sz w:val="32"/>
                <w:szCs w:val="32"/>
              </w:rPr>
            </w:rPrChange>
          </w:rPr>
          <w:t>分散式饮用水源地保护范围的水质监测标准参照国家、省的相关技术规范执行。河流型、湖库型的监测频率每半年至少一次，其他类型的监测频率每年至少一次。</w:t>
        </w:r>
      </w:ins>
    </w:p>
    <w:p>
      <w:pPr>
        <w:pStyle w:val="17"/>
        <w:autoSpaceDN w:val="0"/>
        <w:spacing w:line="590" w:lineRule="exact"/>
        <w:ind w:firstLine="632" w:firstLineChars="200"/>
        <w:rPr>
          <w:ins w:id="1537" w:author="卢颖东" w:date="2019-05-21T14:37:00Z"/>
          <w:rFonts w:hint="eastAsia" w:ascii="宋体" w:hAnsi="宋体" w:eastAsia="仿宋_GB2312" w:cs="宋体"/>
          <w:rPrChange w:id="1538" w:author="卢颖东" w:date="2019-05-21T14:40:00Z">
            <w:rPr>
              <w:ins w:id="1539" w:author="卢颖东" w:date="2019-05-21T14:37:00Z"/>
              <w:rFonts w:hint="eastAsia" w:ascii="宋体" w:hAnsi="宋体" w:eastAsia="仿宋" w:cs="宋体"/>
            </w:rPr>
          </w:rPrChange>
        </w:rPr>
        <w:pPrChange w:id="1536" w:author="卢颖东" w:date="2019-05-21T14:38:00Z">
          <w:pPr>
            <w:pStyle w:val="17"/>
            <w:autoSpaceDN w:val="0"/>
            <w:spacing w:line="580" w:lineRule="exact"/>
            <w:ind w:firstLine="632" w:firstLineChars="200"/>
          </w:pPr>
        </w:pPrChange>
      </w:pPr>
      <w:ins w:id="1540" w:author="卢颖东" w:date="2019-05-21T14:37:00Z">
        <w:r>
          <w:rPr>
            <w:rFonts w:hint="eastAsia" w:ascii="宋体" w:hAnsi="宋体" w:eastAsia="黑体"/>
            <w:color w:val="000000"/>
            <w:sz w:val="32"/>
            <w:szCs w:val="32"/>
          </w:rPr>
          <w:t>第二十八条</w:t>
        </w:r>
      </w:ins>
      <w:ins w:id="1541" w:author="卢颖东" w:date="2019-05-21T14:37:00Z">
        <w:r>
          <w:rPr>
            <w:rFonts w:hint="eastAsia" w:ascii="宋体" w:hAnsi="宋体" w:eastAsia="仿宋_GB2312" w:cs="宋体"/>
            <w:sz w:val="32"/>
            <w:szCs w:val="32"/>
          </w:rPr>
          <w:t xml:space="preserve">  </w:t>
        </w:r>
      </w:ins>
      <w:ins w:id="1542" w:author="卢颖东" w:date="2019-05-21T14:37:00Z">
        <w:r>
          <w:rPr>
            <w:rFonts w:hint="eastAsia" w:ascii="宋体" w:hAnsi="宋体" w:eastAsia="仿宋_GB2312" w:cs="仿宋"/>
            <w:sz w:val="32"/>
            <w:szCs w:val="32"/>
            <w:rPrChange w:id="1543" w:author="卢颖东" w:date="2019-05-21T14:40:00Z">
              <w:rPr>
                <w:rFonts w:hint="eastAsia" w:ascii="宋体" w:hAnsi="宋体" w:eastAsia="仿宋" w:cs="仿宋"/>
                <w:sz w:val="32"/>
                <w:szCs w:val="32"/>
              </w:rPr>
            </w:rPrChange>
          </w:rPr>
          <w:t>生态环境主管部门和应急管理部门应当加</w:t>
        </w:r>
      </w:ins>
      <w:ins w:id="1544" w:author="卢颖东" w:date="2019-05-21T14:37:00Z">
        <w:r>
          <w:rPr>
            <w:rFonts w:hint="eastAsia" w:ascii="宋体" w:hAnsi="宋体" w:eastAsia="仿宋_GB2312" w:cs="仿宋"/>
            <w:spacing w:val="-6"/>
            <w:sz w:val="32"/>
            <w:szCs w:val="32"/>
            <w:rPrChange w:id="1545" w:author="卢颖东" w:date="2019-05-21T14:40:00Z">
              <w:rPr>
                <w:rFonts w:hint="eastAsia" w:ascii="宋体" w:hAnsi="宋体" w:eastAsia="仿宋" w:cs="仿宋"/>
                <w:spacing w:val="-6"/>
                <w:sz w:val="32"/>
                <w:szCs w:val="32"/>
              </w:rPr>
            </w:rPrChange>
          </w:rPr>
          <w:t>强水环境危险防控和评估，全面调查饮用水源流域范围内重点环境危险源和环境敏感点，建立环境危险</w:t>
        </w:r>
      </w:ins>
      <w:ins w:id="1546" w:author="卢颖东" w:date="2019-05-21T14:37:00Z">
        <w:r>
          <w:rPr>
            <w:rFonts w:hint="eastAsia" w:ascii="宋体" w:hAnsi="宋体" w:eastAsia="仿宋_GB2312" w:cs="仿宋"/>
            <w:sz w:val="32"/>
            <w:szCs w:val="32"/>
            <w:rPrChange w:id="1547" w:author="卢颖东" w:date="2019-05-21T14:40:00Z">
              <w:rPr>
                <w:rFonts w:hint="eastAsia" w:ascii="宋体" w:hAnsi="宋体" w:eastAsia="仿宋" w:cs="仿宋"/>
                <w:sz w:val="32"/>
                <w:szCs w:val="32"/>
              </w:rPr>
            </w:rPrChange>
          </w:rPr>
          <w:t>源数据库。</w:t>
        </w:r>
      </w:ins>
    </w:p>
    <w:p>
      <w:pPr>
        <w:pStyle w:val="17"/>
        <w:autoSpaceDN w:val="0"/>
        <w:spacing w:line="590" w:lineRule="exact"/>
        <w:ind w:firstLine="632" w:firstLineChars="200"/>
        <w:rPr>
          <w:ins w:id="1549" w:author="卢颖东" w:date="2019-05-21T14:37:00Z"/>
          <w:rFonts w:hint="eastAsia" w:ascii="宋体" w:hAnsi="宋体" w:eastAsia="仿宋_GB2312" w:cs="宋体"/>
          <w:rPrChange w:id="1550" w:author="卢颖东" w:date="2019-05-21T14:40:00Z">
            <w:rPr>
              <w:ins w:id="1551" w:author="卢颖东" w:date="2019-05-21T14:37:00Z"/>
              <w:rFonts w:hint="eastAsia" w:ascii="宋体" w:hAnsi="宋体" w:eastAsia="仿宋" w:cs="宋体"/>
            </w:rPr>
          </w:rPrChange>
        </w:rPr>
        <w:pPrChange w:id="1548" w:author="卢颖东" w:date="2019-05-21T14:38:00Z">
          <w:pPr>
            <w:pStyle w:val="17"/>
            <w:autoSpaceDN w:val="0"/>
            <w:spacing w:line="580" w:lineRule="exact"/>
            <w:ind w:firstLine="632" w:firstLineChars="200"/>
          </w:pPr>
        </w:pPrChange>
      </w:pPr>
      <w:ins w:id="1552" w:author="卢颖东" w:date="2019-05-21T14:37:00Z">
        <w:r>
          <w:rPr>
            <w:rFonts w:hint="eastAsia" w:ascii="宋体" w:hAnsi="宋体" w:eastAsia="黑体"/>
            <w:color w:val="000000"/>
            <w:sz w:val="32"/>
            <w:szCs w:val="32"/>
          </w:rPr>
          <w:t>第二十九条</w:t>
        </w:r>
      </w:ins>
      <w:ins w:id="1553" w:author="卢颖东" w:date="2019-05-21T14:37:00Z">
        <w:r>
          <w:rPr>
            <w:rFonts w:hint="eastAsia" w:ascii="宋体" w:hAnsi="宋体" w:eastAsia="仿宋_GB2312" w:cs="宋体"/>
            <w:sz w:val="32"/>
            <w:szCs w:val="32"/>
          </w:rPr>
          <w:t xml:space="preserve">  </w:t>
        </w:r>
      </w:ins>
      <w:ins w:id="1554" w:author="卢颖东" w:date="2019-05-21T14:37:00Z">
        <w:r>
          <w:rPr>
            <w:rFonts w:hint="eastAsia" w:ascii="宋体" w:hAnsi="宋体" w:eastAsia="仿宋_GB2312" w:cs="仿宋"/>
            <w:sz w:val="32"/>
            <w:szCs w:val="32"/>
            <w:rPrChange w:id="1555" w:author="卢颖东" w:date="2019-05-21T14:40:00Z">
              <w:rPr>
                <w:rFonts w:hint="eastAsia" w:ascii="宋体" w:hAnsi="宋体" w:eastAsia="仿宋" w:cs="仿宋"/>
                <w:sz w:val="32"/>
                <w:szCs w:val="32"/>
              </w:rPr>
            </w:rPrChange>
          </w:rPr>
          <w:t>县级以上人民政府应当根据饮用水源保护区的实际情况，组织制定饮用水源突发环境事件应急预案，完善预警、预防机制和保障措施，提高对饮用水源突发环境事件的防范和处理能力。发生突发环境事件造成或者可能造成饮用水源受到严重污染、威胁供水安全等紧急情况时，当地人民政府应当立即启动应急预案，保证供水安全。</w:t>
        </w:r>
      </w:ins>
      <w:ins w:id="1556" w:author="卢颖东" w:date="2019-05-21T14:37:00Z">
        <w:r>
          <w:rPr>
            <w:rFonts w:hint="eastAsia" w:ascii="宋体" w:hAnsi="宋体" w:eastAsia="仿宋_GB2312" w:cs="宋体"/>
            <w:sz w:val="32"/>
            <w:szCs w:val="32"/>
            <w:rPrChange w:id="1557" w:author="卢颖东" w:date="2019-05-21T14:40:00Z">
              <w:rPr>
                <w:rFonts w:hint="eastAsia" w:ascii="宋体" w:hAnsi="宋体" w:eastAsia="仿宋" w:cs="宋体"/>
                <w:sz w:val="32"/>
                <w:szCs w:val="32"/>
              </w:rPr>
            </w:rPrChange>
          </w:rPr>
          <w:t xml:space="preserve"> </w:t>
        </w:r>
      </w:ins>
    </w:p>
    <w:p>
      <w:pPr>
        <w:pStyle w:val="17"/>
        <w:autoSpaceDN w:val="0"/>
        <w:spacing w:line="590" w:lineRule="exact"/>
        <w:ind w:firstLine="632" w:firstLineChars="200"/>
        <w:rPr>
          <w:ins w:id="1559" w:author="卢颖东" w:date="2019-05-21T14:37:00Z"/>
          <w:rFonts w:hint="eastAsia" w:ascii="宋体" w:hAnsi="宋体" w:eastAsia="仿宋_GB2312" w:cs="仿宋"/>
          <w:sz w:val="32"/>
          <w:szCs w:val="32"/>
          <w:rPrChange w:id="1560" w:author="卢颖东" w:date="2019-05-21T14:40:00Z">
            <w:rPr>
              <w:ins w:id="1561" w:author="卢颖东" w:date="2019-05-21T14:37:00Z"/>
              <w:rFonts w:hint="eastAsia" w:ascii="宋体" w:hAnsi="宋体" w:eastAsia="仿宋" w:cs="仿宋"/>
              <w:sz w:val="32"/>
              <w:szCs w:val="32"/>
            </w:rPr>
          </w:rPrChange>
        </w:rPr>
        <w:pPrChange w:id="1558" w:author="卢颖东" w:date="2019-05-21T14:38:00Z">
          <w:pPr>
            <w:pStyle w:val="17"/>
            <w:autoSpaceDN w:val="0"/>
            <w:spacing w:line="580" w:lineRule="exact"/>
            <w:ind w:firstLine="632" w:firstLineChars="200"/>
          </w:pPr>
        </w:pPrChange>
      </w:pPr>
      <w:ins w:id="1562" w:author="卢颖东" w:date="2019-05-21T14:37:00Z">
        <w:r>
          <w:rPr>
            <w:rFonts w:hint="eastAsia" w:ascii="宋体" w:hAnsi="宋体" w:eastAsia="仿宋_GB2312" w:cs="仿宋"/>
            <w:sz w:val="32"/>
            <w:szCs w:val="32"/>
            <w:rPrChange w:id="1563" w:author="卢颖东" w:date="2019-05-21T14:40:00Z">
              <w:rPr>
                <w:rFonts w:hint="eastAsia" w:ascii="宋体" w:hAnsi="宋体" w:eastAsia="仿宋" w:cs="仿宋"/>
                <w:sz w:val="32"/>
                <w:szCs w:val="32"/>
              </w:rPr>
            </w:rPrChange>
          </w:rPr>
          <w:t>本市行政区域内可能发生饮用水源突发环境事件的企业事业单位应当制定饮用水源突发环境事件应急方案，做好应急准备，并接受生态环境主管部门及有关主管部门的监督检查。发生突发环境事件造成或者可能造成饮用水源污染的，责任者应当立即采取消除或者减轻污染的应急措施，并立即报告突发环境事件发生地人民政府、生态环境主管部门和其他有关主管部门。</w:t>
        </w:r>
      </w:ins>
    </w:p>
    <w:p>
      <w:pPr>
        <w:pStyle w:val="17"/>
        <w:autoSpaceDN w:val="0"/>
        <w:spacing w:line="590" w:lineRule="exact"/>
        <w:ind w:firstLine="632" w:firstLineChars="200"/>
        <w:rPr>
          <w:ins w:id="1565" w:author="卢颖东" w:date="2019-05-21T14:37:00Z"/>
          <w:rFonts w:hint="eastAsia" w:ascii="宋体" w:hAnsi="宋体" w:eastAsia="仿宋_GB2312" w:cs="宋体"/>
          <w:rPrChange w:id="1566" w:author="卢颖东" w:date="2019-05-21T14:40:00Z">
            <w:rPr>
              <w:ins w:id="1567" w:author="卢颖东" w:date="2019-05-21T14:37:00Z"/>
              <w:rFonts w:hint="eastAsia" w:ascii="宋体" w:hAnsi="宋体" w:eastAsia="仿宋" w:cs="宋体"/>
            </w:rPr>
          </w:rPrChange>
        </w:rPr>
        <w:pPrChange w:id="1564" w:author="卢颖东" w:date="2019-05-21T14:38:00Z">
          <w:pPr>
            <w:pStyle w:val="17"/>
            <w:autoSpaceDN w:val="0"/>
            <w:spacing w:line="580" w:lineRule="exact"/>
            <w:ind w:firstLine="632" w:firstLineChars="200"/>
          </w:pPr>
        </w:pPrChange>
      </w:pPr>
      <w:ins w:id="1568" w:author="卢颖东" w:date="2019-05-21T14:37:00Z">
        <w:r>
          <w:rPr>
            <w:rFonts w:hint="eastAsia" w:ascii="宋体" w:hAnsi="宋体" w:eastAsia="仿宋_GB2312" w:cs="仿宋"/>
            <w:sz w:val="32"/>
            <w:szCs w:val="32"/>
            <w:rPrChange w:id="1569" w:author="卢颖东" w:date="2019-05-21T14:40:00Z">
              <w:rPr>
                <w:rFonts w:hint="eastAsia" w:ascii="宋体" w:hAnsi="宋体" w:eastAsia="仿宋" w:cs="仿宋"/>
                <w:sz w:val="32"/>
                <w:szCs w:val="32"/>
              </w:rPr>
            </w:rPrChange>
          </w:rPr>
          <w:t>生态环境主管部门及有关主管部门收到报告后应当及时通报可能受到污染危害的单位和居民，并向本级人民政府报告。各有关部门应当采取有效应急措施，及时处理，防止污染加重，减轻危害。</w:t>
        </w:r>
      </w:ins>
    </w:p>
    <w:p>
      <w:pPr>
        <w:pStyle w:val="17"/>
        <w:autoSpaceDN w:val="0"/>
        <w:spacing w:line="590" w:lineRule="exact"/>
        <w:jc w:val="center"/>
        <w:rPr>
          <w:ins w:id="1571" w:author="卢颖东" w:date="2019-05-21T14:37:00Z"/>
          <w:rFonts w:hint="eastAsia" w:ascii="宋体" w:hAnsi="宋体" w:eastAsia="黑体" w:cs="宋体"/>
        </w:rPr>
        <w:pPrChange w:id="1570" w:author="卢颖东" w:date="2019-05-21T14:38:00Z">
          <w:pPr>
            <w:pStyle w:val="17"/>
            <w:autoSpaceDN w:val="0"/>
            <w:spacing w:line="580" w:lineRule="exact"/>
            <w:jc w:val="center"/>
          </w:pPr>
        </w:pPrChange>
      </w:pPr>
    </w:p>
    <w:p>
      <w:pPr>
        <w:pStyle w:val="17"/>
        <w:autoSpaceDN w:val="0"/>
        <w:spacing w:line="590" w:lineRule="exact"/>
        <w:jc w:val="center"/>
        <w:rPr>
          <w:ins w:id="1573" w:author="卢颖东" w:date="2019-05-21T14:37:00Z"/>
          <w:rFonts w:hint="eastAsia" w:ascii="宋体" w:hAnsi="宋体" w:eastAsia="黑体" w:cs="宋体"/>
        </w:rPr>
        <w:pPrChange w:id="1572" w:author="卢颖东" w:date="2019-05-21T14:38:00Z">
          <w:pPr>
            <w:pStyle w:val="17"/>
            <w:autoSpaceDN w:val="0"/>
            <w:spacing w:line="580" w:lineRule="exact"/>
            <w:jc w:val="center"/>
          </w:pPr>
        </w:pPrChange>
      </w:pPr>
      <w:ins w:id="1574" w:author="卢颖东" w:date="2019-05-21T14:37:00Z">
        <w:r>
          <w:rPr>
            <w:rFonts w:hint="eastAsia" w:ascii="宋体" w:hAnsi="宋体" w:eastAsia="黑体" w:cs="黑体"/>
            <w:sz w:val="32"/>
            <w:szCs w:val="32"/>
          </w:rPr>
          <w:t>第五章</w:t>
        </w:r>
      </w:ins>
      <w:ins w:id="1575" w:author="卢颖东" w:date="2019-05-21T14:37:00Z">
        <w:r>
          <w:rPr>
            <w:rFonts w:hint="eastAsia" w:ascii="宋体" w:hAnsi="宋体" w:eastAsia="黑体" w:cs="宋体"/>
            <w:sz w:val="32"/>
            <w:szCs w:val="32"/>
          </w:rPr>
          <w:t xml:space="preserve">  </w:t>
        </w:r>
      </w:ins>
      <w:ins w:id="1576" w:author="卢颖东" w:date="2019-05-21T14:37:00Z">
        <w:r>
          <w:rPr>
            <w:rFonts w:hint="eastAsia" w:ascii="宋体" w:hAnsi="宋体" w:eastAsia="黑体" w:cs="黑体"/>
            <w:sz w:val="32"/>
            <w:szCs w:val="32"/>
          </w:rPr>
          <w:t>法律责任</w:t>
        </w:r>
      </w:ins>
    </w:p>
    <w:p>
      <w:pPr>
        <w:pStyle w:val="17"/>
        <w:autoSpaceDN w:val="0"/>
        <w:spacing w:line="590" w:lineRule="exact"/>
        <w:ind w:firstLine="472" w:firstLineChars="200"/>
        <w:rPr>
          <w:ins w:id="1578" w:author="卢颖东" w:date="2019-05-21T14:37:00Z"/>
          <w:rFonts w:hint="eastAsia" w:ascii="宋体" w:hAnsi="宋体" w:eastAsia="黑体" w:cs="宋体"/>
        </w:rPr>
        <w:pPrChange w:id="1577"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jc w:val="both"/>
        <w:rPr>
          <w:ins w:id="1580" w:author="卢颖东" w:date="2019-05-21T14:37:00Z"/>
          <w:rFonts w:hint="eastAsia" w:ascii="宋体" w:hAnsi="宋体" w:eastAsia="仿宋_GB2312" w:cs="宋体"/>
          <w:i/>
          <w:u w:val="single"/>
          <w:rPrChange w:id="1581" w:author="卢颖东" w:date="2019-05-21T14:40:00Z">
            <w:rPr>
              <w:ins w:id="1582" w:author="卢颖东" w:date="2019-05-21T14:37:00Z"/>
              <w:rFonts w:hint="eastAsia" w:ascii="宋体" w:hAnsi="宋体" w:eastAsia="仿宋" w:cs="宋体"/>
              <w:i/>
              <w:u w:val="single"/>
            </w:rPr>
          </w:rPrChange>
        </w:rPr>
        <w:pPrChange w:id="1579" w:author="卢颖东" w:date="2019-05-21T14:42:00Z">
          <w:pPr>
            <w:pStyle w:val="17"/>
            <w:autoSpaceDN w:val="0"/>
            <w:spacing w:line="580" w:lineRule="exact"/>
            <w:ind w:firstLine="632" w:firstLineChars="200"/>
          </w:pPr>
        </w:pPrChange>
      </w:pPr>
      <w:ins w:id="1583" w:author="卢颖东" w:date="2019-05-21T14:37:00Z">
        <w:r>
          <w:rPr>
            <w:rFonts w:hint="eastAsia" w:ascii="宋体" w:hAnsi="宋体" w:eastAsia="黑体"/>
            <w:color w:val="000000"/>
            <w:sz w:val="32"/>
            <w:szCs w:val="32"/>
          </w:rPr>
          <w:t>第三十条</w:t>
        </w:r>
      </w:ins>
      <w:ins w:id="1584" w:author="卢颖东" w:date="2019-05-21T14:37:00Z">
        <w:r>
          <w:rPr>
            <w:rFonts w:hint="eastAsia" w:ascii="宋体" w:hAnsi="宋体" w:eastAsia="仿宋_GB2312" w:cs="宋体"/>
            <w:sz w:val="32"/>
            <w:szCs w:val="32"/>
          </w:rPr>
          <w:t xml:space="preserve">  </w:t>
        </w:r>
      </w:ins>
      <w:ins w:id="1585" w:author="卢颖东" w:date="2019-05-21T14:37:00Z">
        <w:r>
          <w:rPr>
            <w:rFonts w:hint="eastAsia" w:ascii="宋体" w:hAnsi="宋体" w:eastAsia="仿宋_GB2312" w:cs="仿宋"/>
            <w:sz w:val="32"/>
            <w:szCs w:val="32"/>
            <w:rPrChange w:id="1586" w:author="卢颖东" w:date="2019-05-21T14:40:00Z">
              <w:rPr>
                <w:rFonts w:hint="eastAsia" w:ascii="宋体" w:hAnsi="宋体" w:eastAsia="仿宋" w:cs="仿宋"/>
                <w:sz w:val="32"/>
                <w:szCs w:val="32"/>
              </w:rPr>
            </w:rPrChange>
          </w:rPr>
          <w:t>各级人民政府及有关主管部门有下列情形之一的，对直接负责的主管人员和其他直接责任人员依法给予处分；构成犯罪的，依法追究刑事责任：</w:t>
        </w:r>
      </w:ins>
    </w:p>
    <w:p>
      <w:pPr>
        <w:pStyle w:val="17"/>
        <w:autoSpaceDN w:val="0"/>
        <w:spacing w:line="590" w:lineRule="exact"/>
        <w:ind w:firstLine="632" w:firstLineChars="200"/>
        <w:rPr>
          <w:ins w:id="1588" w:author="卢颖东" w:date="2019-05-21T14:37:00Z"/>
          <w:rFonts w:hint="eastAsia" w:ascii="宋体" w:hAnsi="宋体" w:eastAsia="仿宋_GB2312" w:cs="宋体"/>
          <w:rPrChange w:id="1589" w:author="卢颖东" w:date="2019-05-21T14:40:00Z">
            <w:rPr>
              <w:ins w:id="1590" w:author="卢颖东" w:date="2019-05-21T14:37:00Z"/>
              <w:rFonts w:hint="eastAsia" w:ascii="宋体" w:hAnsi="宋体" w:eastAsia="仿宋" w:cs="宋体"/>
            </w:rPr>
          </w:rPrChange>
        </w:rPr>
        <w:pPrChange w:id="1587" w:author="卢颖东" w:date="2019-05-21T14:38:00Z">
          <w:pPr>
            <w:pStyle w:val="17"/>
            <w:autoSpaceDN w:val="0"/>
            <w:spacing w:line="580" w:lineRule="exact"/>
            <w:ind w:firstLine="632" w:firstLineChars="200"/>
          </w:pPr>
        </w:pPrChange>
      </w:pPr>
      <w:ins w:id="1591" w:author="卢颖东" w:date="2019-05-21T14:37:00Z">
        <w:r>
          <w:rPr>
            <w:rFonts w:hint="eastAsia" w:ascii="宋体" w:hAnsi="宋体" w:eastAsia="仿宋_GB2312" w:cs="仿宋"/>
            <w:sz w:val="32"/>
            <w:szCs w:val="32"/>
            <w:rPrChange w:id="1592" w:author="卢颖东" w:date="2019-05-21T14:40:00Z">
              <w:rPr>
                <w:rFonts w:hint="eastAsia" w:ascii="宋体" w:hAnsi="宋体" w:eastAsia="仿宋" w:cs="仿宋"/>
                <w:sz w:val="32"/>
                <w:szCs w:val="32"/>
              </w:rPr>
            </w:rPrChange>
          </w:rPr>
          <w:t>（一）未制定本级人民政府饮用水源水质保护目标和年度计划的，未将饮用水源水质保护工作纳入国民经济和社会发展规划、城乡规划、土地利用总体规划的；</w:t>
        </w:r>
      </w:ins>
    </w:p>
    <w:p>
      <w:pPr>
        <w:pStyle w:val="17"/>
        <w:autoSpaceDN w:val="0"/>
        <w:spacing w:line="590" w:lineRule="exact"/>
        <w:ind w:firstLine="632" w:firstLineChars="200"/>
        <w:rPr>
          <w:ins w:id="1594" w:author="卢颖东" w:date="2019-05-21T14:37:00Z"/>
          <w:rFonts w:hint="eastAsia" w:ascii="宋体" w:hAnsi="宋体" w:eastAsia="仿宋_GB2312" w:cs="宋体"/>
          <w:rPrChange w:id="1595" w:author="卢颖东" w:date="2019-05-21T14:40:00Z">
            <w:rPr>
              <w:ins w:id="1596" w:author="卢颖东" w:date="2019-05-21T14:37:00Z"/>
              <w:rFonts w:hint="eastAsia" w:ascii="宋体" w:hAnsi="宋体" w:eastAsia="仿宋" w:cs="宋体"/>
            </w:rPr>
          </w:rPrChange>
        </w:rPr>
        <w:pPrChange w:id="1593" w:author="卢颖东" w:date="2019-05-21T14:38:00Z">
          <w:pPr>
            <w:pStyle w:val="17"/>
            <w:autoSpaceDN w:val="0"/>
            <w:spacing w:line="580" w:lineRule="exact"/>
            <w:ind w:firstLine="632" w:firstLineChars="200"/>
          </w:pPr>
        </w:pPrChange>
      </w:pPr>
      <w:ins w:id="1597" w:author="卢颖东" w:date="2019-05-21T14:37:00Z">
        <w:r>
          <w:rPr>
            <w:rFonts w:hint="eastAsia" w:ascii="宋体" w:hAnsi="宋体" w:eastAsia="仿宋_GB2312" w:cs="仿宋"/>
            <w:sz w:val="32"/>
            <w:szCs w:val="32"/>
            <w:rPrChange w:id="1598" w:author="卢颖东" w:date="2019-05-21T14:40:00Z">
              <w:rPr>
                <w:rFonts w:hint="eastAsia" w:ascii="宋体" w:hAnsi="宋体" w:eastAsia="仿宋" w:cs="仿宋"/>
                <w:sz w:val="32"/>
                <w:szCs w:val="32"/>
              </w:rPr>
            </w:rPrChange>
          </w:rPr>
          <w:t>（二）未依法将饮用水源水质保护经费纳入年度财政预算予以保障的；</w:t>
        </w:r>
      </w:ins>
    </w:p>
    <w:p>
      <w:pPr>
        <w:pStyle w:val="17"/>
        <w:autoSpaceDN w:val="0"/>
        <w:spacing w:line="590" w:lineRule="exact"/>
        <w:ind w:firstLine="632" w:firstLineChars="200"/>
        <w:rPr>
          <w:ins w:id="1600" w:author="卢颖东" w:date="2019-05-21T14:37:00Z"/>
          <w:rFonts w:hint="eastAsia" w:ascii="宋体" w:hAnsi="宋体" w:eastAsia="仿宋_GB2312" w:cs="宋体"/>
          <w:rPrChange w:id="1601" w:author="卢颖东" w:date="2019-05-21T14:40:00Z">
            <w:rPr>
              <w:ins w:id="1602" w:author="卢颖东" w:date="2019-05-21T14:37:00Z"/>
              <w:rFonts w:hint="eastAsia" w:ascii="宋体" w:hAnsi="宋体" w:eastAsia="仿宋" w:cs="宋体"/>
            </w:rPr>
          </w:rPrChange>
        </w:rPr>
        <w:pPrChange w:id="1599" w:author="卢颖东" w:date="2019-05-21T14:38:00Z">
          <w:pPr>
            <w:pStyle w:val="17"/>
            <w:autoSpaceDN w:val="0"/>
            <w:spacing w:line="580" w:lineRule="exact"/>
            <w:ind w:firstLine="632" w:firstLineChars="200"/>
          </w:pPr>
        </w:pPrChange>
      </w:pPr>
      <w:ins w:id="1603" w:author="卢颖东" w:date="2019-05-21T14:37:00Z">
        <w:r>
          <w:rPr>
            <w:rFonts w:hint="eastAsia" w:ascii="宋体" w:hAnsi="宋体" w:eastAsia="仿宋_GB2312" w:cs="仿宋"/>
            <w:sz w:val="32"/>
            <w:szCs w:val="32"/>
            <w:rPrChange w:id="1604" w:author="卢颖东" w:date="2019-05-21T14:40:00Z">
              <w:rPr>
                <w:rFonts w:hint="eastAsia" w:ascii="宋体" w:hAnsi="宋体" w:eastAsia="仿宋" w:cs="仿宋"/>
                <w:sz w:val="32"/>
                <w:szCs w:val="32"/>
              </w:rPr>
            </w:rPrChange>
          </w:rPr>
          <w:t>（三）未依法申报划定饮用水源保护区的；</w:t>
        </w:r>
      </w:ins>
    </w:p>
    <w:p>
      <w:pPr>
        <w:pStyle w:val="17"/>
        <w:autoSpaceDN w:val="0"/>
        <w:spacing w:line="590" w:lineRule="exact"/>
        <w:ind w:firstLine="632" w:firstLineChars="200"/>
        <w:rPr>
          <w:ins w:id="1606" w:author="卢颖东" w:date="2019-05-21T14:37:00Z"/>
          <w:rFonts w:hint="eastAsia" w:ascii="宋体" w:hAnsi="宋体" w:eastAsia="仿宋_GB2312" w:cs="宋体"/>
          <w:rPrChange w:id="1607" w:author="卢颖东" w:date="2019-05-21T14:40:00Z">
            <w:rPr>
              <w:ins w:id="1608" w:author="卢颖东" w:date="2019-05-21T14:37:00Z"/>
              <w:rFonts w:hint="eastAsia" w:ascii="宋体" w:hAnsi="宋体" w:eastAsia="仿宋" w:cs="宋体"/>
            </w:rPr>
          </w:rPrChange>
        </w:rPr>
        <w:pPrChange w:id="1605" w:author="卢颖东" w:date="2019-05-21T14:38:00Z">
          <w:pPr>
            <w:pStyle w:val="17"/>
            <w:autoSpaceDN w:val="0"/>
            <w:spacing w:line="580" w:lineRule="exact"/>
            <w:ind w:firstLine="632" w:firstLineChars="200"/>
          </w:pPr>
        </w:pPrChange>
      </w:pPr>
      <w:ins w:id="1609" w:author="卢颖东" w:date="2019-05-21T14:37:00Z">
        <w:r>
          <w:rPr>
            <w:rFonts w:hint="eastAsia" w:ascii="宋体" w:hAnsi="宋体" w:eastAsia="仿宋_GB2312" w:cs="仿宋"/>
            <w:sz w:val="32"/>
            <w:szCs w:val="32"/>
            <w:rPrChange w:id="1610" w:author="卢颖东" w:date="2019-05-21T14:40:00Z">
              <w:rPr>
                <w:rFonts w:hint="eastAsia" w:ascii="宋体" w:hAnsi="宋体" w:eastAsia="仿宋" w:cs="仿宋"/>
                <w:sz w:val="32"/>
                <w:szCs w:val="32"/>
              </w:rPr>
            </w:rPrChange>
          </w:rPr>
          <w:t>（四）未依法设置饮用水源保护区、分散式饮用水源地保护范围地理界标、警示标志、隔离防护设施以及其他防止饮用水源水质发生污染设施的；</w:t>
        </w:r>
      </w:ins>
    </w:p>
    <w:p>
      <w:pPr>
        <w:pStyle w:val="17"/>
        <w:autoSpaceDN w:val="0"/>
        <w:spacing w:line="590" w:lineRule="exact"/>
        <w:ind w:firstLine="632" w:firstLineChars="200"/>
        <w:rPr>
          <w:ins w:id="1612" w:author="卢颖东" w:date="2019-05-21T14:37:00Z"/>
          <w:rFonts w:hint="eastAsia" w:ascii="宋体" w:hAnsi="宋体" w:eastAsia="仿宋_GB2312" w:cs="宋体"/>
          <w:rPrChange w:id="1613" w:author="卢颖东" w:date="2019-05-21T14:40:00Z">
            <w:rPr>
              <w:ins w:id="1614" w:author="卢颖东" w:date="2019-05-21T14:37:00Z"/>
              <w:rFonts w:hint="eastAsia" w:ascii="宋体" w:hAnsi="宋体" w:eastAsia="仿宋" w:cs="宋体"/>
            </w:rPr>
          </w:rPrChange>
        </w:rPr>
        <w:pPrChange w:id="1611" w:author="卢颖东" w:date="2019-05-21T14:38:00Z">
          <w:pPr>
            <w:pStyle w:val="17"/>
            <w:autoSpaceDN w:val="0"/>
            <w:spacing w:line="580" w:lineRule="exact"/>
            <w:ind w:firstLine="632" w:firstLineChars="200"/>
          </w:pPr>
        </w:pPrChange>
      </w:pPr>
      <w:ins w:id="1615" w:author="卢颖东" w:date="2019-05-21T14:37:00Z">
        <w:r>
          <w:rPr>
            <w:rFonts w:hint="eastAsia" w:ascii="宋体" w:hAnsi="宋体" w:eastAsia="仿宋_GB2312" w:cs="仿宋"/>
            <w:sz w:val="32"/>
            <w:szCs w:val="32"/>
            <w:rPrChange w:id="1616" w:author="卢颖东" w:date="2019-05-21T14:40:00Z">
              <w:rPr>
                <w:rFonts w:hint="eastAsia" w:ascii="宋体" w:hAnsi="宋体" w:eastAsia="仿宋" w:cs="仿宋"/>
                <w:sz w:val="32"/>
                <w:szCs w:val="32"/>
              </w:rPr>
            </w:rPrChange>
          </w:rPr>
          <w:t>（五）未依法建立健全饮用水源保护范围日常巡查制度的；</w:t>
        </w:r>
      </w:ins>
    </w:p>
    <w:p>
      <w:pPr>
        <w:pStyle w:val="17"/>
        <w:autoSpaceDN w:val="0"/>
        <w:spacing w:line="590" w:lineRule="exact"/>
        <w:ind w:firstLine="632" w:firstLineChars="200"/>
        <w:rPr>
          <w:ins w:id="1618" w:author="卢颖东" w:date="2019-05-21T14:37:00Z"/>
          <w:rFonts w:hint="eastAsia" w:ascii="宋体" w:hAnsi="宋体" w:eastAsia="仿宋_GB2312" w:cs="宋体"/>
          <w:rPrChange w:id="1619" w:author="卢颖东" w:date="2019-05-21T14:40:00Z">
            <w:rPr>
              <w:ins w:id="1620" w:author="卢颖东" w:date="2019-05-21T14:37:00Z"/>
              <w:rFonts w:hint="eastAsia" w:ascii="宋体" w:hAnsi="宋体" w:eastAsia="仿宋" w:cs="宋体"/>
            </w:rPr>
          </w:rPrChange>
        </w:rPr>
        <w:pPrChange w:id="1617" w:author="卢颖东" w:date="2019-05-21T14:38:00Z">
          <w:pPr>
            <w:pStyle w:val="17"/>
            <w:autoSpaceDN w:val="0"/>
            <w:spacing w:line="580" w:lineRule="exact"/>
            <w:ind w:firstLine="632" w:firstLineChars="200"/>
          </w:pPr>
        </w:pPrChange>
      </w:pPr>
      <w:ins w:id="1621" w:author="卢颖东" w:date="2019-05-21T14:37:00Z">
        <w:r>
          <w:rPr>
            <w:rFonts w:hint="eastAsia" w:ascii="宋体" w:hAnsi="宋体" w:eastAsia="仿宋_GB2312" w:cs="仿宋"/>
            <w:sz w:val="32"/>
            <w:szCs w:val="32"/>
            <w:rPrChange w:id="1622" w:author="卢颖东" w:date="2019-05-21T14:40:00Z">
              <w:rPr>
                <w:rFonts w:hint="eastAsia" w:ascii="宋体" w:hAnsi="宋体" w:eastAsia="仿宋" w:cs="仿宋"/>
                <w:sz w:val="32"/>
                <w:szCs w:val="32"/>
              </w:rPr>
            </w:rPrChange>
          </w:rPr>
          <w:t>（六）未依法监测饮用水源水质或者公开饮用水源水质监测信息的；</w:t>
        </w:r>
      </w:ins>
    </w:p>
    <w:p>
      <w:pPr>
        <w:pStyle w:val="17"/>
        <w:autoSpaceDN w:val="0"/>
        <w:spacing w:line="590" w:lineRule="exact"/>
        <w:ind w:firstLine="632" w:firstLineChars="200"/>
        <w:rPr>
          <w:ins w:id="1624" w:author="卢颖东" w:date="2019-05-21T14:37:00Z"/>
          <w:rFonts w:hint="eastAsia" w:ascii="宋体" w:hAnsi="宋体" w:eastAsia="仿宋_GB2312" w:cs="宋体"/>
          <w:rPrChange w:id="1625" w:author="卢颖东" w:date="2019-05-21T14:40:00Z">
            <w:rPr>
              <w:ins w:id="1626" w:author="卢颖东" w:date="2019-05-21T14:37:00Z"/>
              <w:rFonts w:hint="eastAsia" w:ascii="宋体" w:hAnsi="宋体" w:eastAsia="仿宋" w:cs="宋体"/>
            </w:rPr>
          </w:rPrChange>
        </w:rPr>
        <w:pPrChange w:id="1623" w:author="卢颖东" w:date="2019-05-21T14:38:00Z">
          <w:pPr>
            <w:pStyle w:val="17"/>
            <w:autoSpaceDN w:val="0"/>
            <w:spacing w:line="580" w:lineRule="exact"/>
            <w:ind w:firstLine="632" w:firstLineChars="200"/>
          </w:pPr>
        </w:pPrChange>
      </w:pPr>
      <w:ins w:id="1627" w:author="卢颖东" w:date="2019-05-21T14:37:00Z">
        <w:r>
          <w:rPr>
            <w:rFonts w:hint="eastAsia" w:ascii="宋体" w:hAnsi="宋体" w:eastAsia="仿宋_GB2312" w:cs="仿宋"/>
            <w:sz w:val="32"/>
            <w:szCs w:val="32"/>
            <w:rPrChange w:id="1628" w:author="卢颖东" w:date="2019-05-21T14:40:00Z">
              <w:rPr>
                <w:rFonts w:hint="eastAsia" w:ascii="宋体" w:hAnsi="宋体" w:eastAsia="仿宋" w:cs="仿宋"/>
                <w:sz w:val="32"/>
                <w:szCs w:val="32"/>
              </w:rPr>
            </w:rPrChange>
          </w:rPr>
          <w:t>（七）未依法制定饮用水源突发环境事件应急预案，或者对发生突发环境事件造成或者可能造成饮用水源污染，供水安全受到威胁等紧急情况，未立即启动应急预案的；</w:t>
        </w:r>
      </w:ins>
    </w:p>
    <w:p>
      <w:pPr>
        <w:pStyle w:val="17"/>
        <w:autoSpaceDN w:val="0"/>
        <w:spacing w:line="590" w:lineRule="exact"/>
        <w:ind w:firstLine="632" w:firstLineChars="200"/>
        <w:rPr>
          <w:ins w:id="1630" w:author="卢颖东" w:date="2019-05-21T14:37:00Z"/>
          <w:rFonts w:hint="eastAsia" w:ascii="宋体" w:hAnsi="宋体" w:eastAsia="仿宋_GB2312" w:cs="宋体"/>
          <w:rPrChange w:id="1631" w:author="卢颖东" w:date="2019-05-21T14:40:00Z">
            <w:rPr>
              <w:ins w:id="1632" w:author="卢颖东" w:date="2019-05-21T14:37:00Z"/>
              <w:rFonts w:hint="eastAsia" w:ascii="宋体" w:hAnsi="宋体" w:eastAsia="仿宋" w:cs="宋体"/>
            </w:rPr>
          </w:rPrChange>
        </w:rPr>
        <w:pPrChange w:id="1629" w:author="卢颖东" w:date="2019-05-21T14:38:00Z">
          <w:pPr>
            <w:pStyle w:val="17"/>
            <w:autoSpaceDN w:val="0"/>
            <w:spacing w:line="580" w:lineRule="exact"/>
            <w:ind w:firstLine="632" w:firstLineChars="200"/>
          </w:pPr>
        </w:pPrChange>
      </w:pPr>
      <w:ins w:id="1633" w:author="卢颖东" w:date="2019-05-21T14:37:00Z">
        <w:r>
          <w:rPr>
            <w:rFonts w:hint="eastAsia" w:ascii="宋体" w:hAnsi="宋体" w:eastAsia="仿宋_GB2312" w:cs="仿宋"/>
            <w:sz w:val="32"/>
            <w:szCs w:val="32"/>
            <w:rPrChange w:id="1634" w:author="卢颖东" w:date="2019-05-21T14:40:00Z">
              <w:rPr>
                <w:rFonts w:hint="eastAsia" w:ascii="宋体" w:hAnsi="宋体" w:eastAsia="仿宋" w:cs="仿宋"/>
                <w:sz w:val="32"/>
                <w:szCs w:val="32"/>
              </w:rPr>
            </w:rPrChange>
          </w:rPr>
          <w:t>（八）未及时处理检举或者控告的；</w:t>
        </w:r>
      </w:ins>
    </w:p>
    <w:p>
      <w:pPr>
        <w:pStyle w:val="17"/>
        <w:autoSpaceDN w:val="0"/>
        <w:spacing w:line="590" w:lineRule="exact"/>
        <w:ind w:firstLine="632" w:firstLineChars="200"/>
        <w:rPr>
          <w:ins w:id="1636" w:author="卢颖东" w:date="2019-05-21T14:37:00Z"/>
          <w:rFonts w:hint="eastAsia" w:ascii="宋体" w:hAnsi="宋体" w:eastAsia="仿宋_GB2312" w:cs="宋体"/>
          <w:rPrChange w:id="1637" w:author="卢颖东" w:date="2019-05-21T14:40:00Z">
            <w:rPr>
              <w:ins w:id="1638" w:author="卢颖东" w:date="2019-05-21T14:37:00Z"/>
              <w:rFonts w:hint="eastAsia" w:ascii="宋体" w:hAnsi="宋体" w:eastAsia="仿宋" w:cs="宋体"/>
            </w:rPr>
          </w:rPrChange>
        </w:rPr>
        <w:pPrChange w:id="1635" w:author="卢颖东" w:date="2019-05-21T14:38:00Z">
          <w:pPr>
            <w:pStyle w:val="17"/>
            <w:autoSpaceDN w:val="0"/>
            <w:spacing w:line="580" w:lineRule="exact"/>
            <w:ind w:firstLine="632" w:firstLineChars="200"/>
          </w:pPr>
        </w:pPrChange>
      </w:pPr>
      <w:ins w:id="1639" w:author="卢颖东" w:date="2019-05-21T14:37:00Z">
        <w:r>
          <w:rPr>
            <w:rFonts w:hint="eastAsia" w:ascii="宋体" w:hAnsi="宋体" w:eastAsia="仿宋_GB2312" w:cs="仿宋"/>
            <w:sz w:val="32"/>
            <w:szCs w:val="32"/>
            <w:rPrChange w:id="1640" w:author="卢颖东" w:date="2019-05-21T14:40:00Z">
              <w:rPr>
                <w:rFonts w:hint="eastAsia" w:ascii="宋体" w:hAnsi="宋体" w:eastAsia="仿宋" w:cs="仿宋"/>
                <w:sz w:val="32"/>
                <w:szCs w:val="32"/>
              </w:rPr>
            </w:rPrChange>
          </w:rPr>
          <w:t>（九）未依法履行职责的其他情形。</w:t>
        </w:r>
      </w:ins>
    </w:p>
    <w:p>
      <w:pPr>
        <w:pStyle w:val="17"/>
        <w:autoSpaceDN w:val="0"/>
        <w:spacing w:line="590" w:lineRule="exact"/>
        <w:ind w:firstLine="632" w:firstLineChars="200"/>
        <w:rPr>
          <w:ins w:id="1642" w:author="卢颖东" w:date="2019-05-21T14:37:00Z"/>
          <w:rFonts w:hint="eastAsia" w:ascii="宋体" w:hAnsi="宋体" w:eastAsia="仿宋_GB2312" w:cs="宋体"/>
          <w:rPrChange w:id="1643" w:author="卢颖东" w:date="2019-05-21T14:40:00Z">
            <w:rPr>
              <w:ins w:id="1644" w:author="卢颖东" w:date="2019-05-21T14:37:00Z"/>
              <w:rFonts w:hint="eastAsia" w:ascii="宋体" w:hAnsi="宋体" w:eastAsia="仿宋" w:cs="宋体"/>
            </w:rPr>
          </w:rPrChange>
        </w:rPr>
        <w:pPrChange w:id="1641" w:author="卢颖东" w:date="2019-05-21T14:38:00Z">
          <w:pPr>
            <w:pStyle w:val="17"/>
            <w:autoSpaceDN w:val="0"/>
            <w:spacing w:line="580" w:lineRule="exact"/>
            <w:ind w:firstLine="632" w:firstLineChars="200"/>
          </w:pPr>
        </w:pPrChange>
      </w:pPr>
      <w:ins w:id="1645" w:author="卢颖东" w:date="2019-05-21T14:37:00Z">
        <w:r>
          <w:rPr>
            <w:rFonts w:hint="eastAsia" w:ascii="宋体" w:hAnsi="宋体" w:eastAsia="黑体"/>
            <w:color w:val="000000"/>
            <w:sz w:val="32"/>
            <w:szCs w:val="32"/>
          </w:rPr>
          <w:t>第三十一条</w:t>
        </w:r>
      </w:ins>
      <w:ins w:id="1646" w:author="卢颖东" w:date="2019-05-21T14:37:00Z">
        <w:r>
          <w:rPr>
            <w:rFonts w:hint="eastAsia" w:ascii="宋体" w:hAnsi="宋体" w:eastAsia="仿宋_GB2312" w:cs="宋体"/>
            <w:sz w:val="32"/>
            <w:szCs w:val="32"/>
          </w:rPr>
          <w:t xml:space="preserve"> </w:t>
        </w:r>
      </w:ins>
      <w:ins w:id="1647" w:author="卢颖东" w:date="2019-05-21T14:37:00Z">
        <w:r>
          <w:rPr>
            <w:rFonts w:hint="eastAsia" w:ascii="宋体" w:hAnsi="宋体" w:eastAsia="仿宋_GB2312" w:cs="宋体"/>
            <w:sz w:val="32"/>
            <w:szCs w:val="32"/>
            <w:rPrChange w:id="1648" w:author="卢颖东" w:date="2019-05-21T14:40:00Z">
              <w:rPr>
                <w:rFonts w:hint="eastAsia" w:ascii="宋体" w:hAnsi="宋体" w:eastAsia="仿宋" w:cs="宋体"/>
                <w:sz w:val="32"/>
                <w:szCs w:val="32"/>
              </w:rPr>
            </w:rPrChange>
          </w:rPr>
          <w:t xml:space="preserve"> </w:t>
        </w:r>
      </w:ins>
      <w:ins w:id="1649" w:author="卢颖东" w:date="2019-05-21T14:37:00Z">
        <w:r>
          <w:rPr>
            <w:rFonts w:hint="eastAsia" w:ascii="宋体" w:hAnsi="宋体" w:eastAsia="仿宋_GB2312" w:cs="仿宋"/>
            <w:sz w:val="32"/>
            <w:szCs w:val="32"/>
            <w:rPrChange w:id="1650" w:author="卢颖东" w:date="2019-05-21T14:40:00Z">
              <w:rPr>
                <w:rFonts w:hint="eastAsia" w:ascii="宋体" w:hAnsi="宋体" w:eastAsia="仿宋" w:cs="仿宋"/>
                <w:sz w:val="32"/>
                <w:szCs w:val="32"/>
              </w:rPr>
            </w:rPrChange>
          </w:rPr>
          <w:t>违反本条例第二十一条第一项规定的，由生态环境主管部门报县级以上人民政府责令停业、关闭或者限期拆除、恢复原状，生态环境主管部门可以对单位处五千元以上一万元以下罚款，对个人处五百元以上一千元以下罚款。</w:t>
        </w:r>
      </w:ins>
    </w:p>
    <w:p>
      <w:pPr>
        <w:pStyle w:val="17"/>
        <w:autoSpaceDN w:val="0"/>
        <w:spacing w:line="590" w:lineRule="exact"/>
        <w:rPr>
          <w:ins w:id="1652" w:author="卢颖东" w:date="2019-05-21T14:37:00Z"/>
          <w:rFonts w:hint="eastAsia" w:ascii="宋体" w:hAnsi="宋体" w:eastAsia="仿宋_GB2312" w:cs="仿宋"/>
          <w:sz w:val="32"/>
          <w:szCs w:val="32"/>
          <w:rPrChange w:id="1653" w:author="卢颖东" w:date="2019-05-21T14:40:00Z">
            <w:rPr>
              <w:ins w:id="1654" w:author="卢颖东" w:date="2019-05-21T14:37:00Z"/>
              <w:rFonts w:hint="eastAsia" w:ascii="宋体" w:hAnsi="宋体" w:eastAsia="仿宋" w:cs="仿宋"/>
              <w:sz w:val="32"/>
              <w:szCs w:val="32"/>
            </w:rPr>
          </w:rPrChange>
        </w:rPr>
        <w:pPrChange w:id="1651" w:author="卢颖东" w:date="2019-05-21T14:38:00Z">
          <w:pPr>
            <w:pStyle w:val="17"/>
            <w:autoSpaceDN w:val="0"/>
            <w:spacing w:line="580" w:lineRule="exact"/>
          </w:pPr>
        </w:pPrChange>
      </w:pPr>
      <w:ins w:id="1655" w:author="卢颖东" w:date="2019-05-21T14:37:00Z">
        <w:r>
          <w:rPr>
            <w:rFonts w:hint="eastAsia" w:ascii="宋体" w:hAnsi="宋体" w:eastAsia="黑体" w:cs="宋体"/>
            <w:color w:val="000000"/>
            <w:sz w:val="32"/>
            <w:szCs w:val="32"/>
          </w:rPr>
          <w:t xml:space="preserve">    </w:t>
        </w:r>
      </w:ins>
      <w:ins w:id="1656" w:author="卢颖东" w:date="2019-05-21T14:37:00Z">
        <w:r>
          <w:rPr>
            <w:rFonts w:hint="eastAsia" w:ascii="宋体" w:hAnsi="宋体" w:eastAsia="黑体"/>
            <w:iCs/>
            <w:color w:val="000000"/>
            <w:sz w:val="32"/>
            <w:szCs w:val="32"/>
          </w:rPr>
          <w:t>第三十二条</w:t>
        </w:r>
      </w:ins>
      <w:ins w:id="1657" w:author="卢颖东" w:date="2019-05-21T14:37:00Z">
        <w:r>
          <w:rPr>
            <w:rFonts w:hint="eastAsia" w:ascii="宋体" w:hAnsi="宋体" w:eastAsia="仿宋_GB2312" w:cs="宋体"/>
            <w:iCs/>
            <w:sz w:val="32"/>
            <w:szCs w:val="32"/>
          </w:rPr>
          <w:t xml:space="preserve"> </w:t>
        </w:r>
      </w:ins>
      <w:ins w:id="1658" w:author="卢颖东" w:date="2019-05-21T14:37:00Z">
        <w:r>
          <w:rPr>
            <w:rFonts w:hint="eastAsia" w:ascii="宋体" w:hAnsi="宋体" w:eastAsia="仿宋_GB2312" w:cs="宋体"/>
            <w:sz w:val="32"/>
            <w:szCs w:val="32"/>
          </w:rPr>
          <w:t xml:space="preserve"> </w:t>
        </w:r>
      </w:ins>
      <w:ins w:id="1659" w:author="卢颖东" w:date="2019-05-21T14:37:00Z">
        <w:r>
          <w:rPr>
            <w:rFonts w:hint="eastAsia" w:ascii="宋体" w:hAnsi="宋体" w:eastAsia="仿宋_GB2312" w:cs="仿宋"/>
            <w:sz w:val="32"/>
            <w:szCs w:val="32"/>
            <w:rPrChange w:id="1660" w:author="卢颖东" w:date="2019-05-21T14:40:00Z">
              <w:rPr>
                <w:rFonts w:hint="eastAsia" w:ascii="宋体" w:hAnsi="宋体" w:eastAsia="仿宋" w:cs="仿宋"/>
                <w:sz w:val="32"/>
                <w:szCs w:val="32"/>
              </w:rPr>
            </w:rPrChange>
          </w:rPr>
          <w:t>违反本条例下列规定，由生态环境主管部门责令改正，并可以按以下规定处罚：</w:t>
        </w:r>
      </w:ins>
    </w:p>
    <w:p>
      <w:pPr>
        <w:pStyle w:val="17"/>
        <w:autoSpaceDN w:val="0"/>
        <w:spacing w:line="590" w:lineRule="exact"/>
        <w:ind w:firstLine="632" w:firstLineChars="200"/>
        <w:rPr>
          <w:ins w:id="1662" w:author="卢颖东" w:date="2019-05-21T14:37:00Z"/>
          <w:rFonts w:hint="eastAsia" w:ascii="宋体" w:hAnsi="宋体" w:eastAsia="仿宋_GB2312" w:cs="宋体"/>
          <w:rPrChange w:id="1663" w:author="卢颖东" w:date="2019-05-21T14:40:00Z">
            <w:rPr>
              <w:ins w:id="1664" w:author="卢颖东" w:date="2019-05-21T14:37:00Z"/>
              <w:rFonts w:hint="eastAsia" w:ascii="宋体" w:hAnsi="宋体" w:eastAsia="仿宋" w:cs="宋体"/>
            </w:rPr>
          </w:rPrChange>
        </w:rPr>
        <w:pPrChange w:id="1661" w:author="卢颖东" w:date="2019-05-21T14:38:00Z">
          <w:pPr>
            <w:pStyle w:val="17"/>
            <w:autoSpaceDN w:val="0"/>
            <w:spacing w:line="580" w:lineRule="exact"/>
            <w:ind w:firstLine="632" w:firstLineChars="200"/>
          </w:pPr>
        </w:pPrChange>
      </w:pPr>
      <w:ins w:id="1665" w:author="卢颖东" w:date="2019-05-21T14:37:00Z">
        <w:r>
          <w:rPr>
            <w:rFonts w:hint="eastAsia" w:ascii="宋体" w:hAnsi="宋体" w:eastAsia="仿宋_GB2312" w:cs="仿宋"/>
            <w:sz w:val="32"/>
            <w:szCs w:val="32"/>
            <w:rPrChange w:id="1666" w:author="卢颖东" w:date="2019-05-21T14:40:00Z">
              <w:rPr>
                <w:rFonts w:hint="eastAsia" w:ascii="宋体" w:hAnsi="宋体" w:eastAsia="仿宋" w:cs="仿宋"/>
                <w:sz w:val="32"/>
                <w:szCs w:val="32"/>
              </w:rPr>
            </w:rPrChange>
          </w:rPr>
          <w:t>（一）违反本条例第十七条第三款规定的，责令恢复原状；情节严重的，处一千元以上一万元以下罚款；</w:t>
        </w:r>
      </w:ins>
    </w:p>
    <w:p>
      <w:pPr>
        <w:pStyle w:val="17"/>
        <w:autoSpaceDN w:val="0"/>
        <w:spacing w:line="590" w:lineRule="exact"/>
        <w:rPr>
          <w:ins w:id="1668" w:author="卢颖东" w:date="2019-05-21T14:37:00Z"/>
          <w:rFonts w:hint="eastAsia" w:ascii="宋体" w:hAnsi="宋体" w:eastAsia="仿宋_GB2312" w:cs="仿宋"/>
          <w:sz w:val="32"/>
          <w:szCs w:val="32"/>
          <w:rPrChange w:id="1669" w:author="卢颖东" w:date="2019-05-21T14:40:00Z">
            <w:rPr>
              <w:ins w:id="1670" w:author="卢颖东" w:date="2019-05-21T14:37:00Z"/>
              <w:rFonts w:hint="eastAsia" w:ascii="宋体" w:hAnsi="宋体" w:eastAsia="仿宋" w:cs="仿宋"/>
              <w:sz w:val="32"/>
              <w:szCs w:val="32"/>
            </w:rPr>
          </w:rPrChange>
        </w:rPr>
        <w:pPrChange w:id="1667" w:author="卢颖东" w:date="2019-05-21T14:38:00Z">
          <w:pPr>
            <w:pStyle w:val="17"/>
            <w:autoSpaceDN w:val="0"/>
            <w:spacing w:line="580" w:lineRule="exact"/>
          </w:pPr>
        </w:pPrChange>
      </w:pPr>
      <w:ins w:id="1671" w:author="卢颖东" w:date="2019-05-21T14:37:00Z">
        <w:r>
          <w:rPr>
            <w:rFonts w:hint="eastAsia" w:ascii="宋体" w:hAnsi="宋体" w:eastAsia="仿宋_GB2312" w:cs="仿宋"/>
            <w:sz w:val="32"/>
            <w:szCs w:val="32"/>
            <w:rPrChange w:id="1672" w:author="卢颖东" w:date="2019-05-21T14:40:00Z">
              <w:rPr>
                <w:rFonts w:hint="eastAsia" w:ascii="宋体" w:hAnsi="宋体" w:eastAsia="仿宋" w:cs="仿宋"/>
                <w:sz w:val="32"/>
                <w:szCs w:val="32"/>
              </w:rPr>
            </w:rPrChange>
          </w:rPr>
          <w:t xml:space="preserve">    （二）违反本条例第二十一条第二项、第二十一条第六项堆积工业废渣、第二十一条第九项和第十项规定的，对单位处五千元以上一万元以下罚款，对个人处五百元以上一千元以下罚款；</w:t>
        </w:r>
      </w:ins>
    </w:p>
    <w:p>
      <w:pPr>
        <w:pStyle w:val="17"/>
        <w:autoSpaceDN w:val="0"/>
        <w:spacing w:line="590" w:lineRule="exact"/>
        <w:rPr>
          <w:ins w:id="1674" w:author="卢颖东" w:date="2019-05-21T14:37:00Z"/>
          <w:rFonts w:hint="eastAsia" w:ascii="宋体" w:hAnsi="宋体" w:eastAsia="仿宋_GB2312" w:cs="宋体"/>
          <w:iCs/>
          <w:rPrChange w:id="1675" w:author="卢颖东" w:date="2019-05-21T14:40:00Z">
            <w:rPr>
              <w:ins w:id="1676" w:author="卢颖东" w:date="2019-05-21T14:37:00Z"/>
              <w:rFonts w:hint="eastAsia" w:ascii="宋体" w:hAnsi="宋体" w:eastAsia="仿宋" w:cs="宋体"/>
              <w:iCs/>
            </w:rPr>
          </w:rPrChange>
        </w:rPr>
        <w:pPrChange w:id="1673" w:author="卢颖东" w:date="2019-05-21T14:38:00Z">
          <w:pPr>
            <w:pStyle w:val="17"/>
            <w:autoSpaceDN w:val="0"/>
            <w:spacing w:line="580" w:lineRule="exact"/>
          </w:pPr>
        </w:pPrChange>
      </w:pPr>
      <w:ins w:id="1677" w:author="卢颖东" w:date="2019-05-21T14:37:00Z">
        <w:r>
          <w:rPr>
            <w:rFonts w:hint="eastAsia" w:ascii="宋体" w:hAnsi="宋体" w:eastAsia="仿宋_GB2312" w:cs="仿宋"/>
            <w:sz w:val="32"/>
            <w:szCs w:val="32"/>
            <w:rPrChange w:id="1678" w:author="卢颖东" w:date="2019-05-21T14:40:00Z">
              <w:rPr>
                <w:rFonts w:hint="eastAsia" w:ascii="宋体" w:hAnsi="宋体" w:eastAsia="仿宋" w:cs="仿宋"/>
                <w:sz w:val="32"/>
                <w:szCs w:val="32"/>
              </w:rPr>
            </w:rPrChange>
          </w:rPr>
          <w:t xml:space="preserve">    （三）违反本条例第二十一条第三项放养畜禽和第七项使用含磷洗涤剂、化肥规定的，由生态环境主管部门责令改正</w:t>
        </w:r>
      </w:ins>
      <w:ins w:id="1679" w:author="卢颖东" w:date="2019-05-21T14:37:00Z">
        <w:r>
          <w:rPr>
            <w:rFonts w:hint="eastAsia" w:ascii="宋体" w:hAnsi="宋体" w:eastAsia="仿宋_GB2312" w:cs="仿宋"/>
            <w:iCs/>
            <w:sz w:val="32"/>
            <w:szCs w:val="32"/>
            <w:rPrChange w:id="1680" w:author="卢颖东" w:date="2019-05-21T14:40:00Z">
              <w:rPr>
                <w:rFonts w:hint="eastAsia" w:ascii="宋体" w:hAnsi="宋体" w:eastAsia="仿宋" w:cs="仿宋"/>
                <w:iCs/>
                <w:sz w:val="32"/>
                <w:szCs w:val="32"/>
              </w:rPr>
            </w:rPrChange>
          </w:rPr>
          <w:t>。</w:t>
        </w:r>
      </w:ins>
    </w:p>
    <w:p>
      <w:pPr>
        <w:pStyle w:val="17"/>
        <w:autoSpaceDN w:val="0"/>
        <w:spacing w:line="590" w:lineRule="exact"/>
        <w:ind w:firstLine="632" w:firstLineChars="200"/>
        <w:rPr>
          <w:ins w:id="1682" w:author="卢颖东" w:date="2019-05-21T14:37:00Z"/>
          <w:rFonts w:hint="eastAsia" w:ascii="宋体" w:hAnsi="宋体" w:eastAsia="仿宋_GB2312" w:cs="仿宋"/>
          <w:sz w:val="32"/>
          <w:szCs w:val="32"/>
          <w:rPrChange w:id="1683" w:author="卢颖东" w:date="2019-05-21T14:40:00Z">
            <w:rPr>
              <w:ins w:id="1684" w:author="卢颖东" w:date="2019-05-21T14:37:00Z"/>
              <w:rFonts w:hint="eastAsia" w:ascii="宋体" w:hAnsi="宋体" w:eastAsia="仿宋" w:cs="仿宋"/>
              <w:sz w:val="32"/>
              <w:szCs w:val="32"/>
            </w:rPr>
          </w:rPrChange>
        </w:rPr>
        <w:pPrChange w:id="1681" w:author="卢颖东" w:date="2019-05-21T14:38:00Z">
          <w:pPr>
            <w:pStyle w:val="17"/>
            <w:autoSpaceDN w:val="0"/>
            <w:spacing w:line="580" w:lineRule="exact"/>
            <w:ind w:firstLine="632" w:firstLineChars="200"/>
          </w:pPr>
        </w:pPrChange>
      </w:pPr>
      <w:ins w:id="1685" w:author="卢颖东" w:date="2019-05-21T14:37:00Z">
        <w:r>
          <w:rPr>
            <w:rFonts w:hint="eastAsia" w:ascii="宋体" w:hAnsi="宋体" w:eastAsia="黑体"/>
            <w:iCs/>
            <w:color w:val="000000"/>
            <w:sz w:val="32"/>
            <w:szCs w:val="32"/>
          </w:rPr>
          <w:t>第三十三条</w:t>
        </w:r>
      </w:ins>
      <w:ins w:id="1686" w:author="卢颖东" w:date="2019-05-21T14:37:00Z">
        <w:r>
          <w:rPr>
            <w:rFonts w:hint="eastAsia" w:ascii="宋体" w:hAnsi="宋体" w:eastAsia="仿宋_GB2312" w:cs="宋体"/>
            <w:iCs/>
            <w:sz w:val="32"/>
            <w:szCs w:val="32"/>
          </w:rPr>
          <w:t xml:space="preserve">  </w:t>
        </w:r>
      </w:ins>
      <w:ins w:id="1687" w:author="卢颖东" w:date="2019-05-21T14:37:00Z">
        <w:r>
          <w:rPr>
            <w:rFonts w:hint="eastAsia" w:ascii="宋体" w:hAnsi="宋体" w:eastAsia="仿宋_GB2312" w:cs="仿宋"/>
            <w:sz w:val="32"/>
            <w:szCs w:val="32"/>
            <w:rPrChange w:id="1688" w:author="卢颖东" w:date="2019-05-21T14:40:00Z">
              <w:rPr>
                <w:rFonts w:hint="eastAsia" w:ascii="宋体" w:hAnsi="宋体" w:eastAsia="仿宋" w:cs="仿宋"/>
                <w:sz w:val="32"/>
                <w:szCs w:val="32"/>
              </w:rPr>
            </w:rPrChange>
          </w:rPr>
          <w:t>违反本条例第二十一条第七项规定使用剧毒或者高残留农药的，由农业农村主管部门责令改正，对单位处五万元以上十万元以下罚款；对个人处五千元以上一万元以下罚款。</w:t>
        </w:r>
      </w:ins>
    </w:p>
    <w:p>
      <w:pPr>
        <w:pStyle w:val="17"/>
        <w:autoSpaceDN w:val="0"/>
        <w:spacing w:line="590" w:lineRule="exact"/>
        <w:ind w:firstLine="632" w:firstLineChars="200"/>
        <w:rPr>
          <w:ins w:id="1690" w:author="卢颖东" w:date="2019-05-21T14:37:00Z"/>
          <w:rFonts w:hint="eastAsia" w:ascii="宋体" w:hAnsi="宋体" w:eastAsia="仿宋_GB2312" w:cs="仿宋"/>
          <w:sz w:val="32"/>
          <w:szCs w:val="32"/>
          <w:rPrChange w:id="1691" w:author="卢颖东" w:date="2019-05-21T14:40:00Z">
            <w:rPr>
              <w:ins w:id="1692" w:author="卢颖东" w:date="2019-05-21T14:37:00Z"/>
              <w:rFonts w:hint="eastAsia" w:ascii="宋体" w:hAnsi="宋体" w:eastAsia="仿宋" w:cs="仿宋"/>
              <w:sz w:val="32"/>
              <w:szCs w:val="32"/>
            </w:rPr>
          </w:rPrChange>
        </w:rPr>
        <w:pPrChange w:id="1689" w:author="卢颖东" w:date="2019-05-21T14:38:00Z">
          <w:pPr>
            <w:pStyle w:val="17"/>
            <w:autoSpaceDN w:val="0"/>
            <w:spacing w:line="580" w:lineRule="exact"/>
            <w:ind w:firstLine="632" w:firstLineChars="200"/>
          </w:pPr>
        </w:pPrChange>
      </w:pPr>
      <w:ins w:id="1693" w:author="卢颖东" w:date="2019-05-21T14:37:00Z">
        <w:r>
          <w:rPr>
            <w:rFonts w:hint="eastAsia" w:ascii="宋体" w:hAnsi="宋体" w:eastAsia="仿宋_GB2312" w:cs="仿宋"/>
            <w:sz w:val="32"/>
            <w:szCs w:val="32"/>
            <w:rPrChange w:id="1694" w:author="卢颖东" w:date="2019-05-21T14:40:00Z">
              <w:rPr>
                <w:rFonts w:hint="eastAsia" w:ascii="宋体" w:hAnsi="宋体" w:eastAsia="仿宋" w:cs="仿宋"/>
                <w:sz w:val="32"/>
                <w:szCs w:val="32"/>
              </w:rPr>
            </w:rPrChange>
          </w:rPr>
          <w:t>违反本条例第十九条、第二十一条第八项规定，在饮用水源准保护区和分散式饮用水源地保护范围内滥用抗生素、激素类化学药品或者使用冰鲜杂鱼虾饲料进行水产养殖的，由农业农村主管部门责令改正。</w:t>
        </w:r>
      </w:ins>
    </w:p>
    <w:p>
      <w:pPr>
        <w:pStyle w:val="17"/>
        <w:autoSpaceDN w:val="0"/>
        <w:spacing w:line="590" w:lineRule="exact"/>
        <w:ind w:firstLine="632" w:firstLineChars="200"/>
        <w:jc w:val="both"/>
        <w:rPr>
          <w:ins w:id="1696" w:author="卢颖东" w:date="2019-05-21T14:37:00Z"/>
          <w:rFonts w:hint="eastAsia" w:ascii="宋体" w:hAnsi="宋体" w:eastAsia="仿宋_GB2312" w:cs="宋体"/>
          <w:rPrChange w:id="1697" w:author="卢颖东" w:date="2019-05-21T14:40:00Z">
            <w:rPr>
              <w:ins w:id="1698" w:author="卢颖东" w:date="2019-05-21T14:37:00Z"/>
              <w:rFonts w:hint="eastAsia" w:ascii="宋体" w:hAnsi="宋体" w:eastAsia="仿宋" w:cs="宋体"/>
            </w:rPr>
          </w:rPrChange>
        </w:rPr>
        <w:pPrChange w:id="1695" w:author="卢颖东" w:date="2019-05-21T14:42:00Z">
          <w:pPr>
            <w:pStyle w:val="17"/>
            <w:autoSpaceDN w:val="0"/>
            <w:spacing w:line="570" w:lineRule="exact"/>
            <w:ind w:firstLine="632" w:firstLineChars="200"/>
          </w:pPr>
        </w:pPrChange>
      </w:pPr>
      <w:ins w:id="1699" w:author="卢颖东" w:date="2019-05-21T14:37:00Z">
        <w:r>
          <w:rPr>
            <w:rFonts w:hint="eastAsia" w:ascii="宋体" w:hAnsi="宋体" w:eastAsia="黑体"/>
            <w:iCs/>
            <w:color w:val="000000"/>
            <w:sz w:val="32"/>
            <w:szCs w:val="32"/>
          </w:rPr>
          <w:t>第三十四条</w:t>
        </w:r>
      </w:ins>
      <w:ins w:id="1700" w:author="卢颖东" w:date="2019-05-21T14:37:00Z">
        <w:r>
          <w:rPr>
            <w:rFonts w:hint="eastAsia" w:ascii="宋体" w:hAnsi="宋体" w:eastAsia="仿宋_GB2312" w:cs="宋体"/>
            <w:sz w:val="32"/>
            <w:szCs w:val="32"/>
          </w:rPr>
          <w:t xml:space="preserve"> </w:t>
        </w:r>
      </w:ins>
      <w:ins w:id="1701" w:author="卢颖东" w:date="2019-05-21T14:37:00Z">
        <w:r>
          <w:rPr>
            <w:rFonts w:hint="eastAsia" w:ascii="宋体" w:hAnsi="宋体" w:eastAsia="仿宋_GB2312" w:cs="仿宋"/>
            <w:sz w:val="32"/>
            <w:szCs w:val="32"/>
            <w:rPrChange w:id="1702" w:author="卢颖东" w:date="2019-05-21T14:40:00Z">
              <w:rPr>
                <w:rFonts w:hint="eastAsia" w:ascii="宋体" w:hAnsi="宋体" w:eastAsia="仿宋" w:cs="仿宋"/>
                <w:sz w:val="32"/>
                <w:szCs w:val="32"/>
              </w:rPr>
            </w:rPrChange>
          </w:rPr>
          <w:t>违反本条例第十九条、第二十一条第十一项规定，在饮用水源准保护区和分散式饮用水源地保护范围内采用炼山、全垦方式更新造林的，由林业主管部门责令改正，并对单位处一万元以上五万元以下罚款，对个人处一千元以上五千元以下罚款。</w:t>
        </w:r>
      </w:ins>
    </w:p>
    <w:p>
      <w:pPr>
        <w:pStyle w:val="17"/>
        <w:autoSpaceDN w:val="0"/>
        <w:spacing w:line="590" w:lineRule="exact"/>
        <w:ind w:firstLine="632" w:firstLineChars="200"/>
        <w:rPr>
          <w:ins w:id="1704" w:author="卢颖东" w:date="2019-05-21T14:37:00Z"/>
          <w:rFonts w:hint="eastAsia" w:ascii="宋体" w:hAnsi="宋体" w:eastAsia="仿宋_GB2312" w:cs="宋体"/>
          <w:rPrChange w:id="1705" w:author="卢颖东" w:date="2019-05-21T14:40:00Z">
            <w:rPr>
              <w:ins w:id="1706" w:author="卢颖东" w:date="2019-05-21T14:37:00Z"/>
              <w:rFonts w:hint="eastAsia" w:ascii="宋体" w:hAnsi="宋体" w:eastAsia="仿宋" w:cs="宋体"/>
            </w:rPr>
          </w:rPrChange>
        </w:rPr>
        <w:pPrChange w:id="1703" w:author="卢颖东" w:date="2019-05-21T14:38:00Z">
          <w:pPr>
            <w:pStyle w:val="17"/>
            <w:autoSpaceDN w:val="0"/>
            <w:spacing w:line="570" w:lineRule="exact"/>
            <w:ind w:firstLine="632" w:firstLineChars="200"/>
          </w:pPr>
        </w:pPrChange>
      </w:pPr>
      <w:ins w:id="1707" w:author="卢颖东" w:date="2019-05-21T14:37:00Z">
        <w:r>
          <w:rPr>
            <w:rFonts w:hint="eastAsia" w:ascii="宋体" w:hAnsi="宋体" w:eastAsia="黑体"/>
            <w:iCs/>
            <w:color w:val="000000"/>
            <w:sz w:val="32"/>
            <w:szCs w:val="32"/>
          </w:rPr>
          <w:t>第三十五条</w:t>
        </w:r>
      </w:ins>
      <w:ins w:id="1708" w:author="卢颖东" w:date="2019-05-21T14:37:00Z">
        <w:r>
          <w:rPr>
            <w:rFonts w:hint="eastAsia" w:ascii="宋体" w:hAnsi="宋体" w:eastAsia="仿宋_GB2312" w:cs="宋体"/>
            <w:iCs/>
            <w:sz w:val="32"/>
            <w:szCs w:val="32"/>
          </w:rPr>
          <w:t xml:space="preserve"> </w:t>
        </w:r>
      </w:ins>
      <w:ins w:id="1709" w:author="卢颖东" w:date="2019-05-21T14:37:00Z">
        <w:r>
          <w:rPr>
            <w:rFonts w:hint="eastAsia" w:ascii="宋体" w:hAnsi="宋体" w:eastAsia="仿宋_GB2312" w:cs="宋体"/>
            <w:sz w:val="32"/>
            <w:szCs w:val="32"/>
            <w:rPrChange w:id="1710" w:author="卢颖东" w:date="2019-05-21T14:40:00Z">
              <w:rPr>
                <w:rFonts w:hint="eastAsia" w:ascii="宋体" w:hAnsi="宋体" w:eastAsia="仿宋" w:cs="宋体"/>
                <w:sz w:val="32"/>
                <w:szCs w:val="32"/>
              </w:rPr>
            </w:rPrChange>
          </w:rPr>
          <w:t xml:space="preserve"> </w:t>
        </w:r>
      </w:ins>
      <w:ins w:id="1711" w:author="卢颖东" w:date="2019-05-21T14:37:00Z">
        <w:r>
          <w:rPr>
            <w:rFonts w:hint="eastAsia" w:ascii="宋体" w:hAnsi="宋体" w:eastAsia="仿宋_GB2312" w:cs="仿宋"/>
            <w:sz w:val="32"/>
            <w:szCs w:val="32"/>
            <w:rPrChange w:id="1712" w:author="卢颖东" w:date="2019-05-21T14:40:00Z">
              <w:rPr>
                <w:rFonts w:hint="eastAsia" w:ascii="宋体" w:hAnsi="宋体" w:eastAsia="仿宋" w:cs="仿宋"/>
                <w:sz w:val="32"/>
                <w:szCs w:val="32"/>
              </w:rPr>
            </w:rPrChange>
          </w:rPr>
          <w:t>违反本条例第二十一条第六项规定堆积垃圾和其他废弃物的，由市容环境卫生主管部门责令改正，并可以对单位处五千元以上一万元以下罚款，对个人处五百元以上一千元以下罚款。</w:t>
        </w:r>
      </w:ins>
    </w:p>
    <w:p>
      <w:pPr>
        <w:pStyle w:val="17"/>
        <w:autoSpaceDN w:val="0"/>
        <w:spacing w:line="590" w:lineRule="exact"/>
        <w:ind w:firstLine="632" w:firstLineChars="200"/>
        <w:rPr>
          <w:ins w:id="1714" w:author="卢颖东" w:date="2019-05-21T14:37:00Z"/>
          <w:rFonts w:hint="eastAsia" w:ascii="宋体" w:hAnsi="宋体" w:eastAsia="仿宋_GB2312" w:cs="仿宋"/>
          <w:sz w:val="32"/>
          <w:szCs w:val="32"/>
          <w:rPrChange w:id="1715" w:author="卢颖东" w:date="2019-05-21T14:40:00Z">
            <w:rPr>
              <w:ins w:id="1716" w:author="卢颖东" w:date="2019-05-21T14:37:00Z"/>
              <w:rFonts w:hint="eastAsia" w:ascii="宋体" w:hAnsi="宋体" w:eastAsia="仿宋" w:cs="仿宋"/>
              <w:sz w:val="32"/>
              <w:szCs w:val="32"/>
            </w:rPr>
          </w:rPrChange>
        </w:rPr>
        <w:pPrChange w:id="1713" w:author="卢颖东" w:date="2019-05-21T14:38:00Z">
          <w:pPr>
            <w:pStyle w:val="17"/>
            <w:autoSpaceDN w:val="0"/>
            <w:spacing w:line="570" w:lineRule="exact"/>
            <w:ind w:firstLine="632" w:firstLineChars="200"/>
          </w:pPr>
        </w:pPrChange>
      </w:pPr>
      <w:ins w:id="1717" w:author="卢颖东" w:date="2019-05-21T14:37:00Z">
        <w:r>
          <w:rPr>
            <w:rFonts w:hint="eastAsia" w:ascii="宋体" w:hAnsi="宋体" w:eastAsia="黑体"/>
            <w:color w:val="000000"/>
            <w:sz w:val="32"/>
            <w:szCs w:val="32"/>
          </w:rPr>
          <w:t>第三十</w:t>
        </w:r>
      </w:ins>
      <w:ins w:id="1718" w:author="卢颖东" w:date="2019-05-21T14:37:00Z">
        <w:r>
          <w:rPr>
            <w:rFonts w:hint="eastAsia" w:ascii="宋体" w:hAnsi="宋体" w:eastAsia="黑体"/>
            <w:color w:val="000000"/>
            <w:sz w:val="32"/>
            <w:szCs w:val="32"/>
            <w:rPrChange w:id="1719" w:author="卢颖东" w:date="2019-05-21T14:56:00Z">
              <w:rPr>
                <w:rFonts w:hint="eastAsia" w:ascii="宋体" w:eastAsia="黑体"/>
                <w:color w:val="000000"/>
                <w:sz w:val="32"/>
                <w:szCs w:val="32"/>
              </w:rPr>
            </w:rPrChange>
          </w:rPr>
          <w:t>六</w:t>
        </w:r>
      </w:ins>
      <w:ins w:id="1720" w:author="卢颖东" w:date="2019-05-21T14:37:00Z">
        <w:r>
          <w:rPr>
            <w:rFonts w:hint="eastAsia" w:ascii="宋体" w:hAnsi="宋体" w:eastAsia="黑体"/>
            <w:color w:val="000000"/>
            <w:sz w:val="32"/>
            <w:szCs w:val="32"/>
          </w:rPr>
          <w:t>条</w:t>
        </w:r>
      </w:ins>
      <w:ins w:id="1721" w:author="卢颖东" w:date="2019-05-21T14:37:00Z">
        <w:r>
          <w:rPr>
            <w:rFonts w:hint="eastAsia" w:ascii="宋体" w:hAnsi="宋体" w:eastAsia="黑体" w:cs="宋体"/>
            <w:color w:val="000000"/>
            <w:sz w:val="32"/>
            <w:szCs w:val="32"/>
          </w:rPr>
          <w:t xml:space="preserve">  </w:t>
        </w:r>
      </w:ins>
      <w:ins w:id="1722" w:author="卢颖东" w:date="2019-05-21T14:37:00Z">
        <w:r>
          <w:rPr>
            <w:rFonts w:hint="eastAsia" w:ascii="宋体" w:hAnsi="宋体" w:eastAsia="仿宋_GB2312" w:cs="仿宋"/>
            <w:sz w:val="32"/>
            <w:szCs w:val="32"/>
            <w:rPrChange w:id="1723" w:author="卢颖东" w:date="2019-05-21T14:40:00Z">
              <w:rPr>
                <w:rFonts w:hint="eastAsia" w:ascii="宋体" w:hAnsi="宋体" w:eastAsia="仿宋" w:cs="仿宋"/>
                <w:sz w:val="32"/>
                <w:szCs w:val="32"/>
              </w:rPr>
            </w:rPrChange>
          </w:rPr>
          <w:t>违反本条例第十八条规定，第十九条规定在饮用水源一级、二级保护区内采用炼山、全垦方式更新造林，滥用抗生素、激素类化学药品或者使用冰鲜杂鱼虾饲料进行水产养殖的，按照国家有关法律法规处理。</w:t>
        </w:r>
      </w:ins>
    </w:p>
    <w:p>
      <w:pPr>
        <w:pStyle w:val="17"/>
        <w:autoSpaceDN w:val="0"/>
        <w:spacing w:line="590" w:lineRule="exact"/>
        <w:ind w:firstLine="632" w:firstLineChars="200"/>
        <w:rPr>
          <w:ins w:id="1725" w:author="卢颖东" w:date="2019-05-21T14:37:00Z"/>
          <w:rFonts w:hint="eastAsia" w:ascii="宋体" w:hAnsi="宋体" w:eastAsia="仿宋_GB2312" w:cs="仿宋"/>
          <w:sz w:val="32"/>
          <w:szCs w:val="32"/>
          <w:rPrChange w:id="1726" w:author="卢颖东" w:date="2019-05-21T14:40:00Z">
            <w:rPr>
              <w:ins w:id="1727" w:author="卢颖东" w:date="2019-05-21T14:37:00Z"/>
              <w:rFonts w:hint="eastAsia" w:ascii="宋体" w:hAnsi="宋体" w:eastAsia="仿宋" w:cs="仿宋"/>
              <w:sz w:val="32"/>
              <w:szCs w:val="32"/>
            </w:rPr>
          </w:rPrChange>
        </w:rPr>
        <w:pPrChange w:id="1724" w:author="卢颖东" w:date="2019-05-21T14:38:00Z">
          <w:pPr>
            <w:pStyle w:val="17"/>
            <w:autoSpaceDN w:val="0"/>
            <w:spacing w:line="570" w:lineRule="exact"/>
            <w:ind w:firstLine="632" w:firstLineChars="200"/>
          </w:pPr>
        </w:pPrChange>
      </w:pPr>
      <w:ins w:id="1728" w:author="卢颖东" w:date="2019-05-21T14:37:00Z">
        <w:r>
          <w:rPr>
            <w:rFonts w:hint="eastAsia" w:ascii="宋体" w:hAnsi="宋体" w:eastAsia="仿宋_GB2312" w:cs="仿宋"/>
            <w:sz w:val="32"/>
            <w:szCs w:val="32"/>
            <w:rPrChange w:id="1729" w:author="卢颖东" w:date="2019-05-21T14:40:00Z">
              <w:rPr>
                <w:rFonts w:hint="eastAsia" w:ascii="宋体" w:hAnsi="宋体" w:eastAsia="仿宋" w:cs="仿宋"/>
                <w:sz w:val="32"/>
                <w:szCs w:val="32"/>
              </w:rPr>
            </w:rPrChange>
          </w:rPr>
          <w:t>违反本条例第十九条规定设置排污口，第二十一条第三项规定建设畜禽养殖场、养殖小区，第二十一条第四项、第五项、第十二项、第十三项规定，第二十二条规定的，按照国家、省相关法律法规处理。</w:t>
        </w:r>
      </w:ins>
    </w:p>
    <w:p>
      <w:pPr>
        <w:pStyle w:val="17"/>
        <w:autoSpaceDN w:val="0"/>
        <w:spacing w:line="590" w:lineRule="exact"/>
        <w:ind w:firstLine="472" w:firstLineChars="200"/>
        <w:rPr>
          <w:ins w:id="1731" w:author="卢颖东" w:date="2019-05-21T14:37:00Z"/>
          <w:rFonts w:hint="eastAsia" w:ascii="宋体" w:hAnsi="宋体" w:eastAsia="楷体_GB2312" w:cs="楷体_GB2312"/>
        </w:rPr>
        <w:pPrChange w:id="1730" w:author="卢颖东" w:date="2019-05-21T14:38:00Z">
          <w:pPr>
            <w:pStyle w:val="17"/>
            <w:autoSpaceDN w:val="0"/>
            <w:spacing w:line="570" w:lineRule="exact"/>
            <w:ind w:firstLine="472" w:firstLineChars="200"/>
          </w:pPr>
        </w:pPrChange>
      </w:pPr>
    </w:p>
    <w:p>
      <w:pPr>
        <w:pStyle w:val="17"/>
        <w:autoSpaceDN w:val="0"/>
        <w:spacing w:line="590" w:lineRule="exact"/>
        <w:jc w:val="center"/>
        <w:rPr>
          <w:ins w:id="1733" w:author="卢颖东" w:date="2019-05-21T14:37:00Z"/>
          <w:rFonts w:hint="eastAsia" w:ascii="宋体" w:hAnsi="宋体" w:eastAsia="黑体" w:cs="宋体"/>
        </w:rPr>
        <w:pPrChange w:id="1732" w:author="卢颖东" w:date="2019-05-21T14:38:00Z">
          <w:pPr>
            <w:pStyle w:val="17"/>
            <w:autoSpaceDN w:val="0"/>
            <w:spacing w:line="570" w:lineRule="exact"/>
            <w:jc w:val="center"/>
          </w:pPr>
        </w:pPrChange>
      </w:pPr>
      <w:ins w:id="1734" w:author="卢颖东" w:date="2019-05-21T14:37:00Z">
        <w:r>
          <w:rPr>
            <w:rFonts w:hint="eastAsia" w:ascii="宋体" w:hAnsi="宋体" w:eastAsia="黑体" w:cs="黑体"/>
            <w:sz w:val="32"/>
            <w:szCs w:val="32"/>
          </w:rPr>
          <w:t>第六章</w:t>
        </w:r>
      </w:ins>
      <w:ins w:id="1735" w:author="卢颖东" w:date="2019-05-21T14:37:00Z">
        <w:r>
          <w:rPr>
            <w:rFonts w:hint="eastAsia" w:ascii="宋体" w:hAnsi="宋体" w:eastAsia="黑体" w:cs="宋体"/>
            <w:sz w:val="32"/>
            <w:szCs w:val="32"/>
          </w:rPr>
          <w:t xml:space="preserve">  </w:t>
        </w:r>
      </w:ins>
      <w:ins w:id="1736" w:author="卢颖东" w:date="2019-05-21T14:37:00Z">
        <w:r>
          <w:rPr>
            <w:rFonts w:hint="eastAsia" w:ascii="宋体" w:hAnsi="宋体" w:eastAsia="黑体" w:cs="黑体"/>
            <w:sz w:val="32"/>
            <w:szCs w:val="32"/>
          </w:rPr>
          <w:t>附则</w:t>
        </w:r>
      </w:ins>
    </w:p>
    <w:p>
      <w:pPr>
        <w:pStyle w:val="17"/>
        <w:autoSpaceDN w:val="0"/>
        <w:spacing w:line="590" w:lineRule="exact"/>
        <w:ind w:firstLine="712" w:firstLineChars="200"/>
        <w:rPr>
          <w:ins w:id="1738" w:author="卢颖东" w:date="2019-05-21T14:37:00Z"/>
          <w:rFonts w:hint="eastAsia" w:ascii="宋体" w:hAnsi="宋体" w:eastAsia="黑体" w:cs="宋体"/>
          <w:sz w:val="36"/>
          <w:szCs w:val="36"/>
        </w:rPr>
        <w:pPrChange w:id="1737" w:author="卢颖东" w:date="2019-05-21T14:38:00Z">
          <w:pPr>
            <w:pStyle w:val="17"/>
            <w:autoSpaceDN w:val="0"/>
            <w:spacing w:line="570" w:lineRule="exact"/>
            <w:ind w:firstLine="712" w:firstLineChars="200"/>
          </w:pPr>
        </w:pPrChange>
      </w:pPr>
    </w:p>
    <w:p>
      <w:pPr>
        <w:pStyle w:val="17"/>
        <w:autoSpaceDN w:val="0"/>
        <w:spacing w:line="590" w:lineRule="exact"/>
        <w:ind w:firstLine="632" w:firstLineChars="200"/>
        <w:rPr>
          <w:ins w:id="1740" w:author="卢颖东" w:date="2019-05-21T14:37:00Z"/>
          <w:rFonts w:hint="eastAsia" w:ascii="宋体" w:hAnsi="宋体" w:eastAsia="仿宋_GB2312" w:cs="宋体"/>
          <w:rPrChange w:id="1741" w:author="卢颖东" w:date="2019-05-21T14:40:00Z">
            <w:rPr>
              <w:ins w:id="1742" w:author="卢颖东" w:date="2019-05-21T14:37:00Z"/>
              <w:rFonts w:hint="eastAsia" w:ascii="宋体" w:hAnsi="宋体" w:eastAsia="仿宋" w:cs="宋体"/>
            </w:rPr>
          </w:rPrChange>
        </w:rPr>
        <w:pPrChange w:id="1739" w:author="卢颖东" w:date="2019-05-21T14:38:00Z">
          <w:pPr>
            <w:pStyle w:val="17"/>
            <w:autoSpaceDN w:val="0"/>
            <w:spacing w:line="560" w:lineRule="exact"/>
            <w:ind w:firstLine="632" w:firstLineChars="200"/>
          </w:pPr>
        </w:pPrChange>
      </w:pPr>
      <w:ins w:id="1743" w:author="卢颖东" w:date="2019-05-21T14:37:00Z">
        <w:r>
          <w:rPr>
            <w:rFonts w:hint="eastAsia" w:ascii="宋体" w:hAnsi="宋体" w:eastAsia="黑体"/>
            <w:iCs/>
            <w:color w:val="000000"/>
            <w:sz w:val="32"/>
            <w:szCs w:val="32"/>
            <w:rPrChange w:id="1744" w:author="卢颖东" w:date="2019-05-21T14:56:00Z">
              <w:rPr>
                <w:rFonts w:hint="eastAsia" w:ascii="宋体" w:eastAsia="黑体"/>
                <w:iCs/>
                <w:color w:val="000000"/>
                <w:sz w:val="32"/>
                <w:szCs w:val="32"/>
              </w:rPr>
            </w:rPrChange>
          </w:rPr>
          <w:t>第三十七条</w:t>
        </w:r>
      </w:ins>
      <w:ins w:id="1745" w:author="卢颖东" w:date="2019-05-21T14:37:00Z">
        <w:r>
          <w:rPr>
            <w:rFonts w:hint="eastAsia" w:ascii="宋体" w:hAnsi="宋体" w:eastAsia="仿宋_GB2312" w:cs="宋体"/>
            <w:sz w:val="32"/>
            <w:szCs w:val="32"/>
          </w:rPr>
          <w:t xml:space="preserve">  </w:t>
        </w:r>
      </w:ins>
      <w:ins w:id="1746" w:author="卢颖东" w:date="2019-05-21T14:37:00Z">
        <w:r>
          <w:rPr>
            <w:rFonts w:hint="eastAsia" w:ascii="宋体" w:hAnsi="宋体" w:eastAsia="仿宋_GB2312" w:cs="仿宋"/>
            <w:sz w:val="32"/>
            <w:szCs w:val="32"/>
            <w:rPrChange w:id="1747" w:author="卢颖东" w:date="2019-05-21T14:40:00Z">
              <w:rPr>
                <w:rFonts w:hint="eastAsia" w:ascii="宋体" w:hAnsi="宋体" w:eastAsia="仿宋" w:cs="仿宋"/>
                <w:sz w:val="32"/>
                <w:szCs w:val="32"/>
              </w:rPr>
            </w:rPrChange>
          </w:rPr>
          <w:t>本条例下列用语的含义：</w:t>
        </w:r>
      </w:ins>
    </w:p>
    <w:p>
      <w:pPr>
        <w:pStyle w:val="17"/>
        <w:autoSpaceDN w:val="0"/>
        <w:spacing w:line="590" w:lineRule="exact"/>
        <w:ind w:firstLine="632" w:firstLineChars="200"/>
        <w:rPr>
          <w:ins w:id="1749" w:author="卢颖东" w:date="2019-05-21T14:37:00Z"/>
          <w:rFonts w:hint="eastAsia" w:ascii="宋体" w:hAnsi="宋体" w:eastAsia="仿宋_GB2312" w:cs="宋体"/>
          <w:rPrChange w:id="1750" w:author="卢颖东" w:date="2019-05-21T14:40:00Z">
            <w:rPr>
              <w:ins w:id="1751" w:author="卢颖东" w:date="2019-05-21T14:37:00Z"/>
              <w:rFonts w:hint="eastAsia" w:ascii="宋体" w:hAnsi="宋体" w:eastAsia="仿宋" w:cs="宋体"/>
            </w:rPr>
          </w:rPrChange>
        </w:rPr>
        <w:pPrChange w:id="1748" w:author="卢颖东" w:date="2019-05-21T14:38:00Z">
          <w:pPr>
            <w:pStyle w:val="17"/>
            <w:autoSpaceDN w:val="0"/>
            <w:spacing w:line="560" w:lineRule="exact"/>
            <w:ind w:firstLine="632" w:firstLineChars="200"/>
          </w:pPr>
        </w:pPrChange>
      </w:pPr>
      <w:ins w:id="1752" w:author="卢颖东" w:date="2019-05-21T14:37:00Z">
        <w:r>
          <w:rPr>
            <w:rFonts w:hint="eastAsia" w:ascii="宋体" w:hAnsi="宋体" w:eastAsia="仿宋_GB2312" w:cs="仿宋"/>
            <w:sz w:val="32"/>
            <w:szCs w:val="32"/>
            <w:rPrChange w:id="1753" w:author="卢颖东" w:date="2019-05-21T14:40:00Z">
              <w:rPr>
                <w:rFonts w:hint="eastAsia" w:ascii="宋体" w:hAnsi="宋体" w:eastAsia="仿宋" w:cs="仿宋"/>
                <w:sz w:val="32"/>
                <w:szCs w:val="32"/>
              </w:rPr>
            </w:rPrChange>
          </w:rPr>
          <w:t>（一）饮用水源保护范围，是指饮用水源保护区、准保护区、备用饮用水源保护区和分散式饮用水源地保护范围。</w:t>
        </w:r>
      </w:ins>
    </w:p>
    <w:p>
      <w:pPr>
        <w:pStyle w:val="17"/>
        <w:autoSpaceDN w:val="0"/>
        <w:spacing w:line="590" w:lineRule="exact"/>
        <w:ind w:firstLine="632" w:firstLineChars="200"/>
        <w:rPr>
          <w:ins w:id="1755" w:author="卢颖东" w:date="2019-05-21T14:37:00Z"/>
          <w:rFonts w:hint="eastAsia" w:ascii="宋体" w:hAnsi="宋体" w:eastAsia="仿宋_GB2312" w:cs="宋体"/>
          <w:rPrChange w:id="1756" w:author="卢颖东" w:date="2019-05-21T14:40:00Z">
            <w:rPr>
              <w:ins w:id="1757" w:author="卢颖东" w:date="2019-05-21T14:37:00Z"/>
              <w:rFonts w:hint="eastAsia" w:ascii="宋体" w:hAnsi="宋体" w:eastAsia="仿宋" w:cs="宋体"/>
            </w:rPr>
          </w:rPrChange>
        </w:rPr>
        <w:pPrChange w:id="1754" w:author="卢颖东" w:date="2019-05-21T14:38:00Z">
          <w:pPr>
            <w:pStyle w:val="17"/>
            <w:autoSpaceDN w:val="0"/>
            <w:spacing w:line="560" w:lineRule="exact"/>
            <w:ind w:firstLine="632" w:firstLineChars="200"/>
          </w:pPr>
        </w:pPrChange>
      </w:pPr>
      <w:ins w:id="1758" w:author="卢颖东" w:date="2019-05-21T14:37:00Z">
        <w:r>
          <w:rPr>
            <w:rFonts w:hint="eastAsia" w:ascii="宋体" w:hAnsi="宋体" w:eastAsia="仿宋_GB2312" w:cs="仿宋"/>
            <w:sz w:val="32"/>
            <w:szCs w:val="32"/>
            <w:rPrChange w:id="1759" w:author="卢颖东" w:date="2019-05-21T14:40:00Z">
              <w:rPr>
                <w:rFonts w:hint="eastAsia" w:ascii="宋体" w:hAnsi="宋体" w:eastAsia="仿宋" w:cs="仿宋"/>
                <w:sz w:val="32"/>
                <w:szCs w:val="32"/>
              </w:rPr>
            </w:rPrChange>
          </w:rPr>
          <w:t>（二）集中式饮用水源，是指供水人口</w:t>
        </w:r>
      </w:ins>
      <w:ins w:id="1760" w:author="卢颖东" w:date="2019-05-21T14:37:00Z">
        <w:r>
          <w:rPr>
            <w:rFonts w:hint="eastAsia" w:ascii="宋体" w:hAnsi="宋体" w:cs="宋体"/>
            <w:sz w:val="32"/>
            <w:szCs w:val="32"/>
          </w:rPr>
          <w:t>1000</w:t>
        </w:r>
      </w:ins>
      <w:ins w:id="1761" w:author="卢颖东" w:date="2019-05-21T14:37:00Z">
        <w:r>
          <w:rPr>
            <w:rFonts w:hint="eastAsia" w:ascii="宋体" w:hAnsi="宋体" w:eastAsia="仿宋_GB2312" w:cs="仿宋"/>
            <w:sz w:val="32"/>
            <w:szCs w:val="32"/>
            <w:rPrChange w:id="1762" w:author="卢颖东" w:date="2019-05-21T14:40:00Z">
              <w:rPr>
                <w:rFonts w:hint="eastAsia" w:ascii="宋体" w:hAnsi="宋体" w:eastAsia="仿宋" w:cs="仿宋"/>
                <w:sz w:val="32"/>
                <w:szCs w:val="32"/>
              </w:rPr>
            </w:rPrChange>
          </w:rPr>
          <w:t>人以上的饮用水源。</w:t>
        </w:r>
      </w:ins>
    </w:p>
    <w:p>
      <w:pPr>
        <w:pStyle w:val="17"/>
        <w:autoSpaceDN w:val="0"/>
        <w:spacing w:line="590" w:lineRule="exact"/>
        <w:ind w:firstLine="632" w:firstLineChars="200"/>
        <w:rPr>
          <w:ins w:id="1764" w:author="卢颖东" w:date="2019-05-21T14:37:00Z"/>
          <w:rFonts w:hint="eastAsia" w:ascii="宋体" w:hAnsi="宋体" w:eastAsia="仿宋_GB2312" w:cs="宋体"/>
          <w:rPrChange w:id="1765" w:author="卢颖东" w:date="2019-05-21T14:40:00Z">
            <w:rPr>
              <w:ins w:id="1766" w:author="卢颖东" w:date="2019-05-21T14:37:00Z"/>
              <w:rFonts w:hint="eastAsia" w:ascii="宋体" w:hAnsi="宋体" w:eastAsia="仿宋" w:cs="宋体"/>
            </w:rPr>
          </w:rPrChange>
        </w:rPr>
        <w:pPrChange w:id="1763" w:author="卢颖东" w:date="2019-05-21T14:38:00Z">
          <w:pPr>
            <w:pStyle w:val="17"/>
            <w:autoSpaceDN w:val="0"/>
            <w:spacing w:line="560" w:lineRule="exact"/>
            <w:ind w:firstLine="632" w:firstLineChars="200"/>
          </w:pPr>
        </w:pPrChange>
      </w:pPr>
      <w:ins w:id="1767" w:author="卢颖东" w:date="2019-05-21T14:37:00Z">
        <w:r>
          <w:rPr>
            <w:rFonts w:hint="eastAsia" w:ascii="宋体" w:hAnsi="宋体" w:eastAsia="仿宋_GB2312" w:cs="仿宋"/>
            <w:sz w:val="32"/>
            <w:szCs w:val="32"/>
            <w:rPrChange w:id="1768" w:author="卢颖东" w:date="2019-05-21T14:40:00Z">
              <w:rPr>
                <w:rFonts w:hint="eastAsia" w:ascii="宋体" w:hAnsi="宋体" w:eastAsia="仿宋" w:cs="仿宋"/>
                <w:sz w:val="32"/>
                <w:szCs w:val="32"/>
              </w:rPr>
            </w:rPrChange>
          </w:rPr>
          <w:t>（三）分散式饮用水源，是指供水人口</w:t>
        </w:r>
      </w:ins>
      <w:ins w:id="1769" w:author="卢颖东" w:date="2019-05-21T14:37:00Z">
        <w:r>
          <w:rPr>
            <w:rFonts w:hint="eastAsia" w:ascii="宋体" w:hAnsi="宋体" w:cs="宋体"/>
            <w:sz w:val="32"/>
            <w:szCs w:val="32"/>
          </w:rPr>
          <w:t>50</w:t>
        </w:r>
      </w:ins>
      <w:ins w:id="1770" w:author="卢颖东" w:date="2019-05-21T14:37:00Z">
        <w:r>
          <w:rPr>
            <w:rFonts w:hint="eastAsia" w:ascii="宋体" w:hAnsi="宋体" w:eastAsia="仿宋_GB2312" w:cs="仿宋"/>
            <w:sz w:val="32"/>
            <w:szCs w:val="32"/>
            <w:rPrChange w:id="1771" w:author="卢颖东" w:date="2019-05-21T14:40:00Z">
              <w:rPr>
                <w:rFonts w:hint="eastAsia" w:ascii="宋体" w:hAnsi="宋体" w:eastAsia="仿宋" w:cs="仿宋"/>
                <w:sz w:val="32"/>
                <w:szCs w:val="32"/>
              </w:rPr>
            </w:rPrChange>
          </w:rPr>
          <w:t>人以上</w:t>
        </w:r>
      </w:ins>
      <w:ins w:id="1772" w:author="卢颖东" w:date="2019-05-21T14:37:00Z">
        <w:r>
          <w:rPr>
            <w:rFonts w:hint="eastAsia" w:ascii="宋体" w:hAnsi="宋体" w:cs="宋体"/>
            <w:sz w:val="32"/>
            <w:szCs w:val="32"/>
          </w:rPr>
          <w:t>1000</w:t>
        </w:r>
      </w:ins>
      <w:ins w:id="1773" w:author="卢颖东" w:date="2019-05-21T14:37:00Z">
        <w:r>
          <w:rPr>
            <w:rFonts w:hint="eastAsia" w:ascii="宋体" w:hAnsi="宋体" w:eastAsia="仿宋_GB2312" w:cs="仿宋"/>
            <w:sz w:val="32"/>
            <w:szCs w:val="32"/>
            <w:rPrChange w:id="1774" w:author="卢颖东" w:date="2019-05-21T14:40:00Z">
              <w:rPr>
                <w:rFonts w:hint="eastAsia" w:ascii="宋体" w:hAnsi="宋体" w:eastAsia="仿宋" w:cs="仿宋"/>
                <w:sz w:val="32"/>
                <w:szCs w:val="32"/>
              </w:rPr>
            </w:rPrChange>
          </w:rPr>
          <w:t>人以下的饮用水源。</w:t>
        </w:r>
      </w:ins>
    </w:p>
    <w:p>
      <w:pPr>
        <w:pStyle w:val="17"/>
        <w:autoSpaceDN w:val="0"/>
        <w:spacing w:line="590" w:lineRule="exact"/>
        <w:ind w:right="106" w:firstLine="632" w:firstLineChars="200"/>
        <w:rPr>
          <w:ins w:id="1776" w:author="卢颖东" w:date="2019-05-21T14:37:00Z"/>
          <w:rFonts w:hint="eastAsia" w:ascii="宋体" w:hAnsi="宋体" w:eastAsia="仿宋_GB2312" w:cs="宋体"/>
          <w:rPrChange w:id="1777" w:author="卢颖东" w:date="2019-05-21T14:40:00Z">
            <w:rPr>
              <w:ins w:id="1778" w:author="卢颖东" w:date="2019-05-21T14:37:00Z"/>
              <w:rFonts w:hint="eastAsia" w:ascii="宋体" w:hAnsi="宋体" w:eastAsia="仿宋" w:cs="宋体"/>
            </w:rPr>
          </w:rPrChange>
        </w:rPr>
        <w:pPrChange w:id="1775" w:author="卢颖东" w:date="2019-05-21T14:38:00Z">
          <w:pPr>
            <w:pStyle w:val="17"/>
            <w:autoSpaceDN w:val="0"/>
            <w:spacing w:line="560" w:lineRule="exact"/>
            <w:ind w:right="106" w:firstLine="632" w:firstLineChars="200"/>
          </w:pPr>
        </w:pPrChange>
      </w:pPr>
      <w:ins w:id="1779" w:author="卢颖东" w:date="2019-05-21T14:37:00Z">
        <w:r>
          <w:rPr>
            <w:rFonts w:hint="eastAsia" w:ascii="宋体" w:hAnsi="宋体" w:eastAsia="黑体"/>
            <w:iCs/>
            <w:color w:val="000000"/>
            <w:sz w:val="32"/>
            <w:szCs w:val="32"/>
            <w:rPrChange w:id="1780" w:author="卢颖东" w:date="2019-05-21T14:56:00Z">
              <w:rPr>
                <w:rFonts w:hint="eastAsia" w:ascii="宋体" w:eastAsia="黑体"/>
                <w:iCs/>
                <w:color w:val="000000"/>
                <w:sz w:val="32"/>
                <w:szCs w:val="32"/>
              </w:rPr>
            </w:rPrChange>
          </w:rPr>
          <w:t>第三十八条</w:t>
        </w:r>
      </w:ins>
      <w:ins w:id="1781" w:author="卢颖东" w:date="2019-05-21T14:37:00Z">
        <w:r>
          <w:rPr>
            <w:rFonts w:hint="eastAsia" w:ascii="宋体" w:hAnsi="宋体" w:eastAsia="仿宋_GB2312" w:cs="宋体"/>
            <w:sz w:val="32"/>
            <w:szCs w:val="32"/>
          </w:rPr>
          <w:t xml:space="preserve">  </w:t>
        </w:r>
      </w:ins>
      <w:ins w:id="1782" w:author="卢颖东" w:date="2019-05-21T14:37:00Z">
        <w:r>
          <w:rPr>
            <w:rFonts w:hint="eastAsia" w:ascii="宋体" w:hAnsi="宋体" w:eastAsia="仿宋_GB2312" w:cs="仿宋"/>
            <w:sz w:val="32"/>
            <w:szCs w:val="32"/>
            <w:rPrChange w:id="1783" w:author="卢颖东" w:date="2019-05-21T14:40:00Z">
              <w:rPr>
                <w:rFonts w:hint="eastAsia" w:ascii="宋体" w:hAnsi="宋体" w:eastAsia="仿宋" w:cs="仿宋"/>
                <w:sz w:val="32"/>
                <w:szCs w:val="32"/>
              </w:rPr>
            </w:rPrChange>
          </w:rPr>
          <w:t>本条例自</w:t>
        </w:r>
      </w:ins>
      <w:ins w:id="1784" w:author="卢颖东" w:date="2019-05-21T14:37:00Z">
        <w:r>
          <w:rPr>
            <w:rFonts w:hint="eastAsia" w:ascii="宋体" w:hAnsi="宋体" w:cs="宋体"/>
            <w:sz w:val="32"/>
            <w:szCs w:val="32"/>
          </w:rPr>
          <w:t>2017</w:t>
        </w:r>
      </w:ins>
      <w:ins w:id="1785" w:author="卢颖东" w:date="2019-05-21T14:37:00Z">
        <w:r>
          <w:rPr>
            <w:rFonts w:hint="eastAsia" w:ascii="宋体" w:hAnsi="宋体" w:eastAsia="仿宋_GB2312" w:cs="仿宋"/>
            <w:sz w:val="32"/>
            <w:szCs w:val="32"/>
            <w:rPrChange w:id="1786" w:author="卢颖东" w:date="2019-05-21T14:40:00Z">
              <w:rPr>
                <w:rFonts w:hint="eastAsia" w:ascii="宋体" w:hAnsi="宋体" w:eastAsia="仿宋" w:cs="仿宋"/>
                <w:sz w:val="32"/>
                <w:szCs w:val="32"/>
              </w:rPr>
            </w:rPrChange>
          </w:rPr>
          <w:t>年</w:t>
        </w:r>
      </w:ins>
      <w:ins w:id="1787" w:author="卢颖东" w:date="2019-05-21T14:37:00Z">
        <w:r>
          <w:rPr>
            <w:rFonts w:hint="eastAsia" w:ascii="宋体" w:hAnsi="宋体" w:cs="宋体"/>
            <w:sz w:val="32"/>
            <w:szCs w:val="32"/>
          </w:rPr>
          <w:t>1</w:t>
        </w:r>
      </w:ins>
      <w:ins w:id="1788" w:author="卢颖东" w:date="2019-05-21T14:37:00Z">
        <w:r>
          <w:rPr>
            <w:rFonts w:hint="eastAsia" w:ascii="宋体" w:hAnsi="宋体" w:eastAsia="仿宋_GB2312" w:cs="仿宋"/>
            <w:sz w:val="32"/>
            <w:szCs w:val="32"/>
            <w:rPrChange w:id="1789" w:author="卢颖东" w:date="2019-05-21T14:40:00Z">
              <w:rPr>
                <w:rFonts w:hint="eastAsia" w:ascii="宋体" w:hAnsi="宋体" w:eastAsia="仿宋" w:cs="仿宋"/>
                <w:sz w:val="32"/>
                <w:szCs w:val="32"/>
              </w:rPr>
            </w:rPrChange>
          </w:rPr>
          <w:t>月</w:t>
        </w:r>
      </w:ins>
      <w:ins w:id="1790" w:author="卢颖东" w:date="2019-05-21T14:37:00Z">
        <w:r>
          <w:rPr>
            <w:rFonts w:hint="eastAsia" w:ascii="宋体" w:hAnsi="宋体" w:cs="宋体"/>
            <w:sz w:val="32"/>
            <w:szCs w:val="32"/>
          </w:rPr>
          <w:t>1</w:t>
        </w:r>
      </w:ins>
      <w:ins w:id="1791" w:author="卢颖东" w:date="2019-05-21T14:37:00Z">
        <w:r>
          <w:rPr>
            <w:rFonts w:hint="eastAsia" w:ascii="宋体" w:hAnsi="宋体" w:eastAsia="仿宋_GB2312" w:cs="仿宋"/>
            <w:sz w:val="32"/>
            <w:szCs w:val="32"/>
            <w:rPrChange w:id="1792" w:author="卢颖东" w:date="2019-05-21T14:40:00Z">
              <w:rPr>
                <w:rFonts w:hint="eastAsia" w:ascii="宋体" w:hAnsi="宋体" w:eastAsia="仿宋" w:cs="仿宋"/>
                <w:sz w:val="32"/>
                <w:szCs w:val="32"/>
              </w:rPr>
            </w:rPrChange>
          </w:rPr>
          <w:t>日起施行。</w:t>
        </w:r>
      </w:ins>
    </w:p>
    <w:p>
      <w:pPr>
        <w:spacing w:line="590" w:lineRule="exact"/>
        <w:rPr>
          <w:ins w:id="1794" w:author="卢颖东" w:date="2019-05-21T14:37:00Z"/>
          <w:rFonts w:hint="eastAsia" w:ascii="宋体" w:hAnsi="宋体"/>
          <w:rPrChange w:id="1795" w:author="卢颖东" w:date="2019-05-21T14:56:00Z">
            <w:rPr>
              <w:ins w:id="1796" w:author="卢颖东" w:date="2019-05-21T14:37:00Z"/>
              <w:rFonts w:hint="eastAsia"/>
            </w:rPr>
          </w:rPrChange>
        </w:rPr>
        <w:pPrChange w:id="1793" w:author="卢颖东" w:date="2019-05-21T14:38:00Z">
          <w:pPr/>
        </w:pPrChange>
      </w:pPr>
    </w:p>
    <w:p>
      <w:pPr>
        <w:spacing w:line="590" w:lineRule="exact"/>
        <w:ind w:left="0" w:leftChars="0" w:firstLine="0" w:firstLineChars="0"/>
        <w:rPr>
          <w:ins w:id="1798" w:author="卢颖东" w:date="2019-05-21T14:37:00Z"/>
          <w:del w:id="1799" w:author="谢浩然" w:date="2019-07-11T11:56:08Z"/>
          <w:rFonts w:hint="eastAsia" w:ascii="宋体" w:hAnsi="宋体" w:eastAsia="方正小标宋简体" w:cs="方正小标宋简体"/>
          <w:sz w:val="44"/>
          <w:szCs w:val="44"/>
        </w:rPr>
        <w:pPrChange w:id="1797" w:author="卢颖东" w:date="2019-05-21T14:38:00Z">
          <w:pPr>
            <w:ind w:left="0" w:leftChars="0" w:firstLine="0" w:firstLineChars="0"/>
          </w:pPr>
        </w:pPrChange>
      </w:pPr>
      <w:ins w:id="1800" w:author="卢颖东" w:date="2019-05-21T14:42:00Z">
        <w:del w:id="1801" w:author="谢浩然" w:date="2019-07-11T11:56:08Z">
          <w:bookmarkStart w:id="77" w:name="_GoBack"/>
          <w:bookmarkEnd w:id="77"/>
          <w:r>
            <w:rPr>
              <w:rFonts w:hint="eastAsia" w:ascii="宋体" w:hAnsi="宋体" w:eastAsia="方正小标宋简体" w:cs="方正小标宋简体"/>
              <w:sz w:val="44"/>
              <w:szCs w:val="44"/>
            </w:rPr>
            <w:br w:type="page"/>
          </w:r>
        </w:del>
      </w:ins>
    </w:p>
    <w:p>
      <w:pPr>
        <w:spacing w:line="590" w:lineRule="exact"/>
        <w:ind w:left="0" w:leftChars="0" w:firstLine="0" w:firstLineChars="0"/>
        <w:rPr>
          <w:ins w:id="1803" w:author="卢颖东" w:date="2019-05-21T14:37:00Z"/>
          <w:del w:id="1804" w:author="谢浩然" w:date="2019-07-11T11:56:07Z"/>
          <w:rFonts w:hint="eastAsia" w:ascii="宋体" w:hAnsi="宋体" w:eastAsia="方正小标宋简体" w:cs="方正小标宋简体"/>
          <w:sz w:val="44"/>
          <w:szCs w:val="44"/>
        </w:rPr>
        <w:pPrChange w:id="1802" w:author="卢颖东" w:date="2019-05-21T14:38:00Z">
          <w:pPr>
            <w:ind w:left="0" w:leftChars="0" w:firstLine="0" w:firstLineChars="0"/>
          </w:pPr>
        </w:pPrChange>
      </w:pPr>
    </w:p>
    <w:p>
      <w:pPr>
        <w:spacing w:line="590" w:lineRule="exact"/>
        <w:rPr>
          <w:ins w:id="1806" w:author="卢颖东" w:date="2019-05-21T14:37:00Z"/>
          <w:del w:id="1807" w:author="谢浩然" w:date="2019-07-11T11:56:07Z"/>
          <w:rFonts w:ascii="宋体" w:hAnsi="宋体"/>
          <w:rPrChange w:id="1808" w:author="卢颖东" w:date="2019-05-21T14:56:00Z">
            <w:rPr>
              <w:ins w:id="1809" w:author="卢颖东" w:date="2019-05-21T14:37:00Z"/>
              <w:del w:id="1810" w:author="谢浩然" w:date="2019-07-11T11:56:07Z"/>
            </w:rPr>
          </w:rPrChange>
        </w:rPr>
        <w:pPrChange w:id="1805" w:author="谢浩然" w:date="2019-07-11T11:56:08Z">
          <w:pPr>
            <w:pStyle w:val="22"/>
          </w:pPr>
        </w:pPrChange>
      </w:pPr>
      <w:ins w:id="1811" w:author="卢颖东" w:date="2019-05-21T14:37:00Z">
        <w:del w:id="1812" w:author="谢浩然" w:date="2019-07-11T11:56:07Z">
          <w:r>
            <w:rPr>
              <w:rFonts w:hint="eastAsia" w:ascii="宋体" w:hAnsi="宋体" w:eastAsia="宋体" w:cs="宋体"/>
              <w:lang w:eastAsia="zh-CN"/>
            </w:rPr>
            <w:delText>清远市城市市容和环境卫生管理</w:delText>
          </w:r>
        </w:del>
      </w:ins>
      <w:ins w:id="1813" w:author="卢颖东" w:date="2019-05-21T14:37:00Z">
        <w:del w:id="1814" w:author="谢浩然" w:date="2019-07-11T11:56:07Z">
          <w:r>
            <w:rPr>
              <w:rFonts w:hint="eastAsia" w:ascii="宋体" w:hAnsi="宋体" w:eastAsia="宋体" w:cs="宋体"/>
            </w:rPr>
            <w:delText>条例</w:delText>
          </w:r>
        </w:del>
      </w:ins>
    </w:p>
    <w:p>
      <w:pPr>
        <w:spacing w:line="590" w:lineRule="exact"/>
        <w:rPr>
          <w:ins w:id="1816" w:author="卢颖东" w:date="2019-05-21T14:37:00Z"/>
          <w:del w:id="1817" w:author="谢浩然" w:date="2019-07-11T11:56:07Z"/>
          <w:rFonts w:ascii="宋体" w:hAnsi="宋体"/>
          <w:rPrChange w:id="1818" w:author="卢颖东" w:date="2019-05-21T14:56:00Z">
            <w:rPr>
              <w:ins w:id="1819" w:author="卢颖东" w:date="2019-05-21T14:37:00Z"/>
              <w:del w:id="1820" w:author="谢浩然" w:date="2019-07-11T11:56:07Z"/>
            </w:rPr>
          </w:rPrChange>
        </w:rPr>
        <w:pPrChange w:id="1815" w:author="卢颖东" w:date="2019-05-21T14:38:00Z">
          <w:pPr/>
        </w:pPrChange>
      </w:pPr>
    </w:p>
    <w:p>
      <w:pPr>
        <w:spacing w:line="590" w:lineRule="exact"/>
        <w:ind w:left="0" w:leftChars="0" w:firstLine="0" w:firstLineChars="0"/>
        <w:rPr>
          <w:ins w:id="1822" w:author="卢颖东" w:date="2019-05-21T14:37:00Z"/>
          <w:del w:id="1823" w:author="谢浩然" w:date="2019-07-11T11:56:07Z"/>
          <w:rFonts w:hint="eastAsia" w:ascii="宋体" w:hAnsi="宋体"/>
          <w:rPrChange w:id="1824" w:author="卢颖东" w:date="2019-05-21T14:56:00Z">
            <w:rPr>
              <w:ins w:id="1825" w:author="卢颖东" w:date="2019-05-21T14:37:00Z"/>
              <w:del w:id="1826" w:author="谢浩然" w:date="2019-07-11T11:56:07Z"/>
              <w:rFonts w:hint="eastAsia"/>
            </w:rPr>
          </w:rPrChange>
        </w:rPr>
        <w:pPrChange w:id="1821" w:author="谢浩然" w:date="2019-07-11T11:56:08Z">
          <w:pPr>
            <w:pStyle w:val="20"/>
            <w:ind w:left="0" w:leftChars="0" w:firstLine="0" w:firstLineChars="0"/>
          </w:pPr>
        </w:pPrChange>
      </w:pPr>
      <w:ins w:id="1827" w:author="卢颖东" w:date="2019-05-21T14:37:00Z">
        <w:del w:id="1828" w:author="谢浩然" w:date="2019-07-11T11:56:07Z">
          <w:r>
            <w:rPr>
              <w:rFonts w:hint="eastAsia" w:ascii="宋体" w:hAnsi="宋体" w:eastAsia="楷体_GB2312" w:cs="楷体_GB2312"/>
            </w:rPr>
            <w:delText xml:space="preserve">（2017年11月1日清远市第七届人民代表大会常务委员会第六次会议通过  2017年11月30日广东省第十二届人民代表大会常务委员会第三十七次会议批准 </w:delText>
          </w:r>
        </w:del>
      </w:ins>
      <w:ins w:id="1829" w:author="卢颖东" w:date="2019-05-21T14:37:00Z">
        <w:del w:id="1830" w:author="谢浩然" w:date="2019-07-11T11:56:07Z">
          <w:r>
            <w:rPr>
              <w:rFonts w:hint="eastAsia" w:ascii="宋体" w:hAnsi="宋体" w:cs="宋体"/>
            </w:rPr>
            <w:delText xml:space="preserve"> </w:delText>
          </w:r>
        </w:del>
      </w:ins>
      <w:ins w:id="1831" w:author="卢颖东" w:date="2019-05-21T14:37:00Z">
        <w:del w:id="1832" w:author="谢浩然" w:date="2019-07-11T11:56:07Z">
          <w:r>
            <w:rPr>
              <w:rFonts w:hint="eastAsia" w:ascii="宋体" w:hAnsi="宋体" w:eastAsia="楷体" w:cs="楷体"/>
              <w:rPrChange w:id="1833" w:author="卢颖东" w:date="2019-05-21T14:56:00Z">
                <w:rPr>
                  <w:rFonts w:hint="eastAsia" w:ascii="楷体" w:hAnsi="楷体" w:eastAsia="楷体" w:cs="楷体"/>
                </w:rPr>
              </w:rPrChange>
            </w:rPr>
            <w:delText>根据</w:delText>
          </w:r>
        </w:del>
      </w:ins>
      <w:ins w:id="1836" w:author="卢颖东" w:date="2019-05-21T14:37:00Z">
        <w:del w:id="1837" w:author="谢浩然" w:date="2019-07-11T11:56:07Z">
          <w:r>
            <w:rPr>
              <w:rFonts w:hint="eastAsia" w:ascii="宋体" w:hAnsi="宋体" w:eastAsia="楷体_GB2312" w:cs="楷体_GB2312"/>
            </w:rPr>
            <w:delText>2018年12月27日清远市第七届人民代表大会常务委员会第二十一次会议通过</w:delText>
          </w:r>
        </w:del>
      </w:ins>
      <w:ins w:id="1838" w:author="卢颖东" w:date="2019-05-21T14:37:00Z">
        <w:del w:id="1839" w:author="谢浩然" w:date="2019-07-11T11:56:07Z">
          <w:r>
            <w:rPr>
              <w:rFonts w:hint="eastAsia" w:ascii="宋体" w:hAnsi="宋体" w:cs="楷体_GB2312"/>
              <w:lang w:eastAsia="zh-CN"/>
            </w:rPr>
            <w:delText>并经</w:delText>
          </w:r>
        </w:del>
      </w:ins>
      <w:ins w:id="1840" w:author="卢颖东" w:date="2019-05-21T14:37:00Z">
        <w:del w:id="1841" w:author="谢浩然" w:date="2019-07-11T11:56:07Z">
          <w:r>
            <w:rPr>
              <w:rFonts w:hint="eastAsia" w:ascii="宋体" w:hAnsi="宋体" w:eastAsia="楷体_GB2312" w:cs="楷体_GB2312"/>
            </w:rPr>
            <w:delText>2019年3月28日广东省第十三届人民代表大会常务委员会第十一次会议批准的《清远市人民代表大会常务委员会关于修改</w:delText>
          </w:r>
        </w:del>
      </w:ins>
      <w:ins w:id="1842" w:author="卢颖东" w:date="2019-05-23T11:14:00Z">
        <w:del w:id="1843" w:author="谢浩然" w:date="2019-07-11T11:56:07Z">
          <w:r>
            <w:rPr>
              <w:rFonts w:hint="eastAsia" w:ascii="宋体" w:hAnsi="宋体" w:cs="楷体_GB2312"/>
              <w:lang w:eastAsia="zh-CN"/>
            </w:rPr>
            <w:delText>〈</w:delText>
          </w:r>
        </w:del>
      </w:ins>
      <w:ins w:id="1844" w:author="卢颖东" w:date="2019-05-21T14:37:00Z">
        <w:del w:id="1845" w:author="谢浩然" w:date="2019-07-11T11:56:07Z">
          <w:r>
            <w:rPr>
              <w:rFonts w:hint="eastAsia" w:ascii="宋体" w:hAnsi="宋体" w:eastAsia="楷体_GB2312" w:cs="楷体_GB2312"/>
            </w:rPr>
            <w:delText>清远市饮用水源水质保护条例</w:delText>
          </w:r>
        </w:del>
      </w:ins>
      <w:ins w:id="1846" w:author="卢颖东" w:date="2019-05-23T11:14:00Z">
        <w:del w:id="1847" w:author="谢浩然" w:date="2019-07-11T11:56:07Z">
          <w:r>
            <w:rPr>
              <w:rFonts w:hint="eastAsia" w:ascii="宋体" w:hAnsi="宋体" w:cs="楷体_GB2312"/>
              <w:lang w:eastAsia="zh-CN"/>
            </w:rPr>
            <w:delText>〉</w:delText>
          </w:r>
        </w:del>
      </w:ins>
      <w:ins w:id="1848" w:author="卢颖东" w:date="2019-05-21T14:37:00Z">
        <w:del w:id="1849" w:author="谢浩然" w:date="2019-07-11T11:56:07Z">
          <w:r>
            <w:rPr>
              <w:rFonts w:hint="eastAsia" w:ascii="宋体" w:hAnsi="宋体" w:eastAsia="楷体_GB2312" w:cs="楷体_GB2312"/>
            </w:rPr>
            <w:delText>和</w:delText>
          </w:r>
        </w:del>
      </w:ins>
      <w:ins w:id="1850" w:author="卢颖东" w:date="2019-05-23T11:14:00Z">
        <w:del w:id="1851" w:author="谢浩然" w:date="2019-07-11T11:56:07Z">
          <w:r>
            <w:rPr>
              <w:rFonts w:hint="eastAsia" w:ascii="宋体" w:hAnsi="宋体" w:cs="楷体_GB2312"/>
              <w:lang w:eastAsia="zh-CN"/>
            </w:rPr>
            <w:delText>〈</w:delText>
          </w:r>
        </w:del>
      </w:ins>
      <w:ins w:id="1852" w:author="卢颖东" w:date="2019-05-21T14:37:00Z">
        <w:del w:id="1853" w:author="谢浩然" w:date="2019-07-11T11:56:07Z">
          <w:r>
            <w:rPr>
              <w:rFonts w:hint="eastAsia" w:ascii="宋体" w:hAnsi="宋体" w:eastAsia="楷体_GB2312" w:cs="楷体_GB2312"/>
            </w:rPr>
            <w:delText>清远市城市市容和环境卫生管理条例</w:delText>
          </w:r>
        </w:del>
      </w:ins>
      <w:ins w:id="1854" w:author="卢颖东" w:date="2019-05-23T11:14:00Z">
        <w:del w:id="1855" w:author="谢浩然" w:date="2019-07-11T11:56:07Z">
          <w:r>
            <w:rPr>
              <w:rFonts w:hint="eastAsia" w:ascii="宋体" w:hAnsi="宋体" w:cs="楷体_GB2312"/>
              <w:lang w:eastAsia="zh-CN"/>
            </w:rPr>
            <w:delText>〉</w:delText>
          </w:r>
        </w:del>
      </w:ins>
      <w:ins w:id="1856" w:author="卢颖东" w:date="2019-05-21T14:37:00Z">
        <w:del w:id="1857" w:author="谢浩然" w:date="2019-07-11T11:56:07Z">
          <w:r>
            <w:rPr>
              <w:rFonts w:hint="eastAsia" w:ascii="宋体" w:hAnsi="宋体" w:eastAsia="楷体_GB2312" w:cs="楷体_GB2312"/>
            </w:rPr>
            <w:delText>的决定》修正）</w:delText>
          </w:r>
        </w:del>
      </w:ins>
    </w:p>
    <w:p>
      <w:pPr>
        <w:spacing w:line="590" w:lineRule="exact"/>
        <w:ind w:firstLine="0" w:firstLineChars="0"/>
        <w:rPr>
          <w:ins w:id="1859" w:author="卢颖东" w:date="2019-05-21T14:37:00Z"/>
          <w:del w:id="1860" w:author="谢浩然" w:date="2019-07-11T11:56:07Z"/>
          <w:rFonts w:hint="eastAsia" w:ascii="宋体" w:hAnsi="宋体"/>
          <w:rPrChange w:id="1861" w:author="卢颖东" w:date="2019-05-21T14:56:00Z">
            <w:rPr>
              <w:ins w:id="1862" w:author="卢颖东" w:date="2019-05-21T14:37:00Z"/>
              <w:del w:id="1863" w:author="谢浩然" w:date="2019-07-11T11:56:07Z"/>
              <w:rFonts w:hint="eastAsia"/>
            </w:rPr>
          </w:rPrChange>
        </w:rPr>
        <w:pPrChange w:id="1858" w:author="谢浩然" w:date="2019-07-11T11:56:08Z">
          <w:pPr>
            <w:pStyle w:val="20"/>
            <w:ind w:firstLine="632"/>
          </w:pPr>
        </w:pPrChange>
      </w:pPr>
    </w:p>
    <w:p>
      <w:pPr>
        <w:overflowPunct/>
        <w:spacing w:line="590" w:lineRule="exact"/>
        <w:jc w:val="both"/>
        <w:rPr>
          <w:ins w:id="1865" w:author="卢颖东" w:date="2019-05-21T14:37:00Z"/>
          <w:del w:id="1866" w:author="谢浩然" w:date="2019-07-11T11:56:07Z"/>
          <w:rFonts w:hint="eastAsia" w:ascii="宋体" w:hAnsi="宋体" w:eastAsia="楷体_GB2312" w:cs="楷体_GB2312"/>
          <w:sz w:val="32"/>
          <w:szCs w:val="32"/>
        </w:rPr>
        <w:pPrChange w:id="1864" w:author="谢浩然" w:date="2019-07-11T11:56:08Z">
          <w:pPr>
            <w:overflowPunct w:val="0"/>
            <w:spacing w:line="590" w:lineRule="exact"/>
            <w:jc w:val="center"/>
          </w:pPr>
        </w:pPrChange>
      </w:pPr>
      <w:ins w:id="1867" w:author="卢颖东" w:date="2019-05-21T14:37:00Z">
        <w:del w:id="1868" w:author="谢浩然" w:date="2019-07-11T11:56:07Z">
          <w:r>
            <w:rPr>
              <w:rFonts w:hint="eastAsia" w:ascii="宋体" w:hAnsi="宋体" w:eastAsia="楷体_GB2312" w:cs="楷体_GB2312"/>
              <w:sz w:val="32"/>
              <w:szCs w:val="32"/>
            </w:rPr>
            <w:delText xml:space="preserve">目 </w:delText>
          </w:r>
        </w:del>
      </w:ins>
      <w:ins w:id="1869" w:author="卢颖东" w:date="2019-05-21T14:37:00Z">
        <w:del w:id="1870" w:author="谢浩然" w:date="2019-07-11T11:56:07Z">
          <w:r>
            <w:rPr>
              <w:rFonts w:hint="eastAsia" w:ascii="宋体" w:hAnsi="宋体" w:eastAsia="楷体_GB2312" w:cs="楷体_GB2312"/>
              <w:sz w:val="32"/>
              <w:szCs w:val="32"/>
              <w:lang w:val="en-US" w:eastAsia="zh-CN"/>
            </w:rPr>
            <w:delText xml:space="preserve">  </w:delText>
          </w:r>
        </w:del>
      </w:ins>
      <w:ins w:id="1871" w:author="卢颖东" w:date="2019-05-21T14:37:00Z">
        <w:del w:id="1872" w:author="谢浩然" w:date="2019-07-11T11:56:07Z">
          <w:r>
            <w:rPr>
              <w:rFonts w:hint="eastAsia" w:ascii="宋体" w:hAnsi="宋体" w:eastAsia="楷体_GB2312" w:cs="楷体_GB2312"/>
              <w:sz w:val="32"/>
              <w:szCs w:val="32"/>
            </w:rPr>
            <w:delText xml:space="preserve"> 录</w:delText>
          </w:r>
        </w:del>
      </w:ins>
    </w:p>
    <w:p>
      <w:pPr>
        <w:overflowPunct/>
        <w:spacing w:line="590" w:lineRule="exact"/>
        <w:ind w:firstLine="0" w:firstLineChars="0"/>
        <w:rPr>
          <w:ins w:id="1874" w:author="卢颖东" w:date="2019-05-21T14:37:00Z"/>
          <w:del w:id="1875" w:author="谢浩然" w:date="2019-07-11T11:56:07Z"/>
          <w:rFonts w:hint="eastAsia" w:ascii="宋体" w:hAnsi="宋体" w:eastAsia="楷体_GB2312" w:cs="楷体_GB2312"/>
          <w:sz w:val="32"/>
          <w:szCs w:val="32"/>
        </w:rPr>
        <w:pPrChange w:id="1873" w:author="谢浩然" w:date="2019-07-11T11:56:08Z">
          <w:pPr>
            <w:overflowPunct w:val="0"/>
            <w:spacing w:line="590" w:lineRule="exact"/>
            <w:ind w:firstLine="632" w:firstLineChars="200"/>
          </w:pPr>
        </w:pPrChange>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ins w:id="1877" w:author="卢颖东" w:date="2019-05-21T14:37:00Z"/>
          <w:del w:id="1878" w:author="谢浩然" w:date="2019-07-11T11:56:07Z"/>
          <w:rFonts w:hint="eastAsia" w:ascii="宋体" w:hAnsi="宋体" w:eastAsia="楷体_GB2312" w:cs="楷体_GB2312"/>
          <w:sz w:val="32"/>
          <w:szCs w:val="32"/>
        </w:rPr>
        <w:pPrChange w:id="1876"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879" w:author="卢颖东" w:date="2019-05-21T14:37:00Z">
        <w:del w:id="1880" w:author="谢浩然" w:date="2019-07-11T11:56:07Z">
          <w:r>
            <w:rPr>
              <w:rFonts w:hint="eastAsia" w:ascii="宋体" w:hAnsi="宋体" w:eastAsia="楷体_GB2312" w:cs="楷体_GB2312"/>
              <w:sz w:val="32"/>
              <w:szCs w:val="32"/>
            </w:rPr>
            <w:delText>第一章  总则</w:delText>
          </w:r>
        </w:del>
      </w:ins>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ins w:id="1882" w:author="卢颖东" w:date="2019-05-21T14:37:00Z"/>
          <w:del w:id="1883" w:author="谢浩然" w:date="2019-07-11T11:56:07Z"/>
          <w:rFonts w:hint="eastAsia" w:ascii="宋体" w:hAnsi="宋体" w:eastAsia="楷体_GB2312" w:cs="楷体_GB2312"/>
          <w:sz w:val="32"/>
          <w:szCs w:val="32"/>
          <w:lang w:eastAsia="zh-CN"/>
        </w:rPr>
        <w:pPrChange w:id="1881"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884" w:author="卢颖东" w:date="2019-05-21T14:37:00Z">
        <w:del w:id="1885" w:author="谢浩然" w:date="2019-07-11T11:56:07Z">
          <w:r>
            <w:rPr>
              <w:rFonts w:hint="eastAsia" w:ascii="宋体" w:hAnsi="宋体" w:eastAsia="楷体_GB2312" w:cs="楷体_GB2312"/>
              <w:sz w:val="32"/>
              <w:szCs w:val="32"/>
            </w:rPr>
            <w:delText xml:space="preserve">第二章  </w:delText>
          </w:r>
        </w:del>
      </w:ins>
      <w:ins w:id="1886" w:author="卢颖东" w:date="2019-05-21T14:37:00Z">
        <w:del w:id="1887" w:author="谢浩然" w:date="2019-07-11T11:56:07Z">
          <w:r>
            <w:rPr>
              <w:rFonts w:hint="eastAsia" w:ascii="宋体" w:hAnsi="宋体" w:eastAsia="楷体_GB2312" w:cs="楷体_GB2312"/>
              <w:sz w:val="32"/>
              <w:szCs w:val="32"/>
              <w:lang w:eastAsia="zh-CN"/>
            </w:rPr>
            <w:delText>市容和环境卫生责任区制度</w:delText>
          </w:r>
        </w:del>
      </w:ins>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ins w:id="1889" w:author="卢颖东" w:date="2019-05-21T14:37:00Z"/>
          <w:del w:id="1890" w:author="谢浩然" w:date="2019-07-11T11:56:07Z"/>
          <w:rFonts w:hint="eastAsia" w:ascii="宋体" w:hAnsi="宋体" w:eastAsia="楷体_GB2312" w:cs="楷体_GB2312"/>
          <w:sz w:val="32"/>
          <w:szCs w:val="32"/>
          <w:lang w:eastAsia="zh-CN"/>
        </w:rPr>
        <w:pPrChange w:id="1888"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891" w:author="卢颖东" w:date="2019-05-21T14:37:00Z">
        <w:del w:id="1892" w:author="谢浩然" w:date="2019-07-11T11:56:07Z">
          <w:r>
            <w:rPr>
              <w:rFonts w:hint="eastAsia" w:ascii="宋体" w:hAnsi="宋体" w:eastAsia="楷体_GB2312" w:cs="楷体_GB2312"/>
              <w:sz w:val="32"/>
              <w:szCs w:val="32"/>
            </w:rPr>
            <w:delText xml:space="preserve">第三章  </w:delText>
          </w:r>
        </w:del>
      </w:ins>
      <w:ins w:id="1893" w:author="卢颖东" w:date="2019-05-21T14:37:00Z">
        <w:del w:id="1894" w:author="谢浩然" w:date="2019-07-11T11:56:07Z">
          <w:r>
            <w:rPr>
              <w:rFonts w:hint="eastAsia" w:ascii="宋体" w:hAnsi="宋体" w:eastAsia="楷体_GB2312" w:cs="楷体_GB2312"/>
              <w:sz w:val="32"/>
              <w:szCs w:val="32"/>
              <w:lang w:eastAsia="zh-CN"/>
            </w:rPr>
            <w:delText>市容管理</w:delText>
          </w:r>
        </w:del>
      </w:ins>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ins w:id="1896" w:author="卢颖东" w:date="2019-05-21T14:37:00Z"/>
          <w:del w:id="1897" w:author="谢浩然" w:date="2019-07-11T11:56:07Z"/>
          <w:rFonts w:hint="eastAsia" w:ascii="宋体" w:hAnsi="宋体" w:eastAsia="楷体_GB2312" w:cs="楷体_GB2312"/>
          <w:sz w:val="32"/>
          <w:szCs w:val="32"/>
          <w:lang w:eastAsia="zh-CN"/>
        </w:rPr>
        <w:pPrChange w:id="1895"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898" w:author="卢颖东" w:date="2019-05-21T14:37:00Z">
        <w:del w:id="1899" w:author="谢浩然" w:date="2019-07-11T11:56:07Z">
          <w:r>
            <w:rPr>
              <w:rFonts w:hint="eastAsia" w:ascii="宋体" w:hAnsi="宋体" w:eastAsia="楷体_GB2312" w:cs="楷体_GB2312"/>
              <w:sz w:val="32"/>
              <w:szCs w:val="32"/>
            </w:rPr>
            <w:delText>第</w:delText>
          </w:r>
        </w:del>
      </w:ins>
      <w:ins w:id="1900" w:author="卢颖东" w:date="2019-05-21T14:37:00Z">
        <w:del w:id="1901" w:author="谢浩然" w:date="2019-07-11T11:56:07Z">
          <w:r>
            <w:rPr>
              <w:rFonts w:hint="eastAsia" w:ascii="宋体" w:hAnsi="宋体" w:eastAsia="楷体_GB2312" w:cs="楷体_GB2312"/>
              <w:sz w:val="32"/>
              <w:szCs w:val="32"/>
              <w:lang w:eastAsia="zh-CN"/>
            </w:rPr>
            <w:delText>四</w:delText>
          </w:r>
        </w:del>
      </w:ins>
      <w:ins w:id="1902" w:author="卢颖东" w:date="2019-05-21T14:37:00Z">
        <w:del w:id="1903" w:author="谢浩然" w:date="2019-07-11T11:56:07Z">
          <w:r>
            <w:rPr>
              <w:rFonts w:hint="eastAsia" w:ascii="宋体" w:hAnsi="宋体" w:eastAsia="楷体_GB2312" w:cs="楷体_GB2312"/>
              <w:sz w:val="32"/>
              <w:szCs w:val="32"/>
            </w:rPr>
            <w:delText xml:space="preserve">章  </w:delText>
          </w:r>
        </w:del>
      </w:ins>
      <w:ins w:id="1904" w:author="卢颖东" w:date="2019-05-21T14:37:00Z">
        <w:del w:id="1905" w:author="谢浩然" w:date="2019-07-11T11:56:07Z">
          <w:r>
            <w:rPr>
              <w:rFonts w:hint="eastAsia" w:ascii="宋体" w:hAnsi="宋体" w:eastAsia="楷体_GB2312" w:cs="楷体_GB2312"/>
              <w:sz w:val="32"/>
              <w:szCs w:val="32"/>
              <w:lang w:eastAsia="zh-CN"/>
            </w:rPr>
            <w:delText>环境卫生管理</w:delText>
          </w:r>
        </w:del>
      </w:ins>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ins w:id="1907" w:author="卢颖东" w:date="2019-05-21T14:37:00Z"/>
          <w:del w:id="1908" w:author="谢浩然" w:date="2019-07-11T11:56:07Z"/>
          <w:rFonts w:hint="eastAsia" w:ascii="宋体" w:hAnsi="宋体" w:eastAsia="楷体_GB2312" w:cs="楷体_GB2312"/>
          <w:sz w:val="32"/>
          <w:szCs w:val="32"/>
          <w:lang w:eastAsia="zh-CN"/>
        </w:rPr>
        <w:pPrChange w:id="1906"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909" w:author="卢颖东" w:date="2019-05-21T14:37:00Z">
        <w:del w:id="1910" w:author="谢浩然" w:date="2019-07-11T11:56:07Z">
          <w:r>
            <w:rPr>
              <w:rFonts w:hint="eastAsia" w:ascii="宋体" w:hAnsi="宋体" w:eastAsia="楷体_GB2312" w:cs="楷体_GB2312"/>
              <w:sz w:val="32"/>
              <w:szCs w:val="32"/>
            </w:rPr>
            <w:delText>第</w:delText>
          </w:r>
        </w:del>
      </w:ins>
      <w:ins w:id="1911" w:author="卢颖东" w:date="2019-05-21T14:37:00Z">
        <w:del w:id="1912" w:author="谢浩然" w:date="2019-07-11T11:56:07Z">
          <w:r>
            <w:rPr>
              <w:rFonts w:hint="eastAsia" w:ascii="宋体" w:hAnsi="宋体" w:eastAsia="楷体_GB2312" w:cs="楷体_GB2312"/>
              <w:sz w:val="32"/>
              <w:szCs w:val="32"/>
              <w:lang w:eastAsia="zh-CN"/>
            </w:rPr>
            <w:delText>五</w:delText>
          </w:r>
        </w:del>
      </w:ins>
      <w:ins w:id="1913" w:author="卢颖东" w:date="2019-05-21T14:37:00Z">
        <w:del w:id="1914" w:author="谢浩然" w:date="2019-07-11T11:56:07Z">
          <w:r>
            <w:rPr>
              <w:rFonts w:hint="eastAsia" w:ascii="宋体" w:hAnsi="宋体" w:eastAsia="楷体_GB2312" w:cs="楷体_GB2312"/>
              <w:sz w:val="32"/>
              <w:szCs w:val="32"/>
            </w:rPr>
            <w:delText xml:space="preserve">章  </w:delText>
          </w:r>
        </w:del>
      </w:ins>
      <w:ins w:id="1915" w:author="卢颖东" w:date="2019-05-21T14:37:00Z">
        <w:del w:id="1916" w:author="谢浩然" w:date="2019-07-11T11:56:07Z">
          <w:r>
            <w:rPr>
              <w:rFonts w:hint="eastAsia" w:ascii="宋体" w:hAnsi="宋体" w:eastAsia="楷体_GB2312" w:cs="楷体_GB2312"/>
              <w:sz w:val="32"/>
              <w:szCs w:val="32"/>
              <w:lang w:eastAsia="zh-CN"/>
            </w:rPr>
            <w:delText>城市公共水域市容和环境卫生管理</w:delText>
          </w:r>
        </w:del>
      </w:ins>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ins w:id="1918" w:author="卢颖东" w:date="2019-05-21T14:37:00Z"/>
          <w:del w:id="1919" w:author="谢浩然" w:date="2019-07-11T11:56:07Z"/>
          <w:rFonts w:hint="eastAsia" w:ascii="宋体" w:hAnsi="宋体" w:eastAsia="楷体_GB2312" w:cs="楷体_GB2312"/>
          <w:sz w:val="32"/>
          <w:szCs w:val="32"/>
          <w:lang w:eastAsia="zh-CN"/>
        </w:rPr>
        <w:pPrChange w:id="1917"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920" w:author="卢颖东" w:date="2019-05-21T14:37:00Z">
        <w:del w:id="1921" w:author="谢浩然" w:date="2019-07-11T11:56:07Z">
          <w:r>
            <w:rPr>
              <w:rFonts w:hint="eastAsia" w:ascii="宋体" w:hAnsi="宋体" w:eastAsia="楷体_GB2312" w:cs="楷体_GB2312"/>
              <w:sz w:val="32"/>
              <w:szCs w:val="32"/>
            </w:rPr>
            <w:delText>第</w:delText>
          </w:r>
        </w:del>
      </w:ins>
      <w:ins w:id="1922" w:author="卢颖东" w:date="2019-05-21T14:37:00Z">
        <w:del w:id="1923" w:author="谢浩然" w:date="2019-07-11T11:56:07Z">
          <w:r>
            <w:rPr>
              <w:rFonts w:hint="eastAsia" w:ascii="宋体" w:hAnsi="宋体" w:eastAsia="楷体_GB2312" w:cs="楷体_GB2312"/>
              <w:sz w:val="32"/>
              <w:szCs w:val="32"/>
              <w:lang w:eastAsia="zh-CN"/>
            </w:rPr>
            <w:delText>六</w:delText>
          </w:r>
        </w:del>
      </w:ins>
      <w:ins w:id="1924" w:author="卢颖东" w:date="2019-05-21T14:37:00Z">
        <w:del w:id="1925" w:author="谢浩然" w:date="2019-07-11T11:56:07Z">
          <w:r>
            <w:rPr>
              <w:rFonts w:hint="eastAsia" w:ascii="宋体" w:hAnsi="宋体" w:eastAsia="楷体_GB2312" w:cs="楷体_GB2312"/>
              <w:sz w:val="32"/>
              <w:szCs w:val="32"/>
            </w:rPr>
            <w:delText xml:space="preserve">章  </w:delText>
          </w:r>
        </w:del>
      </w:ins>
      <w:ins w:id="1926" w:author="卢颖东" w:date="2019-05-21T14:37:00Z">
        <w:del w:id="1927" w:author="谢浩然" w:date="2019-07-11T11:56:07Z">
          <w:r>
            <w:rPr>
              <w:rFonts w:hint="eastAsia" w:ascii="宋体" w:hAnsi="宋体" w:eastAsia="楷体_GB2312" w:cs="楷体_GB2312"/>
              <w:sz w:val="32"/>
              <w:szCs w:val="32"/>
              <w:lang w:eastAsia="zh-CN"/>
            </w:rPr>
            <w:delText>检查监督</w:delText>
          </w:r>
        </w:del>
      </w:ins>
    </w:p>
    <w:p>
      <w:pPr>
        <w:keepNext w:val="0"/>
        <w:keepLines w:val="0"/>
        <w:pageBreakBefore w:val="0"/>
        <w:widowControl w:val="0"/>
        <w:kinsoku/>
        <w:wordWrap/>
        <w:topLinePunct w:val="0"/>
        <w:autoSpaceDE/>
        <w:autoSpaceDN/>
        <w:bidi w:val="0"/>
        <w:adjustRightInd/>
        <w:snapToGrid/>
        <w:spacing w:line="590" w:lineRule="exact"/>
        <w:ind w:left="0" w:leftChars="0" w:right="0" w:rightChars="0" w:firstLine="0" w:firstLineChars="0"/>
        <w:jc w:val="both"/>
        <w:textAlignment w:val="auto"/>
        <w:outlineLvl w:val="9"/>
        <w:rPr>
          <w:ins w:id="1929" w:author="卢颖东" w:date="2019-05-21T14:37:00Z"/>
          <w:del w:id="1930" w:author="谢浩然" w:date="2019-07-11T11:56:07Z"/>
          <w:rFonts w:hint="eastAsia" w:ascii="宋体" w:hAnsi="宋体"/>
          <w:rPrChange w:id="1931" w:author="卢颖东" w:date="2019-05-21T14:56:00Z">
            <w:rPr>
              <w:ins w:id="1932" w:author="卢颖东" w:date="2019-05-21T14:37:00Z"/>
              <w:del w:id="1933" w:author="谢浩然" w:date="2019-07-11T11:56:07Z"/>
              <w:rFonts w:hint="eastAsia"/>
            </w:rPr>
          </w:rPrChange>
        </w:rPr>
        <w:pPrChange w:id="1928" w:author="谢浩然" w:date="2019-07-11T11:56:08Z">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934" w:author="卢颖东" w:date="2019-05-21T14:37:00Z">
        <w:del w:id="1935" w:author="谢浩然" w:date="2019-07-11T11:56:07Z">
          <w:r>
            <w:rPr>
              <w:rFonts w:hint="eastAsia" w:ascii="宋体" w:hAnsi="宋体" w:eastAsia="楷体_GB2312" w:cs="楷体_GB2312"/>
              <w:sz w:val="32"/>
              <w:szCs w:val="32"/>
            </w:rPr>
            <w:delText>第</w:delText>
          </w:r>
        </w:del>
      </w:ins>
      <w:ins w:id="1936" w:author="卢颖东" w:date="2019-05-21T14:37:00Z">
        <w:del w:id="1937" w:author="谢浩然" w:date="2019-07-11T11:56:07Z">
          <w:r>
            <w:rPr>
              <w:rFonts w:hint="eastAsia" w:ascii="宋体" w:hAnsi="宋体" w:eastAsia="楷体_GB2312" w:cs="楷体_GB2312"/>
              <w:sz w:val="32"/>
              <w:szCs w:val="32"/>
              <w:lang w:eastAsia="zh-CN"/>
            </w:rPr>
            <w:delText>七</w:delText>
          </w:r>
        </w:del>
      </w:ins>
      <w:ins w:id="1938" w:author="卢颖东" w:date="2019-05-21T14:37:00Z">
        <w:del w:id="1939" w:author="谢浩然" w:date="2019-07-11T11:56:07Z">
          <w:r>
            <w:rPr>
              <w:rFonts w:hint="eastAsia" w:ascii="宋体" w:hAnsi="宋体" w:eastAsia="楷体_GB2312" w:cs="楷体_GB2312"/>
              <w:sz w:val="32"/>
              <w:szCs w:val="32"/>
            </w:rPr>
            <w:delText>章  附则</w:delText>
          </w:r>
        </w:del>
      </w:ins>
    </w:p>
    <w:p>
      <w:pPr>
        <w:spacing w:line="590" w:lineRule="exact"/>
        <w:rPr>
          <w:ins w:id="1941" w:author="卢颖东" w:date="2019-05-21T14:37:00Z"/>
          <w:del w:id="1942" w:author="谢浩然" w:date="2019-07-11T11:56:07Z"/>
          <w:rFonts w:ascii="宋体" w:hAnsi="宋体"/>
          <w:rPrChange w:id="1943" w:author="卢颖东" w:date="2019-05-21T14:56:00Z">
            <w:rPr>
              <w:ins w:id="1944" w:author="卢颖东" w:date="2019-05-21T14:37:00Z"/>
              <w:del w:id="1945" w:author="谢浩然" w:date="2019-07-11T11:56:07Z"/>
            </w:rPr>
          </w:rPrChange>
        </w:rPr>
        <w:pPrChange w:id="1940" w:author="卢颖东" w:date="2019-05-21T14:38:00Z">
          <w:pPr/>
        </w:pPrChange>
      </w:pPr>
    </w:p>
    <w:p>
      <w:pPr>
        <w:widowControl/>
        <w:autoSpaceDN w:val="0"/>
        <w:spacing w:line="590" w:lineRule="exact"/>
        <w:jc w:val="center"/>
        <w:rPr>
          <w:ins w:id="1947" w:author="卢颖东" w:date="2019-05-21T14:37:00Z"/>
          <w:del w:id="1948" w:author="谢浩然" w:date="2019-07-11T11:56:07Z"/>
          <w:rFonts w:hint="eastAsia" w:ascii="宋体" w:hAnsi="宋体" w:eastAsia="黑体" w:cs="宋体"/>
        </w:rPr>
        <w:pPrChange w:id="1946" w:author="谢浩然" w:date="2019-07-11T11:56:08Z">
          <w:pPr>
            <w:pStyle w:val="17"/>
            <w:widowControl/>
            <w:autoSpaceDN w:val="0"/>
            <w:spacing w:line="580" w:lineRule="exact"/>
            <w:jc w:val="center"/>
          </w:pPr>
        </w:pPrChange>
      </w:pPr>
      <w:ins w:id="1949" w:author="卢颖东" w:date="2019-05-21T14:37:00Z">
        <w:del w:id="1950" w:author="谢浩然" w:date="2019-07-11T11:56:07Z">
          <w:r>
            <w:rPr>
              <w:rFonts w:hint="eastAsia" w:ascii="宋体" w:hAnsi="宋体" w:eastAsia="黑体" w:cs="黑体"/>
              <w:sz w:val="32"/>
              <w:szCs w:val="32"/>
            </w:rPr>
            <w:delText>第一章</w:delText>
          </w:r>
        </w:del>
      </w:ins>
      <w:ins w:id="1951" w:author="卢颖东" w:date="2019-05-21T14:37:00Z">
        <w:del w:id="1952" w:author="谢浩然" w:date="2019-07-11T11:56:07Z">
          <w:r>
            <w:rPr>
              <w:rFonts w:hint="eastAsia" w:ascii="宋体" w:hAnsi="宋体" w:eastAsia="黑体" w:cs="宋体"/>
              <w:sz w:val="32"/>
              <w:szCs w:val="32"/>
            </w:rPr>
            <w:delText xml:space="preserve">  </w:delText>
          </w:r>
        </w:del>
      </w:ins>
      <w:ins w:id="1953" w:author="卢颖东" w:date="2019-05-21T14:37:00Z">
        <w:del w:id="1954" w:author="谢浩然" w:date="2019-07-11T11:56:07Z">
          <w:r>
            <w:rPr>
              <w:rFonts w:hint="eastAsia" w:ascii="宋体" w:hAnsi="宋体" w:eastAsia="黑体" w:cs="黑体"/>
              <w:sz w:val="32"/>
              <w:szCs w:val="32"/>
            </w:rPr>
            <w:delText>总则</w:delText>
          </w:r>
        </w:del>
      </w:ins>
    </w:p>
    <w:p>
      <w:pPr>
        <w:widowControl/>
        <w:autoSpaceDN w:val="0"/>
        <w:spacing w:line="590" w:lineRule="exact"/>
        <w:ind w:firstLine="0" w:firstLineChars="0"/>
        <w:rPr>
          <w:ins w:id="1956" w:author="卢颖东" w:date="2019-05-21T14:37:00Z"/>
          <w:del w:id="1957" w:author="谢浩然" w:date="2019-07-11T11:56:07Z"/>
          <w:rFonts w:hint="eastAsia" w:ascii="宋体" w:hAnsi="宋体" w:eastAsia="仿宋_GB2312" w:cs="宋体"/>
        </w:rPr>
        <w:pPrChange w:id="1955" w:author="谢浩然" w:date="2019-07-11T11:56:08Z">
          <w:pPr>
            <w:pStyle w:val="17"/>
            <w:widowControl/>
            <w:autoSpaceDN w:val="0"/>
            <w:spacing w:line="580" w:lineRule="exact"/>
            <w:ind w:firstLine="472" w:firstLineChars="200"/>
          </w:pPr>
        </w:pPrChange>
      </w:pPr>
    </w:p>
    <w:p>
      <w:pPr>
        <w:autoSpaceDN w:val="0"/>
        <w:spacing w:line="590" w:lineRule="exact"/>
        <w:ind w:firstLine="0" w:firstLineChars="0"/>
        <w:rPr>
          <w:ins w:id="1959" w:author="卢颖东" w:date="2019-05-21T14:37:00Z"/>
          <w:del w:id="1960" w:author="谢浩然" w:date="2019-07-11T11:56:07Z"/>
          <w:rFonts w:hint="eastAsia" w:ascii="宋体" w:hAnsi="宋体" w:eastAsia="仿宋_GB2312" w:cs="宋体"/>
        </w:rPr>
        <w:pPrChange w:id="1958" w:author="谢浩然" w:date="2019-07-11T11:56:08Z">
          <w:pPr>
            <w:pStyle w:val="17"/>
            <w:autoSpaceDN w:val="0"/>
            <w:spacing w:line="580" w:lineRule="exact"/>
            <w:ind w:firstLine="632" w:firstLineChars="200"/>
          </w:pPr>
        </w:pPrChange>
      </w:pPr>
      <w:ins w:id="1961" w:author="卢颖东" w:date="2019-05-21T14:37:00Z">
        <w:del w:id="1962" w:author="谢浩然" w:date="2019-07-11T11:56:07Z">
          <w:r>
            <w:rPr>
              <w:rFonts w:hint="eastAsia" w:ascii="宋体" w:hAnsi="宋体" w:eastAsia="黑体" w:cs="黑体"/>
              <w:sz w:val="32"/>
              <w:szCs w:val="32"/>
            </w:rPr>
            <w:delText>第一条</w:delText>
          </w:r>
        </w:del>
      </w:ins>
      <w:ins w:id="1963" w:author="卢颖东" w:date="2019-05-21T14:37:00Z">
        <w:del w:id="1964" w:author="谢浩然" w:date="2019-07-11T11:56:07Z">
          <w:r>
            <w:rPr>
              <w:rFonts w:hint="eastAsia" w:ascii="宋体" w:hAnsi="宋体" w:eastAsia="仿宋_GB2312" w:cs="宋体"/>
              <w:sz w:val="32"/>
              <w:szCs w:val="32"/>
            </w:rPr>
            <w:delText xml:space="preserve">  为了加强城市市容和环境卫生管理，创造整洁、文明、宜居的城市环境，根据《城市市容和环境卫生管理条例》等有关法律、法规，结合本市实际，制定本条例。</w:delText>
          </w:r>
        </w:del>
      </w:ins>
    </w:p>
    <w:p>
      <w:pPr>
        <w:autoSpaceDN w:val="0"/>
        <w:spacing w:line="590" w:lineRule="exact"/>
        <w:ind w:firstLine="0" w:firstLineChars="0"/>
        <w:rPr>
          <w:ins w:id="1966" w:author="卢颖东" w:date="2019-05-21T14:37:00Z"/>
          <w:del w:id="1967" w:author="谢浩然" w:date="2019-07-11T11:56:07Z"/>
          <w:rFonts w:hint="eastAsia" w:ascii="宋体" w:hAnsi="宋体" w:eastAsia="仿宋_GB2312" w:cs="宋体"/>
        </w:rPr>
        <w:pPrChange w:id="1965" w:author="谢浩然" w:date="2019-07-11T11:56:08Z">
          <w:pPr>
            <w:pStyle w:val="17"/>
            <w:autoSpaceDN w:val="0"/>
            <w:spacing w:line="580" w:lineRule="exact"/>
            <w:ind w:firstLine="632" w:firstLineChars="200"/>
          </w:pPr>
        </w:pPrChange>
      </w:pPr>
      <w:ins w:id="1968" w:author="卢颖东" w:date="2019-05-21T14:37:00Z">
        <w:del w:id="1969" w:author="谢浩然" w:date="2019-07-11T11:56:07Z">
          <w:r>
            <w:rPr>
              <w:rFonts w:hint="eastAsia" w:ascii="宋体" w:hAnsi="宋体" w:eastAsia="黑体" w:cs="黑体"/>
              <w:sz w:val="32"/>
              <w:szCs w:val="32"/>
            </w:rPr>
            <w:delText>第二条</w:delText>
          </w:r>
        </w:del>
      </w:ins>
      <w:ins w:id="1970" w:author="卢颖东" w:date="2019-05-21T14:37:00Z">
        <w:del w:id="1971" w:author="谢浩然" w:date="2019-07-11T11:56:07Z">
          <w:r>
            <w:rPr>
              <w:rFonts w:hint="eastAsia" w:ascii="宋体" w:hAnsi="宋体" w:eastAsia="仿宋_GB2312" w:cs="宋体"/>
              <w:sz w:val="32"/>
              <w:szCs w:val="32"/>
            </w:rPr>
            <w:delText xml:space="preserve">  本条例适用于本市行政区域内市（县、区）、乡镇人民政府所在地的城市建成区，以及建成区以外其他实行城市化管理的区域的市容和环境卫生管理。</w:delText>
          </w:r>
        </w:del>
      </w:ins>
    </w:p>
    <w:p>
      <w:pPr>
        <w:autoSpaceDN w:val="0"/>
        <w:spacing w:line="590" w:lineRule="exact"/>
        <w:ind w:firstLine="0" w:firstLineChars="0"/>
        <w:rPr>
          <w:ins w:id="1973" w:author="卢颖东" w:date="2019-05-21T14:37:00Z"/>
          <w:del w:id="1974" w:author="谢浩然" w:date="2019-07-11T11:56:07Z"/>
          <w:rFonts w:hint="eastAsia" w:ascii="宋体" w:hAnsi="宋体" w:eastAsia="仿宋_GB2312" w:cs="宋体"/>
        </w:rPr>
        <w:pPrChange w:id="1972" w:author="谢浩然" w:date="2019-07-11T11:56:08Z">
          <w:pPr>
            <w:pStyle w:val="17"/>
            <w:autoSpaceDN w:val="0"/>
            <w:spacing w:line="580" w:lineRule="exact"/>
            <w:ind w:firstLine="632" w:firstLineChars="200"/>
          </w:pPr>
        </w:pPrChange>
      </w:pPr>
      <w:ins w:id="1975" w:author="卢颖东" w:date="2019-05-21T14:37:00Z">
        <w:del w:id="1976" w:author="谢浩然" w:date="2019-07-11T11:56:07Z">
          <w:r>
            <w:rPr>
              <w:rFonts w:hint="eastAsia" w:ascii="宋体" w:hAnsi="宋体" w:eastAsia="仿宋_GB2312" w:cs="宋体"/>
              <w:sz w:val="32"/>
              <w:szCs w:val="32"/>
            </w:rPr>
            <w:delText>建成区以外其他实行城市化管理的区域范围，由县级以上人民政府划定并公布。</w:delText>
          </w:r>
        </w:del>
      </w:ins>
    </w:p>
    <w:p>
      <w:pPr>
        <w:autoSpaceDN w:val="0"/>
        <w:spacing w:line="590" w:lineRule="exact"/>
        <w:ind w:firstLine="0" w:firstLineChars="0"/>
        <w:rPr>
          <w:ins w:id="1978" w:author="卢颖东" w:date="2019-05-21T14:37:00Z"/>
          <w:del w:id="1979" w:author="谢浩然" w:date="2019-07-11T11:56:07Z"/>
          <w:rFonts w:hint="eastAsia" w:ascii="宋体" w:hAnsi="宋体" w:eastAsia="仿宋_GB2312" w:cs="宋体"/>
        </w:rPr>
        <w:pPrChange w:id="1977" w:author="谢浩然" w:date="2019-07-11T11:56:08Z">
          <w:pPr>
            <w:pStyle w:val="17"/>
            <w:autoSpaceDN w:val="0"/>
            <w:spacing w:line="580" w:lineRule="exact"/>
            <w:ind w:firstLine="632" w:firstLineChars="200"/>
          </w:pPr>
        </w:pPrChange>
      </w:pPr>
      <w:ins w:id="1980" w:author="卢颖东" w:date="2019-05-21T14:37:00Z">
        <w:del w:id="1981" w:author="谢浩然" w:date="2019-07-11T11:56:07Z">
          <w:r>
            <w:rPr>
              <w:rFonts w:hint="eastAsia" w:ascii="宋体" w:hAnsi="宋体" w:eastAsia="黑体" w:cs="黑体"/>
              <w:sz w:val="32"/>
              <w:szCs w:val="32"/>
            </w:rPr>
            <w:delText>第三条</w:delText>
          </w:r>
        </w:del>
      </w:ins>
      <w:ins w:id="1982" w:author="卢颖东" w:date="2019-05-21T14:37:00Z">
        <w:del w:id="1983" w:author="谢浩然" w:date="2019-07-11T11:56:07Z">
          <w:r>
            <w:rPr>
              <w:rFonts w:hint="eastAsia" w:ascii="宋体" w:hAnsi="宋体" w:eastAsia="仿宋_GB2312" w:cs="宋体"/>
              <w:sz w:val="32"/>
              <w:szCs w:val="32"/>
            </w:rPr>
            <w:delText xml:space="preserve">  县级以上人民政府应当加强对市容和环境卫生工作的领导，将市容和环境卫生事业纳入国民经济和社会发展计划，保障市容和环境卫生工作所需经费，完善市容和环境卫生基础设施建设，建立健全市容和环境卫生工作联动与信息共享机制，运用精细化、智慧化管理方法，提高城市市容和环境卫生管理水平。</w:delText>
          </w:r>
        </w:del>
      </w:ins>
    </w:p>
    <w:p>
      <w:pPr>
        <w:autoSpaceDN w:val="0"/>
        <w:spacing w:line="590" w:lineRule="exact"/>
        <w:ind w:firstLine="0" w:firstLineChars="0"/>
        <w:rPr>
          <w:ins w:id="1985" w:author="卢颖东" w:date="2019-05-21T14:37:00Z"/>
          <w:del w:id="1986" w:author="谢浩然" w:date="2019-07-11T11:56:07Z"/>
          <w:rFonts w:hint="eastAsia" w:ascii="宋体" w:hAnsi="宋体" w:eastAsia="仿宋_GB2312" w:cs="宋体"/>
        </w:rPr>
        <w:pPrChange w:id="1984" w:author="谢浩然" w:date="2019-07-11T11:56:08Z">
          <w:pPr>
            <w:pStyle w:val="17"/>
            <w:autoSpaceDN w:val="0"/>
            <w:spacing w:line="580" w:lineRule="exact"/>
            <w:ind w:firstLine="632" w:firstLineChars="200"/>
          </w:pPr>
        </w:pPrChange>
      </w:pPr>
      <w:ins w:id="1987" w:author="卢颖东" w:date="2019-05-21T14:37:00Z">
        <w:del w:id="1988" w:author="谢浩然" w:date="2019-07-11T11:56:07Z">
          <w:r>
            <w:rPr>
              <w:rFonts w:hint="eastAsia" w:ascii="宋体" w:hAnsi="宋体" w:eastAsia="仿宋_GB2312" w:cs="宋体"/>
              <w:sz w:val="32"/>
              <w:szCs w:val="32"/>
            </w:rPr>
            <w:delText>街道办事处、乡镇人民政府负责本辖区范围内市容和环境卫生管理的具体工作。</w:delText>
          </w:r>
        </w:del>
      </w:ins>
    </w:p>
    <w:p>
      <w:pPr>
        <w:autoSpaceDN w:val="0"/>
        <w:spacing w:line="590" w:lineRule="exact"/>
        <w:ind w:firstLine="0" w:firstLineChars="0"/>
        <w:rPr>
          <w:ins w:id="1990" w:author="卢颖东" w:date="2019-05-21T14:37:00Z"/>
          <w:del w:id="1991" w:author="谢浩然" w:date="2019-07-11T11:56:07Z"/>
          <w:rFonts w:hint="eastAsia" w:ascii="宋体" w:hAnsi="宋体" w:eastAsia="仿宋_GB2312" w:cs="宋体"/>
        </w:rPr>
        <w:pPrChange w:id="1989" w:author="谢浩然" w:date="2019-07-11T11:56:08Z">
          <w:pPr>
            <w:pStyle w:val="17"/>
            <w:autoSpaceDN w:val="0"/>
            <w:spacing w:line="580" w:lineRule="exact"/>
            <w:ind w:firstLine="632" w:firstLineChars="200"/>
          </w:pPr>
        </w:pPrChange>
      </w:pPr>
      <w:ins w:id="1992" w:author="卢颖东" w:date="2019-05-21T14:37:00Z">
        <w:del w:id="1993" w:author="谢浩然" w:date="2019-07-11T11:56:07Z">
          <w:r>
            <w:rPr>
              <w:rFonts w:hint="eastAsia" w:ascii="宋体" w:hAnsi="宋体" w:eastAsia="黑体" w:cs="黑体"/>
              <w:sz w:val="32"/>
              <w:szCs w:val="32"/>
            </w:rPr>
            <w:delText>第四条</w:delText>
          </w:r>
        </w:del>
      </w:ins>
      <w:ins w:id="1994" w:author="卢颖东" w:date="2019-05-21T14:37:00Z">
        <w:del w:id="1995" w:author="谢浩然" w:date="2019-07-11T11:56:07Z">
          <w:r>
            <w:rPr>
              <w:rFonts w:hint="eastAsia" w:ascii="宋体" w:hAnsi="宋体" w:eastAsia="仿宋_GB2312" w:cs="宋体"/>
              <w:sz w:val="32"/>
              <w:szCs w:val="32"/>
            </w:rPr>
            <w:delText xml:space="preserve">  市市容和环境卫生行政主管部门负责指导、协调和监督全市市容和环境卫生管理工作。</w:delText>
          </w:r>
        </w:del>
      </w:ins>
    </w:p>
    <w:p>
      <w:pPr>
        <w:autoSpaceDN w:val="0"/>
        <w:spacing w:line="590" w:lineRule="exact"/>
        <w:ind w:firstLine="0" w:firstLineChars="0"/>
        <w:rPr>
          <w:ins w:id="1997" w:author="卢颖东" w:date="2019-05-21T14:37:00Z"/>
          <w:del w:id="1998" w:author="谢浩然" w:date="2019-07-11T11:56:07Z"/>
          <w:rFonts w:hint="eastAsia" w:ascii="宋体" w:hAnsi="宋体" w:eastAsia="仿宋_GB2312" w:cs="宋体"/>
        </w:rPr>
        <w:pPrChange w:id="1996" w:author="谢浩然" w:date="2019-07-11T11:56:08Z">
          <w:pPr>
            <w:pStyle w:val="17"/>
            <w:autoSpaceDN w:val="0"/>
            <w:spacing w:line="580" w:lineRule="exact"/>
            <w:ind w:firstLine="632" w:firstLineChars="200"/>
          </w:pPr>
        </w:pPrChange>
      </w:pPr>
      <w:ins w:id="1999" w:author="卢颖东" w:date="2019-05-21T14:37:00Z">
        <w:del w:id="2000" w:author="谢浩然" w:date="2019-07-11T11:56:07Z">
          <w:r>
            <w:rPr>
              <w:rFonts w:hint="eastAsia" w:ascii="宋体" w:hAnsi="宋体" w:eastAsia="仿宋_GB2312" w:cs="宋体"/>
              <w:sz w:val="32"/>
              <w:szCs w:val="32"/>
            </w:rPr>
            <w:delText>县级市容和环境卫生行政主管部门负责本行政区域内市容和环境卫生管理工作。</w:delText>
          </w:r>
        </w:del>
      </w:ins>
    </w:p>
    <w:p>
      <w:pPr>
        <w:autoSpaceDN w:val="0"/>
        <w:spacing w:line="590" w:lineRule="exact"/>
        <w:ind w:firstLine="0" w:firstLineChars="0"/>
        <w:rPr>
          <w:ins w:id="2002" w:author="卢颖东" w:date="2019-05-21T14:37:00Z"/>
          <w:del w:id="2003" w:author="谢浩然" w:date="2019-07-11T11:56:07Z"/>
          <w:rFonts w:hint="eastAsia" w:ascii="宋体" w:hAnsi="宋体" w:eastAsia="仿宋_GB2312" w:cs="宋体"/>
        </w:rPr>
        <w:pPrChange w:id="2001" w:author="谢浩然" w:date="2019-07-11T11:56:08Z">
          <w:pPr>
            <w:pStyle w:val="17"/>
            <w:autoSpaceDN w:val="0"/>
            <w:spacing w:line="580" w:lineRule="exact"/>
            <w:ind w:firstLine="632" w:firstLineChars="200"/>
          </w:pPr>
        </w:pPrChange>
      </w:pPr>
      <w:ins w:id="2004" w:author="卢颖东" w:date="2019-05-21T14:37:00Z">
        <w:del w:id="2005" w:author="谢浩然" w:date="2019-07-11T11:56:07Z">
          <w:r>
            <w:rPr>
              <w:rFonts w:hint="eastAsia" w:ascii="宋体" w:hAnsi="宋体" w:eastAsia="仿宋_GB2312" w:cs="宋体"/>
              <w:sz w:val="32"/>
              <w:szCs w:val="32"/>
            </w:rPr>
            <w:delText>住房和城乡建设、公安、财政、自然资源、生态环境、交通运输、水利、卫生健康、市场监督等行政主管部门按照各自职责，共同做好市容和环境卫生管理工作。</w:delText>
          </w:r>
        </w:del>
      </w:ins>
    </w:p>
    <w:p>
      <w:pPr>
        <w:autoSpaceDN w:val="0"/>
        <w:spacing w:line="590" w:lineRule="exact"/>
        <w:ind w:firstLine="0" w:firstLineChars="0"/>
        <w:rPr>
          <w:ins w:id="2007" w:author="卢颖东" w:date="2019-05-21T14:37:00Z"/>
          <w:del w:id="2008" w:author="谢浩然" w:date="2019-07-11T11:56:07Z"/>
          <w:rFonts w:hint="eastAsia" w:ascii="宋体" w:hAnsi="宋体" w:eastAsia="仿宋_GB2312" w:cs="宋体"/>
        </w:rPr>
        <w:pPrChange w:id="2006" w:author="谢浩然" w:date="2019-07-11T11:56:08Z">
          <w:pPr>
            <w:pStyle w:val="17"/>
            <w:autoSpaceDN w:val="0"/>
            <w:spacing w:line="580" w:lineRule="exact"/>
            <w:ind w:firstLine="632" w:firstLineChars="200"/>
          </w:pPr>
        </w:pPrChange>
      </w:pPr>
      <w:ins w:id="2009" w:author="卢颖东" w:date="2019-05-21T14:37:00Z">
        <w:del w:id="2010" w:author="谢浩然" w:date="2019-07-11T11:56:07Z">
          <w:r>
            <w:rPr>
              <w:rFonts w:hint="eastAsia" w:ascii="宋体" w:hAnsi="宋体" w:eastAsia="黑体" w:cs="黑体"/>
              <w:sz w:val="32"/>
              <w:szCs w:val="32"/>
            </w:rPr>
            <w:delText>第五条</w:delText>
          </w:r>
        </w:del>
      </w:ins>
      <w:ins w:id="2011" w:author="卢颖东" w:date="2019-05-21T14:37:00Z">
        <w:del w:id="2012" w:author="谢浩然" w:date="2019-07-11T11:56:07Z">
          <w:r>
            <w:rPr>
              <w:rFonts w:hint="eastAsia" w:ascii="宋体" w:hAnsi="宋体" w:eastAsia="黑体" w:cs="宋体"/>
              <w:sz w:val="32"/>
              <w:szCs w:val="32"/>
            </w:rPr>
            <w:delText xml:space="preserve"> </w:delText>
          </w:r>
        </w:del>
      </w:ins>
      <w:ins w:id="2013" w:author="卢颖东" w:date="2019-05-21T14:37:00Z">
        <w:del w:id="2014" w:author="谢浩然" w:date="2019-07-11T11:56:07Z">
          <w:r>
            <w:rPr>
              <w:rFonts w:hint="eastAsia" w:ascii="宋体" w:hAnsi="宋体" w:eastAsia="仿宋_GB2312" w:cs="宋体"/>
              <w:sz w:val="32"/>
              <w:szCs w:val="32"/>
            </w:rPr>
            <w:delText xml:space="preserve"> 本条例规定的行政处罚以及相关的行政强制措施，在实行城市管理综合执法的区域，依法由城市管理和综合执法部门实施；在未实行城市管理综合执法的区域，依法由相关行政主管部门实施。</w:delText>
          </w:r>
        </w:del>
      </w:ins>
    </w:p>
    <w:p>
      <w:pPr>
        <w:autoSpaceDN w:val="0"/>
        <w:spacing w:line="590" w:lineRule="exact"/>
        <w:ind w:firstLine="0" w:firstLineChars="0"/>
        <w:rPr>
          <w:ins w:id="2016" w:author="卢颖东" w:date="2019-05-21T14:37:00Z"/>
          <w:del w:id="2017" w:author="谢浩然" w:date="2019-07-11T11:56:07Z"/>
          <w:rFonts w:hint="eastAsia" w:ascii="宋体" w:hAnsi="宋体" w:eastAsia="仿宋_GB2312" w:cs="宋体"/>
        </w:rPr>
        <w:pPrChange w:id="2015" w:author="谢浩然" w:date="2019-07-11T11:56:08Z">
          <w:pPr>
            <w:pStyle w:val="17"/>
            <w:autoSpaceDN w:val="0"/>
            <w:spacing w:line="580" w:lineRule="exact"/>
            <w:ind w:firstLine="632" w:firstLineChars="200"/>
          </w:pPr>
        </w:pPrChange>
      </w:pPr>
      <w:ins w:id="2018" w:author="卢颖东" w:date="2019-05-21T14:37:00Z">
        <w:del w:id="2019" w:author="谢浩然" w:date="2019-07-11T11:56:07Z">
          <w:r>
            <w:rPr>
              <w:rFonts w:hint="eastAsia" w:ascii="宋体" w:hAnsi="宋体" w:eastAsia="黑体" w:cs="黑体"/>
              <w:sz w:val="32"/>
              <w:szCs w:val="32"/>
            </w:rPr>
            <w:delText>第六条</w:delText>
          </w:r>
        </w:del>
      </w:ins>
      <w:ins w:id="2020" w:author="卢颖东" w:date="2019-05-21T14:37:00Z">
        <w:del w:id="2021" w:author="谢浩然" w:date="2019-07-11T11:56:07Z">
          <w:r>
            <w:rPr>
              <w:rFonts w:hint="eastAsia" w:ascii="宋体" w:hAnsi="宋体" w:eastAsia="仿宋_GB2312" w:cs="宋体"/>
              <w:sz w:val="32"/>
              <w:szCs w:val="32"/>
            </w:rPr>
            <w:delText xml:space="preserve">  任何单位和个人有享受良好市容和环境卫生的权利，负有维护市容和环境卫生、爱护市容和环境卫生设施的义务，对违反市容和环境卫生管理规定、损害市容和环境卫生的行为，有权劝阻或者向市容和环境卫生行政主管部门投诉、举报。市容和环境卫生行政主管部门应当及时依法对投诉、举报事项进行处理，并为投诉人、举报人保密。</w:delText>
          </w:r>
        </w:del>
      </w:ins>
    </w:p>
    <w:p>
      <w:pPr>
        <w:autoSpaceDN w:val="0"/>
        <w:spacing w:line="590" w:lineRule="exact"/>
        <w:ind w:firstLine="0" w:firstLineChars="0"/>
        <w:rPr>
          <w:ins w:id="2023" w:author="卢颖东" w:date="2019-05-21T14:37:00Z"/>
          <w:del w:id="2024" w:author="谢浩然" w:date="2019-07-11T11:56:07Z"/>
          <w:rFonts w:hint="eastAsia" w:ascii="宋体" w:hAnsi="宋体" w:eastAsia="仿宋_GB2312" w:cs="宋体"/>
        </w:rPr>
        <w:pPrChange w:id="2022" w:author="谢浩然" w:date="2019-07-11T11:56:08Z">
          <w:pPr>
            <w:pStyle w:val="17"/>
            <w:autoSpaceDN w:val="0"/>
            <w:spacing w:line="580" w:lineRule="exact"/>
            <w:ind w:firstLine="632" w:firstLineChars="200"/>
          </w:pPr>
        </w:pPrChange>
      </w:pPr>
      <w:ins w:id="2025" w:author="卢颖东" w:date="2019-05-21T14:37:00Z">
        <w:del w:id="2026" w:author="谢浩然" w:date="2019-07-11T11:56:07Z">
          <w:r>
            <w:rPr>
              <w:rFonts w:hint="eastAsia" w:ascii="宋体" w:hAnsi="宋体" w:eastAsia="仿宋_GB2312" w:cs="宋体"/>
              <w:sz w:val="32"/>
              <w:szCs w:val="32"/>
            </w:rPr>
            <w:delText>居（村）民委员会协助街道办事处和乡镇人民政府开展市容和环境卫生工作。提倡居（村）民委员会组织居（村）民制定维护市容和环境卫生的公约，动员居（村）民参加市容和环境卫生工作。</w:delText>
          </w:r>
        </w:del>
      </w:ins>
    </w:p>
    <w:p>
      <w:pPr>
        <w:autoSpaceDN w:val="0"/>
        <w:spacing w:line="590" w:lineRule="exact"/>
        <w:ind w:firstLine="0" w:firstLineChars="0"/>
        <w:rPr>
          <w:ins w:id="2028" w:author="卢颖东" w:date="2019-05-21T14:37:00Z"/>
          <w:del w:id="2029" w:author="谢浩然" w:date="2019-07-11T11:56:07Z"/>
          <w:rFonts w:hint="eastAsia" w:ascii="宋体" w:hAnsi="宋体" w:eastAsia="仿宋_GB2312" w:cs="宋体"/>
        </w:rPr>
        <w:pPrChange w:id="2027" w:author="谢浩然" w:date="2019-07-11T11:56:08Z">
          <w:pPr>
            <w:pStyle w:val="17"/>
            <w:autoSpaceDN w:val="0"/>
            <w:spacing w:line="580" w:lineRule="exact"/>
            <w:ind w:firstLine="632" w:firstLineChars="200"/>
          </w:pPr>
        </w:pPrChange>
      </w:pPr>
      <w:ins w:id="2030" w:author="卢颖东" w:date="2019-05-21T14:37:00Z">
        <w:del w:id="2031" w:author="谢浩然" w:date="2019-07-11T11:56:07Z">
          <w:r>
            <w:rPr>
              <w:rFonts w:hint="eastAsia" w:ascii="宋体" w:hAnsi="宋体" w:eastAsia="仿宋_GB2312" w:cs="宋体"/>
              <w:sz w:val="32"/>
              <w:szCs w:val="32"/>
            </w:rPr>
            <w:delText>鼓励市容和环境卫生志愿行为、公益行动，共创整洁、文明、宜居的城市环境。各级人民政府应当建立相应的监督激励机制，鼓励市民和相关单位积极参与市容和环境卫生管理工作。</w:delText>
          </w:r>
        </w:del>
      </w:ins>
    </w:p>
    <w:p>
      <w:pPr>
        <w:autoSpaceDN w:val="0"/>
        <w:spacing w:line="590" w:lineRule="exact"/>
        <w:ind w:firstLine="0" w:firstLineChars="0"/>
        <w:rPr>
          <w:ins w:id="2033" w:author="卢颖东" w:date="2019-05-21T14:37:00Z"/>
          <w:del w:id="2034" w:author="谢浩然" w:date="2019-07-11T11:56:07Z"/>
          <w:rFonts w:hint="eastAsia" w:ascii="宋体" w:hAnsi="宋体" w:eastAsia="仿宋_GB2312" w:cs="宋体"/>
        </w:rPr>
        <w:pPrChange w:id="2032" w:author="谢浩然" w:date="2019-07-11T11:56:08Z">
          <w:pPr>
            <w:pStyle w:val="17"/>
            <w:autoSpaceDN w:val="0"/>
            <w:spacing w:line="580" w:lineRule="exact"/>
            <w:ind w:firstLine="632" w:firstLineChars="200"/>
          </w:pPr>
        </w:pPrChange>
      </w:pPr>
      <w:ins w:id="2035" w:author="卢颖东" w:date="2019-05-21T14:37:00Z">
        <w:del w:id="2036" w:author="谢浩然" w:date="2019-07-11T11:56:07Z">
          <w:r>
            <w:rPr>
              <w:rFonts w:hint="eastAsia" w:ascii="宋体" w:hAnsi="宋体" w:eastAsia="黑体" w:cs="黑体"/>
              <w:sz w:val="32"/>
              <w:szCs w:val="32"/>
            </w:rPr>
            <w:delText>第七条</w:delText>
          </w:r>
        </w:del>
      </w:ins>
      <w:ins w:id="2037" w:author="卢颖东" w:date="2019-05-21T14:37:00Z">
        <w:del w:id="2038" w:author="谢浩然" w:date="2019-07-11T11:56:07Z">
          <w:r>
            <w:rPr>
              <w:rFonts w:hint="eastAsia" w:ascii="宋体" w:hAnsi="宋体" w:eastAsia="仿宋_GB2312" w:cs="宋体"/>
              <w:sz w:val="32"/>
              <w:szCs w:val="32"/>
            </w:rPr>
            <w:delText xml:space="preserve">  各级人民政府应当加强市容和环境卫生法律、法规和科学知识的宣传教育，促进全社会增强维护市容和环境卫生的意识。</w:delText>
          </w:r>
        </w:del>
      </w:ins>
    </w:p>
    <w:p>
      <w:pPr>
        <w:autoSpaceDN w:val="0"/>
        <w:spacing w:line="590" w:lineRule="exact"/>
        <w:ind w:firstLine="0" w:firstLineChars="0"/>
        <w:rPr>
          <w:ins w:id="2040" w:author="卢颖东" w:date="2019-05-21T14:37:00Z"/>
          <w:del w:id="2041" w:author="谢浩然" w:date="2019-07-11T11:56:07Z"/>
          <w:rFonts w:hint="eastAsia" w:ascii="宋体" w:hAnsi="宋体" w:eastAsia="仿宋_GB2312" w:cs="宋体"/>
        </w:rPr>
        <w:pPrChange w:id="2039" w:author="谢浩然" w:date="2019-07-11T11:56:08Z">
          <w:pPr>
            <w:pStyle w:val="17"/>
            <w:autoSpaceDN w:val="0"/>
            <w:spacing w:line="580" w:lineRule="exact"/>
            <w:ind w:firstLine="632" w:firstLineChars="200"/>
          </w:pPr>
        </w:pPrChange>
      </w:pPr>
      <w:ins w:id="2042" w:author="卢颖东" w:date="2019-05-21T14:37:00Z">
        <w:del w:id="2043" w:author="谢浩然" w:date="2019-07-11T11:56:07Z">
          <w:r>
            <w:rPr>
              <w:rFonts w:hint="eastAsia" w:ascii="宋体" w:hAnsi="宋体" w:eastAsia="仿宋_GB2312" w:cs="宋体"/>
              <w:sz w:val="32"/>
              <w:szCs w:val="32"/>
            </w:rPr>
            <w:delText>车站、港口、旅游景点等公共场所经营者或者管理者，应当配合政府做好市容和环境卫生的宣传工作。</w:delText>
          </w:r>
        </w:del>
      </w:ins>
    </w:p>
    <w:p>
      <w:pPr>
        <w:autoSpaceDN w:val="0"/>
        <w:spacing w:line="590" w:lineRule="exact"/>
        <w:ind w:firstLine="0" w:firstLineChars="0"/>
        <w:rPr>
          <w:ins w:id="2045" w:author="卢颖东" w:date="2019-05-21T14:37:00Z"/>
          <w:del w:id="2046" w:author="谢浩然" w:date="2019-07-11T11:56:07Z"/>
          <w:rFonts w:hint="eastAsia" w:ascii="宋体" w:hAnsi="宋体" w:eastAsia="仿宋_GB2312" w:cs="宋体"/>
        </w:rPr>
        <w:pPrChange w:id="2044" w:author="谢浩然" w:date="2019-07-11T11:56:08Z">
          <w:pPr>
            <w:pStyle w:val="17"/>
            <w:autoSpaceDN w:val="0"/>
            <w:spacing w:line="580" w:lineRule="exact"/>
            <w:ind w:firstLine="632" w:firstLineChars="200"/>
          </w:pPr>
        </w:pPrChange>
      </w:pPr>
      <w:ins w:id="2047" w:author="卢颖东" w:date="2019-05-21T14:37:00Z">
        <w:del w:id="2048" w:author="谢浩然" w:date="2019-07-11T11:56:07Z">
          <w:r>
            <w:rPr>
              <w:rFonts w:hint="eastAsia" w:ascii="宋体" w:hAnsi="宋体" w:eastAsia="仿宋_GB2312" w:cs="宋体"/>
              <w:sz w:val="32"/>
              <w:szCs w:val="32"/>
            </w:rPr>
            <w:delText>广播、电视、报刊、网站等大众传播媒介，应当安排市容和环境卫生的公益性宣传内容，对违反市容和环境卫生管理规定的行为进行舆论监督。</w:delText>
          </w:r>
        </w:del>
      </w:ins>
    </w:p>
    <w:p>
      <w:pPr>
        <w:autoSpaceDN w:val="0"/>
        <w:spacing w:line="590" w:lineRule="exact"/>
        <w:ind w:firstLine="0" w:firstLineChars="0"/>
        <w:rPr>
          <w:ins w:id="2050" w:author="卢颖东" w:date="2019-05-21T14:37:00Z"/>
          <w:del w:id="2051" w:author="谢浩然" w:date="2019-07-11T11:56:07Z"/>
          <w:rFonts w:hint="eastAsia" w:ascii="宋体" w:hAnsi="宋体" w:eastAsia="仿宋_GB2312" w:cs="宋体"/>
        </w:rPr>
        <w:pPrChange w:id="2049" w:author="谢浩然" w:date="2019-07-11T11:56:08Z">
          <w:pPr>
            <w:pStyle w:val="17"/>
            <w:autoSpaceDN w:val="0"/>
            <w:spacing w:line="580" w:lineRule="exact"/>
            <w:ind w:firstLine="632" w:firstLineChars="200"/>
          </w:pPr>
        </w:pPrChange>
      </w:pPr>
      <w:ins w:id="2052" w:author="卢颖东" w:date="2019-05-21T14:37:00Z">
        <w:del w:id="2053" w:author="谢浩然" w:date="2019-07-11T11:56:07Z">
          <w:r>
            <w:rPr>
              <w:rFonts w:hint="eastAsia" w:ascii="宋体" w:hAnsi="宋体" w:eastAsia="黑体" w:cs="黑体"/>
              <w:sz w:val="32"/>
              <w:szCs w:val="32"/>
            </w:rPr>
            <w:delText>第八条</w:delText>
          </w:r>
        </w:del>
      </w:ins>
      <w:ins w:id="2054" w:author="卢颖东" w:date="2019-05-21T14:37:00Z">
        <w:del w:id="2055" w:author="谢浩然" w:date="2019-07-11T11:56:07Z">
          <w:r>
            <w:rPr>
              <w:rFonts w:hint="eastAsia" w:ascii="宋体" w:hAnsi="宋体" w:eastAsia="仿宋_GB2312" w:cs="宋体"/>
              <w:sz w:val="32"/>
              <w:szCs w:val="32"/>
            </w:rPr>
            <w:delText xml:space="preserve">  各级人民政府或者环境卫生保洁企业应当提高环境卫生作业机械化水平，降低环境卫生作业人员劳动强度。</w:delText>
          </w:r>
        </w:del>
      </w:ins>
    </w:p>
    <w:p>
      <w:pPr>
        <w:autoSpaceDN w:val="0"/>
        <w:spacing w:line="590" w:lineRule="exact"/>
        <w:ind w:firstLine="0" w:firstLineChars="0"/>
        <w:rPr>
          <w:ins w:id="2057" w:author="卢颖东" w:date="2019-05-21T14:37:00Z"/>
          <w:del w:id="2058" w:author="谢浩然" w:date="2019-07-11T11:56:07Z"/>
          <w:rFonts w:hint="eastAsia" w:ascii="宋体" w:hAnsi="宋体" w:eastAsia="仿宋_GB2312" w:cs="宋体"/>
        </w:rPr>
        <w:pPrChange w:id="2056" w:author="谢浩然" w:date="2019-07-11T11:56:08Z">
          <w:pPr>
            <w:pStyle w:val="17"/>
            <w:autoSpaceDN w:val="0"/>
            <w:spacing w:line="580" w:lineRule="exact"/>
            <w:ind w:firstLine="632" w:firstLineChars="200"/>
          </w:pPr>
        </w:pPrChange>
      </w:pPr>
      <w:ins w:id="2059" w:author="卢颖东" w:date="2019-05-21T14:37:00Z">
        <w:del w:id="2060" w:author="谢浩然" w:date="2019-07-11T11:56:07Z">
          <w:r>
            <w:rPr>
              <w:rFonts w:hint="eastAsia" w:ascii="宋体" w:hAnsi="宋体" w:eastAsia="仿宋_GB2312" w:cs="宋体"/>
              <w:sz w:val="32"/>
              <w:szCs w:val="32"/>
            </w:rPr>
            <w:delText>任何单位和个人应当尊重环境卫生作业人员及其劳动，不得妨碍、阻挠其正常作业。</w:delText>
          </w:r>
        </w:del>
      </w:ins>
    </w:p>
    <w:p>
      <w:pPr>
        <w:autoSpaceDN w:val="0"/>
        <w:spacing w:line="590" w:lineRule="exact"/>
        <w:ind w:firstLine="0" w:firstLineChars="0"/>
        <w:rPr>
          <w:ins w:id="2062" w:author="卢颖东" w:date="2019-05-21T14:37:00Z"/>
          <w:del w:id="2063" w:author="谢浩然" w:date="2019-07-11T11:56:07Z"/>
          <w:rFonts w:hint="eastAsia" w:ascii="宋体" w:hAnsi="宋体" w:eastAsia="仿宋_GB2312" w:cs="宋体"/>
        </w:rPr>
        <w:pPrChange w:id="2061" w:author="谢浩然" w:date="2019-07-11T11:56:08Z">
          <w:pPr>
            <w:pStyle w:val="17"/>
            <w:autoSpaceDN w:val="0"/>
            <w:spacing w:line="580" w:lineRule="exact"/>
            <w:ind w:firstLine="472" w:firstLineChars="200"/>
          </w:pPr>
        </w:pPrChange>
      </w:pPr>
    </w:p>
    <w:p>
      <w:pPr>
        <w:autoSpaceDN w:val="0"/>
        <w:spacing w:line="590" w:lineRule="exact"/>
        <w:jc w:val="center"/>
        <w:rPr>
          <w:ins w:id="2065" w:author="卢颖东" w:date="2019-05-21T14:37:00Z"/>
          <w:del w:id="2066" w:author="谢浩然" w:date="2019-07-11T11:56:07Z"/>
          <w:rFonts w:hint="eastAsia" w:ascii="宋体" w:hAnsi="宋体" w:eastAsia="黑体" w:cs="宋体"/>
        </w:rPr>
        <w:pPrChange w:id="2064" w:author="谢浩然" w:date="2019-07-11T11:56:08Z">
          <w:pPr>
            <w:pStyle w:val="17"/>
            <w:autoSpaceDN w:val="0"/>
            <w:spacing w:line="580" w:lineRule="exact"/>
            <w:jc w:val="center"/>
          </w:pPr>
        </w:pPrChange>
      </w:pPr>
      <w:ins w:id="2067" w:author="卢颖东" w:date="2019-05-21T14:37:00Z">
        <w:del w:id="2068" w:author="谢浩然" w:date="2019-07-11T11:56:07Z">
          <w:r>
            <w:rPr>
              <w:rFonts w:hint="eastAsia" w:ascii="宋体" w:hAnsi="宋体" w:eastAsia="黑体" w:cs="黑体"/>
              <w:sz w:val="32"/>
              <w:szCs w:val="32"/>
            </w:rPr>
            <w:delText>第二章</w:delText>
          </w:r>
        </w:del>
      </w:ins>
      <w:ins w:id="2069" w:author="卢颖东" w:date="2019-05-21T14:37:00Z">
        <w:del w:id="2070" w:author="谢浩然" w:date="2019-07-11T11:56:07Z">
          <w:r>
            <w:rPr>
              <w:rFonts w:hint="eastAsia" w:ascii="宋体" w:hAnsi="宋体" w:eastAsia="黑体" w:cs="宋体"/>
              <w:sz w:val="32"/>
              <w:szCs w:val="32"/>
            </w:rPr>
            <w:delText xml:space="preserve">  </w:delText>
          </w:r>
        </w:del>
      </w:ins>
      <w:ins w:id="2071" w:author="卢颖东" w:date="2019-05-21T14:37:00Z">
        <w:del w:id="2072" w:author="谢浩然" w:date="2019-07-11T11:56:07Z">
          <w:r>
            <w:rPr>
              <w:rFonts w:hint="eastAsia" w:ascii="宋体" w:hAnsi="宋体" w:eastAsia="黑体" w:cs="黑体"/>
              <w:sz w:val="32"/>
              <w:szCs w:val="32"/>
            </w:rPr>
            <w:delText>市容和环境卫生责任区制度</w:delText>
          </w:r>
        </w:del>
      </w:ins>
    </w:p>
    <w:p>
      <w:pPr>
        <w:autoSpaceDN w:val="0"/>
        <w:spacing w:line="590" w:lineRule="exact"/>
        <w:ind w:firstLine="0" w:firstLineChars="0"/>
        <w:rPr>
          <w:ins w:id="2074" w:author="卢颖东" w:date="2019-05-21T14:37:00Z"/>
          <w:del w:id="2075" w:author="谢浩然" w:date="2019-07-11T11:56:07Z"/>
          <w:rFonts w:hint="eastAsia" w:ascii="宋体" w:hAnsi="宋体" w:eastAsia="仿宋_GB2312" w:cs="宋体"/>
        </w:rPr>
        <w:pPrChange w:id="2073" w:author="谢浩然" w:date="2019-07-11T11:56:08Z">
          <w:pPr>
            <w:pStyle w:val="17"/>
            <w:autoSpaceDN w:val="0"/>
            <w:spacing w:line="580" w:lineRule="exact"/>
            <w:ind w:firstLine="472" w:firstLineChars="200"/>
          </w:pPr>
        </w:pPrChange>
      </w:pPr>
    </w:p>
    <w:p>
      <w:pPr>
        <w:autoSpaceDN w:val="0"/>
        <w:spacing w:line="590" w:lineRule="exact"/>
        <w:ind w:firstLine="0" w:firstLineChars="0"/>
        <w:rPr>
          <w:ins w:id="2077" w:author="卢颖东" w:date="2019-05-21T14:37:00Z"/>
          <w:del w:id="2078" w:author="谢浩然" w:date="2019-07-11T11:56:07Z"/>
          <w:rFonts w:hint="eastAsia" w:ascii="宋体" w:hAnsi="宋体" w:eastAsia="仿宋_GB2312" w:cs="宋体"/>
        </w:rPr>
        <w:pPrChange w:id="2076" w:author="谢浩然" w:date="2019-07-11T11:56:08Z">
          <w:pPr>
            <w:pStyle w:val="17"/>
            <w:autoSpaceDN w:val="0"/>
            <w:spacing w:line="580" w:lineRule="exact"/>
            <w:ind w:firstLine="632" w:firstLineChars="200"/>
          </w:pPr>
        </w:pPrChange>
      </w:pPr>
      <w:ins w:id="2079" w:author="卢颖东" w:date="2019-05-21T14:37:00Z">
        <w:del w:id="2080" w:author="谢浩然" w:date="2019-07-11T11:56:07Z">
          <w:r>
            <w:rPr>
              <w:rFonts w:hint="eastAsia" w:ascii="宋体" w:hAnsi="宋体" w:eastAsia="黑体" w:cs="黑体"/>
              <w:sz w:val="32"/>
              <w:szCs w:val="32"/>
            </w:rPr>
            <w:delText>第九条</w:delText>
          </w:r>
        </w:del>
      </w:ins>
      <w:ins w:id="2081" w:author="卢颖东" w:date="2019-05-21T14:37:00Z">
        <w:del w:id="2082" w:author="谢浩然" w:date="2019-07-11T11:56:07Z">
          <w:r>
            <w:rPr>
              <w:rFonts w:hint="eastAsia" w:ascii="宋体" w:hAnsi="宋体" w:eastAsia="仿宋_GB2312" w:cs="宋体"/>
              <w:sz w:val="32"/>
              <w:szCs w:val="32"/>
            </w:rPr>
            <w:delText xml:space="preserve">  本市实行市容和环境卫生责任区制度。市容和环境卫生责任区的责任人，按照以下规定确定：</w:delText>
          </w:r>
        </w:del>
      </w:ins>
    </w:p>
    <w:p>
      <w:pPr>
        <w:autoSpaceDN w:val="0"/>
        <w:spacing w:line="590" w:lineRule="exact"/>
        <w:ind w:firstLine="0" w:firstLineChars="0"/>
        <w:rPr>
          <w:ins w:id="2084" w:author="卢颖东" w:date="2019-05-21T14:37:00Z"/>
          <w:del w:id="2085" w:author="谢浩然" w:date="2019-07-11T11:56:07Z"/>
          <w:rFonts w:hint="eastAsia" w:ascii="宋体" w:hAnsi="宋体" w:eastAsia="仿宋_GB2312" w:cs="宋体"/>
        </w:rPr>
        <w:pPrChange w:id="2083" w:author="谢浩然" w:date="2019-07-11T11:56:08Z">
          <w:pPr>
            <w:pStyle w:val="17"/>
            <w:autoSpaceDN w:val="0"/>
            <w:spacing w:line="580" w:lineRule="exact"/>
            <w:ind w:firstLine="632" w:firstLineChars="200"/>
          </w:pPr>
        </w:pPrChange>
      </w:pPr>
      <w:ins w:id="2086" w:author="卢颖东" w:date="2019-05-21T14:37:00Z">
        <w:del w:id="2087" w:author="谢浩然" w:date="2019-07-11T11:56:07Z">
          <w:r>
            <w:rPr>
              <w:rFonts w:hint="eastAsia" w:ascii="宋体" w:hAnsi="宋体" w:eastAsia="仿宋_GB2312" w:cs="宋体"/>
              <w:sz w:val="32"/>
              <w:szCs w:val="32"/>
            </w:rPr>
            <w:delText>（一）已投入使用的城市道路，由属地县级市容和环境卫生行政主管部门负责；</w:delText>
          </w:r>
        </w:del>
      </w:ins>
    </w:p>
    <w:p>
      <w:pPr>
        <w:autoSpaceDN w:val="0"/>
        <w:spacing w:line="590" w:lineRule="exact"/>
        <w:ind w:firstLine="0" w:firstLineChars="0"/>
        <w:rPr>
          <w:ins w:id="2089" w:author="卢颖东" w:date="2019-05-21T14:37:00Z"/>
          <w:del w:id="2090" w:author="谢浩然" w:date="2019-07-11T11:56:07Z"/>
          <w:rFonts w:hint="eastAsia" w:ascii="宋体" w:hAnsi="宋体" w:eastAsia="仿宋_GB2312" w:cs="宋体"/>
        </w:rPr>
        <w:pPrChange w:id="2088" w:author="谢浩然" w:date="2019-07-11T11:56:08Z">
          <w:pPr>
            <w:pStyle w:val="17"/>
            <w:autoSpaceDN w:val="0"/>
            <w:spacing w:line="580" w:lineRule="exact"/>
            <w:ind w:firstLine="632" w:firstLineChars="200"/>
          </w:pPr>
        </w:pPrChange>
      </w:pPr>
      <w:ins w:id="2091" w:author="卢颖东" w:date="2019-05-21T14:37:00Z">
        <w:del w:id="2092" w:author="谢浩然" w:date="2019-07-11T11:56:07Z">
          <w:r>
            <w:rPr>
              <w:rFonts w:hint="eastAsia" w:ascii="宋体" w:hAnsi="宋体" w:eastAsia="仿宋_GB2312" w:cs="宋体"/>
              <w:sz w:val="32"/>
              <w:szCs w:val="32"/>
            </w:rPr>
            <w:delText>（二）轨道交通、隧道、地下通道、高架道路、公路，由管理人负责；</w:delText>
          </w:r>
        </w:del>
      </w:ins>
    </w:p>
    <w:p>
      <w:pPr>
        <w:autoSpaceDN w:val="0"/>
        <w:spacing w:line="590" w:lineRule="exact"/>
        <w:ind w:firstLine="0" w:firstLineChars="0"/>
        <w:rPr>
          <w:ins w:id="2094" w:author="卢颖东" w:date="2019-05-21T14:37:00Z"/>
          <w:del w:id="2095" w:author="谢浩然" w:date="2019-07-11T11:56:07Z"/>
          <w:rFonts w:hint="eastAsia" w:ascii="宋体" w:hAnsi="宋体" w:eastAsia="仿宋_GB2312" w:cs="宋体"/>
        </w:rPr>
        <w:pPrChange w:id="2093" w:author="谢浩然" w:date="2019-07-11T11:56:08Z">
          <w:pPr>
            <w:pStyle w:val="17"/>
            <w:autoSpaceDN w:val="0"/>
            <w:spacing w:line="580" w:lineRule="exact"/>
            <w:ind w:firstLine="632" w:firstLineChars="200"/>
          </w:pPr>
        </w:pPrChange>
      </w:pPr>
      <w:ins w:id="2096" w:author="卢颖东" w:date="2019-05-21T14:37:00Z">
        <w:del w:id="2097" w:author="谢浩然" w:date="2019-07-11T11:56:07Z">
          <w:r>
            <w:rPr>
              <w:rFonts w:hint="eastAsia" w:ascii="宋体" w:hAnsi="宋体" w:eastAsia="仿宋_GB2312" w:cs="宋体"/>
              <w:sz w:val="32"/>
              <w:szCs w:val="32"/>
            </w:rPr>
            <w:delText>（三）城市绿地以及绿化配套设施由管理人负责；</w:delText>
          </w:r>
        </w:del>
      </w:ins>
    </w:p>
    <w:p>
      <w:pPr>
        <w:autoSpaceDN w:val="0"/>
        <w:spacing w:line="590" w:lineRule="exact"/>
        <w:ind w:firstLine="0" w:firstLineChars="0"/>
        <w:rPr>
          <w:ins w:id="2099" w:author="卢颖东" w:date="2019-05-21T14:37:00Z"/>
          <w:del w:id="2100" w:author="谢浩然" w:date="2019-07-11T11:56:07Z"/>
          <w:rFonts w:hint="eastAsia" w:ascii="宋体" w:hAnsi="宋体" w:eastAsia="仿宋_GB2312" w:cs="宋体"/>
        </w:rPr>
        <w:pPrChange w:id="2098" w:author="谢浩然" w:date="2019-07-11T11:56:08Z">
          <w:pPr>
            <w:pStyle w:val="17"/>
            <w:autoSpaceDN w:val="0"/>
            <w:spacing w:line="580" w:lineRule="exact"/>
            <w:ind w:firstLine="632" w:firstLineChars="200"/>
          </w:pPr>
        </w:pPrChange>
      </w:pPr>
      <w:ins w:id="2101" w:author="卢颖东" w:date="2019-05-21T14:37:00Z">
        <w:del w:id="2102" w:author="谢浩然" w:date="2019-07-11T11:56:07Z">
          <w:r>
            <w:rPr>
              <w:rFonts w:hint="eastAsia" w:ascii="宋体" w:hAnsi="宋体" w:eastAsia="仿宋_GB2312" w:cs="宋体"/>
              <w:sz w:val="32"/>
              <w:szCs w:val="32"/>
            </w:rPr>
            <w:delText>（四）文化娱乐场所、体育场馆、旅游景区、工业园区、公园、公共广场、机场、车站、码头、港口、公共停车泊位等公共场所，由管理人负责；</w:delText>
          </w:r>
        </w:del>
      </w:ins>
    </w:p>
    <w:p>
      <w:pPr>
        <w:autoSpaceDN w:val="0"/>
        <w:spacing w:line="590" w:lineRule="exact"/>
        <w:ind w:firstLine="0" w:firstLineChars="0"/>
        <w:rPr>
          <w:ins w:id="2104" w:author="卢颖东" w:date="2019-05-21T14:37:00Z"/>
          <w:del w:id="2105" w:author="谢浩然" w:date="2019-07-11T11:56:07Z"/>
          <w:rFonts w:hint="eastAsia" w:ascii="宋体" w:hAnsi="宋体" w:eastAsia="仿宋_GB2312" w:cs="宋体"/>
        </w:rPr>
        <w:pPrChange w:id="2103" w:author="谢浩然" w:date="2019-07-11T11:56:08Z">
          <w:pPr>
            <w:pStyle w:val="17"/>
            <w:autoSpaceDN w:val="0"/>
            <w:spacing w:line="580" w:lineRule="exact"/>
            <w:ind w:firstLine="632" w:firstLineChars="200"/>
          </w:pPr>
        </w:pPrChange>
      </w:pPr>
      <w:ins w:id="2106" w:author="卢颖东" w:date="2019-05-21T14:37:00Z">
        <w:del w:id="2107" w:author="谢浩然" w:date="2019-07-11T11:56:07Z">
          <w:r>
            <w:rPr>
              <w:rFonts w:hint="eastAsia" w:ascii="宋体" w:hAnsi="宋体" w:eastAsia="仿宋_GB2312" w:cs="宋体"/>
              <w:sz w:val="32"/>
              <w:szCs w:val="32"/>
            </w:rPr>
            <w:delText>（五）商品交易市场、商业广场、商店、宾馆、饭店、展览展销、摊档等场所，由该场所开办者或者经营管理者负责；</w:delText>
          </w:r>
        </w:del>
      </w:ins>
    </w:p>
    <w:p>
      <w:pPr>
        <w:autoSpaceDN w:val="0"/>
        <w:spacing w:line="590" w:lineRule="exact"/>
        <w:ind w:firstLine="0" w:firstLineChars="0"/>
        <w:rPr>
          <w:ins w:id="2109" w:author="卢颖东" w:date="2019-05-21T14:37:00Z"/>
          <w:del w:id="2110" w:author="谢浩然" w:date="2019-07-11T11:56:07Z"/>
          <w:rFonts w:hint="eastAsia" w:ascii="宋体" w:hAnsi="宋体" w:eastAsia="仿宋_GB2312" w:cs="宋体"/>
        </w:rPr>
        <w:pPrChange w:id="2108" w:author="谢浩然" w:date="2019-07-11T11:56:08Z">
          <w:pPr>
            <w:pStyle w:val="17"/>
            <w:autoSpaceDN w:val="0"/>
            <w:spacing w:line="580" w:lineRule="exact"/>
            <w:ind w:firstLine="632" w:firstLineChars="200"/>
          </w:pPr>
        </w:pPrChange>
      </w:pPr>
      <w:ins w:id="2111" w:author="卢颖东" w:date="2019-05-21T14:37:00Z">
        <w:del w:id="2112" w:author="谢浩然" w:date="2019-07-11T11:56:07Z">
          <w:r>
            <w:rPr>
              <w:rFonts w:hint="eastAsia" w:ascii="宋体" w:hAnsi="宋体" w:eastAsia="仿宋_GB2312" w:cs="宋体"/>
              <w:sz w:val="32"/>
              <w:szCs w:val="32"/>
            </w:rPr>
            <w:delText>（六）机关、团体、学校、部队、企事业单位建筑红线内及其围墙等附属建筑物、构筑物，由该单位负责；</w:delText>
          </w:r>
        </w:del>
      </w:ins>
    </w:p>
    <w:p>
      <w:pPr>
        <w:autoSpaceDN w:val="0"/>
        <w:spacing w:line="590" w:lineRule="exact"/>
        <w:ind w:firstLine="0" w:firstLineChars="0"/>
        <w:rPr>
          <w:ins w:id="2114" w:author="卢颖东" w:date="2019-05-21T14:37:00Z"/>
          <w:del w:id="2115" w:author="谢浩然" w:date="2019-07-11T11:56:07Z"/>
          <w:rFonts w:hint="eastAsia" w:ascii="宋体" w:hAnsi="宋体" w:eastAsia="仿宋_GB2312" w:cs="宋体"/>
        </w:rPr>
        <w:pPrChange w:id="2113" w:author="谢浩然" w:date="2019-07-11T11:56:08Z">
          <w:pPr>
            <w:pStyle w:val="17"/>
            <w:autoSpaceDN w:val="0"/>
            <w:spacing w:line="580" w:lineRule="exact"/>
            <w:ind w:firstLine="632" w:firstLineChars="200"/>
          </w:pPr>
        </w:pPrChange>
      </w:pPr>
      <w:ins w:id="2116" w:author="卢颖东" w:date="2019-05-21T14:37:00Z">
        <w:del w:id="2117" w:author="谢浩然" w:date="2019-07-11T11:56:07Z">
          <w:r>
            <w:rPr>
              <w:rFonts w:hint="eastAsia" w:ascii="宋体" w:hAnsi="宋体" w:eastAsia="仿宋_GB2312" w:cs="宋体"/>
              <w:sz w:val="32"/>
              <w:szCs w:val="32"/>
            </w:rPr>
            <w:delText>（七）建筑工地、未竣工验收或者已竣工未移交的市政公用设施和住宅小区及其附属道路和设施等建设工程范围，由建设单位负责；</w:delText>
          </w:r>
        </w:del>
      </w:ins>
    </w:p>
    <w:p>
      <w:pPr>
        <w:autoSpaceDN w:val="0"/>
        <w:spacing w:line="590" w:lineRule="exact"/>
        <w:ind w:firstLine="0" w:firstLineChars="0"/>
        <w:rPr>
          <w:ins w:id="2119" w:author="卢颖东" w:date="2019-05-21T14:37:00Z"/>
          <w:del w:id="2120" w:author="谢浩然" w:date="2019-07-11T11:56:07Z"/>
          <w:rFonts w:hint="eastAsia" w:ascii="宋体" w:hAnsi="宋体" w:eastAsia="仿宋_GB2312" w:cs="宋体"/>
        </w:rPr>
        <w:pPrChange w:id="2118" w:author="谢浩然" w:date="2019-07-11T11:56:08Z">
          <w:pPr>
            <w:pStyle w:val="17"/>
            <w:autoSpaceDN w:val="0"/>
            <w:spacing w:line="580" w:lineRule="exact"/>
            <w:ind w:firstLine="632" w:firstLineChars="200"/>
          </w:pPr>
        </w:pPrChange>
      </w:pPr>
      <w:ins w:id="2121" w:author="卢颖东" w:date="2019-05-21T14:37:00Z">
        <w:del w:id="2122" w:author="谢浩然" w:date="2019-07-11T11:56:07Z">
          <w:r>
            <w:rPr>
              <w:rFonts w:hint="eastAsia" w:ascii="宋体" w:hAnsi="宋体" w:eastAsia="仿宋_GB2312" w:cs="宋体"/>
              <w:sz w:val="32"/>
              <w:szCs w:val="32"/>
            </w:rPr>
            <w:delText>（八）整治土地、待建用地，由土地使用权人负责；</w:delText>
          </w:r>
        </w:del>
      </w:ins>
    </w:p>
    <w:p>
      <w:pPr>
        <w:autoSpaceDN w:val="0"/>
        <w:spacing w:line="590" w:lineRule="exact"/>
        <w:ind w:firstLine="0" w:firstLineChars="0"/>
        <w:rPr>
          <w:ins w:id="2124" w:author="卢颖东" w:date="2019-05-21T14:37:00Z"/>
          <w:del w:id="2125" w:author="谢浩然" w:date="2019-07-11T11:56:07Z"/>
          <w:rFonts w:hint="eastAsia" w:ascii="宋体" w:hAnsi="宋体" w:eastAsia="仿宋_GB2312" w:cs="宋体"/>
        </w:rPr>
        <w:pPrChange w:id="2123" w:author="谢浩然" w:date="2019-07-11T11:56:08Z">
          <w:pPr>
            <w:pStyle w:val="17"/>
            <w:autoSpaceDN w:val="0"/>
            <w:spacing w:line="580" w:lineRule="exact"/>
            <w:ind w:firstLine="632" w:firstLineChars="200"/>
          </w:pPr>
        </w:pPrChange>
      </w:pPr>
      <w:ins w:id="2126" w:author="卢颖东" w:date="2019-05-21T14:37:00Z">
        <w:del w:id="2127" w:author="谢浩然" w:date="2019-07-11T11:56:07Z">
          <w:r>
            <w:rPr>
              <w:rFonts w:hint="eastAsia" w:ascii="宋体" w:hAnsi="宋体" w:eastAsia="仿宋_GB2312" w:cs="宋体"/>
              <w:sz w:val="32"/>
              <w:szCs w:val="32"/>
            </w:rPr>
            <w:delText>（九）实行物业管理的居住区由物业管理单位负责；</w:delText>
          </w:r>
        </w:del>
      </w:ins>
    </w:p>
    <w:p>
      <w:pPr>
        <w:autoSpaceDN w:val="0"/>
        <w:spacing w:line="590" w:lineRule="exact"/>
        <w:ind w:firstLine="0" w:firstLineChars="0"/>
        <w:rPr>
          <w:ins w:id="2129" w:author="卢颖东" w:date="2019-05-21T14:37:00Z"/>
          <w:del w:id="2130" w:author="谢浩然" w:date="2019-07-11T11:56:07Z"/>
          <w:rFonts w:hint="eastAsia" w:ascii="宋体" w:hAnsi="宋体" w:eastAsia="仿宋_GB2312" w:cs="宋体"/>
        </w:rPr>
        <w:pPrChange w:id="2128" w:author="谢浩然" w:date="2019-07-11T11:56:08Z">
          <w:pPr>
            <w:pStyle w:val="17"/>
            <w:autoSpaceDN w:val="0"/>
            <w:spacing w:line="580" w:lineRule="exact"/>
            <w:ind w:firstLine="632" w:firstLineChars="200"/>
          </w:pPr>
        </w:pPrChange>
      </w:pPr>
      <w:ins w:id="2131" w:author="卢颖东" w:date="2019-05-21T14:37:00Z">
        <w:del w:id="2132" w:author="谢浩然" w:date="2019-07-11T11:56:07Z">
          <w:r>
            <w:rPr>
              <w:rFonts w:hint="eastAsia" w:ascii="宋体" w:hAnsi="宋体" w:eastAsia="仿宋_GB2312" w:cs="宋体"/>
              <w:sz w:val="32"/>
              <w:szCs w:val="32"/>
            </w:rPr>
            <w:delText>（十）未实行物业管理的居住区、内街内巷，由街道办事处或者乡镇人民政府负责；</w:delText>
          </w:r>
        </w:del>
      </w:ins>
    </w:p>
    <w:p>
      <w:pPr>
        <w:autoSpaceDN w:val="0"/>
        <w:spacing w:line="590" w:lineRule="exact"/>
        <w:ind w:firstLine="0" w:firstLineChars="0"/>
        <w:rPr>
          <w:ins w:id="2134" w:author="卢颖东" w:date="2019-05-21T14:37:00Z"/>
          <w:del w:id="2135" w:author="谢浩然" w:date="2019-07-11T11:56:07Z"/>
          <w:rFonts w:hint="eastAsia" w:ascii="宋体" w:hAnsi="宋体" w:eastAsia="仿宋_GB2312" w:cs="宋体"/>
        </w:rPr>
        <w:pPrChange w:id="2133" w:author="谢浩然" w:date="2019-07-11T11:56:08Z">
          <w:pPr>
            <w:pStyle w:val="17"/>
            <w:autoSpaceDN w:val="0"/>
            <w:spacing w:line="580" w:lineRule="exact"/>
            <w:ind w:firstLine="632" w:firstLineChars="200"/>
          </w:pPr>
        </w:pPrChange>
      </w:pPr>
      <w:ins w:id="2136" w:author="卢颖东" w:date="2019-05-21T14:37:00Z">
        <w:del w:id="2137" w:author="谢浩然" w:date="2019-07-11T11:56:07Z">
          <w:r>
            <w:rPr>
              <w:rFonts w:hint="eastAsia" w:ascii="宋体" w:hAnsi="宋体" w:eastAsia="仿宋_GB2312" w:cs="宋体"/>
              <w:sz w:val="32"/>
              <w:szCs w:val="32"/>
            </w:rPr>
            <w:delText>（十一）城市建成区范围内已实行城市化改造的城中村，由属地县级市容和环境卫生行政主管部门负责；</w:delText>
          </w:r>
        </w:del>
      </w:ins>
    </w:p>
    <w:p>
      <w:pPr>
        <w:autoSpaceDN w:val="0"/>
        <w:spacing w:line="590" w:lineRule="exact"/>
        <w:ind w:firstLine="0" w:firstLineChars="0"/>
        <w:rPr>
          <w:ins w:id="2139" w:author="卢颖东" w:date="2019-05-21T14:37:00Z"/>
          <w:del w:id="2140" w:author="谢浩然" w:date="2019-07-11T11:56:07Z"/>
          <w:rFonts w:hint="eastAsia" w:ascii="宋体" w:hAnsi="宋体" w:eastAsia="仿宋_GB2312" w:cs="宋体"/>
        </w:rPr>
        <w:pPrChange w:id="2138" w:author="谢浩然" w:date="2019-07-11T11:56:08Z">
          <w:pPr>
            <w:pStyle w:val="17"/>
            <w:autoSpaceDN w:val="0"/>
            <w:spacing w:line="580" w:lineRule="exact"/>
            <w:ind w:firstLine="632" w:firstLineChars="200"/>
          </w:pPr>
        </w:pPrChange>
      </w:pPr>
      <w:ins w:id="2141" w:author="卢颖东" w:date="2019-05-21T14:37:00Z">
        <w:del w:id="2142" w:author="谢浩然" w:date="2019-07-11T11:56:07Z">
          <w:r>
            <w:rPr>
              <w:rFonts w:hint="eastAsia" w:ascii="宋体" w:hAnsi="宋体" w:eastAsia="仿宋_GB2312" w:cs="宋体"/>
              <w:sz w:val="32"/>
              <w:szCs w:val="32"/>
            </w:rPr>
            <w:delText>（十二）城乡结合部由属地街道办事处、乡镇人民政府负责；</w:delText>
          </w:r>
        </w:del>
      </w:ins>
    </w:p>
    <w:p>
      <w:pPr>
        <w:autoSpaceDN w:val="0"/>
        <w:spacing w:line="590" w:lineRule="exact"/>
        <w:ind w:firstLine="0" w:firstLineChars="0"/>
        <w:rPr>
          <w:ins w:id="2144" w:author="卢颖东" w:date="2019-05-21T14:37:00Z"/>
          <w:del w:id="2145" w:author="谢浩然" w:date="2019-07-11T11:56:07Z"/>
          <w:rFonts w:hint="eastAsia" w:ascii="宋体" w:hAnsi="宋体" w:eastAsia="仿宋_GB2312" w:cs="宋体"/>
        </w:rPr>
        <w:pPrChange w:id="2143" w:author="谢浩然" w:date="2019-07-11T11:56:08Z">
          <w:pPr>
            <w:pStyle w:val="17"/>
            <w:autoSpaceDN w:val="0"/>
            <w:spacing w:line="580" w:lineRule="exact"/>
            <w:ind w:firstLine="632" w:firstLineChars="200"/>
          </w:pPr>
        </w:pPrChange>
      </w:pPr>
      <w:ins w:id="2146" w:author="卢颖东" w:date="2019-05-21T14:37:00Z">
        <w:del w:id="2147" w:author="谢浩然" w:date="2019-07-11T11:56:07Z">
          <w:r>
            <w:rPr>
              <w:rFonts w:hint="eastAsia" w:ascii="宋体" w:hAnsi="宋体" w:eastAsia="仿宋_GB2312" w:cs="宋体"/>
              <w:sz w:val="32"/>
              <w:szCs w:val="32"/>
            </w:rPr>
            <w:delText>（十三）河道、湖泊、水库、水塘、水渠等城市公共水域及其堤防的管理范围，由管理人负责；管理人不明确的，由属地县级市容和环境卫生行政主管部门负责；</w:delText>
          </w:r>
        </w:del>
      </w:ins>
    </w:p>
    <w:p>
      <w:pPr>
        <w:autoSpaceDN w:val="0"/>
        <w:spacing w:line="590" w:lineRule="exact"/>
        <w:ind w:firstLine="0" w:firstLineChars="0"/>
        <w:rPr>
          <w:ins w:id="2149" w:author="卢颖东" w:date="2019-05-21T14:37:00Z"/>
          <w:del w:id="2150" w:author="谢浩然" w:date="2019-07-11T11:56:07Z"/>
          <w:rFonts w:hint="eastAsia" w:ascii="宋体" w:hAnsi="宋体" w:eastAsia="仿宋_GB2312" w:cs="宋体"/>
        </w:rPr>
        <w:pPrChange w:id="2148" w:author="谢浩然" w:date="2019-07-11T11:56:08Z">
          <w:pPr>
            <w:pStyle w:val="17"/>
            <w:autoSpaceDN w:val="0"/>
            <w:spacing w:line="580" w:lineRule="exact"/>
            <w:ind w:firstLine="632" w:firstLineChars="200"/>
          </w:pPr>
        </w:pPrChange>
      </w:pPr>
      <w:ins w:id="2151" w:author="卢颖东" w:date="2019-05-21T14:37:00Z">
        <w:del w:id="2152" w:author="谢浩然" w:date="2019-07-11T11:56:07Z">
          <w:r>
            <w:rPr>
              <w:rFonts w:hint="eastAsia" w:ascii="宋体" w:hAnsi="宋体" w:eastAsia="仿宋_GB2312" w:cs="宋体"/>
              <w:sz w:val="32"/>
              <w:szCs w:val="32"/>
            </w:rPr>
            <w:delText>（十四）各类船舶由船舶管理人负责。</w:delText>
          </w:r>
        </w:del>
      </w:ins>
    </w:p>
    <w:p>
      <w:pPr>
        <w:autoSpaceDN w:val="0"/>
        <w:spacing w:line="590" w:lineRule="exact"/>
        <w:ind w:firstLine="0" w:firstLineChars="0"/>
        <w:rPr>
          <w:ins w:id="2154" w:author="卢颖东" w:date="2019-05-21T14:37:00Z"/>
          <w:del w:id="2155" w:author="谢浩然" w:date="2019-07-11T11:56:07Z"/>
          <w:rFonts w:hint="eastAsia" w:ascii="宋体" w:hAnsi="宋体" w:eastAsia="仿宋_GB2312" w:cs="宋体"/>
        </w:rPr>
        <w:pPrChange w:id="2153" w:author="谢浩然" w:date="2019-07-11T11:56:08Z">
          <w:pPr>
            <w:pStyle w:val="17"/>
            <w:autoSpaceDN w:val="0"/>
            <w:spacing w:line="580" w:lineRule="exact"/>
            <w:ind w:firstLine="632" w:firstLineChars="200"/>
          </w:pPr>
        </w:pPrChange>
      </w:pPr>
      <w:ins w:id="2156" w:author="卢颖东" w:date="2019-05-21T14:37:00Z">
        <w:del w:id="2157" w:author="谢浩然" w:date="2019-07-11T11:56:07Z">
          <w:r>
            <w:rPr>
              <w:rFonts w:hint="eastAsia" w:ascii="宋体" w:hAnsi="宋体" w:eastAsia="仿宋_GB2312" w:cs="宋体"/>
              <w:sz w:val="32"/>
              <w:szCs w:val="32"/>
            </w:rPr>
            <w:delText>根据前款规定仍无法确定责任人的，由属地街道办事处、乡镇人民政府负责。</w:delText>
          </w:r>
        </w:del>
      </w:ins>
    </w:p>
    <w:p>
      <w:pPr>
        <w:autoSpaceDN w:val="0"/>
        <w:spacing w:line="590" w:lineRule="exact"/>
        <w:ind w:firstLine="0" w:firstLineChars="0"/>
        <w:rPr>
          <w:ins w:id="2159" w:author="卢颖东" w:date="2019-05-21T14:37:00Z"/>
          <w:del w:id="2160" w:author="谢浩然" w:date="2019-07-11T11:56:07Z"/>
          <w:rFonts w:hint="eastAsia" w:ascii="宋体" w:hAnsi="宋体" w:eastAsia="仿宋_GB2312" w:cs="宋体"/>
        </w:rPr>
        <w:pPrChange w:id="2158" w:author="谢浩然" w:date="2019-07-11T11:56:08Z">
          <w:pPr>
            <w:pStyle w:val="17"/>
            <w:autoSpaceDN w:val="0"/>
            <w:spacing w:line="580" w:lineRule="exact"/>
            <w:ind w:firstLine="632" w:firstLineChars="200"/>
          </w:pPr>
        </w:pPrChange>
      </w:pPr>
      <w:ins w:id="2161" w:author="卢颖东" w:date="2019-05-21T14:37:00Z">
        <w:del w:id="2162" w:author="谢浩然" w:date="2019-07-11T11:56:07Z">
          <w:r>
            <w:rPr>
              <w:rFonts w:hint="eastAsia" w:ascii="宋体" w:hAnsi="宋体" w:eastAsia="仿宋_GB2312" w:cs="宋体"/>
              <w:sz w:val="32"/>
              <w:szCs w:val="32"/>
            </w:rPr>
            <w:delText>本市内市容和环境卫生责任区跨区域的，由共同的上一级市容和环境卫生行政主管部门确定责任人。</w:delText>
          </w:r>
        </w:del>
      </w:ins>
    </w:p>
    <w:p>
      <w:pPr>
        <w:autoSpaceDN w:val="0"/>
        <w:spacing w:line="590" w:lineRule="exact"/>
        <w:ind w:firstLine="0" w:firstLineChars="0"/>
        <w:rPr>
          <w:ins w:id="2164" w:author="卢颖东" w:date="2019-05-21T14:37:00Z"/>
          <w:del w:id="2165" w:author="谢浩然" w:date="2019-07-11T11:56:07Z"/>
          <w:rFonts w:hint="eastAsia" w:ascii="宋体" w:hAnsi="宋体" w:eastAsia="仿宋_GB2312" w:cs="宋体"/>
        </w:rPr>
        <w:pPrChange w:id="2163" w:author="谢浩然" w:date="2019-07-11T11:56:08Z">
          <w:pPr>
            <w:pStyle w:val="17"/>
            <w:autoSpaceDN w:val="0"/>
            <w:spacing w:line="580" w:lineRule="exact"/>
            <w:ind w:firstLine="632" w:firstLineChars="200"/>
          </w:pPr>
        </w:pPrChange>
      </w:pPr>
      <w:ins w:id="2166" w:author="卢颖东" w:date="2019-05-21T14:37:00Z">
        <w:del w:id="2167" w:author="谢浩然" w:date="2019-07-11T11:56:07Z">
          <w:r>
            <w:rPr>
              <w:rFonts w:hint="eastAsia" w:ascii="宋体" w:hAnsi="宋体" w:eastAsia="黑体" w:cs="黑体"/>
              <w:sz w:val="32"/>
              <w:szCs w:val="32"/>
            </w:rPr>
            <w:delText>第十条</w:delText>
          </w:r>
        </w:del>
      </w:ins>
      <w:ins w:id="2168" w:author="卢颖东" w:date="2019-05-21T14:37:00Z">
        <w:del w:id="2169" w:author="谢浩然" w:date="2019-07-11T11:56:07Z">
          <w:r>
            <w:rPr>
              <w:rFonts w:hint="eastAsia" w:ascii="宋体" w:hAnsi="宋体" w:eastAsia="仿宋_GB2312" w:cs="宋体"/>
              <w:sz w:val="32"/>
              <w:szCs w:val="32"/>
            </w:rPr>
            <w:delText xml:space="preserve">  责任人应当在市容和环境卫生责任区内履行下列责任：</w:delText>
          </w:r>
        </w:del>
      </w:ins>
    </w:p>
    <w:p>
      <w:pPr>
        <w:autoSpaceDN w:val="0"/>
        <w:spacing w:line="590" w:lineRule="exact"/>
        <w:ind w:firstLine="0" w:firstLineChars="0"/>
        <w:rPr>
          <w:ins w:id="2171" w:author="卢颖东" w:date="2019-05-21T14:37:00Z"/>
          <w:del w:id="2172" w:author="谢浩然" w:date="2019-07-11T11:56:07Z"/>
          <w:rFonts w:hint="eastAsia" w:ascii="宋体" w:hAnsi="宋体" w:eastAsia="仿宋_GB2312" w:cs="宋体"/>
        </w:rPr>
        <w:pPrChange w:id="2170" w:author="谢浩然" w:date="2019-07-11T11:56:08Z">
          <w:pPr>
            <w:pStyle w:val="17"/>
            <w:autoSpaceDN w:val="0"/>
            <w:spacing w:line="580" w:lineRule="exact"/>
            <w:ind w:firstLine="632" w:firstLineChars="200"/>
          </w:pPr>
        </w:pPrChange>
      </w:pPr>
      <w:ins w:id="2173" w:author="卢颖东" w:date="2019-05-21T14:37:00Z">
        <w:del w:id="2174" w:author="谢浩然" w:date="2019-07-11T11:56:07Z">
          <w:r>
            <w:rPr>
              <w:rFonts w:hint="eastAsia" w:ascii="宋体" w:hAnsi="宋体" w:eastAsia="仿宋_GB2312" w:cs="宋体"/>
              <w:sz w:val="32"/>
              <w:szCs w:val="32"/>
            </w:rPr>
            <w:delText>（一）保持市容整洁，无乱摆设、乱搭建、乱堆放、乱拉挂、乱张贴、乱涂写、乱刻画、乱停放等行为；</w:delText>
          </w:r>
        </w:del>
      </w:ins>
    </w:p>
    <w:p>
      <w:pPr>
        <w:autoSpaceDN w:val="0"/>
        <w:spacing w:line="590" w:lineRule="exact"/>
        <w:ind w:firstLine="0" w:firstLineChars="0"/>
        <w:rPr>
          <w:ins w:id="2176" w:author="卢颖东" w:date="2019-05-21T14:37:00Z"/>
          <w:del w:id="2177" w:author="谢浩然" w:date="2019-07-11T11:56:07Z"/>
          <w:rFonts w:hint="eastAsia" w:ascii="宋体" w:hAnsi="宋体" w:eastAsia="仿宋_GB2312" w:cs="宋体"/>
        </w:rPr>
        <w:pPrChange w:id="2175" w:author="谢浩然" w:date="2019-07-11T11:56:08Z">
          <w:pPr>
            <w:pStyle w:val="17"/>
            <w:autoSpaceDN w:val="0"/>
            <w:spacing w:line="580" w:lineRule="exact"/>
            <w:ind w:firstLine="632" w:firstLineChars="200"/>
          </w:pPr>
        </w:pPrChange>
      </w:pPr>
      <w:ins w:id="2178" w:author="卢颖东" w:date="2019-05-21T14:37:00Z">
        <w:del w:id="2179" w:author="谢浩然" w:date="2019-07-11T11:56:07Z">
          <w:r>
            <w:rPr>
              <w:rFonts w:hint="eastAsia" w:ascii="宋体" w:hAnsi="宋体" w:eastAsia="仿宋_GB2312" w:cs="宋体"/>
              <w:sz w:val="32"/>
              <w:szCs w:val="32"/>
            </w:rPr>
            <w:delText>（二）保持环境卫生整洁，无垃圾、粪便、污水，无污迹，无渣土，无鼠蝇蚊蟑等病媒生物和白蚁孳生地；</w:delText>
          </w:r>
        </w:del>
      </w:ins>
    </w:p>
    <w:p>
      <w:pPr>
        <w:autoSpaceDN w:val="0"/>
        <w:spacing w:line="590" w:lineRule="exact"/>
        <w:ind w:firstLine="0" w:firstLineChars="0"/>
        <w:rPr>
          <w:ins w:id="2181" w:author="卢颖东" w:date="2019-05-21T14:37:00Z"/>
          <w:del w:id="2182" w:author="谢浩然" w:date="2019-07-11T11:56:07Z"/>
          <w:rFonts w:hint="eastAsia" w:ascii="宋体" w:hAnsi="宋体" w:eastAsia="仿宋_GB2312" w:cs="宋体"/>
        </w:rPr>
        <w:pPrChange w:id="2180" w:author="谢浩然" w:date="2019-07-11T11:56:08Z">
          <w:pPr>
            <w:pStyle w:val="17"/>
            <w:autoSpaceDN w:val="0"/>
            <w:spacing w:line="580" w:lineRule="exact"/>
            <w:ind w:firstLine="632" w:firstLineChars="200"/>
          </w:pPr>
        </w:pPrChange>
      </w:pPr>
      <w:ins w:id="2183" w:author="卢颖东" w:date="2019-05-21T14:37:00Z">
        <w:del w:id="2184" w:author="谢浩然" w:date="2019-07-11T11:56:07Z">
          <w:r>
            <w:rPr>
              <w:rFonts w:hint="eastAsia" w:ascii="宋体" w:hAnsi="宋体" w:eastAsia="仿宋_GB2312" w:cs="宋体"/>
              <w:sz w:val="32"/>
              <w:szCs w:val="32"/>
            </w:rPr>
            <w:delText>（三）保持水域卫生清洁，采取设置水面漂浮物拦截装置等措施防止漂浮物流出责任区；</w:delText>
          </w:r>
        </w:del>
      </w:ins>
    </w:p>
    <w:p>
      <w:pPr>
        <w:autoSpaceDN w:val="0"/>
        <w:spacing w:line="590" w:lineRule="exact"/>
        <w:ind w:firstLine="0" w:firstLineChars="0"/>
        <w:rPr>
          <w:ins w:id="2186" w:author="卢颖东" w:date="2019-05-21T14:37:00Z"/>
          <w:del w:id="2187" w:author="谢浩然" w:date="2019-07-11T11:56:07Z"/>
          <w:rFonts w:hint="eastAsia" w:ascii="宋体" w:hAnsi="宋体" w:eastAsia="仿宋_GB2312" w:cs="宋体"/>
        </w:rPr>
        <w:pPrChange w:id="2185" w:author="谢浩然" w:date="2019-07-11T11:56:08Z">
          <w:pPr>
            <w:pStyle w:val="17"/>
            <w:autoSpaceDN w:val="0"/>
            <w:spacing w:line="580" w:lineRule="exact"/>
            <w:ind w:firstLine="632" w:firstLineChars="200"/>
          </w:pPr>
        </w:pPrChange>
      </w:pPr>
      <w:ins w:id="2188" w:author="卢颖东" w:date="2019-05-21T14:37:00Z">
        <w:del w:id="2189" w:author="谢浩然" w:date="2019-07-11T11:56:07Z">
          <w:r>
            <w:rPr>
              <w:rFonts w:hint="eastAsia" w:ascii="宋体" w:hAnsi="宋体" w:eastAsia="仿宋_GB2312" w:cs="宋体"/>
              <w:sz w:val="32"/>
              <w:szCs w:val="32"/>
            </w:rPr>
            <w:delText>（四）按照规定设置环境卫生设施，保持整洁、完好，并分类投放生活垃圾。</w:delText>
          </w:r>
        </w:del>
      </w:ins>
    </w:p>
    <w:p>
      <w:pPr>
        <w:autoSpaceDN w:val="0"/>
        <w:spacing w:line="590" w:lineRule="exact"/>
        <w:ind w:firstLine="0" w:firstLineChars="0"/>
        <w:rPr>
          <w:ins w:id="2191" w:author="卢颖东" w:date="2019-05-21T14:37:00Z"/>
          <w:del w:id="2192" w:author="谢浩然" w:date="2019-07-11T11:56:07Z"/>
          <w:rFonts w:hint="eastAsia" w:ascii="宋体" w:hAnsi="宋体" w:eastAsia="仿宋_GB2312" w:cs="宋体"/>
        </w:rPr>
        <w:pPrChange w:id="2190" w:author="谢浩然" w:date="2019-07-11T11:56:08Z">
          <w:pPr>
            <w:pStyle w:val="17"/>
            <w:autoSpaceDN w:val="0"/>
            <w:spacing w:line="580" w:lineRule="exact"/>
            <w:ind w:firstLine="632" w:firstLineChars="200"/>
          </w:pPr>
        </w:pPrChange>
      </w:pPr>
      <w:ins w:id="2193" w:author="卢颖东" w:date="2019-05-21T14:37:00Z">
        <w:del w:id="2194" w:author="谢浩然" w:date="2019-07-11T11:56:07Z">
          <w:r>
            <w:rPr>
              <w:rFonts w:hint="eastAsia" w:ascii="宋体" w:hAnsi="宋体" w:eastAsia="仿宋_GB2312" w:cs="宋体"/>
              <w:sz w:val="32"/>
              <w:szCs w:val="32"/>
            </w:rPr>
            <w:delText>责任人可以自行履行市容和环境卫生责任区责任，也可以委托他人履行。</w:delText>
          </w:r>
        </w:del>
      </w:ins>
    </w:p>
    <w:p>
      <w:pPr>
        <w:autoSpaceDN w:val="0"/>
        <w:spacing w:line="590" w:lineRule="exact"/>
        <w:ind w:firstLine="0" w:firstLineChars="0"/>
        <w:rPr>
          <w:ins w:id="2196" w:author="卢颖东" w:date="2019-05-21T14:37:00Z"/>
          <w:del w:id="2197" w:author="谢浩然" w:date="2019-07-11T11:56:07Z"/>
          <w:rFonts w:hint="eastAsia" w:ascii="宋体" w:hAnsi="宋体" w:eastAsia="仿宋_GB2312" w:cs="宋体"/>
        </w:rPr>
        <w:pPrChange w:id="2195" w:author="谢浩然" w:date="2019-07-11T11:56:08Z">
          <w:pPr>
            <w:pStyle w:val="17"/>
            <w:autoSpaceDN w:val="0"/>
            <w:spacing w:line="580" w:lineRule="exact"/>
            <w:ind w:firstLine="632" w:firstLineChars="200"/>
          </w:pPr>
        </w:pPrChange>
      </w:pPr>
      <w:ins w:id="2198" w:author="卢颖东" w:date="2019-05-21T14:37:00Z">
        <w:del w:id="2199" w:author="谢浩然" w:date="2019-07-11T11:56:07Z">
          <w:r>
            <w:rPr>
              <w:rFonts w:hint="eastAsia" w:ascii="宋体" w:hAnsi="宋体" w:eastAsia="黑体" w:cs="黑体"/>
              <w:sz w:val="32"/>
              <w:szCs w:val="32"/>
            </w:rPr>
            <w:delText>第十一条</w:delText>
          </w:r>
        </w:del>
      </w:ins>
      <w:ins w:id="2200" w:author="卢颖东" w:date="2019-05-21T14:37:00Z">
        <w:del w:id="2201" w:author="谢浩然" w:date="2019-07-11T11:56:07Z">
          <w:r>
            <w:rPr>
              <w:rFonts w:hint="eastAsia" w:ascii="宋体" w:hAnsi="宋体" w:eastAsia="仿宋_GB2312" w:cs="宋体"/>
              <w:sz w:val="32"/>
              <w:szCs w:val="32"/>
            </w:rPr>
            <w:delText xml:space="preserve">  责任人发现市容和环境卫生责任区内市政公用设施、市政绿化植物以及其他单位或者个人所有的设备、设施存在倒塌、损坏、污浊、腐蚀、陈旧等不符合城市容貌标准或者环境卫生标准情形的，应当及时报告相关行政主管部门。</w:delText>
          </w:r>
        </w:del>
      </w:ins>
    </w:p>
    <w:p>
      <w:pPr>
        <w:autoSpaceDN w:val="0"/>
        <w:spacing w:line="590" w:lineRule="exact"/>
        <w:ind w:firstLine="0" w:firstLineChars="0"/>
        <w:rPr>
          <w:ins w:id="2203" w:author="卢颖东" w:date="2019-05-21T14:37:00Z"/>
          <w:del w:id="2204" w:author="谢浩然" w:date="2019-07-11T11:56:07Z"/>
          <w:rFonts w:hint="eastAsia" w:ascii="宋体" w:hAnsi="宋体" w:eastAsia="仿宋_GB2312" w:cs="宋体"/>
        </w:rPr>
        <w:pPrChange w:id="2202" w:author="谢浩然" w:date="2019-07-11T11:56:08Z">
          <w:pPr>
            <w:pStyle w:val="17"/>
            <w:autoSpaceDN w:val="0"/>
            <w:spacing w:line="580" w:lineRule="exact"/>
            <w:ind w:firstLine="632" w:firstLineChars="200"/>
          </w:pPr>
        </w:pPrChange>
      </w:pPr>
      <w:ins w:id="2205" w:author="卢颖东" w:date="2019-05-21T14:37:00Z">
        <w:del w:id="2206" w:author="谢浩然" w:date="2019-07-11T11:56:07Z">
          <w:r>
            <w:rPr>
              <w:rFonts w:hint="eastAsia" w:ascii="宋体" w:hAnsi="宋体" w:eastAsia="仿宋_GB2312" w:cs="宋体"/>
              <w:sz w:val="32"/>
              <w:szCs w:val="32"/>
            </w:rPr>
            <w:delText>责任人发现市容和环境卫生责任区内有影响市容和环境卫生或者损坏环境卫生设施行为的，应当予以制止，要求行为人自行清理、补救，并可以向属地县级市容和环境卫生行政主管部门报告。</w:delText>
          </w:r>
        </w:del>
      </w:ins>
    </w:p>
    <w:p>
      <w:pPr>
        <w:autoSpaceDN w:val="0"/>
        <w:spacing w:line="590" w:lineRule="exact"/>
        <w:ind w:firstLine="0" w:firstLineChars="0"/>
        <w:rPr>
          <w:ins w:id="2208" w:author="卢颖东" w:date="2019-05-21T14:37:00Z"/>
          <w:del w:id="2209" w:author="谢浩然" w:date="2019-07-11T11:56:07Z"/>
          <w:rFonts w:hint="eastAsia" w:ascii="宋体" w:hAnsi="宋体" w:eastAsia="仿宋_GB2312" w:cs="宋体"/>
        </w:rPr>
        <w:pPrChange w:id="2207" w:author="谢浩然" w:date="2019-07-11T11:56:08Z">
          <w:pPr>
            <w:pStyle w:val="17"/>
            <w:autoSpaceDN w:val="0"/>
            <w:spacing w:line="580" w:lineRule="exact"/>
            <w:ind w:firstLine="632" w:firstLineChars="200"/>
          </w:pPr>
        </w:pPrChange>
      </w:pPr>
      <w:ins w:id="2210" w:author="卢颖东" w:date="2019-05-21T14:37:00Z">
        <w:del w:id="2211" w:author="谢浩然" w:date="2019-07-11T11:56:07Z">
          <w:r>
            <w:rPr>
              <w:rFonts w:hint="eastAsia" w:ascii="宋体" w:hAnsi="宋体" w:eastAsia="黑体" w:cs="黑体"/>
              <w:sz w:val="32"/>
              <w:szCs w:val="32"/>
            </w:rPr>
            <w:delText>第十二条</w:delText>
          </w:r>
        </w:del>
      </w:ins>
      <w:ins w:id="2212" w:author="卢颖东" w:date="2019-05-21T14:37:00Z">
        <w:del w:id="2213" w:author="谢浩然" w:date="2019-07-11T11:56:07Z">
          <w:r>
            <w:rPr>
              <w:rFonts w:hint="eastAsia" w:ascii="宋体" w:hAnsi="宋体" w:eastAsia="仿宋_GB2312" w:cs="宋体"/>
              <w:sz w:val="32"/>
              <w:szCs w:val="32"/>
            </w:rPr>
            <w:delText xml:space="preserve">  县级市容和环境卫生行政主管部门或者街道办事处、乡镇人民政府应当和责任人签订责任书，将责任区的具体范围和责任要求告知责任人，并建立本辖区内责任人信息档案，纳入全市城市管理监控信息平台。</w:delText>
          </w:r>
        </w:del>
      </w:ins>
    </w:p>
    <w:p>
      <w:pPr>
        <w:autoSpaceDN w:val="0"/>
        <w:spacing w:line="590" w:lineRule="exact"/>
        <w:ind w:firstLine="0" w:firstLineChars="0"/>
        <w:rPr>
          <w:ins w:id="2215" w:author="卢颖东" w:date="2019-05-21T14:37:00Z"/>
          <w:del w:id="2216" w:author="谢浩然" w:date="2019-07-11T11:56:07Z"/>
          <w:rFonts w:hint="eastAsia" w:ascii="宋体" w:hAnsi="宋体" w:eastAsia="仿宋_GB2312" w:cs="宋体"/>
        </w:rPr>
        <w:pPrChange w:id="2214" w:author="谢浩然" w:date="2019-07-11T11:56:08Z">
          <w:pPr>
            <w:pStyle w:val="17"/>
            <w:autoSpaceDN w:val="0"/>
            <w:spacing w:line="580" w:lineRule="exact"/>
            <w:ind w:firstLine="632" w:firstLineChars="200"/>
          </w:pPr>
        </w:pPrChange>
      </w:pPr>
      <w:ins w:id="2217" w:author="卢颖东" w:date="2019-05-21T14:37:00Z">
        <w:del w:id="2218" w:author="谢浩然" w:date="2019-07-11T11:56:07Z">
          <w:r>
            <w:rPr>
              <w:rFonts w:hint="eastAsia" w:ascii="宋体" w:hAnsi="宋体" w:eastAsia="仿宋_GB2312" w:cs="宋体"/>
              <w:sz w:val="32"/>
              <w:szCs w:val="32"/>
            </w:rPr>
            <w:delText>县级市容和环境卫生行政主管部门应当加强对市容和环境卫生责任区工作的监督管理，指导责任人履行责任，并定期组织检查。</w:delText>
          </w:r>
        </w:del>
      </w:ins>
    </w:p>
    <w:p>
      <w:pPr>
        <w:autoSpaceDN w:val="0"/>
        <w:spacing w:line="590" w:lineRule="exact"/>
        <w:ind w:firstLine="0" w:firstLineChars="0"/>
        <w:rPr>
          <w:ins w:id="2220" w:author="卢颖东" w:date="2019-05-21T14:37:00Z"/>
          <w:del w:id="2221" w:author="谢浩然" w:date="2019-07-11T11:56:07Z"/>
          <w:rFonts w:hint="eastAsia" w:ascii="宋体" w:hAnsi="宋体" w:eastAsia="仿宋_GB2312" w:cs="宋体"/>
        </w:rPr>
        <w:pPrChange w:id="2219" w:author="谢浩然" w:date="2019-07-11T11:56:08Z">
          <w:pPr>
            <w:pStyle w:val="17"/>
            <w:autoSpaceDN w:val="0"/>
            <w:spacing w:line="580" w:lineRule="exact"/>
            <w:ind w:firstLine="472" w:firstLineChars="200"/>
          </w:pPr>
        </w:pPrChange>
      </w:pPr>
    </w:p>
    <w:p>
      <w:pPr>
        <w:autoSpaceDN w:val="0"/>
        <w:spacing w:line="590" w:lineRule="exact"/>
        <w:jc w:val="center"/>
        <w:rPr>
          <w:ins w:id="2223" w:author="卢颖东" w:date="2019-05-21T14:37:00Z"/>
          <w:del w:id="2224" w:author="谢浩然" w:date="2019-07-11T11:56:07Z"/>
          <w:rFonts w:hint="eastAsia" w:ascii="宋体" w:hAnsi="宋体" w:eastAsia="黑体" w:cs="宋体"/>
        </w:rPr>
        <w:pPrChange w:id="2222" w:author="谢浩然" w:date="2019-07-11T11:56:08Z">
          <w:pPr>
            <w:pStyle w:val="17"/>
            <w:autoSpaceDN w:val="0"/>
            <w:spacing w:line="580" w:lineRule="exact"/>
            <w:jc w:val="center"/>
          </w:pPr>
        </w:pPrChange>
      </w:pPr>
      <w:ins w:id="2225" w:author="卢颖东" w:date="2019-05-21T14:37:00Z">
        <w:del w:id="2226" w:author="谢浩然" w:date="2019-07-11T11:56:07Z">
          <w:r>
            <w:rPr>
              <w:rFonts w:hint="eastAsia" w:ascii="宋体" w:hAnsi="宋体" w:eastAsia="黑体" w:cs="黑体"/>
              <w:sz w:val="32"/>
              <w:szCs w:val="32"/>
            </w:rPr>
            <w:delText>第三章</w:delText>
          </w:r>
        </w:del>
      </w:ins>
      <w:ins w:id="2227" w:author="卢颖东" w:date="2019-05-21T14:37:00Z">
        <w:del w:id="2228" w:author="谢浩然" w:date="2019-07-11T11:56:07Z">
          <w:r>
            <w:rPr>
              <w:rFonts w:hint="eastAsia" w:ascii="宋体" w:hAnsi="宋体" w:eastAsia="黑体" w:cs="宋体"/>
              <w:sz w:val="32"/>
              <w:szCs w:val="32"/>
            </w:rPr>
            <w:delText xml:space="preserve">  </w:delText>
          </w:r>
        </w:del>
      </w:ins>
      <w:ins w:id="2229" w:author="卢颖东" w:date="2019-05-21T14:37:00Z">
        <w:del w:id="2230" w:author="谢浩然" w:date="2019-07-11T11:56:07Z">
          <w:r>
            <w:rPr>
              <w:rFonts w:hint="eastAsia" w:ascii="宋体" w:hAnsi="宋体" w:eastAsia="黑体" w:cs="黑体"/>
              <w:sz w:val="32"/>
              <w:szCs w:val="32"/>
            </w:rPr>
            <w:delText>市容管理</w:delText>
          </w:r>
        </w:del>
      </w:ins>
    </w:p>
    <w:p>
      <w:pPr>
        <w:autoSpaceDN w:val="0"/>
        <w:spacing w:line="590" w:lineRule="exact"/>
        <w:ind w:firstLine="0" w:firstLineChars="0"/>
        <w:rPr>
          <w:ins w:id="2232" w:author="卢颖东" w:date="2019-05-21T14:37:00Z"/>
          <w:del w:id="2233" w:author="谢浩然" w:date="2019-07-11T11:56:07Z"/>
          <w:rFonts w:hint="eastAsia" w:ascii="宋体" w:hAnsi="宋体" w:eastAsia="仿宋_GB2312" w:cs="宋体"/>
        </w:rPr>
        <w:pPrChange w:id="2231" w:author="谢浩然" w:date="2019-07-11T11:56:08Z">
          <w:pPr>
            <w:pStyle w:val="17"/>
            <w:autoSpaceDN w:val="0"/>
            <w:spacing w:line="580" w:lineRule="exact"/>
            <w:ind w:firstLine="472" w:firstLineChars="200"/>
          </w:pPr>
        </w:pPrChange>
      </w:pPr>
    </w:p>
    <w:p>
      <w:pPr>
        <w:autoSpaceDN w:val="0"/>
        <w:spacing w:line="590" w:lineRule="exact"/>
        <w:ind w:firstLine="0" w:firstLineChars="0"/>
        <w:rPr>
          <w:ins w:id="2235" w:author="卢颖东" w:date="2019-05-21T14:37:00Z"/>
          <w:del w:id="2236" w:author="谢浩然" w:date="2019-07-11T11:56:07Z"/>
          <w:rFonts w:hint="eastAsia" w:ascii="宋体" w:hAnsi="宋体" w:eastAsia="仿宋_GB2312" w:cs="宋体"/>
        </w:rPr>
        <w:pPrChange w:id="2234" w:author="谢浩然" w:date="2019-07-11T11:56:08Z">
          <w:pPr>
            <w:pStyle w:val="17"/>
            <w:autoSpaceDN w:val="0"/>
            <w:spacing w:line="580" w:lineRule="exact"/>
            <w:ind w:firstLine="632" w:firstLineChars="200"/>
          </w:pPr>
        </w:pPrChange>
      </w:pPr>
      <w:ins w:id="2237" w:author="卢颖东" w:date="2019-05-21T14:37:00Z">
        <w:del w:id="2238" w:author="谢浩然" w:date="2019-07-11T11:56:07Z">
          <w:r>
            <w:rPr>
              <w:rFonts w:hint="eastAsia" w:ascii="宋体" w:hAnsi="宋体" w:eastAsia="黑体" w:cs="黑体"/>
              <w:sz w:val="32"/>
              <w:szCs w:val="32"/>
            </w:rPr>
            <w:delText>第十三条</w:delText>
          </w:r>
        </w:del>
      </w:ins>
      <w:ins w:id="2239" w:author="卢颖东" w:date="2019-05-21T14:37:00Z">
        <w:del w:id="2240" w:author="谢浩然" w:date="2019-07-11T11:56:07Z">
          <w:r>
            <w:rPr>
              <w:rFonts w:hint="eastAsia" w:ascii="宋体" w:hAnsi="宋体" w:eastAsia="仿宋_GB2312" w:cs="宋体"/>
              <w:sz w:val="32"/>
              <w:szCs w:val="32"/>
            </w:rPr>
            <w:delText xml:space="preserve">  市人民政府应当根据国家城市容貌标准，结合本市的城市风貌定位，制定本市城市容貌标准。</w:delText>
          </w:r>
        </w:del>
      </w:ins>
    </w:p>
    <w:p>
      <w:pPr>
        <w:autoSpaceDN w:val="0"/>
        <w:spacing w:line="590" w:lineRule="exact"/>
        <w:ind w:firstLine="0" w:firstLineChars="0"/>
        <w:rPr>
          <w:ins w:id="2242" w:author="卢颖东" w:date="2019-05-21T14:37:00Z"/>
          <w:del w:id="2243" w:author="谢浩然" w:date="2019-07-11T11:56:07Z"/>
          <w:rFonts w:hint="eastAsia" w:ascii="宋体" w:hAnsi="宋体" w:eastAsia="仿宋_GB2312" w:cs="宋体"/>
        </w:rPr>
        <w:pPrChange w:id="2241" w:author="谢浩然" w:date="2019-07-11T11:56:08Z">
          <w:pPr>
            <w:pStyle w:val="17"/>
            <w:autoSpaceDN w:val="0"/>
            <w:spacing w:line="580" w:lineRule="exact"/>
            <w:ind w:firstLine="632" w:firstLineChars="200"/>
          </w:pPr>
        </w:pPrChange>
      </w:pPr>
      <w:ins w:id="2244" w:author="卢颖东" w:date="2019-05-21T14:37:00Z">
        <w:del w:id="2245" w:author="谢浩然" w:date="2019-07-11T11:56:07Z">
          <w:r>
            <w:rPr>
              <w:rFonts w:hint="eastAsia" w:ascii="宋体" w:hAnsi="宋体" w:eastAsia="仿宋_GB2312" w:cs="宋体"/>
              <w:sz w:val="32"/>
              <w:szCs w:val="32"/>
            </w:rPr>
            <w:delText>城市建筑物、构筑物、道路、园林绿化、公共设施、广告标识、照明、公共场所、城市水域、居住区等容貌建设与管理，应当符合本市的城市容貌标准。</w:delText>
          </w:r>
        </w:del>
      </w:ins>
    </w:p>
    <w:p>
      <w:pPr>
        <w:autoSpaceDN w:val="0"/>
        <w:spacing w:line="590" w:lineRule="exact"/>
        <w:ind w:firstLine="0" w:firstLineChars="0"/>
        <w:rPr>
          <w:ins w:id="2247" w:author="卢颖东" w:date="2019-05-21T14:37:00Z"/>
          <w:del w:id="2248" w:author="谢浩然" w:date="2019-07-11T11:56:07Z"/>
          <w:rFonts w:hint="eastAsia" w:ascii="宋体" w:hAnsi="宋体" w:eastAsia="仿宋_GB2312" w:cs="宋体"/>
        </w:rPr>
        <w:pPrChange w:id="2246" w:author="谢浩然" w:date="2019-07-11T11:56:08Z">
          <w:pPr>
            <w:pStyle w:val="17"/>
            <w:autoSpaceDN w:val="0"/>
            <w:spacing w:line="580" w:lineRule="exact"/>
            <w:ind w:firstLine="632" w:firstLineChars="200"/>
          </w:pPr>
        </w:pPrChange>
      </w:pPr>
      <w:ins w:id="2249" w:author="卢颖东" w:date="2019-05-21T14:37:00Z">
        <w:del w:id="2250" w:author="谢浩然" w:date="2019-07-11T11:56:07Z">
          <w:r>
            <w:rPr>
              <w:rFonts w:hint="eastAsia" w:ascii="宋体" w:hAnsi="宋体" w:eastAsia="仿宋_GB2312" w:cs="宋体"/>
              <w:sz w:val="32"/>
              <w:szCs w:val="32"/>
            </w:rPr>
            <w:delText>违反第二款规定，建筑物或者其他设施不符合城市容貌标准的，责令限期改造；逾期未改造的，对单位处一万元以上三万元以下罚款，对个人处五百元以上五千元以下罚款。</w:delText>
          </w:r>
        </w:del>
      </w:ins>
    </w:p>
    <w:p>
      <w:pPr>
        <w:autoSpaceDN w:val="0"/>
        <w:spacing w:line="590" w:lineRule="exact"/>
        <w:ind w:firstLine="0" w:firstLineChars="0"/>
        <w:rPr>
          <w:ins w:id="2252" w:author="卢颖东" w:date="2019-05-21T14:37:00Z"/>
          <w:del w:id="2253" w:author="谢浩然" w:date="2019-07-11T11:56:07Z"/>
          <w:rFonts w:hint="eastAsia" w:ascii="宋体" w:hAnsi="宋体" w:eastAsia="仿宋_GB2312" w:cs="宋体"/>
        </w:rPr>
        <w:pPrChange w:id="2251" w:author="谢浩然" w:date="2019-07-11T11:56:08Z">
          <w:pPr>
            <w:pStyle w:val="17"/>
            <w:autoSpaceDN w:val="0"/>
            <w:spacing w:line="580" w:lineRule="exact"/>
            <w:ind w:firstLine="632" w:firstLineChars="200"/>
          </w:pPr>
        </w:pPrChange>
      </w:pPr>
      <w:ins w:id="2254" w:author="卢颖东" w:date="2019-05-21T14:37:00Z">
        <w:del w:id="2255" w:author="谢浩然" w:date="2019-07-11T11:56:07Z">
          <w:r>
            <w:rPr>
              <w:rFonts w:hint="eastAsia" w:ascii="宋体" w:hAnsi="宋体" w:eastAsia="黑体" w:cs="黑体"/>
              <w:sz w:val="32"/>
              <w:szCs w:val="32"/>
            </w:rPr>
            <w:delText>第十四条</w:delText>
          </w:r>
        </w:del>
      </w:ins>
      <w:ins w:id="2256" w:author="卢颖东" w:date="2019-05-21T14:37:00Z">
        <w:del w:id="2257" w:author="谢浩然" w:date="2019-07-11T11:56:07Z">
          <w:r>
            <w:rPr>
              <w:rFonts w:hint="eastAsia" w:ascii="宋体" w:hAnsi="宋体" w:eastAsia="仿宋_GB2312" w:cs="宋体"/>
              <w:sz w:val="32"/>
              <w:szCs w:val="32"/>
            </w:rPr>
            <w:delText xml:space="preserve">  在主要街道临街的建筑物外立面或者顶部装饰装修、搭建雨棚、遮阳蓬帐，安装太阳能板、空调外机、防盗网等设施设备，建筑物的所有权人、使用人应当按照城市容貌标准统一规范设置。</w:delText>
          </w:r>
        </w:del>
      </w:ins>
    </w:p>
    <w:p>
      <w:pPr>
        <w:autoSpaceDN w:val="0"/>
        <w:spacing w:line="590" w:lineRule="exact"/>
        <w:ind w:firstLine="0" w:firstLineChars="0"/>
        <w:rPr>
          <w:ins w:id="2259" w:author="卢颖东" w:date="2019-05-21T14:37:00Z"/>
          <w:del w:id="2260" w:author="谢浩然" w:date="2019-07-11T11:56:07Z"/>
          <w:rFonts w:hint="eastAsia" w:ascii="宋体" w:hAnsi="宋体" w:eastAsia="仿宋_GB2312" w:cs="宋体"/>
        </w:rPr>
        <w:pPrChange w:id="2258" w:author="谢浩然" w:date="2019-07-11T11:56:08Z">
          <w:pPr>
            <w:pStyle w:val="17"/>
            <w:autoSpaceDN w:val="0"/>
            <w:spacing w:line="580" w:lineRule="exact"/>
            <w:ind w:firstLine="632" w:firstLineChars="200"/>
          </w:pPr>
        </w:pPrChange>
      </w:pPr>
      <w:ins w:id="2261" w:author="卢颖东" w:date="2019-05-21T14:37:00Z">
        <w:del w:id="2262" w:author="谢浩然" w:date="2019-07-11T11:56:07Z">
          <w:r>
            <w:rPr>
              <w:rFonts w:hint="eastAsia" w:ascii="宋体" w:hAnsi="宋体" w:eastAsia="仿宋_GB2312" w:cs="宋体"/>
              <w:sz w:val="32"/>
              <w:szCs w:val="32"/>
            </w:rPr>
            <w:delText>主要街道临街的建筑物或者构筑物的外立面、屋顶、阳台、窗外、平台、外走廊，不得堆放、吊挂影响市容的物品。</w:delText>
          </w:r>
        </w:del>
      </w:ins>
    </w:p>
    <w:p>
      <w:pPr>
        <w:autoSpaceDN w:val="0"/>
        <w:spacing w:line="590" w:lineRule="exact"/>
        <w:ind w:firstLine="0" w:firstLineChars="0"/>
        <w:rPr>
          <w:ins w:id="2264" w:author="卢颖东" w:date="2019-05-21T14:37:00Z"/>
          <w:del w:id="2265" w:author="谢浩然" w:date="2019-07-11T11:56:07Z"/>
          <w:rFonts w:hint="eastAsia" w:ascii="宋体" w:hAnsi="宋体" w:eastAsia="仿宋_GB2312" w:cs="宋体"/>
        </w:rPr>
        <w:pPrChange w:id="2263" w:author="谢浩然" w:date="2019-07-11T11:56:08Z">
          <w:pPr>
            <w:pStyle w:val="17"/>
            <w:autoSpaceDN w:val="0"/>
            <w:spacing w:line="580" w:lineRule="exact"/>
            <w:ind w:firstLine="632" w:firstLineChars="200"/>
          </w:pPr>
        </w:pPrChange>
      </w:pPr>
      <w:ins w:id="2266" w:author="卢颖东" w:date="2019-05-21T14:37:00Z">
        <w:del w:id="2267" w:author="谢浩然" w:date="2019-07-11T11:56:07Z">
          <w:r>
            <w:rPr>
              <w:rFonts w:hint="eastAsia" w:ascii="宋体" w:hAnsi="宋体" w:eastAsia="仿宋_GB2312" w:cs="宋体"/>
              <w:sz w:val="32"/>
              <w:szCs w:val="32"/>
            </w:rPr>
            <w:delText>违反第一款规定的，责令限期改造；逾期未改造的，对单位处一千元以上五千元以下罚款，对个人处二百元以上一千元以下罚款。</w:delText>
          </w:r>
        </w:del>
      </w:ins>
    </w:p>
    <w:p>
      <w:pPr>
        <w:autoSpaceDN w:val="0"/>
        <w:spacing w:line="590" w:lineRule="exact"/>
        <w:ind w:firstLine="0" w:firstLineChars="0"/>
        <w:rPr>
          <w:ins w:id="2269" w:author="卢颖东" w:date="2019-05-21T14:37:00Z"/>
          <w:del w:id="2270" w:author="谢浩然" w:date="2019-07-11T11:56:07Z"/>
          <w:rFonts w:hint="eastAsia" w:ascii="宋体" w:hAnsi="宋体" w:eastAsia="仿宋_GB2312" w:cs="宋体"/>
        </w:rPr>
        <w:pPrChange w:id="2268" w:author="谢浩然" w:date="2019-07-11T11:56:08Z">
          <w:pPr>
            <w:pStyle w:val="17"/>
            <w:autoSpaceDN w:val="0"/>
            <w:spacing w:line="580" w:lineRule="exact"/>
            <w:ind w:firstLine="632" w:firstLineChars="200"/>
          </w:pPr>
        </w:pPrChange>
      </w:pPr>
      <w:ins w:id="2271" w:author="卢颖东" w:date="2019-05-21T14:37:00Z">
        <w:del w:id="2272" w:author="谢浩然" w:date="2019-07-11T11:56:07Z">
          <w:r>
            <w:rPr>
              <w:rFonts w:hint="eastAsia" w:ascii="宋体" w:hAnsi="宋体" w:eastAsia="仿宋_GB2312" w:cs="宋体"/>
              <w:sz w:val="32"/>
              <w:szCs w:val="32"/>
            </w:rPr>
            <w:delText>违反第二款规定的，责令限期改正；逾期未改正的，对单位可以处警告或者五百元以上五千元以下罚款，对个人可以处警告或者一百元以上五百元以下罚款。</w:delText>
          </w:r>
        </w:del>
      </w:ins>
    </w:p>
    <w:p>
      <w:pPr>
        <w:autoSpaceDN w:val="0"/>
        <w:spacing w:line="590" w:lineRule="exact"/>
        <w:ind w:firstLine="0" w:firstLineChars="0"/>
        <w:rPr>
          <w:ins w:id="2274" w:author="卢颖东" w:date="2019-05-21T14:37:00Z"/>
          <w:del w:id="2275" w:author="谢浩然" w:date="2019-07-11T11:56:07Z"/>
          <w:rFonts w:hint="eastAsia" w:ascii="宋体" w:hAnsi="宋体" w:eastAsia="仿宋_GB2312" w:cs="宋体"/>
        </w:rPr>
        <w:pPrChange w:id="2273" w:author="谢浩然" w:date="2019-07-11T11:56:08Z">
          <w:pPr>
            <w:pStyle w:val="17"/>
            <w:autoSpaceDN w:val="0"/>
            <w:spacing w:line="580" w:lineRule="exact"/>
            <w:ind w:firstLine="632" w:firstLineChars="200"/>
          </w:pPr>
        </w:pPrChange>
      </w:pPr>
      <w:ins w:id="2276" w:author="卢颖东" w:date="2019-05-21T14:37:00Z">
        <w:del w:id="2277" w:author="谢浩然" w:date="2019-07-11T11:56:07Z">
          <w:r>
            <w:rPr>
              <w:rFonts w:hint="eastAsia" w:ascii="宋体" w:hAnsi="宋体" w:eastAsia="黑体" w:cs="黑体"/>
              <w:sz w:val="32"/>
              <w:szCs w:val="32"/>
            </w:rPr>
            <w:delText>第十五条</w:delText>
          </w:r>
        </w:del>
      </w:ins>
      <w:ins w:id="2278" w:author="卢颖东" w:date="2019-05-21T14:37:00Z">
        <w:del w:id="2279" w:author="谢浩然" w:date="2019-07-11T11:56:07Z">
          <w:r>
            <w:rPr>
              <w:rFonts w:hint="eastAsia" w:ascii="宋体" w:hAnsi="宋体" w:eastAsia="仿宋_GB2312" w:cs="宋体"/>
              <w:sz w:val="32"/>
              <w:szCs w:val="32"/>
            </w:rPr>
            <w:delText xml:space="preserve">  城市道路及其附属设施污损、移位、缺失的，应当及时清洗、修复、更换。</w:delText>
          </w:r>
        </w:del>
      </w:ins>
    </w:p>
    <w:p>
      <w:pPr>
        <w:autoSpaceDN w:val="0"/>
        <w:spacing w:line="590" w:lineRule="exact"/>
        <w:ind w:firstLine="0" w:firstLineChars="0"/>
        <w:rPr>
          <w:ins w:id="2281" w:author="卢颖东" w:date="2019-05-21T14:37:00Z"/>
          <w:del w:id="2282" w:author="谢浩然" w:date="2019-07-11T11:56:07Z"/>
          <w:rFonts w:hint="eastAsia" w:ascii="宋体" w:hAnsi="宋体" w:eastAsia="仿宋_GB2312" w:cs="宋体"/>
        </w:rPr>
        <w:pPrChange w:id="2280" w:author="谢浩然" w:date="2019-07-11T11:56:08Z">
          <w:pPr>
            <w:pStyle w:val="17"/>
            <w:autoSpaceDN w:val="0"/>
            <w:spacing w:line="580" w:lineRule="exact"/>
            <w:ind w:firstLine="632" w:firstLineChars="200"/>
          </w:pPr>
        </w:pPrChange>
      </w:pPr>
      <w:ins w:id="2283" w:author="卢颖东" w:date="2019-05-21T14:37:00Z">
        <w:del w:id="2284" w:author="谢浩然" w:date="2019-07-11T11:56:07Z">
          <w:r>
            <w:rPr>
              <w:rFonts w:hint="eastAsia" w:ascii="宋体" w:hAnsi="宋体" w:eastAsia="仿宋_GB2312" w:cs="宋体"/>
              <w:sz w:val="32"/>
              <w:szCs w:val="32"/>
            </w:rPr>
            <w:delText>经依法批准挖掘城市道路的，应当设置明显标志和防污、安全防围设施。挖掘完工后，应当及时拆除临时设施、清理现场、恢复原状，防止影响市容。</w:delText>
          </w:r>
        </w:del>
      </w:ins>
    </w:p>
    <w:p>
      <w:pPr>
        <w:autoSpaceDN w:val="0"/>
        <w:spacing w:line="590" w:lineRule="exact"/>
        <w:ind w:firstLine="0" w:firstLineChars="0"/>
        <w:rPr>
          <w:ins w:id="2286" w:author="卢颖东" w:date="2019-05-21T14:37:00Z"/>
          <w:del w:id="2287" w:author="谢浩然" w:date="2019-07-11T11:56:07Z"/>
          <w:rFonts w:hint="eastAsia" w:ascii="宋体" w:hAnsi="宋体" w:eastAsia="仿宋_GB2312" w:cs="宋体"/>
        </w:rPr>
        <w:pPrChange w:id="2285" w:author="谢浩然" w:date="2019-07-11T11:56:08Z">
          <w:pPr>
            <w:pStyle w:val="17"/>
            <w:autoSpaceDN w:val="0"/>
            <w:spacing w:line="580" w:lineRule="exact"/>
            <w:ind w:firstLine="632" w:firstLineChars="200"/>
          </w:pPr>
        </w:pPrChange>
      </w:pPr>
      <w:ins w:id="2288" w:author="卢颖东" w:date="2019-05-21T14:37:00Z">
        <w:del w:id="2289" w:author="谢浩然" w:date="2019-07-11T11:56:07Z">
          <w:r>
            <w:rPr>
              <w:rFonts w:hint="eastAsia" w:ascii="宋体" w:hAnsi="宋体" w:eastAsia="仿宋_GB2312" w:cs="宋体"/>
              <w:sz w:val="32"/>
              <w:szCs w:val="32"/>
            </w:rPr>
            <w:delText>市区范围内的闲置土地、待建用地，其临街一侧应当设置围墙或者围挡。</w:delText>
          </w:r>
        </w:del>
      </w:ins>
    </w:p>
    <w:p>
      <w:pPr>
        <w:autoSpaceDN w:val="0"/>
        <w:spacing w:line="590" w:lineRule="exact"/>
        <w:ind w:firstLine="0" w:firstLineChars="0"/>
        <w:rPr>
          <w:ins w:id="2291" w:author="卢颖东" w:date="2019-05-21T14:37:00Z"/>
          <w:del w:id="2292" w:author="谢浩然" w:date="2019-07-11T11:56:07Z"/>
          <w:rFonts w:hint="eastAsia" w:ascii="宋体" w:hAnsi="宋体" w:eastAsia="仿宋_GB2312" w:cs="宋体"/>
        </w:rPr>
        <w:pPrChange w:id="2290" w:author="谢浩然" w:date="2019-07-11T11:56:08Z">
          <w:pPr>
            <w:pStyle w:val="17"/>
            <w:autoSpaceDN w:val="0"/>
            <w:spacing w:line="580" w:lineRule="exact"/>
            <w:ind w:firstLine="632" w:firstLineChars="200"/>
          </w:pPr>
        </w:pPrChange>
      </w:pPr>
      <w:ins w:id="2293" w:author="卢颖东" w:date="2019-05-21T14:37:00Z">
        <w:del w:id="2294" w:author="谢浩然" w:date="2019-07-11T11:56:07Z">
          <w:r>
            <w:rPr>
              <w:rFonts w:hint="eastAsia" w:ascii="宋体" w:hAnsi="宋体" w:eastAsia="仿宋_GB2312" w:cs="宋体"/>
              <w:sz w:val="32"/>
              <w:szCs w:val="32"/>
            </w:rPr>
            <w:delText>违反第二款规定的，责令限期改正；逾期未改正的，处五千元以上二万元以下罚款。</w:delText>
          </w:r>
        </w:del>
      </w:ins>
    </w:p>
    <w:p>
      <w:pPr>
        <w:autoSpaceDN w:val="0"/>
        <w:spacing w:line="590" w:lineRule="exact"/>
        <w:ind w:firstLine="0" w:firstLineChars="0"/>
        <w:rPr>
          <w:ins w:id="2296" w:author="卢颖东" w:date="2019-05-21T14:37:00Z"/>
          <w:del w:id="2297" w:author="谢浩然" w:date="2019-07-11T11:56:07Z"/>
          <w:rFonts w:hint="eastAsia" w:ascii="宋体" w:hAnsi="宋体" w:eastAsia="仿宋_GB2312" w:cs="宋体"/>
        </w:rPr>
        <w:pPrChange w:id="2295" w:author="谢浩然" w:date="2019-07-11T11:56:08Z">
          <w:pPr>
            <w:pStyle w:val="17"/>
            <w:autoSpaceDN w:val="0"/>
            <w:spacing w:line="580" w:lineRule="exact"/>
            <w:ind w:firstLine="632" w:firstLineChars="200"/>
          </w:pPr>
        </w:pPrChange>
      </w:pPr>
      <w:ins w:id="2298" w:author="卢颖东" w:date="2019-05-21T14:37:00Z">
        <w:del w:id="2299" w:author="谢浩然" w:date="2019-07-11T11:56:07Z">
          <w:r>
            <w:rPr>
              <w:rFonts w:hint="eastAsia" w:ascii="宋体" w:hAnsi="宋体" w:eastAsia="仿宋_GB2312" w:cs="宋体"/>
              <w:sz w:val="32"/>
              <w:szCs w:val="32"/>
            </w:rPr>
            <w:delText>违反第三款规定的，责令限期改正；逾期未改正的，处一万元以上五万元以下罚款。</w:delText>
          </w:r>
        </w:del>
      </w:ins>
    </w:p>
    <w:p>
      <w:pPr>
        <w:autoSpaceDN w:val="0"/>
        <w:spacing w:line="590" w:lineRule="exact"/>
        <w:ind w:firstLine="0" w:firstLineChars="0"/>
        <w:rPr>
          <w:ins w:id="2301" w:author="卢颖东" w:date="2019-05-21T14:37:00Z"/>
          <w:del w:id="2302" w:author="谢浩然" w:date="2019-07-11T11:56:07Z"/>
          <w:rFonts w:hint="eastAsia" w:ascii="宋体" w:hAnsi="宋体" w:eastAsia="仿宋_GB2312" w:cs="宋体"/>
        </w:rPr>
        <w:pPrChange w:id="2300" w:author="谢浩然" w:date="2019-07-11T11:56:08Z">
          <w:pPr>
            <w:pStyle w:val="17"/>
            <w:autoSpaceDN w:val="0"/>
            <w:spacing w:line="580" w:lineRule="exact"/>
            <w:ind w:firstLine="632" w:firstLineChars="200"/>
          </w:pPr>
        </w:pPrChange>
      </w:pPr>
      <w:ins w:id="2303" w:author="卢颖东" w:date="2019-05-21T14:37:00Z">
        <w:del w:id="2304" w:author="谢浩然" w:date="2019-07-11T11:56:07Z">
          <w:r>
            <w:rPr>
              <w:rFonts w:hint="eastAsia" w:ascii="宋体" w:hAnsi="宋体" w:eastAsia="黑体" w:cs="黑体"/>
              <w:sz w:val="32"/>
              <w:szCs w:val="32"/>
            </w:rPr>
            <w:delText>第十六条</w:delText>
          </w:r>
        </w:del>
      </w:ins>
      <w:ins w:id="2305" w:author="卢颖东" w:date="2019-05-21T14:37:00Z">
        <w:del w:id="2306" w:author="谢浩然" w:date="2019-07-11T11:56:07Z">
          <w:r>
            <w:rPr>
              <w:rFonts w:hint="eastAsia" w:ascii="宋体" w:hAnsi="宋体" w:eastAsia="仿宋_GB2312" w:cs="宋体"/>
              <w:sz w:val="32"/>
              <w:szCs w:val="32"/>
            </w:rPr>
            <w:delText xml:space="preserve">  任何单位和个人不得擅自占用城市道路、地下通道、人行天桥及其他公共场所和道路临时停车泊位从事设摊经营、兜售物品等活动。</w:delText>
          </w:r>
        </w:del>
      </w:ins>
    </w:p>
    <w:p>
      <w:pPr>
        <w:autoSpaceDN w:val="0"/>
        <w:spacing w:line="590" w:lineRule="exact"/>
        <w:ind w:firstLine="0" w:firstLineChars="0"/>
        <w:rPr>
          <w:ins w:id="2308" w:author="卢颖东" w:date="2019-05-21T14:37:00Z"/>
          <w:del w:id="2309" w:author="谢浩然" w:date="2019-07-11T11:56:07Z"/>
          <w:rFonts w:hint="eastAsia" w:ascii="宋体" w:hAnsi="宋体" w:eastAsia="仿宋_GB2312" w:cs="宋体"/>
        </w:rPr>
        <w:pPrChange w:id="2307" w:author="谢浩然" w:date="2019-07-11T11:56:08Z">
          <w:pPr>
            <w:pStyle w:val="17"/>
            <w:autoSpaceDN w:val="0"/>
            <w:spacing w:line="580" w:lineRule="exact"/>
            <w:ind w:firstLine="632" w:firstLineChars="200"/>
          </w:pPr>
        </w:pPrChange>
      </w:pPr>
      <w:ins w:id="2310" w:author="卢颖东" w:date="2019-05-21T14:37:00Z">
        <w:del w:id="2311" w:author="谢浩然" w:date="2019-07-11T11:56:07Z">
          <w:r>
            <w:rPr>
              <w:rFonts w:hint="eastAsia" w:ascii="宋体" w:hAnsi="宋体" w:eastAsia="仿宋_GB2312" w:cs="宋体"/>
              <w:sz w:val="32"/>
              <w:szCs w:val="32"/>
            </w:rPr>
            <w:delText>禁止占用城市道路、公共场所从事洗车、加工、维修、废品收购、屠宰等活动。</w:delText>
          </w:r>
        </w:del>
      </w:ins>
    </w:p>
    <w:p>
      <w:pPr>
        <w:autoSpaceDN w:val="0"/>
        <w:spacing w:line="590" w:lineRule="exact"/>
        <w:ind w:firstLine="0" w:firstLineChars="0"/>
        <w:rPr>
          <w:ins w:id="2313" w:author="卢颖东" w:date="2019-05-21T14:37:00Z"/>
          <w:del w:id="2314" w:author="谢浩然" w:date="2019-07-11T11:56:07Z"/>
          <w:rFonts w:hint="eastAsia" w:ascii="宋体" w:hAnsi="宋体" w:eastAsia="仿宋_GB2312" w:cs="宋体"/>
        </w:rPr>
        <w:pPrChange w:id="2312" w:author="谢浩然" w:date="2019-07-11T11:56:08Z">
          <w:pPr>
            <w:pStyle w:val="17"/>
            <w:autoSpaceDN w:val="0"/>
            <w:spacing w:line="580" w:lineRule="exact"/>
            <w:ind w:firstLine="632" w:firstLineChars="200"/>
          </w:pPr>
        </w:pPrChange>
      </w:pPr>
      <w:ins w:id="2315" w:author="卢颖东" w:date="2019-05-21T14:37:00Z">
        <w:del w:id="2316" w:author="谢浩然" w:date="2019-07-11T11:56:07Z">
          <w:r>
            <w:rPr>
              <w:rFonts w:hint="eastAsia" w:ascii="宋体" w:hAnsi="宋体" w:eastAsia="仿宋_GB2312" w:cs="宋体"/>
              <w:sz w:val="32"/>
              <w:szCs w:val="32"/>
            </w:rPr>
            <w:delText>违反第一款规定的，责令改正；拒不改正的，对单位处五百元以上三千元以下罚款，对个人处五十元以上二百元以下罚款。</w:delText>
          </w:r>
        </w:del>
      </w:ins>
    </w:p>
    <w:p>
      <w:pPr>
        <w:autoSpaceDN w:val="0"/>
        <w:spacing w:line="590" w:lineRule="exact"/>
        <w:ind w:firstLine="0" w:firstLineChars="0"/>
        <w:rPr>
          <w:ins w:id="2318" w:author="卢颖东" w:date="2019-05-21T14:37:00Z"/>
          <w:del w:id="2319" w:author="谢浩然" w:date="2019-07-11T11:56:07Z"/>
          <w:rFonts w:hint="eastAsia" w:ascii="宋体" w:hAnsi="宋体" w:eastAsia="仿宋_GB2312" w:cs="宋体"/>
        </w:rPr>
        <w:pPrChange w:id="2317" w:author="谢浩然" w:date="2019-07-11T11:56:08Z">
          <w:pPr>
            <w:pStyle w:val="17"/>
            <w:autoSpaceDN w:val="0"/>
            <w:spacing w:line="580" w:lineRule="exact"/>
            <w:ind w:firstLine="632" w:firstLineChars="200"/>
          </w:pPr>
        </w:pPrChange>
      </w:pPr>
      <w:ins w:id="2320" w:author="卢颖东" w:date="2019-05-21T14:37:00Z">
        <w:del w:id="2321" w:author="谢浩然" w:date="2019-07-11T11:56:07Z">
          <w:r>
            <w:rPr>
              <w:rFonts w:hint="eastAsia" w:ascii="宋体" w:hAnsi="宋体" w:eastAsia="仿宋_GB2312" w:cs="宋体"/>
              <w:sz w:val="32"/>
              <w:szCs w:val="32"/>
            </w:rPr>
            <w:delText>违反第二款规定的，责令改正；拒不改正的，处五百元以上三千元以下罚款。</w:delText>
          </w:r>
        </w:del>
      </w:ins>
    </w:p>
    <w:p>
      <w:pPr>
        <w:autoSpaceDN w:val="0"/>
        <w:spacing w:line="590" w:lineRule="exact"/>
        <w:ind w:firstLine="0" w:firstLineChars="0"/>
        <w:rPr>
          <w:ins w:id="2323" w:author="卢颖东" w:date="2019-05-21T14:37:00Z"/>
          <w:del w:id="2324" w:author="谢浩然" w:date="2019-07-11T11:56:07Z"/>
          <w:rFonts w:hint="eastAsia" w:ascii="宋体" w:hAnsi="宋体" w:eastAsia="仿宋_GB2312" w:cs="宋体"/>
        </w:rPr>
        <w:pPrChange w:id="2322" w:author="谢浩然" w:date="2019-07-11T11:56:08Z">
          <w:pPr>
            <w:pStyle w:val="17"/>
            <w:autoSpaceDN w:val="0"/>
            <w:spacing w:line="580" w:lineRule="exact"/>
            <w:ind w:firstLine="632" w:firstLineChars="200"/>
          </w:pPr>
        </w:pPrChange>
      </w:pPr>
      <w:ins w:id="2325" w:author="卢颖东" w:date="2019-05-21T14:37:00Z">
        <w:del w:id="2326" w:author="谢浩然" w:date="2019-07-11T11:56:07Z">
          <w:r>
            <w:rPr>
              <w:rFonts w:hint="eastAsia" w:ascii="宋体" w:hAnsi="宋体" w:eastAsia="黑体" w:cs="黑体"/>
              <w:sz w:val="32"/>
              <w:szCs w:val="32"/>
            </w:rPr>
            <w:delText>第十七条</w:delText>
          </w:r>
        </w:del>
      </w:ins>
      <w:ins w:id="2327" w:author="卢颖东" w:date="2019-05-21T14:37:00Z">
        <w:del w:id="2328" w:author="谢浩然" w:date="2019-07-11T11:56:07Z">
          <w:r>
            <w:rPr>
              <w:rFonts w:hint="eastAsia" w:ascii="宋体" w:hAnsi="宋体" w:eastAsia="仿宋_GB2312" w:cs="宋体"/>
              <w:sz w:val="32"/>
              <w:szCs w:val="32"/>
            </w:rPr>
            <w:delText xml:space="preserve">  机动车应当保持车容整洁、车况良好，在规定的地点、时段，按照规定的方式停放，禁止机动车在主要道路两侧的临时停车泊位逆向停放。</w:delText>
          </w:r>
        </w:del>
      </w:ins>
    </w:p>
    <w:p>
      <w:pPr>
        <w:autoSpaceDN w:val="0"/>
        <w:spacing w:line="590" w:lineRule="exact"/>
        <w:ind w:firstLine="0" w:firstLineChars="0"/>
        <w:rPr>
          <w:ins w:id="2330" w:author="卢颖东" w:date="2019-05-21T14:37:00Z"/>
          <w:del w:id="2331" w:author="谢浩然" w:date="2019-07-11T11:56:07Z"/>
          <w:rFonts w:hint="eastAsia" w:ascii="宋体" w:hAnsi="宋体" w:eastAsia="仿宋_GB2312" w:cs="宋体"/>
        </w:rPr>
        <w:pPrChange w:id="2329" w:author="谢浩然" w:date="2019-07-11T11:56:08Z">
          <w:pPr>
            <w:pStyle w:val="17"/>
            <w:autoSpaceDN w:val="0"/>
            <w:spacing w:line="580" w:lineRule="exact"/>
            <w:ind w:firstLine="632" w:firstLineChars="200"/>
          </w:pPr>
        </w:pPrChange>
      </w:pPr>
      <w:ins w:id="2332" w:author="卢颖东" w:date="2019-05-21T14:37:00Z">
        <w:del w:id="2333" w:author="谢浩然" w:date="2019-07-11T11:56:07Z">
          <w:r>
            <w:rPr>
              <w:rFonts w:hint="eastAsia" w:ascii="宋体" w:hAnsi="宋体" w:eastAsia="仿宋_GB2312" w:cs="宋体"/>
              <w:sz w:val="32"/>
              <w:szCs w:val="32"/>
            </w:rPr>
            <w:delText>禁止违法占用广场、人行道、绿化带等公共区域停放机动车辆。</w:delText>
          </w:r>
        </w:del>
      </w:ins>
    </w:p>
    <w:p>
      <w:pPr>
        <w:autoSpaceDN w:val="0"/>
        <w:spacing w:line="590" w:lineRule="exact"/>
        <w:ind w:firstLine="0" w:firstLineChars="0"/>
        <w:rPr>
          <w:ins w:id="2335" w:author="卢颖东" w:date="2019-05-21T14:37:00Z"/>
          <w:del w:id="2336" w:author="谢浩然" w:date="2019-07-11T11:56:07Z"/>
          <w:rFonts w:hint="eastAsia" w:ascii="宋体" w:hAnsi="宋体" w:eastAsia="仿宋_GB2312" w:cs="宋体"/>
        </w:rPr>
        <w:pPrChange w:id="2334" w:author="谢浩然" w:date="2019-07-11T11:56:08Z">
          <w:pPr>
            <w:pStyle w:val="17"/>
            <w:autoSpaceDN w:val="0"/>
            <w:spacing w:line="580" w:lineRule="exact"/>
            <w:ind w:firstLine="632" w:firstLineChars="200"/>
          </w:pPr>
        </w:pPrChange>
      </w:pPr>
      <w:ins w:id="2337" w:author="卢颖东" w:date="2019-05-21T14:37:00Z">
        <w:del w:id="2338" w:author="谢浩然" w:date="2019-07-11T11:56:07Z">
          <w:r>
            <w:rPr>
              <w:rFonts w:hint="eastAsia" w:ascii="宋体" w:hAnsi="宋体" w:eastAsia="仿宋_GB2312" w:cs="宋体"/>
              <w:sz w:val="32"/>
              <w:szCs w:val="32"/>
            </w:rPr>
            <w:delText>违反第一款、第二款规定的，由相关行政主管部门对机动车驾驶人处二百元罚款。</w:delText>
          </w:r>
        </w:del>
      </w:ins>
    </w:p>
    <w:p>
      <w:pPr>
        <w:autoSpaceDN w:val="0"/>
        <w:spacing w:line="590" w:lineRule="exact"/>
        <w:ind w:firstLine="0" w:firstLineChars="0"/>
        <w:rPr>
          <w:ins w:id="2340" w:author="卢颖东" w:date="2019-05-21T14:37:00Z"/>
          <w:del w:id="2341" w:author="谢浩然" w:date="2019-07-11T11:56:07Z"/>
          <w:rFonts w:hint="eastAsia" w:ascii="宋体" w:hAnsi="宋体" w:eastAsia="仿宋_GB2312" w:cs="宋体"/>
        </w:rPr>
        <w:pPrChange w:id="2339" w:author="谢浩然" w:date="2019-07-11T11:56:08Z">
          <w:pPr>
            <w:pStyle w:val="17"/>
            <w:autoSpaceDN w:val="0"/>
            <w:spacing w:line="580" w:lineRule="exact"/>
            <w:ind w:firstLine="632" w:firstLineChars="200"/>
          </w:pPr>
        </w:pPrChange>
      </w:pPr>
      <w:ins w:id="2342" w:author="卢颖东" w:date="2019-05-21T14:37:00Z">
        <w:del w:id="2343" w:author="谢浩然" w:date="2019-07-11T11:56:07Z">
          <w:r>
            <w:rPr>
              <w:rFonts w:hint="eastAsia" w:ascii="宋体" w:hAnsi="宋体" w:eastAsia="仿宋_GB2312" w:cs="宋体"/>
              <w:sz w:val="32"/>
              <w:szCs w:val="32"/>
            </w:rPr>
            <w:delText>违反道路交通安全法律法规关于机动车停放、临时停放规定且影响市容的废弃车辆，相关行政主管部门可以责令车辆所有人或者管理人在五日内移离；拒不移离或者无法通知到车辆所有人、管理人的，将车辆移至有关部门指定的地点停放，并告知车辆所有人、管理人申领。</w:delText>
          </w:r>
        </w:del>
      </w:ins>
    </w:p>
    <w:p>
      <w:pPr>
        <w:autoSpaceDN w:val="0"/>
        <w:spacing w:line="590" w:lineRule="exact"/>
        <w:ind w:firstLine="0" w:firstLineChars="0"/>
        <w:rPr>
          <w:ins w:id="2345" w:author="卢颖东" w:date="2019-05-21T14:37:00Z"/>
          <w:del w:id="2346" w:author="谢浩然" w:date="2019-07-11T11:56:07Z"/>
          <w:rFonts w:hint="eastAsia" w:ascii="宋体" w:hAnsi="宋体" w:eastAsia="仿宋_GB2312" w:cs="宋体"/>
        </w:rPr>
        <w:pPrChange w:id="2344" w:author="谢浩然" w:date="2019-07-11T11:56:08Z">
          <w:pPr>
            <w:pStyle w:val="17"/>
            <w:autoSpaceDN w:val="0"/>
            <w:spacing w:line="580" w:lineRule="exact"/>
            <w:ind w:firstLine="632" w:firstLineChars="200"/>
          </w:pPr>
        </w:pPrChange>
      </w:pPr>
      <w:ins w:id="2347" w:author="卢颖东" w:date="2019-05-21T14:37:00Z">
        <w:del w:id="2348" w:author="谢浩然" w:date="2019-07-11T11:56:07Z">
          <w:r>
            <w:rPr>
              <w:rFonts w:hint="eastAsia" w:ascii="宋体" w:hAnsi="宋体" w:eastAsia="黑体" w:cs="黑体"/>
              <w:sz w:val="32"/>
              <w:szCs w:val="32"/>
            </w:rPr>
            <w:delText>第十八条</w:delText>
          </w:r>
        </w:del>
      </w:ins>
      <w:ins w:id="2349" w:author="卢颖东" w:date="2019-05-21T14:37:00Z">
        <w:del w:id="2350" w:author="谢浩然" w:date="2019-07-11T11:56:07Z">
          <w:r>
            <w:rPr>
              <w:rFonts w:hint="eastAsia" w:ascii="宋体" w:hAnsi="宋体" w:eastAsia="仿宋_GB2312" w:cs="宋体"/>
              <w:sz w:val="32"/>
              <w:szCs w:val="32"/>
            </w:rPr>
            <w:delText xml:space="preserve">  在城市交通主干道、主要街道，任何单位和个人不得有下列影响市容的行为：</w:delText>
          </w:r>
        </w:del>
      </w:ins>
    </w:p>
    <w:p>
      <w:pPr>
        <w:autoSpaceDN w:val="0"/>
        <w:spacing w:line="590" w:lineRule="exact"/>
        <w:ind w:firstLine="0" w:firstLineChars="0"/>
        <w:rPr>
          <w:ins w:id="2352" w:author="卢颖东" w:date="2019-05-21T14:37:00Z"/>
          <w:del w:id="2353" w:author="谢浩然" w:date="2019-07-11T11:56:07Z"/>
          <w:rFonts w:hint="eastAsia" w:ascii="宋体" w:hAnsi="宋体" w:eastAsia="仿宋_GB2312" w:cs="宋体"/>
          <w:lang w:eastAsia="zh-CN"/>
        </w:rPr>
        <w:pPrChange w:id="2351" w:author="谢浩然" w:date="2019-07-11T11:56:08Z">
          <w:pPr>
            <w:pStyle w:val="17"/>
            <w:autoSpaceDN w:val="0"/>
            <w:spacing w:line="580" w:lineRule="exact"/>
            <w:ind w:firstLine="632" w:firstLineChars="200"/>
          </w:pPr>
        </w:pPrChange>
      </w:pPr>
      <w:ins w:id="2354" w:author="卢颖东" w:date="2019-05-21T14:37:00Z">
        <w:del w:id="2355" w:author="谢浩然" w:date="2019-07-11T11:56:07Z">
          <w:r>
            <w:rPr>
              <w:rFonts w:hint="eastAsia" w:ascii="宋体" w:hAnsi="宋体" w:eastAsia="仿宋_GB2312" w:cs="宋体"/>
              <w:sz w:val="32"/>
              <w:szCs w:val="32"/>
            </w:rPr>
            <w:delText>（一）擅自在道路路缘设置接坡</w:delText>
          </w:r>
        </w:del>
      </w:ins>
      <w:ins w:id="2356" w:author="卢颖东" w:date="2019-05-21T14:50:00Z">
        <w:del w:id="2357" w:author="谢浩然" w:date="2019-07-11T11:56:07Z">
          <w:r>
            <w:rPr>
              <w:rFonts w:hint="eastAsia" w:ascii="宋体" w:hAnsi="宋体" w:eastAsia="仿宋_GB2312" w:cs="宋体"/>
              <w:sz w:val="32"/>
              <w:szCs w:val="32"/>
              <w:lang w:eastAsia="zh-CN"/>
            </w:rPr>
            <w:delText>；</w:delText>
          </w:r>
        </w:del>
      </w:ins>
    </w:p>
    <w:p>
      <w:pPr>
        <w:autoSpaceDN w:val="0"/>
        <w:spacing w:line="590" w:lineRule="exact"/>
        <w:ind w:firstLine="0" w:firstLineChars="0"/>
        <w:rPr>
          <w:ins w:id="2359" w:author="卢颖东" w:date="2019-05-21T14:37:00Z"/>
          <w:del w:id="2360" w:author="谢浩然" w:date="2019-07-11T11:56:07Z"/>
          <w:rFonts w:hint="eastAsia" w:ascii="宋体" w:hAnsi="宋体" w:eastAsia="仿宋_GB2312" w:cs="宋体"/>
        </w:rPr>
        <w:pPrChange w:id="2358" w:author="谢浩然" w:date="2019-07-11T11:56:08Z">
          <w:pPr>
            <w:pStyle w:val="17"/>
            <w:autoSpaceDN w:val="0"/>
            <w:spacing w:line="580" w:lineRule="exact"/>
            <w:ind w:firstLine="632" w:firstLineChars="200"/>
          </w:pPr>
        </w:pPrChange>
      </w:pPr>
      <w:ins w:id="2361" w:author="卢颖东" w:date="2019-05-21T14:37:00Z">
        <w:del w:id="2362" w:author="谢浩然" w:date="2019-07-11T11:56:07Z">
          <w:r>
            <w:rPr>
              <w:rFonts w:hint="eastAsia" w:ascii="宋体" w:hAnsi="宋体" w:eastAsia="仿宋_GB2312" w:cs="宋体"/>
              <w:sz w:val="32"/>
              <w:szCs w:val="32"/>
            </w:rPr>
            <w:delText>（二）擅自在人行道上施划临时停车泊位；</w:delText>
          </w:r>
        </w:del>
      </w:ins>
    </w:p>
    <w:p>
      <w:pPr>
        <w:autoSpaceDN w:val="0"/>
        <w:spacing w:line="590" w:lineRule="exact"/>
        <w:ind w:firstLine="0" w:firstLineChars="0"/>
        <w:rPr>
          <w:ins w:id="2364" w:author="卢颖东" w:date="2019-05-21T14:37:00Z"/>
          <w:del w:id="2365" w:author="谢浩然" w:date="2019-07-11T11:56:07Z"/>
          <w:rFonts w:hint="eastAsia" w:ascii="宋体" w:hAnsi="宋体" w:eastAsia="仿宋_GB2312" w:cs="宋体"/>
        </w:rPr>
        <w:pPrChange w:id="2363" w:author="谢浩然" w:date="2019-07-11T11:56:08Z">
          <w:pPr>
            <w:pStyle w:val="17"/>
            <w:autoSpaceDN w:val="0"/>
            <w:spacing w:line="580" w:lineRule="exact"/>
            <w:ind w:firstLine="632" w:firstLineChars="200"/>
          </w:pPr>
        </w:pPrChange>
      </w:pPr>
      <w:ins w:id="2366" w:author="卢颖东" w:date="2019-05-21T14:37:00Z">
        <w:del w:id="2367" w:author="谢浩然" w:date="2019-07-11T11:56:07Z">
          <w:r>
            <w:rPr>
              <w:rFonts w:hint="eastAsia" w:ascii="宋体" w:hAnsi="宋体" w:eastAsia="仿宋_GB2312" w:cs="宋体"/>
              <w:sz w:val="32"/>
              <w:szCs w:val="32"/>
            </w:rPr>
            <w:delText>（三）在划定的公共临时停车泊位上随意涂写标志，设置地锁、水泥墩等其他障碍物。</w:delText>
          </w:r>
        </w:del>
      </w:ins>
    </w:p>
    <w:p>
      <w:pPr>
        <w:autoSpaceDN w:val="0"/>
        <w:spacing w:line="590" w:lineRule="exact"/>
        <w:ind w:firstLine="0" w:firstLineChars="0"/>
        <w:rPr>
          <w:ins w:id="2369" w:author="卢颖东" w:date="2019-05-21T14:37:00Z"/>
          <w:del w:id="2370" w:author="谢浩然" w:date="2019-07-11T11:56:07Z"/>
          <w:rFonts w:hint="eastAsia" w:ascii="宋体" w:hAnsi="宋体" w:eastAsia="仿宋_GB2312" w:cs="宋体"/>
        </w:rPr>
        <w:pPrChange w:id="2368" w:author="谢浩然" w:date="2019-07-11T11:56:08Z">
          <w:pPr>
            <w:pStyle w:val="17"/>
            <w:autoSpaceDN w:val="0"/>
            <w:spacing w:line="580" w:lineRule="exact"/>
            <w:ind w:firstLine="632" w:firstLineChars="200"/>
          </w:pPr>
        </w:pPrChange>
      </w:pPr>
      <w:ins w:id="2371" w:author="卢颖东" w:date="2019-05-21T14:37:00Z">
        <w:del w:id="2372" w:author="谢浩然" w:date="2019-07-11T11:56:07Z">
          <w:r>
            <w:rPr>
              <w:rFonts w:hint="eastAsia" w:ascii="宋体" w:hAnsi="宋体" w:eastAsia="仿宋_GB2312" w:cs="宋体"/>
              <w:sz w:val="32"/>
              <w:szCs w:val="32"/>
            </w:rPr>
            <w:delText>违反规定的，责令限期改正；逾期未改正的，对单位处一千元以上五千元以下罚款，对个人处二百元以上一千元以下罚款。</w:delText>
          </w:r>
        </w:del>
      </w:ins>
    </w:p>
    <w:p>
      <w:pPr>
        <w:autoSpaceDN w:val="0"/>
        <w:spacing w:line="590" w:lineRule="exact"/>
        <w:ind w:firstLine="0" w:firstLineChars="0"/>
        <w:rPr>
          <w:ins w:id="2374" w:author="卢颖东" w:date="2019-05-21T14:37:00Z"/>
          <w:del w:id="2375" w:author="谢浩然" w:date="2019-07-11T11:56:07Z"/>
          <w:rFonts w:hint="eastAsia" w:ascii="宋体" w:hAnsi="宋体" w:eastAsia="仿宋_GB2312" w:cs="宋体"/>
          <w:sz w:val="32"/>
          <w:szCs w:val="32"/>
        </w:rPr>
        <w:pPrChange w:id="2373" w:author="谢浩然" w:date="2019-07-11T11:56:08Z">
          <w:pPr>
            <w:pStyle w:val="17"/>
            <w:autoSpaceDN w:val="0"/>
            <w:spacing w:line="580" w:lineRule="exact"/>
            <w:ind w:firstLine="632" w:firstLineChars="200"/>
          </w:pPr>
        </w:pPrChange>
      </w:pPr>
      <w:ins w:id="2376" w:author="卢颖东" w:date="2019-05-21T14:37:00Z">
        <w:del w:id="2377" w:author="谢浩然" w:date="2019-07-11T11:56:07Z">
          <w:r>
            <w:rPr>
              <w:rFonts w:hint="eastAsia" w:ascii="宋体" w:hAnsi="宋体" w:eastAsia="黑体" w:cs="黑体"/>
              <w:sz w:val="32"/>
              <w:szCs w:val="32"/>
            </w:rPr>
            <w:delText>第十九条</w:delText>
          </w:r>
        </w:del>
      </w:ins>
      <w:ins w:id="2378" w:author="卢颖东" w:date="2019-05-21T14:37:00Z">
        <w:del w:id="2379" w:author="谢浩然" w:date="2019-07-11T11:56:07Z">
          <w:r>
            <w:rPr>
              <w:rFonts w:hint="eastAsia" w:ascii="宋体" w:hAnsi="宋体" w:eastAsia="仿宋_GB2312" w:cs="宋体"/>
              <w:sz w:val="32"/>
              <w:szCs w:val="32"/>
            </w:rPr>
            <w:delText xml:space="preserve">  任何单位和个人不得擅自在树木、建筑物、构筑物、道路、电线杆、灯柱或者其他设施上张挂、张贴；不得在城市建筑物、设施以及树木上刻画、涂写。</w:delText>
          </w:r>
        </w:del>
      </w:ins>
    </w:p>
    <w:p>
      <w:pPr>
        <w:autoSpaceDN w:val="0"/>
        <w:spacing w:line="590" w:lineRule="exact"/>
        <w:ind w:firstLine="0" w:firstLineChars="0"/>
        <w:rPr>
          <w:ins w:id="2381" w:author="卢颖东" w:date="2019-05-21T14:37:00Z"/>
          <w:del w:id="2382" w:author="谢浩然" w:date="2019-07-11T11:56:07Z"/>
          <w:rFonts w:hint="eastAsia" w:ascii="宋体" w:hAnsi="宋体" w:eastAsia="仿宋_GB2312" w:cs="宋体"/>
        </w:rPr>
        <w:pPrChange w:id="2380" w:author="谢浩然" w:date="2019-07-11T11:56:08Z">
          <w:pPr>
            <w:pStyle w:val="17"/>
            <w:autoSpaceDN w:val="0"/>
            <w:spacing w:line="580" w:lineRule="exact"/>
            <w:ind w:firstLine="632" w:firstLineChars="200"/>
          </w:pPr>
        </w:pPrChange>
      </w:pPr>
      <w:ins w:id="2383" w:author="卢颖东" w:date="2019-05-21T14:37:00Z">
        <w:del w:id="2384" w:author="谢浩然" w:date="2019-07-11T11:56:07Z">
          <w:r>
            <w:rPr>
              <w:rFonts w:hint="eastAsia" w:ascii="宋体" w:hAnsi="宋体" w:eastAsia="仿宋_GB2312" w:cs="宋体"/>
              <w:sz w:val="32"/>
              <w:szCs w:val="32"/>
            </w:rPr>
            <w:delText>各级人民政府应当设置公共张贴栏，满足公众发布信息需要，并负责日常管理和保洁。</w:delText>
          </w:r>
        </w:del>
      </w:ins>
    </w:p>
    <w:p>
      <w:pPr>
        <w:autoSpaceDN w:val="0"/>
        <w:spacing w:line="590" w:lineRule="exact"/>
        <w:ind w:firstLine="0" w:firstLineChars="0"/>
        <w:rPr>
          <w:ins w:id="2386" w:author="卢颖东" w:date="2019-05-21T14:37:00Z"/>
          <w:del w:id="2387" w:author="谢浩然" w:date="2019-07-11T11:56:07Z"/>
          <w:rFonts w:hint="eastAsia" w:ascii="宋体" w:hAnsi="宋体" w:eastAsia="仿宋_GB2312" w:cs="宋体"/>
        </w:rPr>
        <w:pPrChange w:id="2385" w:author="谢浩然" w:date="2019-07-11T11:56:08Z">
          <w:pPr>
            <w:pStyle w:val="17"/>
            <w:autoSpaceDN w:val="0"/>
            <w:spacing w:line="580" w:lineRule="exact"/>
            <w:ind w:firstLine="632" w:firstLineChars="200"/>
          </w:pPr>
        </w:pPrChange>
      </w:pPr>
      <w:ins w:id="2388" w:author="卢颖东" w:date="2019-05-21T14:37:00Z">
        <w:del w:id="2389" w:author="谢浩然" w:date="2019-07-11T11:56:07Z">
          <w:r>
            <w:rPr>
              <w:rFonts w:hint="eastAsia" w:ascii="宋体" w:hAnsi="宋体" w:eastAsia="仿宋_GB2312" w:cs="宋体"/>
              <w:sz w:val="32"/>
              <w:szCs w:val="32"/>
            </w:rPr>
            <w:delText>违反第一款规定的，责令限期改正；逾期未改正的，对单位可以处警告或者五百元以上三千元以下罚款，对个人可以处警告或者五十元以上五百元以下罚款。</w:delText>
          </w:r>
        </w:del>
      </w:ins>
    </w:p>
    <w:p>
      <w:pPr>
        <w:autoSpaceDN w:val="0"/>
        <w:spacing w:line="590" w:lineRule="exact"/>
        <w:ind w:firstLine="0" w:firstLineChars="0"/>
        <w:rPr>
          <w:ins w:id="2391" w:author="卢颖东" w:date="2019-05-21T14:37:00Z"/>
          <w:del w:id="2392" w:author="谢浩然" w:date="2019-07-11T11:56:07Z"/>
          <w:rFonts w:hint="eastAsia" w:ascii="宋体" w:hAnsi="宋体" w:eastAsia="仿宋_GB2312" w:cs="宋体"/>
        </w:rPr>
        <w:pPrChange w:id="2390" w:author="谢浩然" w:date="2019-07-11T11:56:08Z">
          <w:pPr>
            <w:pStyle w:val="17"/>
            <w:autoSpaceDN w:val="0"/>
            <w:spacing w:line="580" w:lineRule="exact"/>
            <w:ind w:firstLine="632" w:firstLineChars="200"/>
          </w:pPr>
        </w:pPrChange>
      </w:pPr>
      <w:ins w:id="2393" w:author="卢颖东" w:date="2019-05-21T14:37:00Z">
        <w:del w:id="2394" w:author="谢浩然" w:date="2019-07-11T11:56:07Z">
          <w:r>
            <w:rPr>
              <w:rFonts w:hint="eastAsia" w:ascii="宋体" w:hAnsi="宋体" w:eastAsia="黑体" w:cs="黑体"/>
              <w:sz w:val="32"/>
              <w:szCs w:val="32"/>
            </w:rPr>
            <w:delText>第二十条</w:delText>
          </w:r>
        </w:del>
      </w:ins>
      <w:ins w:id="2395" w:author="卢颖东" w:date="2019-05-21T14:37:00Z">
        <w:del w:id="2396" w:author="谢浩然" w:date="2019-07-11T11:56:07Z">
          <w:r>
            <w:rPr>
              <w:rFonts w:hint="eastAsia" w:ascii="宋体" w:hAnsi="宋体" w:eastAsia="仿宋_GB2312" w:cs="宋体"/>
              <w:sz w:val="32"/>
              <w:szCs w:val="32"/>
            </w:rPr>
            <w:delText xml:space="preserve">  已建成城市地下综合管廊的，新建管线的铺（架）设应当统一纳入地下综合管廊；尚未建成地下综合管廊的，新建管线设施应当埋地敷设。</w:delText>
          </w:r>
        </w:del>
      </w:ins>
    </w:p>
    <w:p>
      <w:pPr>
        <w:autoSpaceDN w:val="0"/>
        <w:spacing w:line="590" w:lineRule="exact"/>
        <w:ind w:firstLine="0" w:firstLineChars="0"/>
        <w:rPr>
          <w:ins w:id="2398" w:author="卢颖东" w:date="2019-05-21T14:37:00Z"/>
          <w:del w:id="2399" w:author="谢浩然" w:date="2019-07-11T11:56:07Z"/>
          <w:rFonts w:hint="eastAsia" w:ascii="宋体" w:hAnsi="宋体" w:eastAsia="仿宋_GB2312" w:cs="宋体"/>
        </w:rPr>
        <w:pPrChange w:id="2397" w:author="谢浩然" w:date="2019-07-11T11:56:08Z">
          <w:pPr>
            <w:pStyle w:val="17"/>
            <w:autoSpaceDN w:val="0"/>
            <w:spacing w:line="580" w:lineRule="exact"/>
            <w:ind w:firstLine="632" w:firstLineChars="200"/>
          </w:pPr>
        </w:pPrChange>
      </w:pPr>
      <w:ins w:id="2400" w:author="卢颖东" w:date="2019-05-21T14:37:00Z">
        <w:del w:id="2401" w:author="谢浩然" w:date="2019-07-11T11:56:07Z">
          <w:r>
            <w:rPr>
              <w:rFonts w:hint="eastAsia" w:ascii="宋体" w:hAnsi="宋体" w:eastAsia="仿宋_GB2312" w:cs="宋体"/>
              <w:sz w:val="32"/>
              <w:szCs w:val="32"/>
            </w:rPr>
            <w:delText>现有架空管线应当按照城市容貌标准，逐步改造或者采取隐蔽措施，并定期维护。</w:delText>
          </w:r>
        </w:del>
      </w:ins>
    </w:p>
    <w:p>
      <w:pPr>
        <w:autoSpaceDN w:val="0"/>
        <w:spacing w:line="590" w:lineRule="exact"/>
        <w:ind w:firstLine="0" w:firstLineChars="0"/>
        <w:rPr>
          <w:ins w:id="2403" w:author="卢颖东" w:date="2019-05-21T14:37:00Z"/>
          <w:del w:id="2404" w:author="谢浩然" w:date="2019-07-11T11:56:07Z"/>
          <w:rFonts w:hint="eastAsia" w:ascii="宋体" w:hAnsi="宋体" w:eastAsia="仿宋_GB2312" w:cs="宋体"/>
        </w:rPr>
        <w:pPrChange w:id="2402" w:author="谢浩然" w:date="2019-07-11T11:56:08Z">
          <w:pPr>
            <w:pStyle w:val="17"/>
            <w:autoSpaceDN w:val="0"/>
            <w:spacing w:line="580" w:lineRule="exact"/>
            <w:ind w:firstLine="632" w:firstLineChars="200"/>
          </w:pPr>
        </w:pPrChange>
      </w:pPr>
      <w:ins w:id="2405" w:author="卢颖东" w:date="2019-05-21T14:37:00Z">
        <w:del w:id="2406" w:author="谢浩然" w:date="2019-07-11T11:56:07Z">
          <w:r>
            <w:rPr>
              <w:rFonts w:hint="eastAsia" w:ascii="宋体" w:hAnsi="宋体" w:eastAsia="仿宋_GB2312" w:cs="宋体"/>
              <w:sz w:val="32"/>
              <w:szCs w:val="32"/>
            </w:rPr>
            <w:delText>废弃杆、管、箱等设施，所有权人或者管理人应当及时清除。</w:delText>
          </w:r>
        </w:del>
      </w:ins>
    </w:p>
    <w:p>
      <w:pPr>
        <w:autoSpaceDN w:val="0"/>
        <w:spacing w:line="590" w:lineRule="exact"/>
        <w:ind w:firstLine="0" w:firstLineChars="0"/>
        <w:rPr>
          <w:ins w:id="2408" w:author="卢颖东" w:date="2019-05-21T14:37:00Z"/>
          <w:del w:id="2409" w:author="谢浩然" w:date="2019-07-11T11:56:07Z"/>
          <w:rFonts w:hint="eastAsia" w:ascii="宋体" w:hAnsi="宋体" w:eastAsia="仿宋_GB2312" w:cs="宋体"/>
        </w:rPr>
        <w:pPrChange w:id="2407" w:author="谢浩然" w:date="2019-07-11T11:56:08Z">
          <w:pPr>
            <w:pStyle w:val="17"/>
            <w:autoSpaceDN w:val="0"/>
            <w:spacing w:line="580" w:lineRule="exact"/>
            <w:ind w:firstLine="632" w:firstLineChars="200"/>
          </w:pPr>
        </w:pPrChange>
      </w:pPr>
      <w:ins w:id="2410" w:author="卢颖东" w:date="2019-05-21T14:37:00Z">
        <w:del w:id="2411" w:author="谢浩然" w:date="2019-07-11T11:56:07Z">
          <w:r>
            <w:rPr>
              <w:rFonts w:hint="eastAsia" w:ascii="宋体" w:hAnsi="宋体" w:eastAsia="仿宋_GB2312" w:cs="宋体"/>
              <w:sz w:val="32"/>
              <w:szCs w:val="32"/>
            </w:rPr>
            <w:delText>违反第三款规定的，责令限期清除；逾期未清除的，处一千元以上五千元以下罚款。</w:delText>
          </w:r>
        </w:del>
      </w:ins>
    </w:p>
    <w:p>
      <w:pPr>
        <w:autoSpaceDN w:val="0"/>
        <w:spacing w:line="590" w:lineRule="exact"/>
        <w:ind w:firstLine="0" w:firstLineChars="0"/>
        <w:rPr>
          <w:ins w:id="2413" w:author="卢颖东" w:date="2019-05-21T14:37:00Z"/>
          <w:del w:id="2414" w:author="谢浩然" w:date="2019-07-11T11:56:07Z"/>
          <w:rFonts w:hint="eastAsia" w:ascii="宋体" w:hAnsi="宋体" w:eastAsia="仿宋_GB2312" w:cs="宋体"/>
        </w:rPr>
        <w:pPrChange w:id="2412" w:author="谢浩然" w:date="2019-07-11T11:56:08Z">
          <w:pPr>
            <w:pStyle w:val="17"/>
            <w:autoSpaceDN w:val="0"/>
            <w:spacing w:line="580" w:lineRule="exact"/>
            <w:ind w:firstLine="632" w:firstLineChars="200"/>
          </w:pPr>
        </w:pPrChange>
      </w:pPr>
      <w:ins w:id="2415" w:author="卢颖东" w:date="2019-05-21T14:37:00Z">
        <w:del w:id="2416" w:author="谢浩然" w:date="2019-07-11T11:56:07Z">
          <w:r>
            <w:rPr>
              <w:rFonts w:hint="eastAsia" w:ascii="宋体" w:hAnsi="宋体" w:eastAsia="黑体" w:cs="黑体"/>
              <w:sz w:val="32"/>
              <w:szCs w:val="32"/>
            </w:rPr>
            <w:delText>第二十一条</w:delText>
          </w:r>
        </w:del>
      </w:ins>
      <w:ins w:id="2417" w:author="卢颖东" w:date="2019-05-21T14:37:00Z">
        <w:del w:id="2418" w:author="谢浩然" w:date="2019-07-11T11:56:07Z">
          <w:r>
            <w:rPr>
              <w:rFonts w:hint="eastAsia" w:ascii="宋体" w:hAnsi="宋体" w:eastAsia="黑体" w:cs="宋体"/>
              <w:sz w:val="32"/>
              <w:szCs w:val="32"/>
            </w:rPr>
            <w:delText xml:space="preserve"> </w:delText>
          </w:r>
        </w:del>
      </w:ins>
      <w:ins w:id="2419" w:author="卢颖东" w:date="2019-05-21T14:37:00Z">
        <w:del w:id="2420" w:author="谢浩然" w:date="2019-07-11T11:56:07Z">
          <w:r>
            <w:rPr>
              <w:rFonts w:hint="eastAsia" w:ascii="宋体" w:hAnsi="宋体" w:eastAsia="仿宋_GB2312" w:cs="宋体"/>
              <w:sz w:val="32"/>
              <w:szCs w:val="32"/>
            </w:rPr>
            <w:delText xml:space="preserve"> 户外广告以及非广告的招牌、报栏、电子显示屏、城市雕塑、亭棚、休息椅、体育锻炼器材、交通场站、信号装置、路牌标志、隔离栅栏、邮政信箱、路灯杆线等户外设施和公共设施，应当保持安全、整洁、完好。出现破损、锈蚀、脱落、移位的，所有人或者管理人应当及时更新、清理或者修复。</w:delText>
          </w:r>
        </w:del>
      </w:ins>
    </w:p>
    <w:p>
      <w:pPr>
        <w:autoSpaceDN w:val="0"/>
        <w:spacing w:line="590" w:lineRule="exact"/>
        <w:ind w:firstLine="0" w:firstLineChars="0"/>
        <w:rPr>
          <w:ins w:id="2422" w:author="卢颖东" w:date="2019-05-21T14:37:00Z"/>
          <w:del w:id="2423" w:author="谢浩然" w:date="2019-07-11T11:56:07Z"/>
          <w:rFonts w:hint="eastAsia" w:ascii="宋体" w:hAnsi="宋体" w:eastAsia="仿宋_GB2312" w:cs="宋体"/>
        </w:rPr>
        <w:pPrChange w:id="2421" w:author="谢浩然" w:date="2019-07-11T11:56:08Z">
          <w:pPr>
            <w:pStyle w:val="17"/>
            <w:autoSpaceDN w:val="0"/>
            <w:spacing w:line="580" w:lineRule="exact"/>
            <w:ind w:firstLine="632" w:firstLineChars="200"/>
          </w:pPr>
        </w:pPrChange>
      </w:pPr>
      <w:ins w:id="2424" w:author="卢颖东" w:date="2019-05-21T14:37:00Z">
        <w:del w:id="2425" w:author="谢浩然" w:date="2019-07-11T11:56:07Z">
          <w:r>
            <w:rPr>
              <w:rFonts w:hint="eastAsia" w:ascii="宋体" w:hAnsi="宋体" w:eastAsia="黑体" w:cs="黑体"/>
              <w:sz w:val="32"/>
              <w:szCs w:val="32"/>
            </w:rPr>
            <w:delText>第二十二条</w:delText>
          </w:r>
        </w:del>
      </w:ins>
      <w:ins w:id="2426" w:author="卢颖东" w:date="2019-05-21T14:37:00Z">
        <w:del w:id="2427" w:author="谢浩然" w:date="2019-07-11T11:56:07Z">
          <w:r>
            <w:rPr>
              <w:rFonts w:hint="eastAsia" w:ascii="宋体" w:hAnsi="宋体" w:eastAsia="仿宋_GB2312" w:cs="宋体"/>
              <w:sz w:val="32"/>
              <w:szCs w:val="32"/>
            </w:rPr>
            <w:delText xml:space="preserve">  城市照明设施应当保持完好、整洁、美观，出现污损、残缺、断亮的，设置单位或者管理单位应当及时清洁、修复或者更换。</w:delText>
          </w:r>
        </w:del>
      </w:ins>
    </w:p>
    <w:p>
      <w:pPr>
        <w:autoSpaceDN w:val="0"/>
        <w:spacing w:line="590" w:lineRule="exact"/>
        <w:ind w:firstLine="0" w:firstLineChars="0"/>
        <w:rPr>
          <w:ins w:id="2429" w:author="卢颖东" w:date="2019-05-21T14:37:00Z"/>
          <w:del w:id="2430" w:author="谢浩然" w:date="2019-07-11T11:56:07Z"/>
          <w:rFonts w:hint="eastAsia" w:ascii="宋体" w:hAnsi="宋体" w:eastAsia="仿宋_GB2312" w:cs="宋体"/>
        </w:rPr>
        <w:pPrChange w:id="2428" w:author="谢浩然" w:date="2019-07-11T11:56:08Z">
          <w:pPr>
            <w:pStyle w:val="17"/>
            <w:autoSpaceDN w:val="0"/>
            <w:spacing w:line="580" w:lineRule="exact"/>
            <w:ind w:firstLine="472" w:firstLineChars="200"/>
          </w:pPr>
        </w:pPrChange>
      </w:pPr>
    </w:p>
    <w:p>
      <w:pPr>
        <w:autoSpaceDN w:val="0"/>
        <w:spacing w:line="590" w:lineRule="exact"/>
        <w:jc w:val="center"/>
        <w:rPr>
          <w:ins w:id="2432" w:author="卢颖东" w:date="2019-05-21T14:37:00Z"/>
          <w:del w:id="2433" w:author="谢浩然" w:date="2019-07-11T11:56:07Z"/>
          <w:rFonts w:hint="eastAsia" w:ascii="宋体" w:hAnsi="宋体" w:eastAsia="黑体" w:cs="宋体"/>
        </w:rPr>
        <w:pPrChange w:id="2431" w:author="谢浩然" w:date="2019-07-11T11:56:08Z">
          <w:pPr>
            <w:pStyle w:val="17"/>
            <w:autoSpaceDN w:val="0"/>
            <w:spacing w:line="580" w:lineRule="exact"/>
            <w:jc w:val="center"/>
          </w:pPr>
        </w:pPrChange>
      </w:pPr>
      <w:ins w:id="2434" w:author="卢颖东" w:date="2019-05-21T14:37:00Z">
        <w:del w:id="2435" w:author="谢浩然" w:date="2019-07-11T11:56:07Z">
          <w:r>
            <w:rPr>
              <w:rFonts w:hint="eastAsia" w:ascii="宋体" w:hAnsi="宋体" w:eastAsia="黑体" w:cs="黑体"/>
              <w:sz w:val="32"/>
              <w:szCs w:val="32"/>
            </w:rPr>
            <w:delText>第四章</w:delText>
          </w:r>
        </w:del>
      </w:ins>
      <w:ins w:id="2436" w:author="卢颖东" w:date="2019-05-21T14:37:00Z">
        <w:del w:id="2437" w:author="谢浩然" w:date="2019-07-11T11:56:07Z">
          <w:r>
            <w:rPr>
              <w:rFonts w:hint="eastAsia" w:ascii="宋体" w:hAnsi="宋体" w:eastAsia="黑体" w:cs="宋体"/>
              <w:sz w:val="32"/>
              <w:szCs w:val="32"/>
            </w:rPr>
            <w:delText xml:space="preserve">  </w:delText>
          </w:r>
        </w:del>
      </w:ins>
      <w:ins w:id="2438" w:author="卢颖东" w:date="2019-05-21T14:37:00Z">
        <w:del w:id="2439" w:author="谢浩然" w:date="2019-07-11T11:56:07Z">
          <w:r>
            <w:rPr>
              <w:rFonts w:hint="eastAsia" w:ascii="宋体" w:hAnsi="宋体" w:eastAsia="黑体" w:cs="黑体"/>
              <w:sz w:val="32"/>
              <w:szCs w:val="32"/>
            </w:rPr>
            <w:delText>环境卫生管理</w:delText>
          </w:r>
        </w:del>
      </w:ins>
    </w:p>
    <w:p>
      <w:pPr>
        <w:autoSpaceDN w:val="0"/>
        <w:spacing w:line="590" w:lineRule="exact"/>
        <w:ind w:firstLine="0" w:firstLineChars="0"/>
        <w:rPr>
          <w:ins w:id="2441" w:author="卢颖东" w:date="2019-05-21T14:37:00Z"/>
          <w:del w:id="2442" w:author="谢浩然" w:date="2019-07-11T11:56:07Z"/>
          <w:rFonts w:hint="eastAsia" w:ascii="宋体" w:hAnsi="宋体" w:eastAsia="仿宋_GB2312" w:cs="宋体"/>
        </w:rPr>
        <w:pPrChange w:id="2440" w:author="谢浩然" w:date="2019-07-11T11:56:08Z">
          <w:pPr>
            <w:pStyle w:val="17"/>
            <w:autoSpaceDN w:val="0"/>
            <w:spacing w:line="580" w:lineRule="exact"/>
            <w:ind w:firstLine="472" w:firstLineChars="200"/>
          </w:pPr>
        </w:pPrChange>
      </w:pPr>
    </w:p>
    <w:p>
      <w:pPr>
        <w:autoSpaceDN w:val="0"/>
        <w:spacing w:line="590" w:lineRule="exact"/>
        <w:ind w:firstLine="0" w:firstLineChars="0"/>
        <w:rPr>
          <w:ins w:id="2444" w:author="卢颖东" w:date="2019-05-21T14:37:00Z"/>
          <w:del w:id="2445" w:author="谢浩然" w:date="2019-07-11T11:56:07Z"/>
          <w:rFonts w:hint="eastAsia" w:ascii="宋体" w:hAnsi="宋体" w:eastAsia="仿宋_GB2312" w:cs="宋体"/>
        </w:rPr>
        <w:pPrChange w:id="2443" w:author="谢浩然" w:date="2019-07-11T11:56:08Z">
          <w:pPr>
            <w:pStyle w:val="17"/>
            <w:autoSpaceDN w:val="0"/>
            <w:spacing w:line="580" w:lineRule="exact"/>
            <w:ind w:firstLine="632" w:firstLineChars="200"/>
          </w:pPr>
        </w:pPrChange>
      </w:pPr>
      <w:ins w:id="2446" w:author="卢颖东" w:date="2019-05-21T14:37:00Z">
        <w:del w:id="2447" w:author="谢浩然" w:date="2019-07-11T11:56:07Z">
          <w:r>
            <w:rPr>
              <w:rFonts w:hint="eastAsia" w:ascii="宋体" w:hAnsi="宋体" w:eastAsia="黑体" w:cs="黑体"/>
              <w:sz w:val="32"/>
              <w:szCs w:val="32"/>
            </w:rPr>
            <w:delText>第二十三条</w:delText>
          </w:r>
        </w:del>
      </w:ins>
      <w:ins w:id="2448" w:author="卢颖东" w:date="2019-05-21T14:37:00Z">
        <w:del w:id="2449" w:author="谢浩然" w:date="2019-07-11T11:56:07Z">
          <w:r>
            <w:rPr>
              <w:rFonts w:hint="eastAsia" w:ascii="宋体" w:hAnsi="宋体" w:eastAsia="仿宋_GB2312" w:cs="宋体"/>
              <w:sz w:val="32"/>
              <w:szCs w:val="32"/>
            </w:rPr>
            <w:delText xml:space="preserve">  城市环境卫生和环境卫生设施，应当符合国家、省规定的城市环境卫生标准。</w:delText>
          </w:r>
        </w:del>
      </w:ins>
    </w:p>
    <w:p>
      <w:pPr>
        <w:autoSpaceDN w:val="0"/>
        <w:spacing w:line="590" w:lineRule="exact"/>
        <w:ind w:firstLine="0" w:firstLineChars="0"/>
        <w:rPr>
          <w:ins w:id="2451" w:author="卢颖东" w:date="2019-05-21T14:37:00Z"/>
          <w:del w:id="2452" w:author="谢浩然" w:date="2019-07-11T11:56:07Z"/>
          <w:rFonts w:hint="eastAsia" w:ascii="宋体" w:hAnsi="宋体" w:eastAsia="仿宋_GB2312" w:cs="宋体"/>
        </w:rPr>
        <w:pPrChange w:id="2450" w:author="谢浩然" w:date="2019-07-11T11:56:08Z">
          <w:pPr>
            <w:pStyle w:val="17"/>
            <w:autoSpaceDN w:val="0"/>
            <w:spacing w:line="580" w:lineRule="exact"/>
            <w:ind w:firstLine="632" w:firstLineChars="200"/>
          </w:pPr>
        </w:pPrChange>
      </w:pPr>
      <w:ins w:id="2453" w:author="卢颖东" w:date="2019-05-21T14:37:00Z">
        <w:del w:id="2454" w:author="谢浩然" w:date="2019-07-11T11:56:07Z">
          <w:r>
            <w:rPr>
              <w:rFonts w:hint="eastAsia" w:ascii="宋体" w:hAnsi="宋体" w:eastAsia="黑体" w:cs="黑体"/>
              <w:sz w:val="32"/>
              <w:szCs w:val="32"/>
            </w:rPr>
            <w:delText>第二十四条</w:delText>
          </w:r>
        </w:del>
      </w:ins>
      <w:ins w:id="2455" w:author="卢颖东" w:date="2019-05-21T14:37:00Z">
        <w:del w:id="2456" w:author="谢浩然" w:date="2019-07-11T11:56:07Z">
          <w:r>
            <w:rPr>
              <w:rFonts w:hint="eastAsia" w:ascii="宋体" w:hAnsi="宋体" w:eastAsia="仿宋_GB2312" w:cs="宋体"/>
              <w:sz w:val="32"/>
              <w:szCs w:val="32"/>
            </w:rPr>
            <w:delText xml:space="preserve">  市容和环境卫生行政主管部门应当会同住房和城乡建设等部门，根据城市总体规划的要求，编制城市环境卫生设施专项规划，经本级人民政府批准后公布实施。</w:delText>
          </w:r>
        </w:del>
      </w:ins>
    </w:p>
    <w:p>
      <w:pPr>
        <w:autoSpaceDN w:val="0"/>
        <w:spacing w:line="590" w:lineRule="exact"/>
        <w:ind w:firstLine="0" w:firstLineChars="0"/>
        <w:rPr>
          <w:ins w:id="2458" w:author="卢颖东" w:date="2019-05-21T14:37:00Z"/>
          <w:del w:id="2459" w:author="谢浩然" w:date="2019-07-11T11:56:07Z"/>
          <w:rFonts w:hint="eastAsia" w:ascii="宋体" w:hAnsi="宋体" w:eastAsia="仿宋_GB2312" w:cs="宋体"/>
        </w:rPr>
        <w:pPrChange w:id="2457" w:author="谢浩然" w:date="2019-07-11T11:56:08Z">
          <w:pPr>
            <w:pStyle w:val="17"/>
            <w:autoSpaceDN w:val="0"/>
            <w:spacing w:line="580" w:lineRule="exact"/>
            <w:ind w:firstLine="632" w:firstLineChars="200"/>
          </w:pPr>
        </w:pPrChange>
      </w:pPr>
      <w:ins w:id="2460" w:author="卢颖东" w:date="2019-05-21T14:37:00Z">
        <w:del w:id="2461" w:author="谢浩然" w:date="2019-07-11T11:56:07Z">
          <w:r>
            <w:rPr>
              <w:rFonts w:hint="eastAsia" w:ascii="宋体" w:hAnsi="宋体" w:eastAsia="仿宋_GB2312" w:cs="宋体"/>
              <w:sz w:val="32"/>
              <w:szCs w:val="32"/>
            </w:rPr>
            <w:delText>市容和环境卫生行政主管部门应当根据城市环境卫生设施专项规划及设置标准，制定城市环境卫生设施建设年度实施计划，并组织实施。</w:delText>
          </w:r>
        </w:del>
      </w:ins>
    </w:p>
    <w:p>
      <w:pPr>
        <w:autoSpaceDN w:val="0"/>
        <w:spacing w:line="590" w:lineRule="exact"/>
        <w:ind w:firstLine="0" w:firstLineChars="0"/>
        <w:rPr>
          <w:ins w:id="2463" w:author="卢颖东" w:date="2019-05-21T14:37:00Z"/>
          <w:del w:id="2464" w:author="谢浩然" w:date="2019-07-11T11:56:07Z"/>
          <w:rFonts w:hint="eastAsia" w:ascii="宋体" w:hAnsi="宋体" w:eastAsia="仿宋_GB2312" w:cs="宋体"/>
        </w:rPr>
        <w:pPrChange w:id="2462" w:author="谢浩然" w:date="2019-07-11T11:56:08Z">
          <w:pPr>
            <w:pStyle w:val="17"/>
            <w:autoSpaceDN w:val="0"/>
            <w:spacing w:line="580" w:lineRule="exact"/>
            <w:ind w:firstLine="632" w:firstLineChars="200"/>
          </w:pPr>
        </w:pPrChange>
      </w:pPr>
      <w:ins w:id="2465" w:author="卢颖东" w:date="2019-05-21T14:37:00Z">
        <w:del w:id="2466" w:author="谢浩然" w:date="2019-07-11T11:56:07Z">
          <w:r>
            <w:rPr>
              <w:rFonts w:hint="eastAsia" w:ascii="宋体" w:hAnsi="宋体" w:eastAsia="黑体" w:cs="黑体"/>
              <w:sz w:val="32"/>
              <w:szCs w:val="32"/>
            </w:rPr>
            <w:delText>第二十五条</w:delText>
          </w:r>
        </w:del>
      </w:ins>
      <w:ins w:id="2467" w:author="卢颖东" w:date="2019-05-21T14:37:00Z">
        <w:del w:id="2468" w:author="谢浩然" w:date="2019-07-11T11:56:07Z">
          <w:r>
            <w:rPr>
              <w:rFonts w:hint="eastAsia" w:ascii="宋体" w:hAnsi="宋体" w:eastAsia="仿宋_GB2312" w:cs="宋体"/>
              <w:sz w:val="32"/>
              <w:szCs w:val="32"/>
            </w:rPr>
            <w:delText xml:space="preserve">  县级以上人民政府应当根据城市发展的需要，规划、建设生活垃圾转运、卫生填埋、无害化焚烧场所以及建筑垃圾储运消纳场等垃圾处理设施。</w:delText>
          </w:r>
        </w:del>
      </w:ins>
    </w:p>
    <w:p>
      <w:pPr>
        <w:autoSpaceDN w:val="0"/>
        <w:spacing w:line="590" w:lineRule="exact"/>
        <w:ind w:firstLine="0" w:firstLineChars="0"/>
        <w:rPr>
          <w:ins w:id="2470" w:author="卢颖东" w:date="2019-05-21T14:37:00Z"/>
          <w:del w:id="2471" w:author="谢浩然" w:date="2019-07-11T11:56:07Z"/>
          <w:rFonts w:hint="eastAsia" w:ascii="宋体" w:hAnsi="宋体" w:eastAsia="仿宋_GB2312" w:cs="宋体"/>
        </w:rPr>
        <w:pPrChange w:id="2469" w:author="谢浩然" w:date="2019-07-11T11:56:08Z">
          <w:pPr>
            <w:pStyle w:val="17"/>
            <w:autoSpaceDN w:val="0"/>
            <w:spacing w:line="580" w:lineRule="exact"/>
            <w:ind w:firstLine="632" w:firstLineChars="200"/>
          </w:pPr>
        </w:pPrChange>
      </w:pPr>
      <w:ins w:id="2472" w:author="卢颖东" w:date="2019-05-21T14:37:00Z">
        <w:del w:id="2473" w:author="谢浩然" w:date="2019-07-11T11:56:07Z">
          <w:r>
            <w:rPr>
              <w:rFonts w:hint="eastAsia" w:ascii="宋体" w:hAnsi="宋体" w:eastAsia="仿宋_GB2312" w:cs="宋体"/>
              <w:sz w:val="32"/>
              <w:szCs w:val="32"/>
            </w:rPr>
            <w:delText>垃圾处理设施的选址应当科学、公开、公平、公正，通过论证会、听证会、公开征求意见等多种方式，充分听取周边居民、专家以及社会有关方面的意见。任何单位和个人应当对经合法程序确定的垃圾处理设施建设项目给予支持和配合，不得妨碍和阻挠。</w:delText>
          </w:r>
        </w:del>
      </w:ins>
    </w:p>
    <w:p>
      <w:pPr>
        <w:autoSpaceDN w:val="0"/>
        <w:spacing w:line="590" w:lineRule="exact"/>
        <w:ind w:firstLine="0" w:firstLineChars="0"/>
        <w:rPr>
          <w:ins w:id="2475" w:author="卢颖东" w:date="2019-05-21T14:37:00Z"/>
          <w:del w:id="2476" w:author="谢浩然" w:date="2019-07-11T11:56:07Z"/>
          <w:rFonts w:hint="eastAsia" w:ascii="宋体" w:hAnsi="宋体" w:eastAsia="仿宋_GB2312" w:cs="宋体"/>
        </w:rPr>
        <w:pPrChange w:id="2474" w:author="谢浩然" w:date="2019-07-11T11:56:08Z">
          <w:pPr>
            <w:pStyle w:val="17"/>
            <w:autoSpaceDN w:val="0"/>
            <w:spacing w:line="580" w:lineRule="exact"/>
            <w:ind w:firstLine="632" w:firstLineChars="200"/>
          </w:pPr>
        </w:pPrChange>
      </w:pPr>
      <w:ins w:id="2477" w:author="卢颖东" w:date="2019-05-21T14:37:00Z">
        <w:del w:id="2478" w:author="谢浩然" w:date="2019-07-11T11:56:07Z">
          <w:r>
            <w:rPr>
              <w:rFonts w:hint="eastAsia" w:ascii="宋体" w:hAnsi="宋体" w:eastAsia="黑体" w:cs="黑体"/>
              <w:sz w:val="32"/>
              <w:szCs w:val="32"/>
            </w:rPr>
            <w:delText>第二十六条</w:delText>
          </w:r>
        </w:del>
      </w:ins>
      <w:ins w:id="2479" w:author="卢颖东" w:date="2019-05-21T14:37:00Z">
        <w:del w:id="2480" w:author="谢浩然" w:date="2019-07-11T11:56:07Z">
          <w:r>
            <w:rPr>
              <w:rFonts w:hint="eastAsia" w:ascii="宋体" w:hAnsi="宋体" w:eastAsia="仿宋_GB2312" w:cs="宋体"/>
              <w:sz w:val="32"/>
              <w:szCs w:val="32"/>
            </w:rPr>
            <w:delText xml:space="preserve">  市容和环境卫生行政主管部门应当在城市道路、广场等公共场所按照规定设置公共厕所、封闭式垃圾容器等环境卫生设施。</w:delText>
          </w:r>
        </w:del>
      </w:ins>
    </w:p>
    <w:p>
      <w:pPr>
        <w:autoSpaceDN w:val="0"/>
        <w:spacing w:line="590" w:lineRule="exact"/>
        <w:ind w:firstLine="0" w:firstLineChars="0"/>
        <w:rPr>
          <w:ins w:id="2482" w:author="卢颖东" w:date="2019-05-21T14:37:00Z"/>
          <w:del w:id="2483" w:author="谢浩然" w:date="2019-07-11T11:56:07Z"/>
          <w:rFonts w:hint="eastAsia" w:ascii="宋体" w:hAnsi="宋体" w:eastAsia="仿宋_GB2312" w:cs="宋体"/>
        </w:rPr>
        <w:pPrChange w:id="2481" w:author="谢浩然" w:date="2019-07-11T11:56:08Z">
          <w:pPr>
            <w:pStyle w:val="17"/>
            <w:autoSpaceDN w:val="0"/>
            <w:spacing w:line="580" w:lineRule="exact"/>
            <w:ind w:firstLine="632" w:firstLineChars="200"/>
          </w:pPr>
        </w:pPrChange>
      </w:pPr>
      <w:ins w:id="2484" w:author="卢颖东" w:date="2019-05-21T14:37:00Z">
        <w:del w:id="2485" w:author="谢浩然" w:date="2019-07-11T11:56:07Z">
          <w:r>
            <w:rPr>
              <w:rFonts w:hint="eastAsia" w:ascii="宋体" w:hAnsi="宋体" w:eastAsia="仿宋_GB2312" w:cs="宋体"/>
              <w:sz w:val="32"/>
              <w:szCs w:val="32"/>
            </w:rPr>
            <w:delText>旅游景点、商场、车站、港口以及文化、体育、娱乐、休闲等公共场所的经营管理者，应当按照规划要求配套设置公共厕所、封闭式垃圾容器等环境卫生设施。</w:delText>
          </w:r>
        </w:del>
      </w:ins>
    </w:p>
    <w:p>
      <w:pPr>
        <w:autoSpaceDN w:val="0"/>
        <w:spacing w:line="590" w:lineRule="exact"/>
        <w:ind w:firstLine="0" w:firstLineChars="0"/>
        <w:rPr>
          <w:ins w:id="2487" w:author="卢颖东" w:date="2019-05-21T14:37:00Z"/>
          <w:del w:id="2488" w:author="谢浩然" w:date="2019-07-11T11:56:07Z"/>
          <w:rFonts w:hint="eastAsia" w:ascii="宋体" w:hAnsi="宋体" w:eastAsia="仿宋_GB2312" w:cs="宋体"/>
        </w:rPr>
        <w:pPrChange w:id="2486" w:author="谢浩然" w:date="2019-07-11T11:56:08Z">
          <w:pPr>
            <w:pStyle w:val="17"/>
            <w:autoSpaceDN w:val="0"/>
            <w:spacing w:line="580" w:lineRule="exact"/>
            <w:ind w:firstLine="632" w:firstLineChars="200"/>
          </w:pPr>
        </w:pPrChange>
      </w:pPr>
      <w:ins w:id="2489" w:author="卢颖东" w:date="2019-05-21T14:37:00Z">
        <w:del w:id="2490" w:author="谢浩然" w:date="2019-07-11T11:56:07Z">
          <w:r>
            <w:rPr>
              <w:rFonts w:hint="eastAsia" w:ascii="宋体" w:hAnsi="宋体" w:eastAsia="仿宋_GB2312" w:cs="宋体"/>
              <w:sz w:val="32"/>
              <w:szCs w:val="32"/>
            </w:rPr>
            <w:delText>公共厕所和其他环境卫生设施，应当设置明显标志，免费对外开放。</w:delText>
          </w:r>
        </w:del>
      </w:ins>
    </w:p>
    <w:p>
      <w:pPr>
        <w:autoSpaceDN w:val="0"/>
        <w:spacing w:line="590" w:lineRule="exact"/>
        <w:ind w:firstLine="0" w:firstLineChars="0"/>
        <w:rPr>
          <w:ins w:id="2492" w:author="卢颖东" w:date="2019-05-21T14:37:00Z"/>
          <w:del w:id="2493" w:author="谢浩然" w:date="2019-07-11T11:56:07Z"/>
          <w:rFonts w:hint="eastAsia" w:ascii="宋体" w:hAnsi="宋体" w:eastAsia="仿宋_GB2312" w:cs="宋体"/>
        </w:rPr>
        <w:pPrChange w:id="2491" w:author="谢浩然" w:date="2019-07-11T11:56:08Z">
          <w:pPr>
            <w:pStyle w:val="17"/>
            <w:autoSpaceDN w:val="0"/>
            <w:spacing w:line="580" w:lineRule="exact"/>
            <w:ind w:firstLine="632" w:firstLineChars="200"/>
          </w:pPr>
        </w:pPrChange>
      </w:pPr>
      <w:ins w:id="2494" w:author="卢颖东" w:date="2019-05-21T14:37:00Z">
        <w:del w:id="2495" w:author="谢浩然" w:date="2019-07-11T11:56:07Z">
          <w:r>
            <w:rPr>
              <w:rFonts w:hint="eastAsia" w:ascii="宋体" w:hAnsi="宋体" w:eastAsia="仿宋_GB2312" w:cs="宋体"/>
              <w:sz w:val="32"/>
              <w:szCs w:val="32"/>
            </w:rPr>
            <w:delText>鼓励机关、企事业单位、宾馆、饭店的厕所在工作或营业时间对外免费开放。</w:delText>
          </w:r>
        </w:del>
      </w:ins>
    </w:p>
    <w:p>
      <w:pPr>
        <w:autoSpaceDN w:val="0"/>
        <w:spacing w:line="590" w:lineRule="exact"/>
        <w:ind w:firstLine="0" w:firstLineChars="0"/>
        <w:rPr>
          <w:ins w:id="2497" w:author="卢颖东" w:date="2019-05-21T14:37:00Z"/>
          <w:del w:id="2498" w:author="谢浩然" w:date="2019-07-11T11:56:07Z"/>
          <w:rFonts w:hint="eastAsia" w:ascii="宋体" w:hAnsi="宋体" w:eastAsia="仿宋_GB2312" w:cs="宋体"/>
        </w:rPr>
        <w:pPrChange w:id="2496" w:author="谢浩然" w:date="2019-07-11T11:56:08Z">
          <w:pPr>
            <w:pStyle w:val="17"/>
            <w:autoSpaceDN w:val="0"/>
            <w:spacing w:line="580" w:lineRule="exact"/>
            <w:ind w:firstLine="632" w:firstLineChars="200"/>
          </w:pPr>
        </w:pPrChange>
      </w:pPr>
      <w:ins w:id="2499" w:author="卢颖东" w:date="2019-05-21T14:37:00Z">
        <w:del w:id="2500" w:author="谢浩然" w:date="2019-07-11T11:56:07Z">
          <w:r>
            <w:rPr>
              <w:rFonts w:hint="eastAsia" w:ascii="宋体" w:hAnsi="宋体" w:eastAsia="黑体" w:cs="黑体"/>
              <w:sz w:val="32"/>
              <w:szCs w:val="32"/>
            </w:rPr>
            <w:delText>第二十七条</w:delText>
          </w:r>
        </w:del>
      </w:ins>
      <w:ins w:id="2501" w:author="卢颖东" w:date="2019-05-21T14:37:00Z">
        <w:del w:id="2502" w:author="谢浩然" w:date="2019-07-11T11:56:07Z">
          <w:r>
            <w:rPr>
              <w:rFonts w:hint="eastAsia" w:ascii="宋体" w:hAnsi="宋体" w:eastAsia="仿宋_GB2312" w:cs="宋体"/>
              <w:sz w:val="32"/>
              <w:szCs w:val="32"/>
            </w:rPr>
            <w:delText xml:space="preserve">  从事新区开发、旧城改建、住宅小区开发建设、道路拓建以及其他大型公用建筑建设的单位，应当按照规划条件和环境卫生设施设计、验收标准，配套建设生活垃圾中转站、公共厕所等公共环境卫生设施，并在显著位置予以公示。投资或者建设单位在预售或者现售商品楼宇过程中，应当将配套建设的公共环境卫生设施在规划总平面图、销售广告、建设项目沙盘等载体予以明确标示。</w:delText>
          </w:r>
        </w:del>
      </w:ins>
    </w:p>
    <w:p>
      <w:pPr>
        <w:autoSpaceDN w:val="0"/>
        <w:spacing w:line="590" w:lineRule="exact"/>
        <w:ind w:firstLine="0" w:firstLineChars="0"/>
        <w:rPr>
          <w:ins w:id="2504" w:author="卢颖东" w:date="2019-05-21T14:37:00Z"/>
          <w:del w:id="2505" w:author="谢浩然" w:date="2019-07-11T11:56:07Z"/>
          <w:rFonts w:hint="eastAsia" w:ascii="宋体" w:hAnsi="宋体" w:eastAsia="仿宋_GB2312" w:cs="宋体"/>
        </w:rPr>
        <w:pPrChange w:id="2503" w:author="谢浩然" w:date="2019-07-11T11:56:08Z">
          <w:pPr>
            <w:pStyle w:val="17"/>
            <w:autoSpaceDN w:val="0"/>
            <w:spacing w:line="580" w:lineRule="exact"/>
            <w:ind w:firstLine="632" w:firstLineChars="200"/>
          </w:pPr>
        </w:pPrChange>
      </w:pPr>
      <w:ins w:id="2506" w:author="卢颖东" w:date="2019-05-21T14:37:00Z">
        <w:del w:id="2507" w:author="谢浩然" w:date="2019-07-11T11:56:07Z">
          <w:r>
            <w:rPr>
              <w:rFonts w:hint="eastAsia" w:ascii="宋体" w:hAnsi="宋体" w:eastAsia="仿宋_GB2312" w:cs="宋体"/>
              <w:sz w:val="32"/>
              <w:szCs w:val="32"/>
            </w:rPr>
            <w:delText>配套建设的公共环境卫生设施应当与主体工程同时竣工验收、同时投入使用。建设工程分期建设的，配套建设的环境卫生设施应当与首期工程同时竣工验收、同时投入使用。</w:delText>
          </w:r>
        </w:del>
      </w:ins>
    </w:p>
    <w:p>
      <w:pPr>
        <w:autoSpaceDN w:val="0"/>
        <w:spacing w:line="590" w:lineRule="exact"/>
        <w:ind w:firstLine="0" w:firstLineChars="0"/>
        <w:rPr>
          <w:ins w:id="2509" w:author="卢颖东" w:date="2019-05-21T14:37:00Z"/>
          <w:del w:id="2510" w:author="谢浩然" w:date="2019-07-11T11:56:07Z"/>
          <w:rFonts w:hint="eastAsia" w:ascii="宋体" w:hAnsi="宋体" w:eastAsia="仿宋_GB2312" w:cs="宋体"/>
        </w:rPr>
        <w:pPrChange w:id="2508" w:author="谢浩然" w:date="2019-07-11T11:56:08Z">
          <w:pPr>
            <w:pStyle w:val="17"/>
            <w:autoSpaceDN w:val="0"/>
            <w:spacing w:line="580" w:lineRule="exact"/>
            <w:ind w:firstLine="632" w:firstLineChars="200"/>
          </w:pPr>
        </w:pPrChange>
      </w:pPr>
      <w:ins w:id="2511" w:author="卢颖东" w:date="2019-05-21T14:37:00Z">
        <w:del w:id="2512" w:author="谢浩然" w:date="2019-07-11T11:56:07Z">
          <w:r>
            <w:rPr>
              <w:rFonts w:hint="eastAsia" w:ascii="宋体" w:hAnsi="宋体" w:eastAsia="仿宋_GB2312" w:cs="宋体"/>
              <w:sz w:val="32"/>
              <w:szCs w:val="32"/>
            </w:rPr>
            <w:delText>配套建设的公共环境卫生设施不符合规划条件的，建设单位不得组织竣工验收。</w:delText>
          </w:r>
        </w:del>
      </w:ins>
    </w:p>
    <w:p>
      <w:pPr>
        <w:autoSpaceDN w:val="0"/>
        <w:spacing w:line="590" w:lineRule="exact"/>
        <w:ind w:firstLine="0" w:firstLineChars="0"/>
        <w:rPr>
          <w:ins w:id="2514" w:author="卢颖东" w:date="2019-05-21T14:37:00Z"/>
          <w:del w:id="2515" w:author="谢浩然" w:date="2019-07-11T11:56:07Z"/>
          <w:rFonts w:hint="eastAsia" w:ascii="宋体" w:hAnsi="宋体" w:eastAsia="仿宋_GB2312" w:cs="宋体"/>
        </w:rPr>
        <w:pPrChange w:id="2513" w:author="谢浩然" w:date="2019-07-11T11:56:08Z">
          <w:pPr>
            <w:pStyle w:val="17"/>
            <w:autoSpaceDN w:val="0"/>
            <w:spacing w:line="580" w:lineRule="exact"/>
            <w:ind w:firstLine="632" w:firstLineChars="200"/>
          </w:pPr>
        </w:pPrChange>
      </w:pPr>
      <w:ins w:id="2516" w:author="卢颖东" w:date="2019-05-21T14:37:00Z">
        <w:del w:id="2517" w:author="谢浩然" w:date="2019-07-11T11:56:07Z">
          <w:r>
            <w:rPr>
              <w:rFonts w:hint="eastAsia" w:ascii="宋体" w:hAnsi="宋体" w:eastAsia="仿宋_GB2312" w:cs="宋体"/>
              <w:sz w:val="32"/>
              <w:szCs w:val="32"/>
            </w:rPr>
            <w:delText>县级市容和环境卫生行政主管部门应当参与配套建设的环境卫生设施工程的设计审查和竣工验收。</w:delText>
          </w:r>
        </w:del>
      </w:ins>
    </w:p>
    <w:p>
      <w:pPr>
        <w:autoSpaceDN w:val="0"/>
        <w:spacing w:line="590" w:lineRule="exact"/>
        <w:ind w:firstLine="0" w:firstLineChars="0"/>
        <w:rPr>
          <w:ins w:id="2519" w:author="卢颖东" w:date="2019-05-21T14:37:00Z"/>
          <w:del w:id="2520" w:author="谢浩然" w:date="2019-07-11T11:56:07Z"/>
          <w:rFonts w:hint="eastAsia" w:ascii="宋体" w:hAnsi="宋体" w:eastAsia="仿宋_GB2312" w:cs="宋体"/>
        </w:rPr>
        <w:pPrChange w:id="2518" w:author="谢浩然" w:date="2019-07-11T11:56:08Z">
          <w:pPr>
            <w:pStyle w:val="17"/>
            <w:autoSpaceDN w:val="0"/>
            <w:spacing w:line="580" w:lineRule="exact"/>
            <w:ind w:firstLine="632" w:firstLineChars="200"/>
          </w:pPr>
        </w:pPrChange>
      </w:pPr>
      <w:ins w:id="2521" w:author="卢颖东" w:date="2019-05-21T14:37:00Z">
        <w:del w:id="2522" w:author="谢浩然" w:date="2019-07-11T11:56:07Z">
          <w:r>
            <w:rPr>
              <w:rFonts w:hint="eastAsia" w:ascii="宋体" w:hAnsi="宋体" w:eastAsia="仿宋_GB2312" w:cs="宋体"/>
              <w:sz w:val="32"/>
              <w:szCs w:val="32"/>
            </w:rPr>
            <w:delText>违反第一款规定，未在显著位置公示配套建设的生活垃圾中转站、公共厕所等公共环境卫生设施，未将配套建设的公共环境卫生设施在规划总平面图、销售广告、建设项目沙盘等载体予以明确标示的，责令限期改正，并处一万元以上三万元以下罚款。</w:delText>
          </w:r>
        </w:del>
      </w:ins>
    </w:p>
    <w:p>
      <w:pPr>
        <w:autoSpaceDN w:val="0"/>
        <w:spacing w:line="590" w:lineRule="exact"/>
        <w:ind w:firstLine="0" w:firstLineChars="0"/>
        <w:rPr>
          <w:ins w:id="2524" w:author="卢颖东" w:date="2019-05-21T14:37:00Z"/>
          <w:del w:id="2525" w:author="谢浩然" w:date="2019-07-11T11:56:07Z"/>
          <w:rFonts w:hint="eastAsia" w:ascii="宋体" w:hAnsi="宋体" w:eastAsia="仿宋_GB2312" w:cs="宋体"/>
        </w:rPr>
        <w:pPrChange w:id="2523" w:author="谢浩然" w:date="2019-07-11T11:56:08Z">
          <w:pPr>
            <w:pStyle w:val="17"/>
            <w:autoSpaceDN w:val="0"/>
            <w:spacing w:line="580" w:lineRule="exact"/>
            <w:ind w:firstLine="632" w:firstLineChars="200"/>
          </w:pPr>
        </w:pPrChange>
      </w:pPr>
      <w:ins w:id="2526" w:author="卢颖东" w:date="2019-05-21T14:37:00Z">
        <w:del w:id="2527" w:author="谢浩然" w:date="2019-07-11T11:56:07Z">
          <w:r>
            <w:rPr>
              <w:rFonts w:hint="eastAsia" w:ascii="宋体" w:hAnsi="宋体" w:eastAsia="仿宋_GB2312" w:cs="宋体"/>
              <w:sz w:val="32"/>
              <w:szCs w:val="32"/>
            </w:rPr>
            <w:delText>违反第二款规定，配套建设的环境卫生设施未与主体工程同时竣工验收、同时投入使用，或者分期建设的建设工程配套建设的环境卫生设施未与首期工程同时竣工验收、同时投入使用的，责令限期改正，并处三万元以上十万元以下罚款。</w:delText>
          </w:r>
        </w:del>
      </w:ins>
    </w:p>
    <w:p>
      <w:pPr>
        <w:autoSpaceDN w:val="0"/>
        <w:spacing w:line="590" w:lineRule="exact"/>
        <w:ind w:firstLine="0" w:firstLineChars="0"/>
        <w:rPr>
          <w:ins w:id="2529" w:author="卢颖东" w:date="2019-05-21T14:37:00Z"/>
          <w:del w:id="2530" w:author="谢浩然" w:date="2019-07-11T11:56:07Z"/>
          <w:rFonts w:hint="eastAsia" w:ascii="宋体" w:hAnsi="宋体" w:eastAsia="仿宋_GB2312" w:cs="宋体"/>
        </w:rPr>
        <w:pPrChange w:id="2528" w:author="谢浩然" w:date="2019-07-11T11:56:08Z">
          <w:pPr>
            <w:pStyle w:val="17"/>
            <w:autoSpaceDN w:val="0"/>
            <w:spacing w:line="580" w:lineRule="exact"/>
            <w:ind w:firstLine="632" w:firstLineChars="200"/>
          </w:pPr>
        </w:pPrChange>
      </w:pPr>
      <w:ins w:id="2531" w:author="卢颖东" w:date="2019-05-21T14:37:00Z">
        <w:del w:id="2532" w:author="谢浩然" w:date="2019-07-11T11:56:07Z">
          <w:r>
            <w:rPr>
              <w:rFonts w:hint="eastAsia" w:ascii="宋体" w:hAnsi="宋体" w:eastAsia="黑体" w:cs="黑体"/>
              <w:sz w:val="32"/>
              <w:szCs w:val="32"/>
            </w:rPr>
            <w:delText>第二十八条</w:delText>
          </w:r>
        </w:del>
      </w:ins>
      <w:ins w:id="2533" w:author="卢颖东" w:date="2019-05-21T14:37:00Z">
        <w:del w:id="2534" w:author="谢浩然" w:date="2019-07-11T11:56:07Z">
          <w:r>
            <w:rPr>
              <w:rFonts w:hint="eastAsia" w:ascii="宋体" w:hAnsi="宋体" w:eastAsia="仿宋_GB2312" w:cs="宋体"/>
              <w:sz w:val="32"/>
              <w:szCs w:val="32"/>
            </w:rPr>
            <w:delText xml:space="preserve">  城市环境卫生设施的责任单位和个人，应当加强对环境卫生设施的管理，定期进行保养、维修、更新。</w:delText>
          </w:r>
        </w:del>
      </w:ins>
    </w:p>
    <w:p>
      <w:pPr>
        <w:autoSpaceDN w:val="0"/>
        <w:spacing w:line="590" w:lineRule="exact"/>
        <w:ind w:firstLine="0" w:firstLineChars="0"/>
        <w:rPr>
          <w:ins w:id="2536" w:author="卢颖东" w:date="2019-05-21T14:37:00Z"/>
          <w:del w:id="2537" w:author="谢浩然" w:date="2019-07-11T11:56:07Z"/>
          <w:rFonts w:hint="eastAsia" w:ascii="宋体" w:hAnsi="宋体" w:eastAsia="仿宋_GB2312" w:cs="宋体"/>
        </w:rPr>
        <w:pPrChange w:id="2535" w:author="谢浩然" w:date="2019-07-11T11:56:08Z">
          <w:pPr>
            <w:pStyle w:val="17"/>
            <w:autoSpaceDN w:val="0"/>
            <w:spacing w:line="580" w:lineRule="exact"/>
            <w:ind w:firstLine="632" w:firstLineChars="200"/>
          </w:pPr>
        </w:pPrChange>
      </w:pPr>
      <w:ins w:id="2538" w:author="卢颖东" w:date="2019-05-21T14:37:00Z">
        <w:del w:id="2539" w:author="谢浩然" w:date="2019-07-11T11:56:07Z">
          <w:r>
            <w:rPr>
              <w:rFonts w:hint="eastAsia" w:ascii="宋体" w:hAnsi="宋体" w:eastAsia="仿宋_GB2312" w:cs="宋体"/>
              <w:sz w:val="32"/>
              <w:szCs w:val="32"/>
            </w:rPr>
            <w:delText>任何单位和个人不得损坏垃圾收集容器。</w:delText>
          </w:r>
        </w:del>
      </w:ins>
    </w:p>
    <w:p>
      <w:pPr>
        <w:autoSpaceDN w:val="0"/>
        <w:spacing w:line="590" w:lineRule="exact"/>
        <w:ind w:firstLine="0" w:firstLineChars="0"/>
        <w:rPr>
          <w:ins w:id="2541" w:author="卢颖东" w:date="2019-05-21T14:37:00Z"/>
          <w:del w:id="2542" w:author="谢浩然" w:date="2019-07-11T11:56:07Z"/>
          <w:rFonts w:hint="eastAsia" w:ascii="宋体" w:hAnsi="宋体" w:eastAsia="仿宋_GB2312" w:cs="宋体"/>
        </w:rPr>
        <w:pPrChange w:id="2540" w:author="谢浩然" w:date="2019-07-11T11:56:08Z">
          <w:pPr>
            <w:pStyle w:val="17"/>
            <w:autoSpaceDN w:val="0"/>
            <w:spacing w:line="580" w:lineRule="exact"/>
            <w:ind w:firstLine="632" w:firstLineChars="200"/>
          </w:pPr>
        </w:pPrChange>
      </w:pPr>
      <w:ins w:id="2543" w:author="卢颖东" w:date="2019-05-21T14:37:00Z">
        <w:del w:id="2544" w:author="谢浩然" w:date="2019-07-11T11:56:07Z">
          <w:r>
            <w:rPr>
              <w:rFonts w:hint="eastAsia" w:ascii="宋体" w:hAnsi="宋体" w:eastAsia="仿宋_GB2312" w:cs="宋体"/>
              <w:sz w:val="32"/>
              <w:szCs w:val="32"/>
            </w:rPr>
            <w:delText>违反第二款规定的，责令停止违法行为，恢复原状，并可以处二百元以上一千元以下罚款。</w:delText>
          </w:r>
        </w:del>
      </w:ins>
    </w:p>
    <w:p>
      <w:pPr>
        <w:autoSpaceDN w:val="0"/>
        <w:spacing w:line="590" w:lineRule="exact"/>
        <w:ind w:firstLine="0" w:firstLineChars="0"/>
        <w:rPr>
          <w:ins w:id="2546" w:author="卢颖东" w:date="2019-05-21T14:37:00Z"/>
          <w:del w:id="2547" w:author="谢浩然" w:date="2019-07-11T11:56:07Z"/>
          <w:rFonts w:hint="eastAsia" w:ascii="宋体" w:hAnsi="宋体" w:eastAsia="仿宋_GB2312" w:cs="宋体"/>
        </w:rPr>
        <w:pPrChange w:id="2545" w:author="谢浩然" w:date="2019-07-11T11:56:08Z">
          <w:pPr>
            <w:pStyle w:val="17"/>
            <w:autoSpaceDN w:val="0"/>
            <w:spacing w:line="580" w:lineRule="exact"/>
            <w:ind w:firstLine="632" w:firstLineChars="200"/>
          </w:pPr>
        </w:pPrChange>
      </w:pPr>
      <w:ins w:id="2548" w:author="卢颖东" w:date="2019-05-21T14:37:00Z">
        <w:del w:id="2549" w:author="谢浩然" w:date="2019-07-11T11:56:07Z">
          <w:r>
            <w:rPr>
              <w:rFonts w:hint="eastAsia" w:ascii="宋体" w:hAnsi="宋体" w:eastAsia="黑体" w:cs="黑体"/>
              <w:sz w:val="32"/>
              <w:szCs w:val="32"/>
            </w:rPr>
            <w:delText>第二十九条</w:delText>
          </w:r>
        </w:del>
      </w:ins>
      <w:ins w:id="2550" w:author="卢颖东" w:date="2019-05-21T14:37:00Z">
        <w:del w:id="2551" w:author="谢浩然" w:date="2019-07-11T11:56:07Z">
          <w:r>
            <w:rPr>
              <w:rFonts w:hint="eastAsia" w:ascii="宋体" w:hAnsi="宋体" w:eastAsia="仿宋_GB2312" w:cs="宋体"/>
              <w:sz w:val="32"/>
              <w:szCs w:val="32"/>
            </w:rPr>
            <w:delText xml:space="preserve">  禁止下列影响公共场所环境卫生的行为：</w:delText>
          </w:r>
        </w:del>
      </w:ins>
    </w:p>
    <w:p>
      <w:pPr>
        <w:autoSpaceDN w:val="0"/>
        <w:spacing w:line="590" w:lineRule="exact"/>
        <w:ind w:firstLine="0" w:firstLineChars="0"/>
        <w:rPr>
          <w:ins w:id="2553" w:author="卢颖东" w:date="2019-05-21T14:37:00Z"/>
          <w:del w:id="2554" w:author="谢浩然" w:date="2019-07-11T11:56:07Z"/>
          <w:rFonts w:hint="eastAsia" w:ascii="宋体" w:hAnsi="宋体" w:eastAsia="仿宋_GB2312" w:cs="宋体"/>
          <w:lang w:eastAsia="zh-CN"/>
        </w:rPr>
        <w:pPrChange w:id="2552" w:author="谢浩然" w:date="2019-07-11T11:56:08Z">
          <w:pPr>
            <w:pStyle w:val="17"/>
            <w:autoSpaceDN w:val="0"/>
            <w:spacing w:line="580" w:lineRule="exact"/>
            <w:ind w:firstLine="632" w:firstLineChars="200"/>
          </w:pPr>
        </w:pPrChange>
      </w:pPr>
      <w:ins w:id="2555" w:author="卢颖东" w:date="2019-05-21T14:37:00Z">
        <w:del w:id="2556" w:author="谢浩然" w:date="2019-07-11T11:56:07Z">
          <w:r>
            <w:rPr>
              <w:rFonts w:hint="eastAsia" w:ascii="宋体" w:hAnsi="宋体" w:eastAsia="仿宋_GB2312" w:cs="宋体"/>
              <w:sz w:val="32"/>
              <w:szCs w:val="32"/>
            </w:rPr>
            <w:delText>（一）随地吐痰、便溺</w:delText>
          </w:r>
        </w:del>
      </w:ins>
      <w:ins w:id="2557" w:author="卢颖东" w:date="2019-05-21T15:01:00Z">
        <w:del w:id="2558" w:author="谢浩然" w:date="2019-07-11T11:56:07Z">
          <w:r>
            <w:rPr>
              <w:rFonts w:hint="eastAsia" w:ascii="宋体" w:hAnsi="宋体" w:eastAsia="仿宋_GB2312" w:cs="宋体"/>
              <w:sz w:val="32"/>
              <w:szCs w:val="32"/>
              <w:lang w:eastAsia="zh-CN"/>
            </w:rPr>
            <w:delText>；</w:delText>
          </w:r>
        </w:del>
      </w:ins>
    </w:p>
    <w:p>
      <w:pPr>
        <w:autoSpaceDN w:val="0"/>
        <w:spacing w:line="590" w:lineRule="exact"/>
        <w:ind w:firstLine="0" w:firstLineChars="0"/>
        <w:rPr>
          <w:ins w:id="2560" w:author="卢颖东" w:date="2019-05-21T14:37:00Z"/>
          <w:del w:id="2561" w:author="谢浩然" w:date="2019-07-11T11:56:07Z"/>
          <w:rFonts w:hint="eastAsia" w:ascii="宋体" w:hAnsi="宋体" w:eastAsia="仿宋_GB2312" w:cs="宋体"/>
          <w:lang w:eastAsia="zh-CN"/>
        </w:rPr>
        <w:pPrChange w:id="2559" w:author="谢浩然" w:date="2019-07-11T11:56:08Z">
          <w:pPr>
            <w:pStyle w:val="17"/>
            <w:autoSpaceDN w:val="0"/>
            <w:spacing w:line="580" w:lineRule="exact"/>
            <w:ind w:firstLine="632" w:firstLineChars="200"/>
          </w:pPr>
        </w:pPrChange>
      </w:pPr>
      <w:ins w:id="2562" w:author="卢颖东" w:date="2019-05-21T14:37:00Z">
        <w:del w:id="2563" w:author="谢浩然" w:date="2019-07-11T11:56:07Z">
          <w:r>
            <w:rPr>
              <w:rFonts w:hint="eastAsia" w:ascii="宋体" w:hAnsi="宋体" w:eastAsia="仿宋_GB2312" w:cs="宋体"/>
              <w:sz w:val="32"/>
              <w:szCs w:val="32"/>
            </w:rPr>
            <w:delText>（二）乱扔瓜果皮核、纸屑、烟蒂、口香糖、塑料等废弃物</w:delText>
          </w:r>
        </w:del>
      </w:ins>
      <w:ins w:id="2564" w:author="卢颖东" w:date="2019-05-21T15:01:00Z">
        <w:del w:id="2565" w:author="谢浩然" w:date="2019-07-11T11:56:07Z">
          <w:r>
            <w:rPr>
              <w:rFonts w:hint="eastAsia" w:ascii="宋体" w:hAnsi="宋体" w:eastAsia="仿宋_GB2312" w:cs="宋体"/>
              <w:sz w:val="32"/>
              <w:szCs w:val="32"/>
              <w:lang w:eastAsia="zh-CN"/>
            </w:rPr>
            <w:delText>；</w:delText>
          </w:r>
        </w:del>
      </w:ins>
    </w:p>
    <w:p>
      <w:pPr>
        <w:autoSpaceDN w:val="0"/>
        <w:spacing w:line="590" w:lineRule="exact"/>
        <w:ind w:firstLine="0" w:firstLineChars="0"/>
        <w:rPr>
          <w:ins w:id="2567" w:author="卢颖东" w:date="2019-05-21T14:37:00Z"/>
          <w:del w:id="2568" w:author="谢浩然" w:date="2019-07-11T11:56:07Z"/>
          <w:rFonts w:hint="eastAsia" w:ascii="宋体" w:hAnsi="宋体" w:eastAsia="仿宋_GB2312" w:cs="宋体"/>
        </w:rPr>
        <w:pPrChange w:id="2566" w:author="谢浩然" w:date="2019-07-11T11:56:08Z">
          <w:pPr>
            <w:pStyle w:val="17"/>
            <w:autoSpaceDN w:val="0"/>
            <w:spacing w:line="580" w:lineRule="exact"/>
            <w:ind w:firstLine="632" w:firstLineChars="200"/>
          </w:pPr>
        </w:pPrChange>
      </w:pPr>
      <w:ins w:id="2569" w:author="卢颖东" w:date="2019-05-21T14:37:00Z">
        <w:del w:id="2570" w:author="谢浩然" w:date="2019-07-11T11:56:07Z">
          <w:r>
            <w:rPr>
              <w:rFonts w:hint="eastAsia" w:ascii="宋体" w:hAnsi="宋体" w:eastAsia="仿宋_GB2312" w:cs="宋体"/>
              <w:sz w:val="32"/>
              <w:szCs w:val="32"/>
            </w:rPr>
            <w:delText>（三）乱扔动物尸体；</w:delText>
          </w:r>
        </w:del>
      </w:ins>
    </w:p>
    <w:p>
      <w:pPr>
        <w:autoSpaceDN w:val="0"/>
        <w:spacing w:line="590" w:lineRule="exact"/>
        <w:ind w:firstLine="0" w:firstLineChars="0"/>
        <w:rPr>
          <w:ins w:id="2572" w:author="卢颖东" w:date="2019-05-21T14:37:00Z"/>
          <w:del w:id="2573" w:author="谢浩然" w:date="2019-07-11T11:56:07Z"/>
          <w:rFonts w:hint="eastAsia" w:ascii="宋体" w:hAnsi="宋体" w:eastAsia="仿宋_GB2312" w:cs="宋体"/>
        </w:rPr>
        <w:pPrChange w:id="2571" w:author="谢浩然" w:date="2019-07-11T11:56:08Z">
          <w:pPr>
            <w:pStyle w:val="17"/>
            <w:autoSpaceDN w:val="0"/>
            <w:spacing w:line="580" w:lineRule="exact"/>
            <w:ind w:firstLine="632" w:firstLineChars="200"/>
          </w:pPr>
        </w:pPrChange>
      </w:pPr>
      <w:ins w:id="2574" w:author="卢颖东" w:date="2019-05-21T14:37:00Z">
        <w:del w:id="2575" w:author="谢浩然" w:date="2019-07-11T11:56:07Z">
          <w:r>
            <w:rPr>
              <w:rFonts w:hint="eastAsia" w:ascii="宋体" w:hAnsi="宋体" w:eastAsia="仿宋_GB2312" w:cs="宋体"/>
              <w:sz w:val="32"/>
              <w:szCs w:val="32"/>
            </w:rPr>
            <w:delText>（四）在市区的屋顶、天台使用粪便、粪水种植植物；</w:delText>
          </w:r>
        </w:del>
      </w:ins>
    </w:p>
    <w:p>
      <w:pPr>
        <w:autoSpaceDN w:val="0"/>
        <w:spacing w:line="590" w:lineRule="exact"/>
        <w:ind w:firstLine="0" w:firstLineChars="0"/>
        <w:rPr>
          <w:ins w:id="2577" w:author="卢颖东" w:date="2019-05-21T14:37:00Z"/>
          <w:del w:id="2578" w:author="谢浩然" w:date="2019-07-11T11:56:07Z"/>
          <w:rFonts w:hint="eastAsia" w:ascii="宋体" w:hAnsi="宋体" w:eastAsia="仿宋_GB2312" w:cs="宋体"/>
          <w:lang w:eastAsia="zh-CN"/>
        </w:rPr>
        <w:pPrChange w:id="2576" w:author="谢浩然" w:date="2019-07-11T11:56:08Z">
          <w:pPr>
            <w:pStyle w:val="17"/>
            <w:autoSpaceDN w:val="0"/>
            <w:spacing w:line="580" w:lineRule="exact"/>
            <w:ind w:firstLine="632" w:firstLineChars="200"/>
          </w:pPr>
        </w:pPrChange>
      </w:pPr>
      <w:ins w:id="2579" w:author="卢颖东" w:date="2019-05-21T14:37:00Z">
        <w:del w:id="2580" w:author="谢浩然" w:date="2019-07-11T11:56:07Z">
          <w:r>
            <w:rPr>
              <w:rFonts w:hint="eastAsia" w:ascii="宋体" w:hAnsi="宋体" w:eastAsia="仿宋_GB2312" w:cs="宋体"/>
              <w:sz w:val="32"/>
              <w:szCs w:val="32"/>
            </w:rPr>
            <w:delText>（五）乱倒垃圾、污水、粪便</w:delText>
          </w:r>
        </w:del>
      </w:ins>
      <w:ins w:id="2581" w:author="卢颖东" w:date="2019-05-21T15:01:00Z">
        <w:del w:id="2582" w:author="谢浩然" w:date="2019-07-11T11:56:07Z">
          <w:r>
            <w:rPr>
              <w:rFonts w:hint="eastAsia" w:ascii="宋体" w:hAnsi="宋体" w:eastAsia="仿宋_GB2312" w:cs="宋体"/>
              <w:sz w:val="32"/>
              <w:szCs w:val="32"/>
              <w:lang w:eastAsia="zh-CN"/>
            </w:rPr>
            <w:delText>；</w:delText>
          </w:r>
        </w:del>
      </w:ins>
    </w:p>
    <w:p>
      <w:pPr>
        <w:autoSpaceDN w:val="0"/>
        <w:spacing w:line="590" w:lineRule="exact"/>
        <w:ind w:firstLine="0" w:firstLineChars="0"/>
        <w:rPr>
          <w:ins w:id="2584" w:author="卢颖东" w:date="2019-05-21T14:37:00Z"/>
          <w:del w:id="2585" w:author="谢浩然" w:date="2019-07-11T11:56:07Z"/>
          <w:rFonts w:hint="eastAsia" w:ascii="宋体" w:hAnsi="宋体" w:eastAsia="仿宋_GB2312" w:cs="宋体"/>
        </w:rPr>
        <w:pPrChange w:id="2583" w:author="谢浩然" w:date="2019-07-11T11:56:08Z">
          <w:pPr>
            <w:pStyle w:val="17"/>
            <w:autoSpaceDN w:val="0"/>
            <w:spacing w:line="580" w:lineRule="exact"/>
            <w:ind w:firstLine="632" w:firstLineChars="200"/>
          </w:pPr>
        </w:pPrChange>
      </w:pPr>
      <w:ins w:id="2586" w:author="卢颖东" w:date="2019-05-21T14:37:00Z">
        <w:del w:id="2587" w:author="谢浩然" w:date="2019-07-11T11:56:07Z">
          <w:r>
            <w:rPr>
              <w:rFonts w:hint="eastAsia" w:ascii="宋体" w:hAnsi="宋体" w:eastAsia="仿宋_GB2312" w:cs="宋体"/>
              <w:sz w:val="32"/>
              <w:szCs w:val="32"/>
            </w:rPr>
            <w:delText>（六）在露天场所、垃圾收集容器内焚烧垃圾或者其他废弃物；</w:delText>
          </w:r>
        </w:del>
      </w:ins>
    </w:p>
    <w:p>
      <w:pPr>
        <w:autoSpaceDN w:val="0"/>
        <w:spacing w:line="590" w:lineRule="exact"/>
        <w:ind w:firstLine="0" w:firstLineChars="0"/>
        <w:rPr>
          <w:ins w:id="2589" w:author="卢颖东" w:date="2019-05-21T14:37:00Z"/>
          <w:del w:id="2590" w:author="谢浩然" w:date="2019-07-11T11:56:07Z"/>
          <w:rFonts w:hint="eastAsia" w:ascii="宋体" w:hAnsi="宋体" w:eastAsia="仿宋_GB2312" w:cs="宋体"/>
        </w:rPr>
        <w:pPrChange w:id="2588" w:author="谢浩然" w:date="2019-07-11T11:56:08Z">
          <w:pPr>
            <w:pStyle w:val="17"/>
            <w:autoSpaceDN w:val="0"/>
            <w:spacing w:line="580" w:lineRule="exact"/>
            <w:ind w:firstLine="632" w:firstLineChars="200"/>
          </w:pPr>
        </w:pPrChange>
      </w:pPr>
      <w:ins w:id="2591" w:author="卢颖东" w:date="2019-05-21T14:37:00Z">
        <w:del w:id="2592" w:author="谢浩然" w:date="2019-07-11T11:56:07Z">
          <w:r>
            <w:rPr>
              <w:rFonts w:hint="eastAsia" w:ascii="宋体" w:hAnsi="宋体" w:eastAsia="仿宋_GB2312" w:cs="宋体"/>
              <w:sz w:val="32"/>
              <w:szCs w:val="32"/>
            </w:rPr>
            <w:delText>（七）其他影响城市环境卫生的行为。</w:delText>
          </w:r>
        </w:del>
      </w:ins>
    </w:p>
    <w:p>
      <w:pPr>
        <w:autoSpaceDN w:val="0"/>
        <w:spacing w:line="590" w:lineRule="exact"/>
        <w:ind w:firstLine="0" w:firstLineChars="0"/>
        <w:rPr>
          <w:ins w:id="2594" w:author="卢颖东" w:date="2019-05-21T14:37:00Z"/>
          <w:del w:id="2595" w:author="谢浩然" w:date="2019-07-11T11:56:07Z"/>
          <w:rFonts w:hint="eastAsia" w:ascii="宋体" w:hAnsi="宋体" w:eastAsia="仿宋_GB2312" w:cs="宋体"/>
        </w:rPr>
        <w:pPrChange w:id="2593" w:author="谢浩然" w:date="2019-07-11T11:56:08Z">
          <w:pPr>
            <w:pStyle w:val="17"/>
            <w:autoSpaceDN w:val="0"/>
            <w:spacing w:line="580" w:lineRule="exact"/>
            <w:ind w:firstLine="632" w:firstLineChars="200"/>
          </w:pPr>
        </w:pPrChange>
      </w:pPr>
      <w:ins w:id="2596" w:author="卢颖东" w:date="2019-05-21T14:37:00Z">
        <w:del w:id="2597" w:author="谢浩然" w:date="2019-07-11T11:56:07Z">
          <w:r>
            <w:rPr>
              <w:rFonts w:hint="eastAsia" w:ascii="宋体" w:hAnsi="宋体" w:eastAsia="仿宋_GB2312" w:cs="宋体"/>
              <w:sz w:val="32"/>
              <w:szCs w:val="32"/>
            </w:rPr>
            <w:delText>违反第一款第一项、第二项、第四项规定的，责令改正；拒不改正的，可以处警告或者五十元以上二百元以下罚款。</w:delText>
          </w:r>
        </w:del>
      </w:ins>
    </w:p>
    <w:p>
      <w:pPr>
        <w:autoSpaceDN w:val="0"/>
        <w:spacing w:line="590" w:lineRule="exact"/>
        <w:ind w:firstLine="0" w:firstLineChars="0"/>
        <w:rPr>
          <w:ins w:id="2599" w:author="卢颖东" w:date="2019-05-21T14:37:00Z"/>
          <w:del w:id="2600" w:author="谢浩然" w:date="2019-07-11T11:56:07Z"/>
          <w:rFonts w:hint="eastAsia" w:ascii="宋体" w:hAnsi="宋体" w:eastAsia="仿宋_GB2312" w:cs="宋体"/>
        </w:rPr>
        <w:pPrChange w:id="2598" w:author="谢浩然" w:date="2019-07-11T11:56:08Z">
          <w:pPr>
            <w:pStyle w:val="17"/>
            <w:autoSpaceDN w:val="0"/>
            <w:spacing w:line="580" w:lineRule="exact"/>
            <w:ind w:firstLine="632" w:firstLineChars="200"/>
          </w:pPr>
        </w:pPrChange>
      </w:pPr>
      <w:ins w:id="2601" w:author="卢颖东" w:date="2019-05-21T14:37:00Z">
        <w:del w:id="2602" w:author="谢浩然" w:date="2019-07-11T11:56:07Z">
          <w:r>
            <w:rPr>
              <w:rFonts w:hint="eastAsia" w:ascii="宋体" w:hAnsi="宋体" w:eastAsia="仿宋_GB2312" w:cs="宋体"/>
              <w:sz w:val="32"/>
              <w:szCs w:val="32"/>
            </w:rPr>
            <w:delText>违反第一款第三项规定的，责令清理，处以每头（只）五十元以上五百元以下罚款。</w:delText>
          </w:r>
        </w:del>
      </w:ins>
    </w:p>
    <w:p>
      <w:pPr>
        <w:autoSpaceDN w:val="0"/>
        <w:spacing w:line="590" w:lineRule="exact"/>
        <w:ind w:firstLine="0" w:firstLineChars="0"/>
        <w:rPr>
          <w:ins w:id="2604" w:author="卢颖东" w:date="2019-05-21T14:37:00Z"/>
          <w:del w:id="2605" w:author="谢浩然" w:date="2019-07-11T11:56:07Z"/>
          <w:rFonts w:hint="eastAsia" w:ascii="宋体" w:hAnsi="宋体" w:eastAsia="仿宋_GB2312" w:cs="宋体"/>
        </w:rPr>
        <w:pPrChange w:id="2603" w:author="谢浩然" w:date="2019-07-11T11:56:08Z">
          <w:pPr>
            <w:pStyle w:val="17"/>
            <w:autoSpaceDN w:val="0"/>
            <w:spacing w:line="580" w:lineRule="exact"/>
            <w:ind w:firstLine="632" w:firstLineChars="200"/>
          </w:pPr>
        </w:pPrChange>
      </w:pPr>
      <w:ins w:id="2606" w:author="卢颖东" w:date="2019-05-21T14:37:00Z">
        <w:del w:id="2607" w:author="谢浩然" w:date="2019-07-11T11:56:07Z">
          <w:r>
            <w:rPr>
              <w:rFonts w:hint="eastAsia" w:ascii="宋体" w:hAnsi="宋体" w:eastAsia="仿宋_GB2312" w:cs="宋体"/>
              <w:sz w:val="32"/>
              <w:szCs w:val="32"/>
            </w:rPr>
            <w:delText>违反第一款第五项规定的，责令停止违法行为，限期改正，并对单位处五千元以上五万元以下罚款，对个人处二百元罚款。</w:delText>
          </w:r>
        </w:del>
      </w:ins>
    </w:p>
    <w:p>
      <w:pPr>
        <w:autoSpaceDN w:val="0"/>
        <w:spacing w:line="590" w:lineRule="exact"/>
        <w:ind w:firstLine="0" w:firstLineChars="0"/>
        <w:rPr>
          <w:ins w:id="2609" w:author="卢颖东" w:date="2019-05-21T14:37:00Z"/>
          <w:del w:id="2610" w:author="谢浩然" w:date="2019-07-11T11:56:07Z"/>
          <w:rFonts w:hint="eastAsia" w:ascii="宋体" w:hAnsi="宋体" w:eastAsia="仿宋_GB2312" w:cs="宋体"/>
          <w:sz w:val="32"/>
          <w:szCs w:val="32"/>
        </w:rPr>
        <w:pPrChange w:id="2608" w:author="谢浩然" w:date="2019-07-11T11:56:08Z">
          <w:pPr>
            <w:pStyle w:val="17"/>
            <w:autoSpaceDN w:val="0"/>
            <w:spacing w:line="580" w:lineRule="exact"/>
            <w:ind w:firstLine="632" w:firstLineChars="200"/>
          </w:pPr>
        </w:pPrChange>
      </w:pPr>
      <w:ins w:id="2611" w:author="卢颖东" w:date="2019-05-21T14:37:00Z">
        <w:del w:id="2612" w:author="谢浩然" w:date="2019-07-11T11:56:07Z">
          <w:r>
            <w:rPr>
              <w:rFonts w:hint="eastAsia" w:ascii="宋体" w:hAnsi="宋体" w:eastAsia="仿宋_GB2312" w:cs="宋体"/>
              <w:sz w:val="32"/>
              <w:szCs w:val="32"/>
            </w:rPr>
            <w:delText>违反第一款第六项规定的，责令停止违法行为，并对单位处五千元以上五万元以下罚款，对个人处五百元以上二千元以下罚款。</w:delText>
          </w:r>
        </w:del>
      </w:ins>
    </w:p>
    <w:p>
      <w:pPr>
        <w:autoSpaceDN w:val="0"/>
        <w:spacing w:line="590" w:lineRule="exact"/>
        <w:ind w:firstLine="0" w:firstLineChars="0"/>
        <w:rPr>
          <w:ins w:id="2614" w:author="卢颖东" w:date="2019-05-21T14:37:00Z"/>
          <w:del w:id="2615" w:author="谢浩然" w:date="2019-07-11T11:56:07Z"/>
          <w:rFonts w:hint="eastAsia" w:ascii="宋体" w:hAnsi="宋体" w:eastAsia="仿宋_GB2312" w:cs="宋体"/>
        </w:rPr>
        <w:pPrChange w:id="2613" w:author="谢浩然" w:date="2019-07-11T11:56:08Z">
          <w:pPr>
            <w:pStyle w:val="17"/>
            <w:autoSpaceDN w:val="0"/>
            <w:spacing w:line="580" w:lineRule="exact"/>
            <w:ind w:firstLine="632" w:firstLineChars="200"/>
          </w:pPr>
        </w:pPrChange>
      </w:pPr>
      <w:ins w:id="2616" w:author="卢颖东" w:date="2019-05-21T14:37:00Z">
        <w:del w:id="2617" w:author="谢浩然" w:date="2019-07-11T11:56:07Z">
          <w:r>
            <w:rPr>
              <w:rFonts w:hint="eastAsia" w:ascii="宋体" w:hAnsi="宋体" w:eastAsia="黑体" w:cs="黑体"/>
              <w:sz w:val="32"/>
              <w:szCs w:val="32"/>
            </w:rPr>
            <w:delText>第三十条</w:delText>
          </w:r>
        </w:del>
      </w:ins>
      <w:ins w:id="2618" w:author="卢颖东" w:date="2019-05-21T14:37:00Z">
        <w:del w:id="2619" w:author="谢浩然" w:date="2019-07-11T11:56:07Z">
          <w:r>
            <w:rPr>
              <w:rFonts w:hint="eastAsia" w:ascii="宋体" w:hAnsi="宋体" w:eastAsia="仿宋_GB2312" w:cs="宋体"/>
              <w:sz w:val="32"/>
              <w:szCs w:val="32"/>
            </w:rPr>
            <w:delText xml:space="preserve">  本市生活垃圾应当分类投放、收集、运输和处置，具体办法由市人民政府另行制定。</w:delText>
          </w:r>
        </w:del>
      </w:ins>
    </w:p>
    <w:p>
      <w:pPr>
        <w:autoSpaceDN w:val="0"/>
        <w:spacing w:line="590" w:lineRule="exact"/>
        <w:ind w:firstLine="0" w:firstLineChars="0"/>
        <w:rPr>
          <w:ins w:id="2621" w:author="卢颖东" w:date="2019-05-21T14:37:00Z"/>
          <w:del w:id="2622" w:author="谢浩然" w:date="2019-07-11T11:56:07Z"/>
          <w:rFonts w:hint="eastAsia" w:ascii="宋体" w:hAnsi="宋体" w:eastAsia="仿宋_GB2312" w:cs="宋体"/>
        </w:rPr>
        <w:pPrChange w:id="2620" w:author="谢浩然" w:date="2019-07-11T11:56:08Z">
          <w:pPr>
            <w:pStyle w:val="17"/>
            <w:autoSpaceDN w:val="0"/>
            <w:spacing w:line="580" w:lineRule="exact"/>
            <w:ind w:firstLine="632" w:firstLineChars="200"/>
          </w:pPr>
        </w:pPrChange>
      </w:pPr>
      <w:ins w:id="2623" w:author="卢颖东" w:date="2019-05-21T14:37:00Z">
        <w:del w:id="2624" w:author="谢浩然" w:date="2019-07-11T11:56:07Z">
          <w:r>
            <w:rPr>
              <w:rFonts w:hint="eastAsia" w:ascii="宋体" w:hAnsi="宋体" w:eastAsia="仿宋_GB2312" w:cs="宋体"/>
              <w:sz w:val="32"/>
              <w:szCs w:val="32"/>
            </w:rPr>
            <w:delText>任何单位和个人应当按照规定的时间、地点等要求，将生活垃圾投放到指定的垃圾容器或者收集场所。</w:delText>
          </w:r>
        </w:del>
      </w:ins>
    </w:p>
    <w:p>
      <w:pPr>
        <w:autoSpaceDN w:val="0"/>
        <w:spacing w:line="590" w:lineRule="exact"/>
        <w:ind w:firstLine="0" w:firstLineChars="0"/>
        <w:rPr>
          <w:ins w:id="2626" w:author="卢颖东" w:date="2019-05-21T14:37:00Z"/>
          <w:del w:id="2627" w:author="谢浩然" w:date="2019-07-11T11:56:07Z"/>
          <w:rFonts w:hint="eastAsia" w:ascii="宋体" w:hAnsi="宋体" w:eastAsia="仿宋_GB2312" w:cs="宋体"/>
        </w:rPr>
        <w:pPrChange w:id="2625" w:author="谢浩然" w:date="2019-07-11T11:56:08Z">
          <w:pPr>
            <w:pStyle w:val="17"/>
            <w:autoSpaceDN w:val="0"/>
            <w:spacing w:line="580" w:lineRule="exact"/>
            <w:ind w:firstLine="632" w:firstLineChars="200"/>
          </w:pPr>
        </w:pPrChange>
      </w:pPr>
      <w:ins w:id="2628" w:author="卢颖东" w:date="2019-05-21T14:37:00Z">
        <w:del w:id="2629" w:author="谢浩然" w:date="2019-07-11T11:56:07Z">
          <w:r>
            <w:rPr>
              <w:rFonts w:hint="eastAsia" w:ascii="宋体" w:hAnsi="宋体" w:eastAsia="仿宋_GB2312" w:cs="宋体"/>
              <w:sz w:val="32"/>
              <w:szCs w:val="32"/>
            </w:rPr>
            <w:delText>违反第二款规定，未将生活垃圾投放到指定的垃圾容器或者收集场所的，责令改正；拒不改正的，对单位处五千元以上五万元以下罚款，对个人处二百元以下罚款。</w:delText>
          </w:r>
        </w:del>
      </w:ins>
    </w:p>
    <w:p>
      <w:pPr>
        <w:autoSpaceDN w:val="0"/>
        <w:spacing w:line="590" w:lineRule="exact"/>
        <w:ind w:firstLine="0" w:firstLineChars="0"/>
        <w:rPr>
          <w:ins w:id="2631" w:author="卢颖东" w:date="2019-05-21T14:37:00Z"/>
          <w:del w:id="2632" w:author="谢浩然" w:date="2019-07-11T11:56:07Z"/>
          <w:rFonts w:hint="eastAsia" w:ascii="宋体" w:hAnsi="宋体" w:eastAsia="仿宋_GB2312" w:cs="宋体"/>
        </w:rPr>
        <w:pPrChange w:id="2630" w:author="谢浩然" w:date="2019-07-11T11:56:08Z">
          <w:pPr>
            <w:pStyle w:val="17"/>
            <w:autoSpaceDN w:val="0"/>
            <w:spacing w:line="580" w:lineRule="exact"/>
            <w:ind w:firstLine="632" w:firstLineChars="200"/>
          </w:pPr>
        </w:pPrChange>
      </w:pPr>
      <w:ins w:id="2633" w:author="卢颖东" w:date="2019-05-21T14:37:00Z">
        <w:del w:id="2634" w:author="谢浩然" w:date="2019-07-11T11:56:07Z">
          <w:r>
            <w:rPr>
              <w:rFonts w:hint="eastAsia" w:ascii="宋体" w:hAnsi="宋体" w:eastAsia="黑体" w:cs="黑体"/>
              <w:sz w:val="32"/>
              <w:szCs w:val="32"/>
            </w:rPr>
            <w:delText>第三十一条</w:delText>
          </w:r>
        </w:del>
      </w:ins>
      <w:ins w:id="2635" w:author="卢颖东" w:date="2019-05-21T14:37:00Z">
        <w:del w:id="2636" w:author="谢浩然" w:date="2019-07-11T11:56:07Z">
          <w:r>
            <w:rPr>
              <w:rFonts w:hint="eastAsia" w:ascii="宋体" w:hAnsi="宋体" w:eastAsia="黑体" w:cs="宋体"/>
              <w:sz w:val="32"/>
              <w:szCs w:val="32"/>
            </w:rPr>
            <w:delText xml:space="preserve"> </w:delText>
          </w:r>
        </w:del>
      </w:ins>
      <w:ins w:id="2637" w:author="卢颖东" w:date="2019-05-21T14:37:00Z">
        <w:del w:id="2638" w:author="谢浩然" w:date="2019-07-11T11:56:07Z">
          <w:r>
            <w:rPr>
              <w:rFonts w:hint="eastAsia" w:ascii="宋体" w:hAnsi="宋体" w:eastAsia="仿宋_GB2312" w:cs="宋体"/>
              <w:sz w:val="32"/>
              <w:szCs w:val="32"/>
            </w:rPr>
            <w:delText xml:space="preserve"> 收集、运输生活垃圾的单位或者经营者应当将生活垃圾运输至市容和环境卫生行政主管部门指定的转运或者处置设施，做到及时清运、日产日清，减少对环境的二次污染。</w:delText>
          </w:r>
        </w:del>
      </w:ins>
    </w:p>
    <w:p>
      <w:pPr>
        <w:autoSpaceDN w:val="0"/>
        <w:spacing w:line="590" w:lineRule="exact"/>
        <w:ind w:firstLine="0" w:firstLineChars="0"/>
        <w:rPr>
          <w:ins w:id="2640" w:author="卢颖东" w:date="2019-05-21T14:37:00Z"/>
          <w:del w:id="2641" w:author="谢浩然" w:date="2019-07-11T11:56:07Z"/>
          <w:rFonts w:hint="eastAsia" w:ascii="宋体" w:hAnsi="宋体" w:eastAsia="仿宋_GB2312" w:cs="宋体"/>
        </w:rPr>
        <w:pPrChange w:id="2639" w:author="谢浩然" w:date="2019-07-11T11:56:08Z">
          <w:pPr>
            <w:pStyle w:val="17"/>
            <w:autoSpaceDN w:val="0"/>
            <w:spacing w:line="580" w:lineRule="exact"/>
            <w:ind w:firstLine="632" w:firstLineChars="200"/>
          </w:pPr>
        </w:pPrChange>
      </w:pPr>
      <w:ins w:id="2642" w:author="卢颖东" w:date="2019-05-21T14:37:00Z">
        <w:del w:id="2643" w:author="谢浩然" w:date="2019-07-11T11:56:07Z">
          <w:r>
            <w:rPr>
              <w:rFonts w:hint="eastAsia" w:ascii="宋体" w:hAnsi="宋体" w:eastAsia="仿宋_GB2312" w:cs="宋体"/>
              <w:sz w:val="32"/>
              <w:szCs w:val="32"/>
            </w:rPr>
            <w:delText>禁止将市外垃圾偷运至本市倾倒、填埋。</w:delText>
          </w:r>
        </w:del>
      </w:ins>
    </w:p>
    <w:p>
      <w:pPr>
        <w:autoSpaceDN w:val="0"/>
        <w:spacing w:line="590" w:lineRule="exact"/>
        <w:ind w:firstLine="0" w:firstLineChars="0"/>
        <w:rPr>
          <w:ins w:id="2645" w:author="卢颖东" w:date="2019-05-21T14:37:00Z"/>
          <w:del w:id="2646" w:author="谢浩然" w:date="2019-07-11T11:56:07Z"/>
          <w:rFonts w:hint="eastAsia" w:ascii="宋体" w:hAnsi="宋体" w:eastAsia="仿宋_GB2312" w:cs="宋体"/>
        </w:rPr>
        <w:pPrChange w:id="2644" w:author="谢浩然" w:date="2019-07-11T11:56:08Z">
          <w:pPr>
            <w:pStyle w:val="17"/>
            <w:autoSpaceDN w:val="0"/>
            <w:spacing w:line="580" w:lineRule="exact"/>
            <w:ind w:firstLine="632" w:firstLineChars="200"/>
          </w:pPr>
        </w:pPrChange>
      </w:pPr>
      <w:ins w:id="2647" w:author="卢颖东" w:date="2019-05-21T14:37:00Z">
        <w:del w:id="2648" w:author="谢浩然" w:date="2019-07-11T11:56:07Z">
          <w:r>
            <w:rPr>
              <w:rFonts w:hint="eastAsia" w:ascii="宋体" w:hAnsi="宋体" w:eastAsia="仿宋_GB2312" w:cs="宋体"/>
              <w:sz w:val="32"/>
              <w:szCs w:val="32"/>
            </w:rPr>
            <w:delText>违反第一款规定的，责令改正；拒不改正的，处五千元以上五万元以下罚款。</w:delText>
          </w:r>
        </w:del>
      </w:ins>
    </w:p>
    <w:p>
      <w:pPr>
        <w:autoSpaceDN w:val="0"/>
        <w:spacing w:line="590" w:lineRule="exact"/>
        <w:ind w:firstLine="0" w:firstLineChars="0"/>
        <w:rPr>
          <w:ins w:id="2650" w:author="卢颖东" w:date="2019-05-21T14:37:00Z"/>
          <w:del w:id="2651" w:author="谢浩然" w:date="2019-07-11T11:56:07Z"/>
          <w:rFonts w:hint="eastAsia" w:ascii="宋体" w:hAnsi="宋体" w:eastAsia="仿宋_GB2312" w:cs="宋体"/>
        </w:rPr>
        <w:pPrChange w:id="2649" w:author="谢浩然" w:date="2019-07-11T11:56:08Z">
          <w:pPr>
            <w:pStyle w:val="17"/>
            <w:autoSpaceDN w:val="0"/>
            <w:spacing w:line="580" w:lineRule="exact"/>
            <w:ind w:firstLine="632" w:firstLineChars="200"/>
          </w:pPr>
        </w:pPrChange>
      </w:pPr>
      <w:ins w:id="2652" w:author="卢颖东" w:date="2019-05-21T14:37:00Z">
        <w:del w:id="2653" w:author="谢浩然" w:date="2019-07-11T11:56:07Z">
          <w:r>
            <w:rPr>
              <w:rFonts w:hint="eastAsia" w:ascii="宋体" w:hAnsi="宋体" w:eastAsia="仿宋_GB2312" w:cs="宋体"/>
              <w:sz w:val="32"/>
              <w:szCs w:val="32"/>
            </w:rPr>
            <w:delText>违反第二款规定的，处五万元以上十万元以下罚款；构成犯罪的，依法追究刑事责任。</w:delText>
          </w:r>
        </w:del>
      </w:ins>
    </w:p>
    <w:p>
      <w:pPr>
        <w:autoSpaceDN w:val="0"/>
        <w:spacing w:line="590" w:lineRule="exact"/>
        <w:ind w:firstLine="0" w:firstLineChars="0"/>
        <w:rPr>
          <w:ins w:id="2655" w:author="卢颖东" w:date="2019-05-21T14:37:00Z"/>
          <w:del w:id="2656" w:author="谢浩然" w:date="2019-07-11T11:56:07Z"/>
          <w:rFonts w:hint="eastAsia" w:ascii="宋体" w:hAnsi="宋体" w:eastAsia="仿宋_GB2312" w:cs="宋体"/>
        </w:rPr>
        <w:pPrChange w:id="2654" w:author="谢浩然" w:date="2019-07-11T11:56:08Z">
          <w:pPr>
            <w:pStyle w:val="17"/>
            <w:autoSpaceDN w:val="0"/>
            <w:spacing w:line="580" w:lineRule="exact"/>
            <w:ind w:firstLine="632" w:firstLineChars="200"/>
          </w:pPr>
        </w:pPrChange>
      </w:pPr>
      <w:ins w:id="2657" w:author="卢颖东" w:date="2019-05-21T14:37:00Z">
        <w:del w:id="2658" w:author="谢浩然" w:date="2019-07-11T11:56:07Z">
          <w:r>
            <w:rPr>
              <w:rFonts w:hint="eastAsia" w:ascii="宋体" w:hAnsi="宋体" w:eastAsia="黑体" w:cs="黑体"/>
              <w:sz w:val="32"/>
              <w:szCs w:val="32"/>
            </w:rPr>
            <w:delText>第三十二条</w:delText>
          </w:r>
        </w:del>
      </w:ins>
      <w:ins w:id="2659" w:author="卢颖东" w:date="2019-05-21T14:37:00Z">
        <w:del w:id="2660" w:author="谢浩然" w:date="2019-07-11T11:56:07Z">
          <w:r>
            <w:rPr>
              <w:rFonts w:hint="eastAsia" w:ascii="宋体" w:hAnsi="宋体" w:eastAsia="仿宋_GB2312" w:cs="宋体"/>
              <w:sz w:val="32"/>
              <w:szCs w:val="32"/>
            </w:rPr>
            <w:delText xml:space="preserve">  县级市容和环境卫生行政主管部门应当设置废弃大家电、家具等大件垃圾投放场所，并向社会公布。</w:delText>
          </w:r>
        </w:del>
      </w:ins>
    </w:p>
    <w:p>
      <w:pPr>
        <w:autoSpaceDN w:val="0"/>
        <w:spacing w:line="590" w:lineRule="exact"/>
        <w:ind w:firstLine="0" w:firstLineChars="0"/>
        <w:rPr>
          <w:ins w:id="2662" w:author="卢颖东" w:date="2019-05-21T14:37:00Z"/>
          <w:del w:id="2663" w:author="谢浩然" w:date="2019-07-11T11:56:07Z"/>
          <w:rFonts w:hint="eastAsia" w:ascii="宋体" w:hAnsi="宋体" w:eastAsia="仿宋_GB2312" w:cs="宋体"/>
        </w:rPr>
        <w:pPrChange w:id="2661" w:author="谢浩然" w:date="2019-07-11T11:56:08Z">
          <w:pPr>
            <w:pStyle w:val="17"/>
            <w:autoSpaceDN w:val="0"/>
            <w:spacing w:line="580" w:lineRule="exact"/>
            <w:ind w:firstLine="632" w:firstLineChars="200"/>
          </w:pPr>
        </w:pPrChange>
      </w:pPr>
      <w:ins w:id="2664" w:author="卢颖东" w:date="2019-05-21T14:37:00Z">
        <w:del w:id="2665" w:author="谢浩然" w:date="2019-07-11T11:56:07Z">
          <w:r>
            <w:rPr>
              <w:rFonts w:hint="eastAsia" w:ascii="宋体" w:hAnsi="宋体" w:eastAsia="仿宋_GB2312" w:cs="宋体"/>
              <w:sz w:val="32"/>
              <w:szCs w:val="32"/>
            </w:rPr>
            <w:delText>单位和个人应当将大件垃圾按照规定时间投放到指定场所，不得投放到生活垃圾收集点或者收集容器内。</w:delText>
          </w:r>
        </w:del>
      </w:ins>
    </w:p>
    <w:p>
      <w:pPr>
        <w:autoSpaceDN w:val="0"/>
        <w:spacing w:line="590" w:lineRule="exact"/>
        <w:ind w:firstLine="0" w:firstLineChars="0"/>
        <w:rPr>
          <w:ins w:id="2667" w:author="卢颖东" w:date="2019-05-21T14:37:00Z"/>
          <w:del w:id="2668" w:author="谢浩然" w:date="2019-07-11T11:56:07Z"/>
          <w:rFonts w:hint="eastAsia" w:ascii="宋体" w:hAnsi="宋体" w:eastAsia="仿宋_GB2312" w:cs="宋体"/>
        </w:rPr>
        <w:pPrChange w:id="2666" w:author="谢浩然" w:date="2019-07-11T11:56:08Z">
          <w:pPr>
            <w:pStyle w:val="17"/>
            <w:autoSpaceDN w:val="0"/>
            <w:spacing w:line="580" w:lineRule="exact"/>
            <w:ind w:firstLine="632" w:firstLineChars="200"/>
          </w:pPr>
        </w:pPrChange>
      </w:pPr>
      <w:ins w:id="2669" w:author="卢颖东" w:date="2019-05-21T14:37:00Z">
        <w:del w:id="2670" w:author="谢浩然" w:date="2019-07-11T11:56:07Z">
          <w:r>
            <w:rPr>
              <w:rFonts w:hint="eastAsia" w:ascii="宋体" w:hAnsi="宋体" w:eastAsia="黑体" w:cs="黑体"/>
              <w:sz w:val="32"/>
              <w:szCs w:val="32"/>
            </w:rPr>
            <w:delText>第三十三条</w:delText>
          </w:r>
        </w:del>
      </w:ins>
      <w:ins w:id="2671" w:author="卢颖东" w:date="2019-05-21T14:37:00Z">
        <w:del w:id="2672" w:author="谢浩然" w:date="2019-07-11T11:56:07Z">
          <w:r>
            <w:rPr>
              <w:rFonts w:hint="eastAsia" w:ascii="宋体" w:hAnsi="宋体" w:eastAsia="仿宋_GB2312" w:cs="宋体"/>
              <w:sz w:val="32"/>
              <w:szCs w:val="32"/>
            </w:rPr>
            <w:delText xml:space="preserve">  集贸市场和其他商品交易市场的开办者、经营管理者应当保持经营场所的环境卫生整洁，场内无乱扔垃圾，无积存的污迹、污水，无鼠蝇蚊蟑等病媒生物孳生地，无乱堆放杂物。</w:delText>
          </w:r>
        </w:del>
      </w:ins>
    </w:p>
    <w:p>
      <w:pPr>
        <w:autoSpaceDN w:val="0"/>
        <w:spacing w:line="590" w:lineRule="exact"/>
        <w:ind w:firstLine="0" w:firstLineChars="0"/>
        <w:rPr>
          <w:ins w:id="2674" w:author="卢颖东" w:date="2019-05-21T14:37:00Z"/>
          <w:del w:id="2675" w:author="谢浩然" w:date="2019-07-11T11:56:07Z"/>
          <w:rFonts w:hint="eastAsia" w:ascii="宋体" w:hAnsi="宋体" w:eastAsia="仿宋_GB2312" w:cs="宋体"/>
        </w:rPr>
        <w:pPrChange w:id="2673" w:author="谢浩然" w:date="2019-07-11T11:56:08Z">
          <w:pPr>
            <w:pStyle w:val="17"/>
            <w:autoSpaceDN w:val="0"/>
            <w:spacing w:line="580" w:lineRule="exact"/>
            <w:ind w:firstLine="632" w:firstLineChars="200"/>
          </w:pPr>
        </w:pPrChange>
      </w:pPr>
      <w:ins w:id="2676" w:author="卢颖东" w:date="2019-05-21T14:37:00Z">
        <w:del w:id="2677" w:author="谢浩然" w:date="2019-07-11T11:56:07Z">
          <w:r>
            <w:rPr>
              <w:rFonts w:hint="eastAsia" w:ascii="宋体" w:hAnsi="宋体" w:eastAsia="仿宋_GB2312" w:cs="宋体"/>
              <w:sz w:val="32"/>
              <w:szCs w:val="32"/>
            </w:rPr>
            <w:delText>违反规定的，责令改正；拒不改正的，对市场的开办者或者经营管理者处五千元以上一万元以下罚款。</w:delText>
          </w:r>
        </w:del>
      </w:ins>
    </w:p>
    <w:p>
      <w:pPr>
        <w:autoSpaceDN w:val="0"/>
        <w:spacing w:line="590" w:lineRule="exact"/>
        <w:ind w:firstLine="0" w:firstLineChars="0"/>
        <w:rPr>
          <w:ins w:id="2679" w:author="卢颖东" w:date="2019-05-21T14:37:00Z"/>
          <w:del w:id="2680" w:author="谢浩然" w:date="2019-07-11T11:56:07Z"/>
          <w:rFonts w:hint="eastAsia" w:ascii="宋体" w:hAnsi="宋体" w:eastAsia="仿宋_GB2312" w:cs="宋体"/>
        </w:rPr>
        <w:pPrChange w:id="2678" w:author="谢浩然" w:date="2019-07-11T11:56:08Z">
          <w:pPr>
            <w:pStyle w:val="17"/>
            <w:autoSpaceDN w:val="0"/>
            <w:spacing w:line="580" w:lineRule="exact"/>
            <w:ind w:firstLine="632" w:firstLineChars="200"/>
          </w:pPr>
        </w:pPrChange>
      </w:pPr>
      <w:ins w:id="2681" w:author="卢颖东" w:date="2019-05-21T14:37:00Z">
        <w:del w:id="2682" w:author="谢浩然" w:date="2019-07-11T11:56:07Z">
          <w:r>
            <w:rPr>
              <w:rFonts w:hint="eastAsia" w:ascii="宋体" w:hAnsi="宋体" w:eastAsia="黑体" w:cs="黑体"/>
              <w:sz w:val="32"/>
              <w:szCs w:val="32"/>
            </w:rPr>
            <w:delText>第三十四条</w:delText>
          </w:r>
        </w:del>
      </w:ins>
      <w:ins w:id="2683" w:author="卢颖东" w:date="2019-05-21T14:37:00Z">
        <w:del w:id="2684" w:author="谢浩然" w:date="2019-07-11T11:56:07Z">
          <w:r>
            <w:rPr>
              <w:rFonts w:hint="eastAsia" w:ascii="宋体" w:hAnsi="宋体" w:eastAsia="黑体" w:cs="宋体"/>
              <w:sz w:val="32"/>
              <w:szCs w:val="32"/>
            </w:rPr>
            <w:delText xml:space="preserve"> </w:delText>
          </w:r>
        </w:del>
      </w:ins>
      <w:ins w:id="2685" w:author="卢颖东" w:date="2019-05-21T14:37:00Z">
        <w:del w:id="2686" w:author="谢浩然" w:date="2019-07-11T11:56:07Z">
          <w:r>
            <w:rPr>
              <w:rFonts w:hint="eastAsia" w:ascii="宋体" w:hAnsi="宋体" w:eastAsia="仿宋_GB2312" w:cs="宋体"/>
              <w:sz w:val="32"/>
              <w:szCs w:val="32"/>
            </w:rPr>
            <w:delText xml:space="preserve"> 在市容和环境卫生行政主管部门指定区域和规定时间段内从事经营的临时摊点或者举办文化商贸会展等活动的，经营者或者举办单位应当保持场所和周围环境卫生整洁，不得遗留废弃物。</w:delText>
          </w:r>
        </w:del>
      </w:ins>
    </w:p>
    <w:p>
      <w:pPr>
        <w:autoSpaceDN w:val="0"/>
        <w:spacing w:line="590" w:lineRule="exact"/>
        <w:ind w:firstLine="0" w:firstLineChars="0"/>
        <w:rPr>
          <w:ins w:id="2688" w:author="卢颖东" w:date="2019-05-21T14:37:00Z"/>
          <w:del w:id="2689" w:author="谢浩然" w:date="2019-07-11T11:56:07Z"/>
          <w:rFonts w:hint="eastAsia" w:ascii="宋体" w:hAnsi="宋体" w:eastAsia="仿宋_GB2312" w:cs="宋体"/>
        </w:rPr>
        <w:pPrChange w:id="2687" w:author="谢浩然" w:date="2019-07-11T11:56:08Z">
          <w:pPr>
            <w:pStyle w:val="17"/>
            <w:autoSpaceDN w:val="0"/>
            <w:spacing w:line="580" w:lineRule="exact"/>
            <w:ind w:firstLine="632" w:firstLineChars="200"/>
          </w:pPr>
        </w:pPrChange>
      </w:pPr>
      <w:ins w:id="2690" w:author="卢颖东" w:date="2019-05-21T14:37:00Z">
        <w:del w:id="2691" w:author="谢浩然" w:date="2019-07-11T11:56:07Z">
          <w:r>
            <w:rPr>
              <w:rFonts w:hint="eastAsia" w:ascii="宋体" w:hAnsi="宋体" w:eastAsia="仿宋_GB2312" w:cs="宋体"/>
              <w:sz w:val="32"/>
              <w:szCs w:val="32"/>
            </w:rPr>
            <w:delText>违反规定的，责令改正；拒不改正的，对单位可以处一千元以上五千元以下罚款，对个人可以处二百元以上一千元以下罚款。</w:delText>
          </w:r>
        </w:del>
      </w:ins>
    </w:p>
    <w:p>
      <w:pPr>
        <w:autoSpaceDN w:val="0"/>
        <w:spacing w:line="590" w:lineRule="exact"/>
        <w:ind w:firstLine="0" w:firstLineChars="0"/>
        <w:rPr>
          <w:ins w:id="2693" w:author="卢颖东" w:date="2019-05-21T14:37:00Z"/>
          <w:del w:id="2694" w:author="谢浩然" w:date="2019-07-11T11:56:07Z"/>
          <w:rFonts w:hint="eastAsia" w:ascii="宋体" w:hAnsi="宋体" w:eastAsia="仿宋_GB2312" w:cs="宋体"/>
        </w:rPr>
        <w:pPrChange w:id="2692" w:author="谢浩然" w:date="2019-07-11T11:56:08Z">
          <w:pPr>
            <w:pStyle w:val="17"/>
            <w:autoSpaceDN w:val="0"/>
            <w:spacing w:line="580" w:lineRule="exact"/>
            <w:ind w:firstLine="632" w:firstLineChars="200"/>
          </w:pPr>
        </w:pPrChange>
      </w:pPr>
      <w:ins w:id="2695" w:author="卢颖东" w:date="2019-05-21T14:37:00Z">
        <w:del w:id="2696" w:author="谢浩然" w:date="2019-07-11T11:56:07Z">
          <w:r>
            <w:rPr>
              <w:rFonts w:hint="eastAsia" w:ascii="宋体" w:hAnsi="宋体" w:eastAsia="黑体" w:cs="黑体"/>
              <w:sz w:val="32"/>
              <w:szCs w:val="32"/>
            </w:rPr>
            <w:delText>第三十五条</w:delText>
          </w:r>
        </w:del>
      </w:ins>
      <w:ins w:id="2697" w:author="卢颖东" w:date="2019-05-21T14:37:00Z">
        <w:del w:id="2698" w:author="谢浩然" w:date="2019-07-11T11:56:07Z">
          <w:r>
            <w:rPr>
              <w:rFonts w:hint="eastAsia" w:ascii="宋体" w:hAnsi="宋体" w:eastAsia="仿宋_GB2312" w:cs="宋体"/>
              <w:sz w:val="32"/>
              <w:szCs w:val="32"/>
            </w:rPr>
            <w:delText xml:space="preserve">  临时从事小商品经营和食品摊贩的，应当在各级人民政府划定的位置和规定的时段内摆摊经营，并保持场地整洁，不得遗留垃圾、杂物。</w:delText>
          </w:r>
        </w:del>
      </w:ins>
    </w:p>
    <w:p>
      <w:pPr>
        <w:autoSpaceDN w:val="0"/>
        <w:spacing w:line="590" w:lineRule="exact"/>
        <w:ind w:firstLine="0" w:firstLineChars="0"/>
        <w:rPr>
          <w:ins w:id="2700" w:author="卢颖东" w:date="2019-05-21T14:37:00Z"/>
          <w:del w:id="2701" w:author="谢浩然" w:date="2019-07-11T11:56:07Z"/>
          <w:rFonts w:hint="eastAsia" w:ascii="宋体" w:hAnsi="宋体" w:eastAsia="仿宋_GB2312" w:cs="宋体"/>
        </w:rPr>
        <w:pPrChange w:id="2699" w:author="谢浩然" w:date="2019-07-11T11:56:08Z">
          <w:pPr>
            <w:pStyle w:val="17"/>
            <w:autoSpaceDN w:val="0"/>
            <w:spacing w:line="580" w:lineRule="exact"/>
            <w:ind w:firstLine="632" w:firstLineChars="200"/>
          </w:pPr>
        </w:pPrChange>
      </w:pPr>
      <w:ins w:id="2702" w:author="卢颖东" w:date="2019-05-21T14:37:00Z">
        <w:del w:id="2703" w:author="谢浩然" w:date="2019-07-11T11:56:07Z">
          <w:r>
            <w:rPr>
              <w:rFonts w:hint="eastAsia" w:ascii="宋体" w:hAnsi="宋体" w:eastAsia="仿宋_GB2312" w:cs="宋体"/>
              <w:sz w:val="32"/>
              <w:szCs w:val="32"/>
            </w:rPr>
            <w:delText>违反规定的，责令改正；拒不改正的，可以处五十元以上二百元以下罚款。</w:delText>
          </w:r>
        </w:del>
      </w:ins>
    </w:p>
    <w:p>
      <w:pPr>
        <w:autoSpaceDN w:val="0"/>
        <w:spacing w:line="590" w:lineRule="exact"/>
        <w:ind w:firstLine="0" w:firstLineChars="0"/>
        <w:rPr>
          <w:ins w:id="2705" w:author="卢颖东" w:date="2019-05-21T14:37:00Z"/>
          <w:del w:id="2706" w:author="谢浩然" w:date="2019-07-11T11:56:07Z"/>
          <w:rFonts w:hint="eastAsia" w:ascii="宋体" w:hAnsi="宋体" w:eastAsia="仿宋_GB2312" w:cs="宋体"/>
        </w:rPr>
        <w:pPrChange w:id="2704" w:author="谢浩然" w:date="2019-07-11T11:56:08Z">
          <w:pPr>
            <w:pStyle w:val="17"/>
            <w:autoSpaceDN w:val="0"/>
            <w:spacing w:line="580" w:lineRule="exact"/>
            <w:ind w:firstLine="632" w:firstLineChars="200"/>
          </w:pPr>
        </w:pPrChange>
      </w:pPr>
      <w:ins w:id="2707" w:author="卢颖东" w:date="2019-05-21T14:37:00Z">
        <w:del w:id="2708" w:author="谢浩然" w:date="2019-07-11T11:56:07Z">
          <w:r>
            <w:rPr>
              <w:rFonts w:hint="eastAsia" w:ascii="宋体" w:hAnsi="宋体" w:eastAsia="黑体" w:cs="黑体"/>
              <w:sz w:val="32"/>
              <w:szCs w:val="32"/>
            </w:rPr>
            <w:delText>第三十六条</w:delText>
          </w:r>
        </w:del>
      </w:ins>
      <w:ins w:id="2709" w:author="卢颖东" w:date="2019-05-21T14:37:00Z">
        <w:del w:id="2710" w:author="谢浩然" w:date="2019-07-11T11:56:07Z">
          <w:r>
            <w:rPr>
              <w:rFonts w:hint="eastAsia" w:ascii="宋体" w:hAnsi="宋体" w:eastAsia="仿宋_GB2312" w:cs="宋体"/>
              <w:sz w:val="32"/>
              <w:szCs w:val="32"/>
            </w:rPr>
            <w:delText xml:space="preserve">  在公园、绿地、花坛、道路绿化隔离带进行植树、剪枝等作业时，应当遵守下列规定：</w:delText>
          </w:r>
        </w:del>
      </w:ins>
    </w:p>
    <w:p>
      <w:pPr>
        <w:autoSpaceDN w:val="0"/>
        <w:spacing w:line="590" w:lineRule="exact"/>
        <w:ind w:firstLine="0" w:firstLineChars="0"/>
        <w:rPr>
          <w:ins w:id="2712" w:author="卢颖东" w:date="2019-05-21T14:37:00Z"/>
          <w:del w:id="2713" w:author="谢浩然" w:date="2019-07-11T11:56:07Z"/>
          <w:rFonts w:hint="eastAsia" w:ascii="宋体" w:hAnsi="宋体" w:eastAsia="仿宋_GB2312" w:cs="宋体"/>
        </w:rPr>
        <w:pPrChange w:id="2711" w:author="谢浩然" w:date="2019-07-11T11:56:08Z">
          <w:pPr>
            <w:pStyle w:val="17"/>
            <w:autoSpaceDN w:val="0"/>
            <w:spacing w:line="580" w:lineRule="exact"/>
            <w:ind w:firstLine="632" w:firstLineChars="200"/>
          </w:pPr>
        </w:pPrChange>
      </w:pPr>
      <w:ins w:id="2714" w:author="卢颖东" w:date="2019-05-21T14:37:00Z">
        <w:del w:id="2715" w:author="谢浩然" w:date="2019-07-11T11:56:07Z">
          <w:r>
            <w:rPr>
              <w:rFonts w:hint="eastAsia" w:ascii="宋体" w:hAnsi="宋体" w:eastAsia="仿宋_GB2312" w:cs="宋体"/>
              <w:sz w:val="32"/>
              <w:szCs w:val="32"/>
            </w:rPr>
            <w:delText>（一）当日清除余土，及时清运枯树和残枝等杂物；</w:delText>
          </w:r>
        </w:del>
      </w:ins>
    </w:p>
    <w:p>
      <w:pPr>
        <w:autoSpaceDN w:val="0"/>
        <w:spacing w:line="590" w:lineRule="exact"/>
        <w:ind w:firstLine="0" w:firstLineChars="0"/>
        <w:rPr>
          <w:ins w:id="2717" w:author="卢颖东" w:date="2019-05-21T14:37:00Z"/>
          <w:del w:id="2718" w:author="谢浩然" w:date="2019-07-11T11:56:07Z"/>
          <w:rFonts w:hint="eastAsia" w:ascii="宋体" w:hAnsi="宋体" w:eastAsia="仿宋_GB2312" w:cs="宋体"/>
        </w:rPr>
        <w:pPrChange w:id="2716" w:author="谢浩然" w:date="2019-07-11T11:56:08Z">
          <w:pPr>
            <w:pStyle w:val="17"/>
            <w:autoSpaceDN w:val="0"/>
            <w:spacing w:line="580" w:lineRule="exact"/>
            <w:ind w:firstLine="632" w:firstLineChars="200"/>
          </w:pPr>
        </w:pPrChange>
      </w:pPr>
      <w:ins w:id="2719" w:author="卢颖东" w:date="2019-05-21T14:37:00Z">
        <w:del w:id="2720" w:author="谢浩然" w:date="2019-07-11T11:56:07Z">
          <w:r>
            <w:rPr>
              <w:rFonts w:hint="eastAsia" w:ascii="宋体" w:hAnsi="宋体" w:eastAsia="仿宋_GB2312" w:cs="宋体"/>
              <w:sz w:val="32"/>
              <w:szCs w:val="32"/>
            </w:rPr>
            <w:delText>（二）花坛、绿地、树穴周边的土面应当低于边沿侧石；</w:delText>
          </w:r>
        </w:del>
      </w:ins>
    </w:p>
    <w:p>
      <w:pPr>
        <w:autoSpaceDN w:val="0"/>
        <w:spacing w:line="590" w:lineRule="exact"/>
        <w:ind w:firstLine="0" w:firstLineChars="0"/>
        <w:rPr>
          <w:ins w:id="2722" w:author="卢颖东" w:date="2019-05-21T14:37:00Z"/>
          <w:del w:id="2723" w:author="谢浩然" w:date="2019-07-11T11:56:07Z"/>
          <w:rFonts w:hint="eastAsia" w:ascii="宋体" w:hAnsi="宋体" w:eastAsia="仿宋_GB2312" w:cs="宋体"/>
        </w:rPr>
        <w:pPrChange w:id="2721" w:author="谢浩然" w:date="2019-07-11T11:56:08Z">
          <w:pPr>
            <w:pStyle w:val="17"/>
            <w:autoSpaceDN w:val="0"/>
            <w:spacing w:line="580" w:lineRule="exact"/>
            <w:ind w:firstLine="632" w:firstLineChars="200"/>
          </w:pPr>
        </w:pPrChange>
      </w:pPr>
      <w:ins w:id="2724" w:author="卢颖东" w:date="2019-05-21T14:37:00Z">
        <w:del w:id="2725" w:author="谢浩然" w:date="2019-07-11T11:56:07Z">
          <w:r>
            <w:rPr>
              <w:rFonts w:hint="eastAsia" w:ascii="宋体" w:hAnsi="宋体" w:eastAsia="仿宋_GB2312" w:cs="宋体"/>
              <w:sz w:val="32"/>
              <w:szCs w:val="32"/>
            </w:rPr>
            <w:delText>（三）施肥、移种花草、松土、除草、浇水时不得污染道路。</w:delText>
          </w:r>
        </w:del>
      </w:ins>
    </w:p>
    <w:p>
      <w:pPr>
        <w:autoSpaceDN w:val="0"/>
        <w:spacing w:line="590" w:lineRule="exact"/>
        <w:ind w:firstLine="0" w:firstLineChars="0"/>
        <w:rPr>
          <w:ins w:id="2727" w:author="卢颖东" w:date="2019-05-21T14:37:00Z"/>
          <w:del w:id="2728" w:author="谢浩然" w:date="2019-07-11T11:56:07Z"/>
          <w:rFonts w:hint="eastAsia" w:ascii="宋体" w:hAnsi="宋体" w:eastAsia="仿宋_GB2312" w:cs="宋体"/>
        </w:rPr>
        <w:pPrChange w:id="2726" w:author="谢浩然" w:date="2019-07-11T11:56:08Z">
          <w:pPr>
            <w:pStyle w:val="17"/>
            <w:autoSpaceDN w:val="0"/>
            <w:spacing w:line="580" w:lineRule="exact"/>
            <w:ind w:firstLine="632" w:firstLineChars="200"/>
          </w:pPr>
        </w:pPrChange>
      </w:pPr>
      <w:ins w:id="2729" w:author="卢颖东" w:date="2019-05-21T14:37:00Z">
        <w:del w:id="2730" w:author="谢浩然" w:date="2019-07-11T11:56:07Z">
          <w:r>
            <w:rPr>
              <w:rFonts w:hint="eastAsia" w:ascii="宋体" w:hAnsi="宋体" w:eastAsia="仿宋_GB2312" w:cs="宋体"/>
              <w:sz w:val="32"/>
              <w:szCs w:val="32"/>
            </w:rPr>
            <w:delText>违反规定的，责令限期改正；逾期不改正的，处一千元以下罚款。</w:delText>
          </w:r>
        </w:del>
      </w:ins>
    </w:p>
    <w:p>
      <w:pPr>
        <w:autoSpaceDN w:val="0"/>
        <w:spacing w:line="590" w:lineRule="exact"/>
        <w:ind w:firstLine="0" w:firstLineChars="0"/>
        <w:rPr>
          <w:ins w:id="2732" w:author="卢颖东" w:date="2019-05-21T14:37:00Z"/>
          <w:del w:id="2733" w:author="谢浩然" w:date="2019-07-11T11:56:07Z"/>
          <w:rFonts w:hint="eastAsia" w:ascii="宋体" w:hAnsi="宋体" w:eastAsia="仿宋_GB2312" w:cs="宋体"/>
          <w:sz w:val="32"/>
          <w:szCs w:val="32"/>
        </w:rPr>
        <w:pPrChange w:id="2731" w:author="谢浩然" w:date="2019-07-11T11:56:08Z">
          <w:pPr>
            <w:pStyle w:val="17"/>
            <w:autoSpaceDN w:val="0"/>
            <w:spacing w:line="580" w:lineRule="exact"/>
            <w:ind w:firstLine="632" w:firstLineChars="200"/>
          </w:pPr>
        </w:pPrChange>
      </w:pPr>
      <w:ins w:id="2734" w:author="卢颖东" w:date="2019-05-21T14:37:00Z">
        <w:del w:id="2735" w:author="谢浩然" w:date="2019-07-11T11:56:07Z">
          <w:r>
            <w:rPr>
              <w:rFonts w:hint="eastAsia" w:ascii="宋体" w:hAnsi="宋体" w:eastAsia="黑体" w:cs="黑体"/>
              <w:sz w:val="32"/>
              <w:szCs w:val="32"/>
            </w:rPr>
            <w:delText>第三十七条</w:delText>
          </w:r>
        </w:del>
      </w:ins>
      <w:ins w:id="2736" w:author="卢颖东" w:date="2019-05-21T14:37:00Z">
        <w:del w:id="2737" w:author="谢浩然" w:date="2019-07-11T11:56:07Z">
          <w:r>
            <w:rPr>
              <w:rFonts w:hint="eastAsia" w:ascii="宋体" w:hAnsi="宋体" w:eastAsia="仿宋_GB2312" w:cs="宋体"/>
              <w:sz w:val="32"/>
              <w:szCs w:val="32"/>
            </w:rPr>
            <w:delText xml:space="preserve">  城市道路上运输煤碳、水泥、矿土、砂石、灰浆、垃圾等散装、流体物料的车辆，应当采取密闭、覆盖或者其他有效措施，并配备卫星定位装置，按规定的时间、路线行驶，不得沿途泄漏、遗撒和飞扬。</w:delText>
          </w:r>
        </w:del>
      </w:ins>
    </w:p>
    <w:p>
      <w:pPr>
        <w:autoSpaceDN w:val="0"/>
        <w:spacing w:line="590" w:lineRule="exact"/>
        <w:ind w:firstLine="0" w:firstLineChars="0"/>
        <w:rPr>
          <w:ins w:id="2739" w:author="卢颖东" w:date="2019-05-21T14:37:00Z"/>
          <w:del w:id="2740" w:author="谢浩然" w:date="2019-07-11T11:56:07Z"/>
          <w:rFonts w:hint="eastAsia" w:ascii="宋体" w:hAnsi="宋体" w:eastAsia="仿宋_GB2312" w:cs="宋体"/>
          <w:sz w:val="32"/>
          <w:szCs w:val="32"/>
        </w:rPr>
        <w:pPrChange w:id="2738" w:author="谢浩然" w:date="2019-07-11T11:56:08Z">
          <w:pPr>
            <w:pStyle w:val="17"/>
            <w:autoSpaceDN w:val="0"/>
            <w:spacing w:line="580" w:lineRule="exact"/>
            <w:ind w:firstLine="632" w:firstLineChars="200"/>
          </w:pPr>
        </w:pPrChange>
      </w:pPr>
      <w:ins w:id="2741" w:author="卢颖东" w:date="2019-05-21T14:37:00Z">
        <w:del w:id="2742" w:author="谢浩然" w:date="2019-07-11T11:56:07Z">
          <w:r>
            <w:rPr>
              <w:rFonts w:hint="eastAsia" w:ascii="宋体" w:hAnsi="宋体" w:eastAsia="仿宋_GB2312" w:cs="宋体"/>
              <w:sz w:val="32"/>
              <w:szCs w:val="32"/>
            </w:rPr>
            <w:delText>对未实现密闭运输或者未配备卫星定位装置的车辆，县级以上人民政府相关主管部门不予运输及处置核准。</w:delText>
          </w:r>
        </w:del>
      </w:ins>
    </w:p>
    <w:p>
      <w:pPr>
        <w:autoSpaceDN w:val="0"/>
        <w:spacing w:line="590" w:lineRule="exact"/>
        <w:ind w:firstLine="0" w:firstLineChars="0"/>
        <w:rPr>
          <w:ins w:id="2744" w:author="卢颖东" w:date="2019-05-21T14:37:00Z"/>
          <w:del w:id="2745" w:author="谢浩然" w:date="2019-07-11T11:56:07Z"/>
          <w:rFonts w:hint="eastAsia" w:ascii="宋体" w:hAnsi="宋体" w:eastAsia="仿宋_GB2312" w:cs="宋体"/>
          <w:sz w:val="32"/>
          <w:szCs w:val="32"/>
        </w:rPr>
        <w:pPrChange w:id="2743" w:author="谢浩然" w:date="2019-07-11T11:56:08Z">
          <w:pPr>
            <w:pStyle w:val="17"/>
            <w:autoSpaceDN w:val="0"/>
            <w:spacing w:line="580" w:lineRule="exact"/>
            <w:ind w:firstLine="632" w:firstLineChars="200"/>
          </w:pPr>
        </w:pPrChange>
      </w:pPr>
      <w:ins w:id="2746" w:author="卢颖东" w:date="2019-05-21T14:37:00Z">
        <w:del w:id="2747" w:author="谢浩然" w:date="2019-07-11T11:56:07Z">
          <w:r>
            <w:rPr>
              <w:rFonts w:hint="eastAsia" w:ascii="宋体" w:hAnsi="宋体" w:eastAsia="仿宋_GB2312" w:cs="宋体"/>
              <w:sz w:val="32"/>
              <w:szCs w:val="32"/>
            </w:rPr>
            <w:delText>违反第一款规定的，运输煤炭、水泥、矿土、砂石、灰浆、垃圾等散装、流体物料的车辆未采取密闭运输、未配备卫星定位装置、或者未按照规定的时间、路线要求行驶的，由县级以上人民政府确定的监督管理部门责令改正，处五千元以上二万元以下的罚款</w:delText>
          </w:r>
        </w:del>
      </w:ins>
      <w:ins w:id="2748" w:author="卢颖东" w:date="2019-05-21T15:01:00Z">
        <w:del w:id="2749" w:author="谢浩然" w:date="2019-07-11T11:56:07Z">
          <w:r>
            <w:rPr>
              <w:rFonts w:hint="eastAsia" w:ascii="宋体" w:hAnsi="宋体" w:eastAsia="仿宋_GB2312" w:cs="宋体"/>
              <w:sz w:val="32"/>
              <w:szCs w:val="32"/>
              <w:lang w:eastAsia="zh-CN"/>
            </w:rPr>
            <w:delText>；</w:delText>
          </w:r>
        </w:del>
      </w:ins>
      <w:ins w:id="2750" w:author="卢颖东" w:date="2019-05-21T14:37:00Z">
        <w:del w:id="2751" w:author="谢浩然" w:date="2019-07-11T11:56:07Z">
          <w:r>
            <w:rPr>
              <w:rFonts w:hint="eastAsia" w:ascii="宋体" w:hAnsi="宋体" w:eastAsia="仿宋_GB2312" w:cs="宋体"/>
              <w:sz w:val="32"/>
              <w:szCs w:val="32"/>
            </w:rPr>
            <w:delText>拒不改正的，车辆不得上道路行驶。</w:delText>
          </w:r>
        </w:del>
      </w:ins>
    </w:p>
    <w:p>
      <w:pPr>
        <w:autoSpaceDN w:val="0"/>
        <w:spacing w:line="590" w:lineRule="exact"/>
        <w:ind w:firstLine="0" w:firstLineChars="0"/>
        <w:rPr>
          <w:ins w:id="2753" w:author="卢颖东" w:date="2019-05-21T14:37:00Z"/>
          <w:del w:id="2754" w:author="谢浩然" w:date="2019-07-11T11:56:07Z"/>
          <w:rFonts w:hint="eastAsia" w:ascii="宋体" w:hAnsi="宋体" w:eastAsia="仿宋_GB2312" w:cs="宋体"/>
        </w:rPr>
        <w:pPrChange w:id="2752" w:author="谢浩然" w:date="2019-07-11T11:56:08Z">
          <w:pPr>
            <w:pStyle w:val="17"/>
            <w:autoSpaceDN w:val="0"/>
            <w:spacing w:line="580" w:lineRule="exact"/>
            <w:ind w:firstLine="632" w:firstLineChars="200"/>
          </w:pPr>
        </w:pPrChange>
      </w:pPr>
      <w:ins w:id="2755" w:author="卢颖东" w:date="2019-05-21T14:37:00Z">
        <w:del w:id="2756" w:author="谢浩然" w:date="2019-07-11T11:56:07Z">
          <w:r>
            <w:rPr>
              <w:rFonts w:hint="eastAsia" w:ascii="宋体" w:hAnsi="宋体" w:eastAsia="黑体" w:cs="黑体"/>
              <w:sz w:val="32"/>
              <w:szCs w:val="32"/>
            </w:rPr>
            <w:delText>第三十八条</w:delText>
          </w:r>
        </w:del>
      </w:ins>
      <w:ins w:id="2757" w:author="卢颖东" w:date="2019-05-21T14:37:00Z">
        <w:del w:id="2758" w:author="谢浩然" w:date="2019-07-11T11:56:07Z">
          <w:r>
            <w:rPr>
              <w:rFonts w:hint="eastAsia" w:ascii="宋体" w:hAnsi="宋体" w:eastAsia="黑体" w:cs="宋体"/>
              <w:sz w:val="32"/>
              <w:szCs w:val="32"/>
            </w:rPr>
            <w:delText xml:space="preserve"> </w:delText>
          </w:r>
        </w:del>
      </w:ins>
      <w:ins w:id="2759" w:author="卢颖东" w:date="2019-05-21T14:37:00Z">
        <w:del w:id="2760" w:author="谢浩然" w:date="2019-07-11T11:56:07Z">
          <w:r>
            <w:rPr>
              <w:rFonts w:hint="eastAsia" w:ascii="宋体" w:hAnsi="宋体" w:eastAsia="仿宋_GB2312" w:cs="宋体"/>
              <w:sz w:val="32"/>
              <w:szCs w:val="32"/>
            </w:rPr>
            <w:delText xml:space="preserve"> 建筑施工单位在施工时应当遵守下列规定：</w:delText>
          </w:r>
        </w:del>
      </w:ins>
    </w:p>
    <w:p>
      <w:pPr>
        <w:autoSpaceDN w:val="0"/>
        <w:spacing w:line="590" w:lineRule="exact"/>
        <w:ind w:firstLine="0" w:firstLineChars="0"/>
        <w:rPr>
          <w:ins w:id="2762" w:author="卢颖东" w:date="2019-05-21T14:37:00Z"/>
          <w:del w:id="2763" w:author="谢浩然" w:date="2019-07-11T11:56:07Z"/>
          <w:rFonts w:hint="eastAsia" w:ascii="宋体" w:hAnsi="宋体" w:eastAsia="仿宋_GB2312" w:cs="宋体"/>
        </w:rPr>
        <w:pPrChange w:id="2761" w:author="谢浩然" w:date="2019-07-11T11:56:08Z">
          <w:pPr>
            <w:pStyle w:val="17"/>
            <w:autoSpaceDN w:val="0"/>
            <w:spacing w:line="580" w:lineRule="exact"/>
            <w:ind w:firstLine="632" w:firstLineChars="200"/>
          </w:pPr>
        </w:pPrChange>
      </w:pPr>
      <w:ins w:id="2764" w:author="卢颖东" w:date="2019-05-21T14:37:00Z">
        <w:del w:id="2765" w:author="谢浩然" w:date="2019-07-11T11:56:07Z">
          <w:r>
            <w:rPr>
              <w:rFonts w:hint="eastAsia" w:ascii="宋体" w:hAnsi="宋体" w:eastAsia="仿宋_GB2312" w:cs="宋体"/>
              <w:sz w:val="32"/>
              <w:szCs w:val="32"/>
            </w:rPr>
            <w:delText>（一）施工工地应当设置硬质密闭围挡；</w:delText>
          </w:r>
        </w:del>
      </w:ins>
    </w:p>
    <w:p>
      <w:pPr>
        <w:autoSpaceDN w:val="0"/>
        <w:spacing w:line="590" w:lineRule="exact"/>
        <w:ind w:firstLine="0" w:firstLineChars="0"/>
        <w:rPr>
          <w:ins w:id="2767" w:author="卢颖东" w:date="2019-05-21T14:37:00Z"/>
          <w:del w:id="2768" w:author="谢浩然" w:date="2019-07-11T11:56:07Z"/>
          <w:rFonts w:hint="eastAsia" w:ascii="宋体" w:hAnsi="宋体" w:eastAsia="仿宋_GB2312" w:cs="宋体"/>
        </w:rPr>
        <w:pPrChange w:id="2766" w:author="谢浩然" w:date="2019-07-11T11:56:08Z">
          <w:pPr>
            <w:pStyle w:val="17"/>
            <w:autoSpaceDN w:val="0"/>
            <w:spacing w:line="580" w:lineRule="exact"/>
            <w:ind w:firstLine="632" w:firstLineChars="200"/>
          </w:pPr>
        </w:pPrChange>
      </w:pPr>
      <w:ins w:id="2769" w:author="卢颖东" w:date="2019-05-21T14:37:00Z">
        <w:del w:id="2770" w:author="谢浩然" w:date="2019-07-11T11:56:07Z">
          <w:r>
            <w:rPr>
              <w:rFonts w:hint="eastAsia" w:ascii="宋体" w:hAnsi="宋体" w:eastAsia="仿宋_GB2312" w:cs="宋体"/>
              <w:sz w:val="32"/>
              <w:szCs w:val="32"/>
            </w:rPr>
            <w:delText>（二）采取覆盖、分段作业、择时施工、洒水抑尘等有效防尘降尘措施；</w:delText>
          </w:r>
        </w:del>
      </w:ins>
    </w:p>
    <w:p>
      <w:pPr>
        <w:autoSpaceDN w:val="0"/>
        <w:spacing w:line="590" w:lineRule="exact"/>
        <w:ind w:firstLine="0" w:firstLineChars="0"/>
        <w:rPr>
          <w:ins w:id="2772" w:author="卢颖东" w:date="2019-05-21T14:37:00Z"/>
          <w:del w:id="2773" w:author="谢浩然" w:date="2019-07-11T11:56:07Z"/>
          <w:rFonts w:hint="eastAsia" w:ascii="宋体" w:hAnsi="宋体" w:eastAsia="仿宋_GB2312" w:cs="宋体"/>
        </w:rPr>
        <w:pPrChange w:id="2771" w:author="谢浩然" w:date="2019-07-11T11:56:08Z">
          <w:pPr>
            <w:pStyle w:val="17"/>
            <w:autoSpaceDN w:val="0"/>
            <w:spacing w:line="580" w:lineRule="exact"/>
            <w:ind w:firstLine="632" w:firstLineChars="200"/>
          </w:pPr>
        </w:pPrChange>
      </w:pPr>
      <w:ins w:id="2774" w:author="卢颖东" w:date="2019-05-21T14:37:00Z">
        <w:del w:id="2775" w:author="谢浩然" w:date="2019-07-11T11:56:07Z">
          <w:r>
            <w:rPr>
              <w:rFonts w:hint="eastAsia" w:ascii="宋体" w:hAnsi="宋体" w:eastAsia="仿宋_GB2312" w:cs="宋体"/>
              <w:sz w:val="32"/>
              <w:szCs w:val="32"/>
            </w:rPr>
            <w:delText>（三）施工现场进出路口实行硬底化，并对施工现场进出路口及进出车辆进行冲洗和清理，防止出场车辆带泥污染道路；</w:delText>
          </w:r>
        </w:del>
      </w:ins>
    </w:p>
    <w:p>
      <w:pPr>
        <w:autoSpaceDN w:val="0"/>
        <w:spacing w:line="590" w:lineRule="exact"/>
        <w:ind w:firstLine="0" w:firstLineChars="0"/>
        <w:rPr>
          <w:ins w:id="2777" w:author="卢颖东" w:date="2019-05-21T14:37:00Z"/>
          <w:del w:id="2778" w:author="谢浩然" w:date="2019-07-11T11:56:07Z"/>
          <w:rFonts w:hint="eastAsia" w:ascii="宋体" w:hAnsi="宋体" w:eastAsia="仿宋_GB2312" w:cs="宋体"/>
        </w:rPr>
        <w:pPrChange w:id="2776" w:author="谢浩然" w:date="2019-07-11T11:56:08Z">
          <w:pPr>
            <w:pStyle w:val="17"/>
            <w:autoSpaceDN w:val="0"/>
            <w:spacing w:line="580" w:lineRule="exact"/>
            <w:ind w:firstLine="632" w:firstLineChars="200"/>
          </w:pPr>
        </w:pPrChange>
      </w:pPr>
      <w:ins w:id="2779" w:author="卢颖东" w:date="2019-05-21T14:37:00Z">
        <w:del w:id="2780" w:author="谢浩然" w:date="2019-07-11T11:56:07Z">
          <w:r>
            <w:rPr>
              <w:rFonts w:hint="eastAsia" w:ascii="宋体" w:hAnsi="宋体" w:eastAsia="仿宋_GB2312" w:cs="宋体"/>
              <w:sz w:val="32"/>
              <w:szCs w:val="32"/>
            </w:rPr>
            <w:delText>（四）禁止将泥浆水、油污等直接排入城市雨水或者污水管道。</w:delText>
          </w:r>
        </w:del>
      </w:ins>
    </w:p>
    <w:p>
      <w:pPr>
        <w:autoSpaceDN w:val="0"/>
        <w:spacing w:line="590" w:lineRule="exact"/>
        <w:ind w:firstLine="0" w:firstLineChars="0"/>
        <w:rPr>
          <w:ins w:id="2782" w:author="卢颖东" w:date="2019-05-21T14:37:00Z"/>
          <w:del w:id="2783" w:author="谢浩然" w:date="2019-07-11T11:56:07Z"/>
          <w:rFonts w:hint="eastAsia" w:ascii="宋体" w:hAnsi="宋体" w:eastAsia="仿宋_GB2312" w:cs="宋体"/>
        </w:rPr>
        <w:pPrChange w:id="2781" w:author="谢浩然" w:date="2019-07-11T11:56:08Z">
          <w:pPr>
            <w:pStyle w:val="17"/>
            <w:autoSpaceDN w:val="0"/>
            <w:spacing w:line="580" w:lineRule="exact"/>
            <w:ind w:firstLine="632" w:firstLineChars="200"/>
          </w:pPr>
        </w:pPrChange>
      </w:pPr>
      <w:ins w:id="2784" w:author="卢颖东" w:date="2019-05-21T14:37:00Z">
        <w:del w:id="2785" w:author="谢浩然" w:date="2019-07-11T11:56:07Z">
          <w:r>
            <w:rPr>
              <w:rFonts w:hint="eastAsia" w:ascii="宋体" w:hAnsi="宋体" w:eastAsia="仿宋_GB2312" w:cs="宋体"/>
              <w:sz w:val="32"/>
              <w:szCs w:val="32"/>
            </w:rPr>
            <w:delText>违反第一款第一项、第二项规定的，责令改正，并处一万元以上十万元以下罚款；拒不改正的，责令停工整治。</w:delText>
          </w:r>
        </w:del>
      </w:ins>
    </w:p>
    <w:p>
      <w:pPr>
        <w:autoSpaceDN w:val="0"/>
        <w:spacing w:line="590" w:lineRule="exact"/>
        <w:ind w:firstLine="0" w:firstLineChars="0"/>
        <w:rPr>
          <w:ins w:id="2787" w:author="卢颖东" w:date="2019-05-21T14:37:00Z"/>
          <w:del w:id="2788" w:author="谢浩然" w:date="2019-07-11T11:56:07Z"/>
          <w:rFonts w:hint="eastAsia" w:ascii="宋体" w:hAnsi="宋体" w:eastAsia="仿宋_GB2312" w:cs="宋体"/>
        </w:rPr>
        <w:pPrChange w:id="2786" w:author="谢浩然" w:date="2019-07-11T11:56:08Z">
          <w:pPr>
            <w:pStyle w:val="17"/>
            <w:autoSpaceDN w:val="0"/>
            <w:spacing w:line="580" w:lineRule="exact"/>
            <w:ind w:firstLine="632" w:firstLineChars="200"/>
          </w:pPr>
        </w:pPrChange>
      </w:pPr>
      <w:ins w:id="2789" w:author="卢颖东" w:date="2019-05-21T14:37:00Z">
        <w:del w:id="2790" w:author="谢浩然" w:date="2019-07-11T11:56:07Z">
          <w:r>
            <w:rPr>
              <w:rFonts w:hint="eastAsia" w:ascii="宋体" w:hAnsi="宋体" w:eastAsia="仿宋_GB2312" w:cs="宋体"/>
              <w:sz w:val="32"/>
              <w:szCs w:val="32"/>
            </w:rPr>
            <w:delText>违反第一款第三项、第四项规定的，责令限期改正，并处二千元以上五千元以下罚款。</w:delText>
          </w:r>
        </w:del>
      </w:ins>
    </w:p>
    <w:p>
      <w:pPr>
        <w:autoSpaceDN w:val="0"/>
        <w:spacing w:line="590" w:lineRule="exact"/>
        <w:ind w:firstLine="0" w:firstLineChars="0"/>
        <w:rPr>
          <w:ins w:id="2792" w:author="卢颖东" w:date="2019-05-21T14:37:00Z"/>
          <w:del w:id="2793" w:author="谢浩然" w:date="2019-07-11T11:56:07Z"/>
          <w:rFonts w:hint="eastAsia" w:ascii="宋体" w:hAnsi="宋体" w:eastAsia="仿宋_GB2312" w:cs="宋体"/>
        </w:rPr>
        <w:pPrChange w:id="2791" w:author="谢浩然" w:date="2019-07-11T11:56:08Z">
          <w:pPr>
            <w:pStyle w:val="17"/>
            <w:autoSpaceDN w:val="0"/>
            <w:spacing w:line="580" w:lineRule="exact"/>
            <w:ind w:firstLine="632" w:firstLineChars="200"/>
          </w:pPr>
        </w:pPrChange>
      </w:pPr>
      <w:ins w:id="2794" w:author="卢颖东" w:date="2019-05-21T14:37:00Z">
        <w:del w:id="2795" w:author="谢浩然" w:date="2019-07-11T11:56:07Z">
          <w:r>
            <w:rPr>
              <w:rFonts w:hint="eastAsia" w:ascii="宋体" w:hAnsi="宋体" w:eastAsia="黑体" w:cs="黑体"/>
              <w:sz w:val="32"/>
              <w:szCs w:val="32"/>
            </w:rPr>
            <w:delText>第三十九条</w:delText>
          </w:r>
        </w:del>
      </w:ins>
      <w:ins w:id="2796" w:author="卢颖东" w:date="2019-05-21T14:37:00Z">
        <w:del w:id="2797" w:author="谢浩然" w:date="2019-07-11T11:56:07Z">
          <w:r>
            <w:rPr>
              <w:rFonts w:hint="eastAsia" w:ascii="宋体" w:hAnsi="宋体" w:eastAsia="仿宋_GB2312" w:cs="宋体"/>
              <w:sz w:val="32"/>
              <w:szCs w:val="32"/>
            </w:rPr>
            <w:delText xml:space="preserve">  化粪池所属物业的所有人或者管理人，应当定期维护、疏通、清掏化粪池，防止渗漏、溢出。粪渣应当密闭运送到指定的地方处置，严禁向下水道倾倒。</w:delText>
          </w:r>
        </w:del>
      </w:ins>
    </w:p>
    <w:p>
      <w:pPr>
        <w:autoSpaceDN w:val="0"/>
        <w:spacing w:line="590" w:lineRule="exact"/>
        <w:ind w:firstLine="0" w:firstLineChars="0"/>
        <w:rPr>
          <w:ins w:id="2799" w:author="卢颖东" w:date="2019-05-21T14:37:00Z"/>
          <w:del w:id="2800" w:author="谢浩然" w:date="2019-07-11T11:56:07Z"/>
          <w:rFonts w:hint="eastAsia" w:ascii="宋体" w:hAnsi="宋体" w:eastAsia="仿宋_GB2312" w:cs="宋体"/>
        </w:rPr>
        <w:pPrChange w:id="2798" w:author="谢浩然" w:date="2019-07-11T11:56:08Z">
          <w:pPr>
            <w:pStyle w:val="17"/>
            <w:autoSpaceDN w:val="0"/>
            <w:spacing w:line="580" w:lineRule="exact"/>
            <w:ind w:firstLine="632" w:firstLineChars="200"/>
          </w:pPr>
        </w:pPrChange>
      </w:pPr>
      <w:ins w:id="2801" w:author="卢颖东" w:date="2019-05-21T14:37:00Z">
        <w:del w:id="2802" w:author="谢浩然" w:date="2019-07-11T11:56:07Z">
          <w:r>
            <w:rPr>
              <w:rFonts w:hint="eastAsia" w:ascii="宋体" w:hAnsi="宋体" w:eastAsia="仿宋_GB2312" w:cs="宋体"/>
              <w:sz w:val="32"/>
              <w:szCs w:val="32"/>
            </w:rPr>
            <w:delText>违反规定，向下水道倾倒粪渣的，责令改正，并可以处二百元以上一千元以下罚款。不能或者不及时疏通、清除的，当有关单位求助或者接到有关投诉时，市容和环境卫生行政主管部门或者街道办事处、乡镇人民政府应当及时组织疏通、清除。</w:delText>
          </w:r>
        </w:del>
      </w:ins>
    </w:p>
    <w:p>
      <w:pPr>
        <w:autoSpaceDN w:val="0"/>
        <w:spacing w:line="590" w:lineRule="exact"/>
        <w:ind w:firstLine="0" w:firstLineChars="0"/>
        <w:rPr>
          <w:ins w:id="2804" w:author="卢颖东" w:date="2019-05-21T14:37:00Z"/>
          <w:del w:id="2805" w:author="谢浩然" w:date="2019-07-11T11:56:07Z"/>
          <w:rFonts w:hint="eastAsia" w:ascii="宋体" w:hAnsi="宋体" w:eastAsia="仿宋_GB2312" w:cs="宋体"/>
        </w:rPr>
        <w:pPrChange w:id="2803" w:author="谢浩然" w:date="2019-07-11T11:56:08Z">
          <w:pPr>
            <w:pStyle w:val="17"/>
            <w:autoSpaceDN w:val="0"/>
            <w:spacing w:line="580" w:lineRule="exact"/>
            <w:ind w:firstLine="632" w:firstLineChars="200"/>
          </w:pPr>
        </w:pPrChange>
      </w:pPr>
      <w:ins w:id="2806" w:author="卢颖东" w:date="2019-05-21T14:37:00Z">
        <w:del w:id="2807" w:author="谢浩然" w:date="2019-07-11T11:56:07Z">
          <w:r>
            <w:rPr>
              <w:rFonts w:hint="eastAsia" w:ascii="宋体" w:hAnsi="宋体" w:eastAsia="黑体" w:cs="黑体"/>
              <w:sz w:val="32"/>
              <w:szCs w:val="32"/>
            </w:rPr>
            <w:delText>第四十条</w:delText>
          </w:r>
        </w:del>
      </w:ins>
      <w:ins w:id="2808" w:author="卢颖东" w:date="2019-05-21T14:37:00Z">
        <w:del w:id="2809" w:author="谢浩然" w:date="2019-07-11T11:56:07Z">
          <w:r>
            <w:rPr>
              <w:rFonts w:hint="eastAsia" w:ascii="宋体" w:hAnsi="宋体" w:eastAsia="仿宋_GB2312" w:cs="宋体"/>
              <w:sz w:val="32"/>
              <w:szCs w:val="32"/>
            </w:rPr>
            <w:delText xml:space="preserve">  在城市道路、公共场所遛放宠物，对宠物所排泄的粪便，饲养人应当及时清除。</w:delText>
          </w:r>
        </w:del>
      </w:ins>
    </w:p>
    <w:p>
      <w:pPr>
        <w:autoSpaceDN w:val="0"/>
        <w:spacing w:line="590" w:lineRule="exact"/>
        <w:ind w:firstLine="0" w:firstLineChars="0"/>
        <w:rPr>
          <w:ins w:id="2811" w:author="卢颖东" w:date="2019-05-21T14:37:00Z"/>
          <w:del w:id="2812" w:author="谢浩然" w:date="2019-07-11T11:56:07Z"/>
          <w:rFonts w:hint="eastAsia" w:ascii="宋体" w:hAnsi="宋体" w:eastAsia="仿宋_GB2312" w:cs="宋体"/>
        </w:rPr>
        <w:pPrChange w:id="2810" w:author="谢浩然" w:date="2019-07-11T11:56:08Z">
          <w:pPr>
            <w:pStyle w:val="17"/>
            <w:autoSpaceDN w:val="0"/>
            <w:spacing w:line="580" w:lineRule="exact"/>
            <w:ind w:firstLine="632" w:firstLineChars="200"/>
          </w:pPr>
        </w:pPrChange>
      </w:pPr>
      <w:ins w:id="2813" w:author="卢颖东" w:date="2019-05-21T14:37:00Z">
        <w:del w:id="2814" w:author="谢浩然" w:date="2019-07-11T11:56:07Z">
          <w:r>
            <w:rPr>
              <w:rFonts w:hint="eastAsia" w:ascii="宋体" w:hAnsi="宋体" w:eastAsia="仿宋_GB2312" w:cs="宋体"/>
              <w:sz w:val="32"/>
              <w:szCs w:val="32"/>
            </w:rPr>
            <w:delText>在城市道路、公共场所遛狗应当束带牵引。</w:delText>
          </w:r>
        </w:del>
      </w:ins>
    </w:p>
    <w:p>
      <w:pPr>
        <w:autoSpaceDN w:val="0"/>
        <w:spacing w:line="590" w:lineRule="exact"/>
        <w:ind w:firstLine="0" w:firstLineChars="0"/>
        <w:rPr>
          <w:ins w:id="2816" w:author="卢颖东" w:date="2019-05-21T14:37:00Z"/>
          <w:del w:id="2817" w:author="谢浩然" w:date="2019-07-11T11:56:07Z"/>
          <w:rFonts w:hint="eastAsia" w:ascii="宋体" w:hAnsi="宋体" w:eastAsia="仿宋_GB2312" w:cs="宋体"/>
        </w:rPr>
        <w:pPrChange w:id="2815" w:author="谢浩然" w:date="2019-07-11T11:56:08Z">
          <w:pPr>
            <w:pStyle w:val="17"/>
            <w:autoSpaceDN w:val="0"/>
            <w:spacing w:line="580" w:lineRule="exact"/>
            <w:ind w:firstLine="632" w:firstLineChars="200"/>
          </w:pPr>
        </w:pPrChange>
      </w:pPr>
      <w:ins w:id="2818" w:author="卢颖东" w:date="2019-05-21T14:37:00Z">
        <w:del w:id="2819" w:author="谢浩然" w:date="2019-07-11T11:56:07Z">
          <w:r>
            <w:rPr>
              <w:rFonts w:hint="eastAsia" w:ascii="宋体" w:hAnsi="宋体" w:eastAsia="仿宋_GB2312" w:cs="宋体"/>
              <w:sz w:val="32"/>
              <w:szCs w:val="32"/>
            </w:rPr>
            <w:delText>违反第一款、第二款规定的，责令改正；拒不改正的，处二百元罚款。</w:delText>
          </w:r>
        </w:del>
      </w:ins>
    </w:p>
    <w:p>
      <w:pPr>
        <w:autoSpaceDN w:val="0"/>
        <w:spacing w:line="590" w:lineRule="exact"/>
        <w:ind w:firstLine="0" w:firstLineChars="0"/>
        <w:rPr>
          <w:ins w:id="2821" w:author="卢颖东" w:date="2019-05-21T14:37:00Z"/>
          <w:del w:id="2822" w:author="谢浩然" w:date="2019-07-11T11:56:07Z"/>
          <w:rFonts w:hint="eastAsia" w:ascii="宋体" w:hAnsi="宋体" w:eastAsia="仿宋_GB2312" w:cs="宋体"/>
        </w:rPr>
        <w:pPrChange w:id="2820" w:author="谢浩然" w:date="2019-07-11T11:56:08Z">
          <w:pPr>
            <w:pStyle w:val="17"/>
            <w:autoSpaceDN w:val="0"/>
            <w:spacing w:line="580" w:lineRule="exact"/>
            <w:ind w:firstLine="472" w:firstLineChars="200"/>
          </w:pPr>
        </w:pPrChange>
      </w:pPr>
    </w:p>
    <w:p>
      <w:pPr>
        <w:autoSpaceDN w:val="0"/>
        <w:spacing w:line="590" w:lineRule="exact"/>
        <w:jc w:val="center"/>
        <w:rPr>
          <w:ins w:id="2824" w:author="卢颖东" w:date="2019-05-21T14:37:00Z"/>
          <w:del w:id="2825" w:author="谢浩然" w:date="2019-07-11T11:56:07Z"/>
          <w:rFonts w:hint="eastAsia" w:ascii="宋体" w:hAnsi="宋体" w:eastAsia="黑体" w:cs="宋体"/>
        </w:rPr>
        <w:pPrChange w:id="2823" w:author="谢浩然" w:date="2019-07-11T11:56:08Z">
          <w:pPr>
            <w:pStyle w:val="17"/>
            <w:autoSpaceDN w:val="0"/>
            <w:spacing w:line="580" w:lineRule="exact"/>
            <w:jc w:val="center"/>
          </w:pPr>
        </w:pPrChange>
      </w:pPr>
      <w:ins w:id="2826" w:author="卢颖东" w:date="2019-05-21T14:37:00Z">
        <w:del w:id="2827" w:author="谢浩然" w:date="2019-07-11T11:56:07Z">
          <w:r>
            <w:rPr>
              <w:rFonts w:hint="eastAsia" w:ascii="宋体" w:hAnsi="宋体" w:eastAsia="黑体" w:cs="黑体"/>
              <w:sz w:val="32"/>
              <w:szCs w:val="32"/>
            </w:rPr>
            <w:delText>第五章</w:delText>
          </w:r>
        </w:del>
      </w:ins>
      <w:ins w:id="2828" w:author="卢颖东" w:date="2019-05-21T14:37:00Z">
        <w:del w:id="2829" w:author="谢浩然" w:date="2019-07-11T11:56:07Z">
          <w:r>
            <w:rPr>
              <w:rFonts w:hint="eastAsia" w:ascii="宋体" w:hAnsi="宋体" w:eastAsia="黑体" w:cs="宋体"/>
              <w:sz w:val="32"/>
              <w:szCs w:val="32"/>
            </w:rPr>
            <w:delText xml:space="preserve">  </w:delText>
          </w:r>
        </w:del>
      </w:ins>
      <w:ins w:id="2830" w:author="卢颖东" w:date="2019-05-21T14:37:00Z">
        <w:del w:id="2831" w:author="谢浩然" w:date="2019-07-11T11:56:07Z">
          <w:r>
            <w:rPr>
              <w:rFonts w:hint="eastAsia" w:ascii="宋体" w:hAnsi="宋体" w:eastAsia="黑体" w:cs="黑体"/>
              <w:sz w:val="32"/>
              <w:szCs w:val="32"/>
            </w:rPr>
            <w:delText>城市公共水域市容和环境卫生管理</w:delText>
          </w:r>
        </w:del>
      </w:ins>
    </w:p>
    <w:p>
      <w:pPr>
        <w:autoSpaceDN w:val="0"/>
        <w:spacing w:line="590" w:lineRule="exact"/>
        <w:ind w:firstLine="0" w:firstLineChars="0"/>
        <w:rPr>
          <w:ins w:id="2833" w:author="卢颖东" w:date="2019-05-21T14:37:00Z"/>
          <w:del w:id="2834" w:author="谢浩然" w:date="2019-07-11T11:56:07Z"/>
          <w:rFonts w:hint="eastAsia" w:ascii="宋体" w:hAnsi="宋体" w:eastAsia="仿宋_GB2312" w:cs="宋体"/>
        </w:rPr>
        <w:pPrChange w:id="2832" w:author="谢浩然" w:date="2019-07-11T11:56:08Z">
          <w:pPr>
            <w:pStyle w:val="17"/>
            <w:autoSpaceDN w:val="0"/>
            <w:spacing w:line="580" w:lineRule="exact"/>
            <w:ind w:firstLine="472" w:firstLineChars="200"/>
          </w:pPr>
        </w:pPrChange>
      </w:pPr>
    </w:p>
    <w:p>
      <w:pPr>
        <w:autoSpaceDN w:val="0"/>
        <w:spacing w:line="590" w:lineRule="exact"/>
        <w:ind w:firstLine="0" w:firstLineChars="0"/>
        <w:rPr>
          <w:ins w:id="2836" w:author="卢颖东" w:date="2019-05-21T14:37:00Z"/>
          <w:del w:id="2837" w:author="谢浩然" w:date="2019-07-11T11:56:07Z"/>
          <w:rFonts w:hint="eastAsia" w:ascii="宋体" w:hAnsi="宋体" w:eastAsia="仿宋_GB2312" w:cs="宋体"/>
        </w:rPr>
        <w:pPrChange w:id="2835" w:author="谢浩然" w:date="2019-07-11T11:56:08Z">
          <w:pPr>
            <w:pStyle w:val="17"/>
            <w:autoSpaceDN w:val="0"/>
            <w:spacing w:line="580" w:lineRule="exact"/>
            <w:ind w:firstLine="632" w:firstLineChars="200"/>
          </w:pPr>
        </w:pPrChange>
      </w:pPr>
      <w:ins w:id="2838" w:author="卢颖东" w:date="2019-05-21T14:37:00Z">
        <w:del w:id="2839" w:author="谢浩然" w:date="2019-07-11T11:56:07Z">
          <w:r>
            <w:rPr>
              <w:rFonts w:hint="eastAsia" w:ascii="宋体" w:hAnsi="宋体" w:eastAsia="黑体" w:cs="黑体"/>
              <w:sz w:val="32"/>
              <w:szCs w:val="32"/>
            </w:rPr>
            <w:delText>第四十一条</w:delText>
          </w:r>
        </w:del>
      </w:ins>
      <w:ins w:id="2840" w:author="卢颖东" w:date="2019-05-21T14:37:00Z">
        <w:del w:id="2841" w:author="谢浩然" w:date="2019-07-11T11:56:07Z">
          <w:r>
            <w:rPr>
              <w:rFonts w:hint="eastAsia" w:ascii="宋体" w:hAnsi="宋体" w:eastAsia="仿宋_GB2312" w:cs="宋体"/>
              <w:sz w:val="32"/>
              <w:szCs w:val="32"/>
            </w:rPr>
            <w:delText xml:space="preserve">  市容和环境卫生行政主管部门具体负责水域市容环境卫生和水域垃圾的清捞、收集、运输等活动的监督管理。</w:delText>
          </w:r>
        </w:del>
      </w:ins>
    </w:p>
    <w:p>
      <w:pPr>
        <w:autoSpaceDN w:val="0"/>
        <w:spacing w:line="590" w:lineRule="exact"/>
        <w:ind w:firstLine="0" w:firstLineChars="0"/>
        <w:rPr>
          <w:ins w:id="2843" w:author="卢颖东" w:date="2019-05-21T14:37:00Z"/>
          <w:del w:id="2844" w:author="谢浩然" w:date="2019-07-11T11:56:07Z"/>
          <w:rFonts w:hint="eastAsia" w:ascii="宋体" w:hAnsi="宋体" w:eastAsia="仿宋_GB2312" w:cs="宋体"/>
        </w:rPr>
        <w:pPrChange w:id="2842" w:author="谢浩然" w:date="2019-07-11T11:56:08Z">
          <w:pPr>
            <w:pStyle w:val="17"/>
            <w:autoSpaceDN w:val="0"/>
            <w:spacing w:line="580" w:lineRule="exact"/>
            <w:ind w:firstLine="632" w:firstLineChars="200"/>
          </w:pPr>
        </w:pPrChange>
      </w:pPr>
      <w:ins w:id="2845" w:author="卢颖东" w:date="2019-05-21T14:37:00Z">
        <w:del w:id="2846" w:author="谢浩然" w:date="2019-07-11T11:56:07Z">
          <w:r>
            <w:rPr>
              <w:rFonts w:hint="eastAsia" w:ascii="宋体" w:hAnsi="宋体" w:eastAsia="黑体" w:cs="黑体"/>
              <w:sz w:val="32"/>
              <w:szCs w:val="32"/>
            </w:rPr>
            <w:delText>第四十二条</w:delText>
          </w:r>
        </w:del>
      </w:ins>
      <w:ins w:id="2847" w:author="卢颖东" w:date="2019-05-21T14:37:00Z">
        <w:del w:id="2848" w:author="谢浩然" w:date="2019-07-11T11:56:07Z">
          <w:r>
            <w:rPr>
              <w:rFonts w:hint="eastAsia" w:ascii="宋体" w:hAnsi="宋体" w:eastAsia="黑体" w:cs="宋体"/>
              <w:sz w:val="32"/>
              <w:szCs w:val="32"/>
            </w:rPr>
            <w:delText xml:space="preserve"> </w:delText>
          </w:r>
        </w:del>
      </w:ins>
      <w:ins w:id="2849" w:author="卢颖东" w:date="2019-05-21T14:37:00Z">
        <w:del w:id="2850" w:author="谢浩然" w:date="2019-07-11T11:56:07Z">
          <w:r>
            <w:rPr>
              <w:rFonts w:hint="eastAsia" w:ascii="宋体" w:hAnsi="宋体" w:eastAsia="仿宋_GB2312" w:cs="宋体"/>
              <w:sz w:val="32"/>
              <w:szCs w:val="32"/>
            </w:rPr>
            <w:delText xml:space="preserve"> 市容和环境卫生行政主管部门应当规划建设水上环卫专用码头、雨污分流设施，设置水面漂浮物拦截装置，保持城市公共水域清洁美观。</w:delText>
          </w:r>
        </w:del>
      </w:ins>
    </w:p>
    <w:p>
      <w:pPr>
        <w:autoSpaceDN w:val="0"/>
        <w:spacing w:line="590" w:lineRule="exact"/>
        <w:ind w:firstLine="0" w:firstLineChars="0"/>
        <w:rPr>
          <w:ins w:id="2852" w:author="卢颖东" w:date="2019-05-21T14:37:00Z"/>
          <w:del w:id="2853" w:author="谢浩然" w:date="2019-07-11T11:56:07Z"/>
          <w:rFonts w:hint="eastAsia" w:ascii="宋体" w:hAnsi="宋体" w:eastAsia="仿宋_GB2312" w:cs="宋体"/>
        </w:rPr>
        <w:pPrChange w:id="2851" w:author="谢浩然" w:date="2019-07-11T11:56:08Z">
          <w:pPr>
            <w:pStyle w:val="17"/>
            <w:autoSpaceDN w:val="0"/>
            <w:spacing w:line="580" w:lineRule="exact"/>
            <w:ind w:firstLine="632" w:firstLineChars="200"/>
          </w:pPr>
        </w:pPrChange>
      </w:pPr>
      <w:ins w:id="2854" w:author="卢颖东" w:date="2019-05-21T14:37:00Z">
        <w:del w:id="2855" w:author="谢浩然" w:date="2019-07-11T11:56:07Z">
          <w:r>
            <w:rPr>
              <w:rFonts w:hint="eastAsia" w:ascii="宋体" w:hAnsi="宋体" w:eastAsia="黑体" w:cs="黑体"/>
              <w:sz w:val="32"/>
              <w:szCs w:val="32"/>
            </w:rPr>
            <w:delText>第四十三条</w:delText>
          </w:r>
        </w:del>
      </w:ins>
      <w:ins w:id="2856" w:author="卢颖东" w:date="2019-05-21T14:37:00Z">
        <w:del w:id="2857" w:author="谢浩然" w:date="2019-07-11T11:56:07Z">
          <w:r>
            <w:rPr>
              <w:rFonts w:hint="eastAsia" w:ascii="宋体" w:hAnsi="宋体" w:eastAsia="仿宋_GB2312" w:cs="宋体"/>
              <w:sz w:val="32"/>
              <w:szCs w:val="32"/>
            </w:rPr>
            <w:delText xml:space="preserve">  城市公共水域的容貌应当符合下列要求：</w:delText>
          </w:r>
        </w:del>
      </w:ins>
    </w:p>
    <w:p>
      <w:pPr>
        <w:autoSpaceDN w:val="0"/>
        <w:spacing w:line="590" w:lineRule="exact"/>
        <w:ind w:firstLine="0" w:firstLineChars="0"/>
        <w:rPr>
          <w:ins w:id="2859" w:author="卢颖东" w:date="2019-05-21T14:37:00Z"/>
          <w:del w:id="2860" w:author="谢浩然" w:date="2019-07-11T11:56:07Z"/>
          <w:rFonts w:hint="eastAsia" w:ascii="宋体" w:hAnsi="宋体" w:eastAsia="仿宋_GB2312" w:cs="宋体"/>
        </w:rPr>
        <w:pPrChange w:id="2858" w:author="谢浩然" w:date="2019-07-11T11:56:08Z">
          <w:pPr>
            <w:pStyle w:val="17"/>
            <w:autoSpaceDN w:val="0"/>
            <w:spacing w:line="580" w:lineRule="exact"/>
            <w:ind w:firstLine="632" w:firstLineChars="200"/>
          </w:pPr>
        </w:pPrChange>
      </w:pPr>
      <w:ins w:id="2861" w:author="卢颖东" w:date="2019-05-21T14:37:00Z">
        <w:del w:id="2862" w:author="谢浩然" w:date="2019-07-11T11:56:07Z">
          <w:r>
            <w:rPr>
              <w:rFonts w:hint="eastAsia" w:ascii="宋体" w:hAnsi="宋体" w:eastAsia="仿宋_GB2312" w:cs="宋体"/>
              <w:sz w:val="32"/>
              <w:szCs w:val="32"/>
            </w:rPr>
            <w:delText>（一）水面应当保持清洁，无垃圾、粪便、动物尸体、塑料以及水生植物等漂浮废物；</w:delText>
          </w:r>
        </w:del>
      </w:ins>
    </w:p>
    <w:p>
      <w:pPr>
        <w:autoSpaceDN w:val="0"/>
        <w:spacing w:line="590" w:lineRule="exact"/>
        <w:ind w:firstLine="0" w:firstLineChars="0"/>
        <w:rPr>
          <w:ins w:id="2864" w:author="卢颖东" w:date="2019-05-21T14:37:00Z"/>
          <w:del w:id="2865" w:author="谢浩然" w:date="2019-07-11T11:56:07Z"/>
          <w:rFonts w:hint="eastAsia" w:ascii="宋体" w:hAnsi="宋体" w:eastAsia="仿宋_GB2312" w:cs="宋体"/>
        </w:rPr>
        <w:pPrChange w:id="2863" w:author="谢浩然" w:date="2019-07-11T11:56:08Z">
          <w:pPr>
            <w:pStyle w:val="17"/>
            <w:autoSpaceDN w:val="0"/>
            <w:spacing w:line="580" w:lineRule="exact"/>
            <w:ind w:firstLine="632" w:firstLineChars="200"/>
          </w:pPr>
        </w:pPrChange>
      </w:pPr>
      <w:ins w:id="2866" w:author="卢颖东" w:date="2019-05-21T14:37:00Z">
        <w:del w:id="2867" w:author="谢浩然" w:date="2019-07-11T11:56:07Z">
          <w:r>
            <w:rPr>
              <w:rFonts w:hint="eastAsia" w:ascii="宋体" w:hAnsi="宋体" w:eastAsia="仿宋_GB2312" w:cs="宋体"/>
              <w:sz w:val="32"/>
              <w:szCs w:val="32"/>
            </w:rPr>
            <w:delText>（二）水体无发绿、发黑、发臭等现象；</w:delText>
          </w:r>
        </w:del>
      </w:ins>
    </w:p>
    <w:p>
      <w:pPr>
        <w:autoSpaceDN w:val="0"/>
        <w:spacing w:line="590" w:lineRule="exact"/>
        <w:ind w:firstLine="0" w:firstLineChars="0"/>
        <w:rPr>
          <w:ins w:id="2869" w:author="卢颖东" w:date="2019-05-21T14:37:00Z"/>
          <w:del w:id="2870" w:author="谢浩然" w:date="2019-07-11T11:56:07Z"/>
          <w:rFonts w:hint="eastAsia" w:ascii="宋体" w:hAnsi="宋体" w:eastAsia="仿宋_GB2312" w:cs="宋体"/>
        </w:rPr>
        <w:pPrChange w:id="2868" w:author="谢浩然" w:date="2019-07-11T11:56:08Z">
          <w:pPr>
            <w:pStyle w:val="17"/>
            <w:autoSpaceDN w:val="0"/>
            <w:spacing w:line="580" w:lineRule="exact"/>
            <w:ind w:firstLine="632" w:firstLineChars="200"/>
          </w:pPr>
        </w:pPrChange>
      </w:pPr>
      <w:ins w:id="2871" w:author="卢颖东" w:date="2019-05-21T14:37:00Z">
        <w:del w:id="2872" w:author="谢浩然" w:date="2019-07-11T11:56:07Z">
          <w:r>
            <w:rPr>
              <w:rFonts w:hint="eastAsia" w:ascii="宋体" w:hAnsi="宋体" w:eastAsia="仿宋_GB2312" w:cs="宋体"/>
              <w:sz w:val="32"/>
              <w:szCs w:val="32"/>
            </w:rPr>
            <w:delText>（三）水面漂浮物拦截装置、护坡、护栏、涵闸、泵站等设施外观应当美观，亲水平台等休闲设施应当整洁完好，与周围环境相协调；</w:delText>
          </w:r>
        </w:del>
      </w:ins>
    </w:p>
    <w:p>
      <w:pPr>
        <w:autoSpaceDN w:val="0"/>
        <w:spacing w:line="590" w:lineRule="exact"/>
        <w:ind w:firstLine="0" w:firstLineChars="0"/>
        <w:rPr>
          <w:ins w:id="2874" w:author="卢颖东" w:date="2019-05-21T14:37:00Z"/>
          <w:del w:id="2875" w:author="谢浩然" w:date="2019-07-11T11:56:07Z"/>
          <w:rFonts w:hint="eastAsia" w:ascii="宋体" w:hAnsi="宋体" w:eastAsia="仿宋_GB2312" w:cs="宋体"/>
        </w:rPr>
        <w:pPrChange w:id="2873" w:author="谢浩然" w:date="2019-07-11T11:56:08Z">
          <w:pPr>
            <w:pStyle w:val="17"/>
            <w:autoSpaceDN w:val="0"/>
            <w:spacing w:line="580" w:lineRule="exact"/>
            <w:ind w:firstLine="632" w:firstLineChars="200"/>
          </w:pPr>
        </w:pPrChange>
      </w:pPr>
      <w:ins w:id="2876" w:author="卢颖东" w:date="2019-05-21T14:37:00Z">
        <w:del w:id="2877" w:author="谢浩然" w:date="2019-07-11T11:56:07Z">
          <w:r>
            <w:rPr>
              <w:rFonts w:hint="eastAsia" w:ascii="宋体" w:hAnsi="宋体" w:eastAsia="仿宋_GB2312" w:cs="宋体"/>
              <w:sz w:val="32"/>
              <w:szCs w:val="32"/>
            </w:rPr>
            <w:delText>（四）重点地区临河驳岸的排水口应当设置在隐蔽处或者采取措施遮挡，保持驳岸立面美观整洁；</w:delText>
          </w:r>
        </w:del>
      </w:ins>
    </w:p>
    <w:p>
      <w:pPr>
        <w:autoSpaceDN w:val="0"/>
        <w:spacing w:line="590" w:lineRule="exact"/>
        <w:ind w:firstLine="0" w:firstLineChars="0"/>
        <w:rPr>
          <w:ins w:id="2879" w:author="卢颖东" w:date="2019-05-21T14:37:00Z"/>
          <w:del w:id="2880" w:author="谢浩然" w:date="2019-07-11T11:56:07Z"/>
          <w:rFonts w:hint="eastAsia" w:ascii="宋体" w:hAnsi="宋体" w:eastAsia="仿宋_GB2312" w:cs="宋体"/>
        </w:rPr>
        <w:pPrChange w:id="2878" w:author="谢浩然" w:date="2019-07-11T11:56:08Z">
          <w:pPr>
            <w:pStyle w:val="17"/>
            <w:autoSpaceDN w:val="0"/>
            <w:spacing w:line="580" w:lineRule="exact"/>
            <w:ind w:firstLine="632" w:firstLineChars="200"/>
          </w:pPr>
        </w:pPrChange>
      </w:pPr>
      <w:ins w:id="2881" w:author="卢颖东" w:date="2019-05-21T14:37:00Z">
        <w:del w:id="2882" w:author="谢浩然" w:date="2019-07-11T11:56:07Z">
          <w:r>
            <w:rPr>
              <w:rFonts w:hint="eastAsia" w:ascii="宋体" w:hAnsi="宋体" w:eastAsia="仿宋_GB2312" w:cs="宋体"/>
              <w:sz w:val="32"/>
              <w:szCs w:val="32"/>
            </w:rPr>
            <w:delText>（五）船只应当在划定的水域有序停泊，保持外观容貌整洁。</w:delText>
          </w:r>
        </w:del>
      </w:ins>
    </w:p>
    <w:p>
      <w:pPr>
        <w:autoSpaceDN w:val="0"/>
        <w:spacing w:line="590" w:lineRule="exact"/>
        <w:ind w:firstLine="0" w:firstLineChars="0"/>
        <w:rPr>
          <w:ins w:id="2884" w:author="卢颖东" w:date="2019-05-21T14:37:00Z"/>
          <w:del w:id="2885" w:author="谢浩然" w:date="2019-07-11T11:56:07Z"/>
          <w:rFonts w:hint="eastAsia" w:ascii="宋体" w:hAnsi="宋体" w:eastAsia="仿宋_GB2312" w:cs="宋体"/>
        </w:rPr>
        <w:pPrChange w:id="2883" w:author="谢浩然" w:date="2019-07-11T11:56:08Z">
          <w:pPr>
            <w:pStyle w:val="17"/>
            <w:autoSpaceDN w:val="0"/>
            <w:spacing w:line="580" w:lineRule="exact"/>
            <w:ind w:firstLine="632" w:firstLineChars="200"/>
          </w:pPr>
        </w:pPrChange>
      </w:pPr>
      <w:ins w:id="2886" w:author="卢颖东" w:date="2019-05-21T14:37:00Z">
        <w:del w:id="2887" w:author="谢浩然" w:date="2019-07-11T11:56:07Z">
          <w:r>
            <w:rPr>
              <w:rFonts w:hint="eastAsia" w:ascii="宋体" w:hAnsi="宋体" w:eastAsia="黑体" w:cs="黑体"/>
              <w:sz w:val="32"/>
              <w:szCs w:val="32"/>
            </w:rPr>
            <w:delText>第四十四条</w:delText>
          </w:r>
        </w:del>
      </w:ins>
      <w:ins w:id="2888" w:author="卢颖东" w:date="2019-05-21T14:37:00Z">
        <w:del w:id="2889" w:author="谢浩然" w:date="2019-07-11T11:56:07Z">
          <w:r>
            <w:rPr>
              <w:rFonts w:hint="eastAsia" w:ascii="宋体" w:hAnsi="宋体" w:eastAsia="仿宋_GB2312" w:cs="宋体"/>
              <w:sz w:val="32"/>
              <w:szCs w:val="32"/>
            </w:rPr>
            <w:delText xml:space="preserve">  在城市公共水域卫生管理范围内，任何单位和个人禁止下列破坏环境卫生的行为：</w:delText>
          </w:r>
        </w:del>
      </w:ins>
    </w:p>
    <w:p>
      <w:pPr>
        <w:autoSpaceDN w:val="0"/>
        <w:spacing w:line="590" w:lineRule="exact"/>
        <w:ind w:firstLine="0" w:firstLineChars="0"/>
        <w:rPr>
          <w:ins w:id="2891" w:author="卢颖东" w:date="2019-05-21T14:37:00Z"/>
          <w:del w:id="2892" w:author="谢浩然" w:date="2019-07-11T11:56:07Z"/>
          <w:rFonts w:hint="eastAsia" w:ascii="宋体" w:hAnsi="宋体" w:eastAsia="仿宋_GB2312" w:cs="宋体"/>
        </w:rPr>
        <w:pPrChange w:id="2890" w:author="谢浩然" w:date="2019-07-11T11:56:08Z">
          <w:pPr>
            <w:pStyle w:val="17"/>
            <w:autoSpaceDN w:val="0"/>
            <w:spacing w:line="580" w:lineRule="exact"/>
            <w:ind w:firstLine="632" w:firstLineChars="200"/>
          </w:pPr>
        </w:pPrChange>
      </w:pPr>
      <w:ins w:id="2893" w:author="卢颖东" w:date="2019-05-21T14:37:00Z">
        <w:del w:id="2894" w:author="谢浩然" w:date="2019-07-11T11:56:07Z">
          <w:r>
            <w:rPr>
              <w:rFonts w:hint="eastAsia" w:ascii="宋体" w:hAnsi="宋体" w:eastAsia="仿宋_GB2312" w:cs="宋体"/>
              <w:sz w:val="32"/>
              <w:szCs w:val="32"/>
            </w:rPr>
            <w:delText>（一）建造和开放、使用直接将粪便排入水域的直排式厕所；</w:delText>
          </w:r>
        </w:del>
      </w:ins>
    </w:p>
    <w:p>
      <w:pPr>
        <w:autoSpaceDN w:val="0"/>
        <w:spacing w:line="590" w:lineRule="exact"/>
        <w:ind w:firstLine="0" w:firstLineChars="0"/>
        <w:rPr>
          <w:ins w:id="2896" w:author="卢颖东" w:date="2019-05-21T14:37:00Z"/>
          <w:del w:id="2897" w:author="谢浩然" w:date="2019-07-11T11:56:07Z"/>
          <w:rFonts w:hint="eastAsia" w:ascii="宋体" w:hAnsi="宋体" w:eastAsia="仿宋_GB2312" w:cs="宋体"/>
        </w:rPr>
        <w:pPrChange w:id="2895" w:author="谢浩然" w:date="2019-07-11T11:56:08Z">
          <w:pPr>
            <w:pStyle w:val="17"/>
            <w:autoSpaceDN w:val="0"/>
            <w:spacing w:line="580" w:lineRule="exact"/>
            <w:ind w:firstLine="632" w:firstLineChars="200"/>
          </w:pPr>
        </w:pPrChange>
      </w:pPr>
      <w:ins w:id="2898" w:author="卢颖东" w:date="2019-05-21T14:37:00Z">
        <w:del w:id="2899" w:author="谢浩然" w:date="2019-07-11T11:56:07Z">
          <w:r>
            <w:rPr>
              <w:rFonts w:hint="eastAsia" w:ascii="宋体" w:hAnsi="宋体" w:eastAsia="仿宋_GB2312" w:cs="宋体"/>
              <w:sz w:val="32"/>
              <w:szCs w:val="32"/>
            </w:rPr>
            <w:delText>（二）清扫、冲洗码头、车船和道路、建筑物、构筑物以及相关设备、设施时，将垃圾、渣土、沙石等扫、冲至水域；</w:delText>
          </w:r>
        </w:del>
      </w:ins>
    </w:p>
    <w:p>
      <w:pPr>
        <w:autoSpaceDN w:val="0"/>
        <w:spacing w:line="590" w:lineRule="exact"/>
        <w:ind w:firstLine="0" w:firstLineChars="0"/>
        <w:rPr>
          <w:ins w:id="2901" w:author="卢颖东" w:date="2019-05-21T14:37:00Z"/>
          <w:del w:id="2902" w:author="谢浩然" w:date="2019-07-11T11:56:07Z"/>
          <w:rFonts w:hint="eastAsia" w:ascii="宋体" w:hAnsi="宋体" w:eastAsia="仿宋_GB2312" w:cs="宋体"/>
        </w:rPr>
        <w:pPrChange w:id="2900" w:author="谢浩然" w:date="2019-07-11T11:56:08Z">
          <w:pPr>
            <w:pStyle w:val="17"/>
            <w:autoSpaceDN w:val="0"/>
            <w:spacing w:line="580" w:lineRule="exact"/>
            <w:ind w:firstLine="632" w:firstLineChars="200"/>
          </w:pPr>
        </w:pPrChange>
      </w:pPr>
      <w:ins w:id="2903" w:author="卢颖东" w:date="2019-05-21T14:37:00Z">
        <w:del w:id="2904" w:author="谢浩然" w:date="2019-07-11T11:56:07Z">
          <w:r>
            <w:rPr>
              <w:rFonts w:hint="eastAsia" w:ascii="宋体" w:hAnsi="宋体" w:eastAsia="仿宋_GB2312" w:cs="宋体"/>
              <w:sz w:val="32"/>
              <w:szCs w:val="32"/>
            </w:rPr>
            <w:delText>（三）设置农贸市场；</w:delText>
          </w:r>
        </w:del>
      </w:ins>
    </w:p>
    <w:p>
      <w:pPr>
        <w:autoSpaceDN w:val="0"/>
        <w:spacing w:line="590" w:lineRule="exact"/>
        <w:ind w:firstLine="0" w:firstLineChars="0"/>
        <w:rPr>
          <w:ins w:id="2906" w:author="卢颖东" w:date="2019-05-21T14:37:00Z"/>
          <w:del w:id="2907" w:author="谢浩然" w:date="2019-07-11T11:56:07Z"/>
          <w:rFonts w:hint="eastAsia" w:ascii="宋体" w:hAnsi="宋体" w:eastAsia="仿宋_GB2312" w:cs="宋体"/>
        </w:rPr>
        <w:pPrChange w:id="2905" w:author="谢浩然" w:date="2019-07-11T11:56:08Z">
          <w:pPr>
            <w:pStyle w:val="17"/>
            <w:autoSpaceDN w:val="0"/>
            <w:spacing w:line="580" w:lineRule="exact"/>
            <w:ind w:firstLine="632" w:firstLineChars="200"/>
          </w:pPr>
        </w:pPrChange>
      </w:pPr>
      <w:ins w:id="2908" w:author="卢颖东" w:date="2019-05-21T14:37:00Z">
        <w:del w:id="2909" w:author="谢浩然" w:date="2019-07-11T11:56:07Z">
          <w:r>
            <w:rPr>
              <w:rFonts w:hint="eastAsia" w:ascii="宋体" w:hAnsi="宋体" w:eastAsia="仿宋_GB2312" w:cs="宋体"/>
              <w:sz w:val="32"/>
              <w:szCs w:val="32"/>
            </w:rPr>
            <w:delText>（四）在划定的禁止水域垂钓、捕鱼、捕鸟、游泳；</w:delText>
          </w:r>
        </w:del>
      </w:ins>
    </w:p>
    <w:p>
      <w:pPr>
        <w:autoSpaceDN w:val="0"/>
        <w:spacing w:line="590" w:lineRule="exact"/>
        <w:ind w:firstLine="0" w:firstLineChars="0"/>
        <w:rPr>
          <w:ins w:id="2911" w:author="卢颖东" w:date="2019-05-21T14:37:00Z"/>
          <w:del w:id="2912" w:author="谢浩然" w:date="2019-07-11T11:56:07Z"/>
          <w:rFonts w:hint="eastAsia" w:ascii="宋体" w:hAnsi="宋体" w:eastAsia="仿宋_GB2312" w:cs="宋体"/>
        </w:rPr>
        <w:pPrChange w:id="2910" w:author="谢浩然" w:date="2019-07-11T11:56:08Z">
          <w:pPr>
            <w:pStyle w:val="17"/>
            <w:autoSpaceDN w:val="0"/>
            <w:spacing w:line="580" w:lineRule="exact"/>
            <w:ind w:firstLine="632" w:firstLineChars="200"/>
          </w:pPr>
        </w:pPrChange>
      </w:pPr>
      <w:ins w:id="2913" w:author="卢颖东" w:date="2019-05-21T14:37:00Z">
        <w:del w:id="2914" w:author="谢浩然" w:date="2019-07-11T11:56:07Z">
          <w:r>
            <w:rPr>
              <w:rFonts w:hint="eastAsia" w:ascii="宋体" w:hAnsi="宋体" w:eastAsia="仿宋_GB2312" w:cs="宋体"/>
              <w:sz w:val="32"/>
              <w:szCs w:val="32"/>
            </w:rPr>
            <w:delText>（五）其他破坏水域环境卫生的行为。</w:delText>
          </w:r>
        </w:del>
      </w:ins>
    </w:p>
    <w:p>
      <w:pPr>
        <w:autoSpaceDN w:val="0"/>
        <w:spacing w:line="590" w:lineRule="exact"/>
        <w:ind w:firstLine="0" w:firstLineChars="0"/>
        <w:rPr>
          <w:ins w:id="2916" w:author="卢颖东" w:date="2019-05-21T14:37:00Z"/>
          <w:del w:id="2917" w:author="谢浩然" w:date="2019-07-11T11:56:07Z"/>
          <w:rFonts w:hint="eastAsia" w:ascii="宋体" w:hAnsi="宋体" w:eastAsia="仿宋_GB2312" w:cs="宋体"/>
        </w:rPr>
        <w:pPrChange w:id="2915" w:author="谢浩然" w:date="2019-07-11T11:56:08Z">
          <w:pPr>
            <w:pStyle w:val="17"/>
            <w:autoSpaceDN w:val="0"/>
            <w:spacing w:line="580" w:lineRule="exact"/>
            <w:ind w:firstLine="632" w:firstLineChars="200"/>
          </w:pPr>
        </w:pPrChange>
      </w:pPr>
      <w:ins w:id="2918" w:author="卢颖东" w:date="2019-05-21T14:37:00Z">
        <w:del w:id="2919" w:author="谢浩然" w:date="2019-07-11T11:56:07Z">
          <w:r>
            <w:rPr>
              <w:rFonts w:hint="eastAsia" w:ascii="宋体" w:hAnsi="宋体" w:eastAsia="仿宋_GB2312" w:cs="宋体"/>
              <w:sz w:val="32"/>
              <w:szCs w:val="32"/>
            </w:rPr>
            <w:delText>违反第一款第一项规定，建造直排式厕所的，责令限期拆除，处五千元以上二万元以下罚款；开放、使用直排式厕所的，处一千元以上一万元以下罚款。</w:delText>
          </w:r>
        </w:del>
      </w:ins>
    </w:p>
    <w:p>
      <w:pPr>
        <w:autoSpaceDN w:val="0"/>
        <w:spacing w:line="590" w:lineRule="exact"/>
        <w:ind w:firstLine="0" w:firstLineChars="0"/>
        <w:rPr>
          <w:ins w:id="2921" w:author="卢颖东" w:date="2019-05-21T14:37:00Z"/>
          <w:del w:id="2922" w:author="谢浩然" w:date="2019-07-11T11:56:07Z"/>
          <w:rFonts w:hint="eastAsia" w:ascii="宋体" w:hAnsi="宋体" w:eastAsia="仿宋_GB2312" w:cs="宋体"/>
        </w:rPr>
        <w:pPrChange w:id="2920" w:author="谢浩然" w:date="2019-07-11T11:56:08Z">
          <w:pPr>
            <w:pStyle w:val="17"/>
            <w:autoSpaceDN w:val="0"/>
            <w:spacing w:line="580" w:lineRule="exact"/>
            <w:ind w:firstLine="632" w:firstLineChars="200"/>
          </w:pPr>
        </w:pPrChange>
      </w:pPr>
      <w:ins w:id="2923" w:author="卢颖东" w:date="2019-05-21T14:37:00Z">
        <w:del w:id="2924" w:author="谢浩然" w:date="2019-07-11T11:56:07Z">
          <w:r>
            <w:rPr>
              <w:rFonts w:hint="eastAsia" w:ascii="宋体" w:hAnsi="宋体" w:eastAsia="仿宋_GB2312" w:cs="宋体"/>
              <w:sz w:val="32"/>
              <w:szCs w:val="32"/>
            </w:rPr>
            <w:delText>违反第一款第二项规定的，处一千元以上五千元以下罚款。</w:delText>
          </w:r>
        </w:del>
      </w:ins>
    </w:p>
    <w:p>
      <w:pPr>
        <w:autoSpaceDN w:val="0"/>
        <w:spacing w:line="590" w:lineRule="exact"/>
        <w:ind w:firstLine="0" w:firstLineChars="0"/>
        <w:rPr>
          <w:ins w:id="2926" w:author="卢颖东" w:date="2019-05-21T14:37:00Z"/>
          <w:del w:id="2927" w:author="谢浩然" w:date="2019-07-11T11:56:07Z"/>
          <w:rFonts w:hint="eastAsia" w:ascii="宋体" w:hAnsi="宋体" w:eastAsia="仿宋_GB2312" w:cs="宋体"/>
        </w:rPr>
        <w:pPrChange w:id="2925" w:author="谢浩然" w:date="2019-07-11T11:56:08Z">
          <w:pPr>
            <w:pStyle w:val="17"/>
            <w:autoSpaceDN w:val="0"/>
            <w:spacing w:line="580" w:lineRule="exact"/>
            <w:ind w:firstLine="632" w:firstLineChars="200"/>
          </w:pPr>
        </w:pPrChange>
      </w:pPr>
      <w:ins w:id="2928" w:author="卢颖东" w:date="2019-05-21T14:37:00Z">
        <w:del w:id="2929" w:author="谢浩然" w:date="2019-07-11T11:56:07Z">
          <w:r>
            <w:rPr>
              <w:rFonts w:hint="eastAsia" w:ascii="宋体" w:hAnsi="宋体" w:eastAsia="仿宋_GB2312" w:cs="宋体"/>
              <w:sz w:val="32"/>
              <w:szCs w:val="32"/>
            </w:rPr>
            <w:delText>违反第一款第三项规定的，责令限期拆除，处三万元以上五万元以下罚款。</w:delText>
          </w:r>
        </w:del>
      </w:ins>
    </w:p>
    <w:p>
      <w:pPr>
        <w:autoSpaceDN w:val="0"/>
        <w:spacing w:line="590" w:lineRule="exact"/>
        <w:ind w:firstLine="0" w:firstLineChars="0"/>
        <w:rPr>
          <w:ins w:id="2931" w:author="卢颖东" w:date="2019-05-21T14:37:00Z"/>
          <w:del w:id="2932" w:author="谢浩然" w:date="2019-07-11T11:56:07Z"/>
          <w:rFonts w:hint="eastAsia" w:ascii="宋体" w:hAnsi="宋体" w:eastAsia="仿宋_GB2312" w:cs="宋体"/>
        </w:rPr>
        <w:pPrChange w:id="2930" w:author="谢浩然" w:date="2019-07-11T11:56:08Z">
          <w:pPr>
            <w:pStyle w:val="17"/>
            <w:autoSpaceDN w:val="0"/>
            <w:spacing w:line="580" w:lineRule="exact"/>
            <w:ind w:firstLine="632" w:firstLineChars="200"/>
          </w:pPr>
        </w:pPrChange>
      </w:pPr>
      <w:ins w:id="2933" w:author="卢颖东" w:date="2019-05-21T14:37:00Z">
        <w:del w:id="2934" w:author="谢浩然" w:date="2019-07-11T11:56:07Z">
          <w:r>
            <w:rPr>
              <w:rFonts w:hint="eastAsia" w:ascii="宋体" w:hAnsi="宋体" w:eastAsia="仿宋_GB2312" w:cs="宋体"/>
              <w:sz w:val="32"/>
              <w:szCs w:val="32"/>
            </w:rPr>
            <w:delText>违反第一款第四项规定的，责令改正；拒不改正的，处二百元以上一千元以下罚款。</w:delText>
          </w:r>
        </w:del>
      </w:ins>
    </w:p>
    <w:p>
      <w:pPr>
        <w:autoSpaceDN w:val="0"/>
        <w:spacing w:line="590" w:lineRule="exact"/>
        <w:ind w:firstLine="0" w:firstLineChars="0"/>
        <w:rPr>
          <w:ins w:id="2936" w:author="卢颖东" w:date="2019-05-21T14:37:00Z"/>
          <w:del w:id="2937" w:author="谢浩然" w:date="2019-07-11T11:56:07Z"/>
          <w:rFonts w:hint="eastAsia" w:ascii="宋体" w:hAnsi="宋体" w:eastAsia="仿宋_GB2312" w:cs="宋体"/>
        </w:rPr>
        <w:pPrChange w:id="2935" w:author="谢浩然" w:date="2019-07-11T11:56:08Z">
          <w:pPr>
            <w:pStyle w:val="17"/>
            <w:autoSpaceDN w:val="0"/>
            <w:spacing w:line="580" w:lineRule="exact"/>
            <w:ind w:firstLine="632" w:firstLineChars="200"/>
          </w:pPr>
        </w:pPrChange>
      </w:pPr>
      <w:ins w:id="2938" w:author="卢颖东" w:date="2019-05-21T14:37:00Z">
        <w:del w:id="2939" w:author="谢浩然" w:date="2019-07-11T11:56:07Z">
          <w:r>
            <w:rPr>
              <w:rFonts w:hint="eastAsia" w:ascii="宋体" w:hAnsi="宋体" w:eastAsia="黑体" w:cs="黑体"/>
              <w:sz w:val="32"/>
              <w:szCs w:val="32"/>
            </w:rPr>
            <w:delText>第四十五条</w:delText>
          </w:r>
        </w:del>
      </w:ins>
      <w:ins w:id="2940" w:author="卢颖东" w:date="2019-05-21T14:37:00Z">
        <w:del w:id="2941" w:author="谢浩然" w:date="2019-07-11T11:56:07Z">
          <w:r>
            <w:rPr>
              <w:rFonts w:hint="eastAsia" w:ascii="宋体" w:hAnsi="宋体" w:eastAsia="黑体" w:cs="宋体"/>
              <w:sz w:val="32"/>
              <w:szCs w:val="32"/>
            </w:rPr>
            <w:delText xml:space="preserve"> </w:delText>
          </w:r>
        </w:del>
      </w:ins>
      <w:ins w:id="2942" w:author="卢颖东" w:date="2019-05-21T14:37:00Z">
        <w:del w:id="2943" w:author="谢浩然" w:date="2019-07-11T11:56:07Z">
          <w:r>
            <w:rPr>
              <w:rFonts w:hint="eastAsia" w:ascii="宋体" w:hAnsi="宋体" w:eastAsia="仿宋_GB2312" w:cs="宋体"/>
              <w:sz w:val="32"/>
              <w:szCs w:val="32"/>
            </w:rPr>
            <w:delText xml:space="preserve"> 从事客运、旅游、观光、娱乐等活动的船舶经营者，应当遵守下列规定：</w:delText>
          </w:r>
        </w:del>
      </w:ins>
    </w:p>
    <w:p>
      <w:pPr>
        <w:autoSpaceDN w:val="0"/>
        <w:spacing w:line="590" w:lineRule="exact"/>
        <w:ind w:firstLine="0" w:firstLineChars="0"/>
        <w:rPr>
          <w:ins w:id="2945" w:author="卢颖东" w:date="2019-05-21T14:37:00Z"/>
          <w:del w:id="2946" w:author="谢浩然" w:date="2019-07-11T11:56:07Z"/>
          <w:rFonts w:hint="eastAsia" w:ascii="宋体" w:hAnsi="宋体" w:eastAsia="仿宋_GB2312" w:cs="宋体"/>
        </w:rPr>
        <w:pPrChange w:id="2944" w:author="谢浩然" w:date="2019-07-11T11:56:08Z">
          <w:pPr>
            <w:pStyle w:val="17"/>
            <w:autoSpaceDN w:val="0"/>
            <w:spacing w:line="580" w:lineRule="exact"/>
            <w:ind w:firstLine="632" w:firstLineChars="200"/>
          </w:pPr>
        </w:pPrChange>
      </w:pPr>
      <w:ins w:id="2947" w:author="卢颖东" w:date="2019-05-21T14:37:00Z">
        <w:del w:id="2948" w:author="谢浩然" w:date="2019-07-11T11:56:07Z">
          <w:r>
            <w:rPr>
              <w:rFonts w:hint="eastAsia" w:ascii="宋体" w:hAnsi="宋体" w:eastAsia="仿宋_GB2312" w:cs="宋体"/>
              <w:sz w:val="32"/>
              <w:szCs w:val="32"/>
            </w:rPr>
            <w:delText>（一）配备污水储存柜、粪便储存柜和垃圾收集容器，不得向水体排放含油污水、压载水、生活污水，倾倒生活垃圾等废弃物；</w:delText>
          </w:r>
        </w:del>
      </w:ins>
    </w:p>
    <w:p>
      <w:pPr>
        <w:autoSpaceDN w:val="0"/>
        <w:spacing w:line="590" w:lineRule="exact"/>
        <w:ind w:firstLine="0" w:firstLineChars="0"/>
        <w:rPr>
          <w:ins w:id="2950" w:author="卢颖东" w:date="2019-05-21T14:37:00Z"/>
          <w:del w:id="2951" w:author="谢浩然" w:date="2019-07-11T11:56:07Z"/>
          <w:rFonts w:hint="eastAsia" w:ascii="宋体" w:hAnsi="宋体" w:eastAsia="仿宋_GB2312" w:cs="宋体"/>
        </w:rPr>
        <w:pPrChange w:id="2949" w:author="谢浩然" w:date="2019-07-11T11:56:08Z">
          <w:pPr>
            <w:pStyle w:val="17"/>
            <w:autoSpaceDN w:val="0"/>
            <w:spacing w:line="580" w:lineRule="exact"/>
            <w:ind w:firstLine="632" w:firstLineChars="200"/>
          </w:pPr>
        </w:pPrChange>
      </w:pPr>
      <w:ins w:id="2952" w:author="卢颖东" w:date="2019-05-21T14:37:00Z">
        <w:del w:id="2953" w:author="谢浩然" w:date="2019-07-11T11:56:07Z">
          <w:r>
            <w:rPr>
              <w:rFonts w:hint="eastAsia" w:ascii="宋体" w:hAnsi="宋体" w:eastAsia="仿宋_GB2312" w:cs="宋体"/>
              <w:sz w:val="32"/>
              <w:szCs w:val="32"/>
            </w:rPr>
            <w:delText>（二）设置警示标志告知乘客不得向水体排放污水、乱扔垃圾等废弃物；</w:delText>
          </w:r>
        </w:del>
      </w:ins>
    </w:p>
    <w:p>
      <w:pPr>
        <w:autoSpaceDN w:val="0"/>
        <w:spacing w:line="590" w:lineRule="exact"/>
        <w:ind w:firstLine="0" w:firstLineChars="0"/>
        <w:rPr>
          <w:ins w:id="2955" w:author="卢颖东" w:date="2019-05-21T14:37:00Z"/>
          <w:del w:id="2956" w:author="谢浩然" w:date="2019-07-11T11:56:07Z"/>
          <w:rFonts w:hint="eastAsia" w:ascii="宋体" w:hAnsi="宋体" w:eastAsia="仿宋_GB2312" w:cs="宋体"/>
        </w:rPr>
        <w:pPrChange w:id="2954" w:author="谢浩然" w:date="2019-07-11T11:56:08Z">
          <w:pPr>
            <w:pStyle w:val="17"/>
            <w:autoSpaceDN w:val="0"/>
            <w:spacing w:line="580" w:lineRule="exact"/>
            <w:ind w:firstLine="632" w:firstLineChars="200"/>
          </w:pPr>
        </w:pPrChange>
      </w:pPr>
      <w:ins w:id="2957" w:author="卢颖东" w:date="2019-05-21T14:37:00Z">
        <w:del w:id="2958" w:author="谢浩然" w:date="2019-07-11T11:56:07Z">
          <w:r>
            <w:rPr>
              <w:rFonts w:hint="eastAsia" w:ascii="宋体" w:hAnsi="宋体" w:eastAsia="仿宋_GB2312" w:cs="宋体"/>
              <w:sz w:val="32"/>
              <w:szCs w:val="32"/>
            </w:rPr>
            <w:delText>（三）不得设置直排式厕所。</w:delText>
          </w:r>
        </w:del>
      </w:ins>
    </w:p>
    <w:p>
      <w:pPr>
        <w:autoSpaceDN w:val="0"/>
        <w:spacing w:line="590" w:lineRule="exact"/>
        <w:ind w:firstLine="0" w:firstLineChars="0"/>
        <w:rPr>
          <w:ins w:id="2960" w:author="卢颖东" w:date="2019-05-21T14:37:00Z"/>
          <w:del w:id="2961" w:author="谢浩然" w:date="2019-07-11T11:56:07Z"/>
          <w:rFonts w:hint="eastAsia" w:ascii="宋体" w:hAnsi="宋体" w:eastAsia="仿宋_GB2312" w:cs="宋体"/>
        </w:rPr>
        <w:pPrChange w:id="2959" w:author="谢浩然" w:date="2019-07-11T11:56:08Z">
          <w:pPr>
            <w:pStyle w:val="17"/>
            <w:autoSpaceDN w:val="0"/>
            <w:spacing w:line="580" w:lineRule="exact"/>
            <w:ind w:firstLine="632" w:firstLineChars="200"/>
          </w:pPr>
        </w:pPrChange>
      </w:pPr>
      <w:ins w:id="2962" w:author="卢颖东" w:date="2019-05-21T14:37:00Z">
        <w:del w:id="2963" w:author="谢浩然" w:date="2019-07-11T11:56:07Z">
          <w:r>
            <w:rPr>
              <w:rFonts w:hint="eastAsia" w:ascii="宋体" w:hAnsi="宋体" w:eastAsia="仿宋_GB2312" w:cs="宋体"/>
              <w:sz w:val="32"/>
              <w:szCs w:val="32"/>
            </w:rPr>
            <w:delText>违反第一款第一项规定，不依法配备污水储存柜、粪便储存柜和垃圾收集容器的，处五百元以上二千元以下罚款。</w:delText>
          </w:r>
        </w:del>
      </w:ins>
    </w:p>
    <w:p>
      <w:pPr>
        <w:autoSpaceDN w:val="0"/>
        <w:spacing w:line="590" w:lineRule="exact"/>
        <w:ind w:firstLine="0" w:firstLineChars="0"/>
        <w:rPr>
          <w:ins w:id="2965" w:author="卢颖东" w:date="2019-05-21T14:37:00Z"/>
          <w:del w:id="2966" w:author="谢浩然" w:date="2019-07-11T11:56:07Z"/>
          <w:rFonts w:hint="eastAsia" w:ascii="宋体" w:hAnsi="宋体" w:eastAsia="仿宋_GB2312" w:cs="宋体"/>
        </w:rPr>
        <w:pPrChange w:id="2964" w:author="谢浩然" w:date="2019-07-11T11:56:08Z">
          <w:pPr>
            <w:pStyle w:val="17"/>
            <w:autoSpaceDN w:val="0"/>
            <w:spacing w:line="580" w:lineRule="exact"/>
            <w:ind w:firstLine="632" w:firstLineChars="200"/>
          </w:pPr>
        </w:pPrChange>
      </w:pPr>
      <w:ins w:id="2967" w:author="卢颖东" w:date="2019-05-21T14:37:00Z">
        <w:del w:id="2968" w:author="谢浩然" w:date="2019-07-11T11:56:07Z">
          <w:r>
            <w:rPr>
              <w:rFonts w:hint="eastAsia" w:ascii="宋体" w:hAnsi="宋体" w:eastAsia="仿宋_GB2312" w:cs="宋体"/>
              <w:sz w:val="32"/>
              <w:szCs w:val="32"/>
            </w:rPr>
            <w:delText>违反第一款第三项规定的，处一千元以上一万元以下罚款。</w:delText>
          </w:r>
        </w:del>
      </w:ins>
    </w:p>
    <w:p>
      <w:pPr>
        <w:autoSpaceDN w:val="0"/>
        <w:spacing w:line="590" w:lineRule="exact"/>
        <w:ind w:firstLine="0" w:firstLineChars="0"/>
        <w:rPr>
          <w:ins w:id="2970" w:author="卢颖东" w:date="2019-05-21T14:37:00Z"/>
          <w:del w:id="2971" w:author="谢浩然" w:date="2019-07-11T11:56:07Z"/>
          <w:rFonts w:hint="eastAsia" w:ascii="宋体" w:hAnsi="宋体" w:eastAsia="仿宋_GB2312" w:cs="宋体"/>
        </w:rPr>
        <w:pPrChange w:id="2969" w:author="谢浩然" w:date="2019-07-11T11:56:08Z">
          <w:pPr>
            <w:pStyle w:val="17"/>
            <w:autoSpaceDN w:val="0"/>
            <w:spacing w:line="580" w:lineRule="exact"/>
            <w:ind w:firstLine="472" w:firstLineChars="200"/>
          </w:pPr>
        </w:pPrChange>
      </w:pPr>
    </w:p>
    <w:p>
      <w:pPr>
        <w:autoSpaceDN w:val="0"/>
        <w:spacing w:line="590" w:lineRule="exact"/>
        <w:jc w:val="center"/>
        <w:rPr>
          <w:ins w:id="2973" w:author="卢颖东" w:date="2019-05-21T14:37:00Z"/>
          <w:del w:id="2974" w:author="谢浩然" w:date="2019-07-11T11:56:07Z"/>
          <w:rFonts w:hint="eastAsia" w:ascii="宋体" w:hAnsi="宋体" w:eastAsia="黑体" w:cs="宋体"/>
        </w:rPr>
        <w:pPrChange w:id="2972" w:author="谢浩然" w:date="2019-07-11T11:56:08Z">
          <w:pPr>
            <w:pStyle w:val="17"/>
            <w:autoSpaceDN w:val="0"/>
            <w:spacing w:line="580" w:lineRule="exact"/>
            <w:jc w:val="center"/>
          </w:pPr>
        </w:pPrChange>
      </w:pPr>
      <w:ins w:id="2975" w:author="卢颖东" w:date="2019-05-21T14:37:00Z">
        <w:del w:id="2976" w:author="谢浩然" w:date="2019-07-11T11:56:07Z">
          <w:r>
            <w:rPr>
              <w:rFonts w:hint="eastAsia" w:ascii="宋体" w:hAnsi="宋体" w:eastAsia="黑体" w:cs="黑体"/>
              <w:sz w:val="32"/>
              <w:szCs w:val="32"/>
            </w:rPr>
            <w:delText>第六章</w:delText>
          </w:r>
        </w:del>
      </w:ins>
      <w:ins w:id="2977" w:author="卢颖东" w:date="2019-05-21T14:37:00Z">
        <w:del w:id="2978" w:author="谢浩然" w:date="2019-07-11T11:56:07Z">
          <w:r>
            <w:rPr>
              <w:rFonts w:hint="eastAsia" w:ascii="宋体" w:hAnsi="宋体" w:eastAsia="黑体" w:cs="宋体"/>
              <w:sz w:val="32"/>
              <w:szCs w:val="32"/>
            </w:rPr>
            <w:delText xml:space="preserve">  </w:delText>
          </w:r>
        </w:del>
      </w:ins>
      <w:ins w:id="2979" w:author="卢颖东" w:date="2019-05-21T14:37:00Z">
        <w:del w:id="2980" w:author="谢浩然" w:date="2019-07-11T11:56:07Z">
          <w:r>
            <w:rPr>
              <w:rFonts w:hint="eastAsia" w:ascii="宋体" w:hAnsi="宋体" w:eastAsia="黑体" w:cs="黑体"/>
              <w:sz w:val="32"/>
              <w:szCs w:val="32"/>
            </w:rPr>
            <w:delText>检查监督</w:delText>
          </w:r>
        </w:del>
      </w:ins>
    </w:p>
    <w:p>
      <w:pPr>
        <w:autoSpaceDN w:val="0"/>
        <w:spacing w:line="590" w:lineRule="exact"/>
        <w:ind w:firstLine="0" w:firstLineChars="0"/>
        <w:rPr>
          <w:ins w:id="2982" w:author="卢颖东" w:date="2019-05-21T14:37:00Z"/>
          <w:del w:id="2983" w:author="谢浩然" w:date="2019-07-11T11:56:07Z"/>
          <w:rFonts w:hint="eastAsia" w:ascii="宋体" w:hAnsi="宋体" w:eastAsia="仿宋_GB2312" w:cs="宋体"/>
        </w:rPr>
        <w:pPrChange w:id="2981" w:author="谢浩然" w:date="2019-07-11T11:56:08Z">
          <w:pPr>
            <w:pStyle w:val="17"/>
            <w:autoSpaceDN w:val="0"/>
            <w:spacing w:line="580" w:lineRule="exact"/>
            <w:ind w:firstLine="472" w:firstLineChars="200"/>
          </w:pPr>
        </w:pPrChange>
      </w:pPr>
    </w:p>
    <w:p>
      <w:pPr>
        <w:autoSpaceDN w:val="0"/>
        <w:spacing w:line="590" w:lineRule="exact"/>
        <w:ind w:firstLine="0" w:firstLineChars="0"/>
        <w:rPr>
          <w:ins w:id="2985" w:author="卢颖东" w:date="2019-05-21T14:37:00Z"/>
          <w:del w:id="2986" w:author="谢浩然" w:date="2019-07-11T11:56:07Z"/>
          <w:rFonts w:hint="eastAsia" w:ascii="宋体" w:hAnsi="宋体" w:eastAsia="仿宋_GB2312" w:cs="宋体"/>
        </w:rPr>
        <w:pPrChange w:id="2984" w:author="谢浩然" w:date="2019-07-11T11:56:08Z">
          <w:pPr>
            <w:pStyle w:val="17"/>
            <w:autoSpaceDN w:val="0"/>
            <w:spacing w:line="580" w:lineRule="exact"/>
            <w:ind w:firstLine="632" w:firstLineChars="200"/>
          </w:pPr>
        </w:pPrChange>
      </w:pPr>
      <w:ins w:id="2987" w:author="卢颖东" w:date="2019-05-21T14:37:00Z">
        <w:del w:id="2988" w:author="谢浩然" w:date="2019-07-11T11:56:07Z">
          <w:r>
            <w:rPr>
              <w:rFonts w:hint="eastAsia" w:ascii="宋体" w:hAnsi="宋体" w:eastAsia="黑体" w:cs="黑体"/>
              <w:sz w:val="32"/>
              <w:szCs w:val="32"/>
            </w:rPr>
            <w:delText>第四十六条</w:delText>
          </w:r>
        </w:del>
      </w:ins>
      <w:ins w:id="2989" w:author="卢颖东" w:date="2019-05-21T14:37:00Z">
        <w:del w:id="2990" w:author="谢浩然" w:date="2019-07-11T11:56:07Z">
          <w:r>
            <w:rPr>
              <w:rFonts w:hint="eastAsia" w:ascii="宋体" w:hAnsi="宋体" w:eastAsia="仿宋_GB2312" w:cs="宋体"/>
              <w:sz w:val="32"/>
              <w:szCs w:val="32"/>
            </w:rPr>
            <w:delText xml:space="preserve">  市容和环境卫生行政主管部门、城市管理和综合执法主管部门应当加强对市容和环境卫生管理工作的监督检查，有权采取下列措施：</w:delText>
          </w:r>
        </w:del>
      </w:ins>
    </w:p>
    <w:p>
      <w:pPr>
        <w:autoSpaceDN w:val="0"/>
        <w:spacing w:line="590" w:lineRule="exact"/>
        <w:ind w:firstLine="0" w:firstLineChars="0"/>
        <w:rPr>
          <w:ins w:id="2992" w:author="卢颖东" w:date="2019-05-21T14:37:00Z"/>
          <w:del w:id="2993" w:author="谢浩然" w:date="2019-07-11T11:56:07Z"/>
          <w:rFonts w:hint="eastAsia" w:ascii="宋体" w:hAnsi="宋体" w:eastAsia="仿宋_GB2312" w:cs="宋体"/>
        </w:rPr>
        <w:pPrChange w:id="2991" w:author="谢浩然" w:date="2019-07-11T11:56:08Z">
          <w:pPr>
            <w:pStyle w:val="17"/>
            <w:autoSpaceDN w:val="0"/>
            <w:spacing w:line="580" w:lineRule="exact"/>
            <w:ind w:firstLine="632" w:firstLineChars="200"/>
          </w:pPr>
        </w:pPrChange>
      </w:pPr>
      <w:ins w:id="2994" w:author="卢颖东" w:date="2019-05-21T14:37:00Z">
        <w:del w:id="2995" w:author="谢浩然" w:date="2019-07-11T11:56:07Z">
          <w:r>
            <w:rPr>
              <w:rFonts w:hint="eastAsia" w:ascii="宋体" w:hAnsi="宋体" w:eastAsia="仿宋_GB2312" w:cs="宋体"/>
              <w:sz w:val="32"/>
              <w:szCs w:val="32"/>
            </w:rPr>
            <w:delText>（一）要求有关单位和人员提供与监督检查事项有关的文件和资料；</w:delText>
          </w:r>
        </w:del>
      </w:ins>
    </w:p>
    <w:p>
      <w:pPr>
        <w:autoSpaceDN w:val="0"/>
        <w:spacing w:line="590" w:lineRule="exact"/>
        <w:ind w:firstLine="0" w:firstLineChars="0"/>
        <w:rPr>
          <w:ins w:id="2997" w:author="卢颖东" w:date="2019-05-21T14:37:00Z"/>
          <w:del w:id="2998" w:author="谢浩然" w:date="2019-07-11T11:56:07Z"/>
          <w:rFonts w:hint="eastAsia" w:ascii="宋体" w:hAnsi="宋体" w:eastAsia="仿宋_GB2312" w:cs="宋体"/>
        </w:rPr>
        <w:pPrChange w:id="2996" w:author="谢浩然" w:date="2019-07-11T11:56:08Z">
          <w:pPr>
            <w:pStyle w:val="17"/>
            <w:autoSpaceDN w:val="0"/>
            <w:spacing w:line="580" w:lineRule="exact"/>
            <w:ind w:firstLine="632" w:firstLineChars="200"/>
          </w:pPr>
        </w:pPrChange>
      </w:pPr>
      <w:ins w:id="2999" w:author="卢颖东" w:date="2019-05-21T14:37:00Z">
        <w:del w:id="3000" w:author="谢浩然" w:date="2019-07-11T11:56:07Z">
          <w:r>
            <w:rPr>
              <w:rFonts w:hint="eastAsia" w:ascii="宋体" w:hAnsi="宋体" w:eastAsia="仿宋_GB2312" w:cs="宋体"/>
              <w:sz w:val="32"/>
              <w:szCs w:val="32"/>
            </w:rPr>
            <w:delText>（二）要求有关单位和人员就监督检查事项涉及的问题作出说明；</w:delText>
          </w:r>
        </w:del>
      </w:ins>
    </w:p>
    <w:p>
      <w:pPr>
        <w:autoSpaceDN w:val="0"/>
        <w:spacing w:line="590" w:lineRule="exact"/>
        <w:ind w:firstLine="0" w:firstLineChars="0"/>
        <w:rPr>
          <w:ins w:id="3002" w:author="卢颖东" w:date="2019-05-21T14:37:00Z"/>
          <w:del w:id="3003" w:author="谢浩然" w:date="2019-07-11T11:56:07Z"/>
          <w:rFonts w:hint="eastAsia" w:ascii="宋体" w:hAnsi="宋体" w:eastAsia="仿宋_GB2312" w:cs="宋体"/>
        </w:rPr>
        <w:pPrChange w:id="3001" w:author="谢浩然" w:date="2019-07-11T11:56:08Z">
          <w:pPr>
            <w:pStyle w:val="17"/>
            <w:autoSpaceDN w:val="0"/>
            <w:spacing w:line="580" w:lineRule="exact"/>
            <w:ind w:firstLine="632" w:firstLineChars="200"/>
          </w:pPr>
        </w:pPrChange>
      </w:pPr>
      <w:ins w:id="3004" w:author="卢颖东" w:date="2019-05-21T14:37:00Z">
        <w:del w:id="3005" w:author="谢浩然" w:date="2019-07-11T11:56:07Z">
          <w:r>
            <w:rPr>
              <w:rFonts w:hint="eastAsia" w:ascii="宋体" w:hAnsi="宋体" w:eastAsia="仿宋_GB2312" w:cs="宋体"/>
              <w:sz w:val="32"/>
              <w:szCs w:val="32"/>
            </w:rPr>
            <w:delText xml:space="preserve">（三）根据需要进入现场检查和勘验； </w:delText>
          </w:r>
        </w:del>
      </w:ins>
    </w:p>
    <w:p>
      <w:pPr>
        <w:autoSpaceDN w:val="0"/>
        <w:spacing w:line="590" w:lineRule="exact"/>
        <w:ind w:firstLine="0" w:firstLineChars="0"/>
        <w:rPr>
          <w:ins w:id="3007" w:author="卢颖东" w:date="2019-05-21T14:37:00Z"/>
          <w:del w:id="3008" w:author="谢浩然" w:date="2019-07-11T11:56:07Z"/>
          <w:rFonts w:hint="eastAsia" w:ascii="宋体" w:hAnsi="宋体" w:eastAsia="仿宋_GB2312" w:cs="宋体"/>
        </w:rPr>
        <w:pPrChange w:id="3006" w:author="谢浩然" w:date="2019-07-11T11:56:08Z">
          <w:pPr>
            <w:pStyle w:val="17"/>
            <w:autoSpaceDN w:val="0"/>
            <w:spacing w:line="580" w:lineRule="exact"/>
            <w:ind w:firstLine="632" w:firstLineChars="200"/>
          </w:pPr>
        </w:pPrChange>
      </w:pPr>
      <w:ins w:id="3009" w:author="卢颖东" w:date="2019-05-21T14:37:00Z">
        <w:del w:id="3010" w:author="谢浩然" w:date="2019-07-11T11:56:07Z">
          <w:r>
            <w:rPr>
              <w:rFonts w:hint="eastAsia" w:ascii="宋体" w:hAnsi="宋体" w:eastAsia="仿宋_GB2312" w:cs="宋体"/>
              <w:sz w:val="32"/>
              <w:szCs w:val="32"/>
            </w:rPr>
            <w:delText>（四）责令有关单位和人员停止违反有关市容和环境卫生管理规定的行为。</w:delText>
          </w:r>
        </w:del>
      </w:ins>
    </w:p>
    <w:p>
      <w:pPr>
        <w:autoSpaceDN w:val="0"/>
        <w:spacing w:line="590" w:lineRule="exact"/>
        <w:ind w:firstLine="0" w:firstLineChars="0"/>
        <w:rPr>
          <w:ins w:id="3012" w:author="卢颖东" w:date="2019-05-21T14:37:00Z"/>
          <w:del w:id="3013" w:author="谢浩然" w:date="2019-07-11T11:56:07Z"/>
          <w:rFonts w:hint="eastAsia" w:ascii="宋体" w:hAnsi="宋体" w:eastAsia="仿宋_GB2312" w:cs="宋体"/>
        </w:rPr>
        <w:pPrChange w:id="3011" w:author="谢浩然" w:date="2019-07-11T11:56:08Z">
          <w:pPr>
            <w:pStyle w:val="17"/>
            <w:autoSpaceDN w:val="0"/>
            <w:spacing w:line="580" w:lineRule="exact"/>
            <w:ind w:firstLine="632" w:firstLineChars="200"/>
          </w:pPr>
        </w:pPrChange>
      </w:pPr>
      <w:ins w:id="3014" w:author="卢颖东" w:date="2019-05-21T14:37:00Z">
        <w:del w:id="3015" w:author="谢浩然" w:date="2019-07-11T11:56:07Z">
          <w:r>
            <w:rPr>
              <w:rFonts w:hint="eastAsia" w:ascii="宋体" w:hAnsi="宋体" w:eastAsia="仿宋_GB2312" w:cs="宋体"/>
              <w:sz w:val="32"/>
              <w:szCs w:val="32"/>
            </w:rPr>
            <w:delText>被监督检查的单位或者个人应当予以配合，不得妨碍和阻挠。</w:delText>
          </w:r>
        </w:del>
      </w:ins>
    </w:p>
    <w:p>
      <w:pPr>
        <w:autoSpaceDN w:val="0"/>
        <w:spacing w:line="590" w:lineRule="exact"/>
        <w:ind w:firstLine="0" w:firstLineChars="0"/>
        <w:rPr>
          <w:ins w:id="3017" w:author="卢颖东" w:date="2019-05-21T14:37:00Z"/>
          <w:del w:id="3018" w:author="谢浩然" w:date="2019-07-11T11:56:07Z"/>
          <w:rFonts w:hint="eastAsia" w:ascii="宋体" w:hAnsi="宋体" w:eastAsia="仿宋_GB2312" w:cs="宋体"/>
        </w:rPr>
        <w:pPrChange w:id="3016" w:author="谢浩然" w:date="2019-07-11T11:56:08Z">
          <w:pPr>
            <w:pStyle w:val="17"/>
            <w:autoSpaceDN w:val="0"/>
            <w:spacing w:line="580" w:lineRule="exact"/>
            <w:ind w:firstLine="632" w:firstLineChars="200"/>
          </w:pPr>
        </w:pPrChange>
      </w:pPr>
      <w:ins w:id="3019" w:author="卢颖东" w:date="2019-05-21T14:37:00Z">
        <w:del w:id="3020" w:author="谢浩然" w:date="2019-07-11T11:56:07Z">
          <w:r>
            <w:rPr>
              <w:rFonts w:hint="eastAsia" w:ascii="宋体" w:hAnsi="宋体" w:eastAsia="黑体" w:cs="黑体"/>
              <w:sz w:val="32"/>
              <w:szCs w:val="32"/>
            </w:rPr>
            <w:delText>第四十七条</w:delText>
          </w:r>
        </w:del>
      </w:ins>
      <w:ins w:id="3021" w:author="卢颖东" w:date="2019-05-21T14:37:00Z">
        <w:del w:id="3022" w:author="谢浩然" w:date="2019-07-11T11:56:07Z">
          <w:r>
            <w:rPr>
              <w:rFonts w:hint="eastAsia" w:ascii="宋体" w:hAnsi="宋体" w:eastAsia="黑体" w:cs="宋体"/>
              <w:sz w:val="32"/>
              <w:szCs w:val="32"/>
            </w:rPr>
            <w:delText xml:space="preserve"> </w:delText>
          </w:r>
        </w:del>
      </w:ins>
      <w:ins w:id="3023" w:author="卢颖东" w:date="2019-05-21T14:37:00Z">
        <w:del w:id="3024" w:author="谢浩然" w:date="2019-07-11T11:56:07Z">
          <w:r>
            <w:rPr>
              <w:rFonts w:hint="eastAsia" w:ascii="宋体" w:hAnsi="宋体" w:eastAsia="仿宋_GB2312" w:cs="宋体"/>
              <w:sz w:val="32"/>
              <w:szCs w:val="32"/>
            </w:rPr>
            <w:delText xml:space="preserve"> 市容和环境卫生行政主管部门应当建立市容和环境卫生服务企业、个人信用评价管理制度。 </w:delText>
          </w:r>
        </w:del>
      </w:ins>
    </w:p>
    <w:p>
      <w:pPr>
        <w:autoSpaceDN w:val="0"/>
        <w:spacing w:line="590" w:lineRule="exact"/>
        <w:ind w:firstLine="0" w:firstLineChars="0"/>
        <w:rPr>
          <w:ins w:id="3026" w:author="卢颖东" w:date="2019-05-21T14:37:00Z"/>
          <w:del w:id="3027" w:author="谢浩然" w:date="2019-07-11T11:56:07Z"/>
          <w:rFonts w:hint="eastAsia" w:ascii="宋体" w:hAnsi="宋体" w:eastAsia="仿宋_GB2312" w:cs="宋体"/>
        </w:rPr>
        <w:pPrChange w:id="3025" w:author="谢浩然" w:date="2019-07-11T11:56:08Z">
          <w:pPr>
            <w:pStyle w:val="17"/>
            <w:autoSpaceDN w:val="0"/>
            <w:spacing w:line="580" w:lineRule="exact"/>
            <w:ind w:firstLine="632" w:firstLineChars="200"/>
          </w:pPr>
        </w:pPrChange>
      </w:pPr>
      <w:ins w:id="3028" w:author="卢颖东" w:date="2019-05-21T14:37:00Z">
        <w:del w:id="3029" w:author="谢浩然" w:date="2019-07-11T11:56:07Z">
          <w:r>
            <w:rPr>
              <w:rFonts w:hint="eastAsia" w:ascii="宋体" w:hAnsi="宋体" w:eastAsia="黑体" w:cs="黑体"/>
              <w:sz w:val="32"/>
              <w:szCs w:val="32"/>
            </w:rPr>
            <w:delText>第四十八条</w:delText>
          </w:r>
        </w:del>
      </w:ins>
      <w:ins w:id="3030" w:author="卢颖东" w:date="2019-05-21T14:37:00Z">
        <w:del w:id="3031" w:author="谢浩然" w:date="2019-07-11T11:56:07Z">
          <w:r>
            <w:rPr>
              <w:rFonts w:hint="eastAsia" w:ascii="宋体" w:hAnsi="宋体" w:eastAsia="仿宋_GB2312" w:cs="宋体"/>
              <w:sz w:val="32"/>
              <w:szCs w:val="32"/>
            </w:rPr>
            <w:delText xml:space="preserve">  市容和环境卫生行政主管部门、城市管理和综合执法主管部门实行执法责任制度和行政过错责任追究制度。</w:delText>
          </w:r>
        </w:del>
      </w:ins>
    </w:p>
    <w:p>
      <w:pPr>
        <w:autoSpaceDN w:val="0"/>
        <w:spacing w:line="590" w:lineRule="exact"/>
        <w:ind w:firstLine="0" w:firstLineChars="0"/>
        <w:rPr>
          <w:ins w:id="3033" w:author="卢颖东" w:date="2019-05-21T14:37:00Z"/>
          <w:del w:id="3034" w:author="谢浩然" w:date="2019-07-11T11:56:07Z"/>
          <w:rFonts w:hint="eastAsia" w:ascii="宋体" w:hAnsi="宋体" w:eastAsia="仿宋_GB2312" w:cs="宋体"/>
        </w:rPr>
        <w:pPrChange w:id="3032" w:author="谢浩然" w:date="2019-07-11T11:56:08Z">
          <w:pPr>
            <w:pStyle w:val="17"/>
            <w:autoSpaceDN w:val="0"/>
            <w:spacing w:line="580" w:lineRule="exact"/>
            <w:ind w:firstLine="632" w:firstLineChars="200"/>
          </w:pPr>
        </w:pPrChange>
      </w:pPr>
      <w:ins w:id="3035" w:author="卢颖东" w:date="2019-05-21T14:37:00Z">
        <w:del w:id="3036" w:author="谢浩然" w:date="2019-07-11T11:56:07Z">
          <w:r>
            <w:rPr>
              <w:rFonts w:hint="eastAsia" w:ascii="宋体" w:hAnsi="宋体" w:eastAsia="仿宋_GB2312" w:cs="宋体"/>
              <w:sz w:val="32"/>
              <w:szCs w:val="32"/>
            </w:rPr>
            <w:delText>工作人员有下列情形之一的，由所在单位或者上级主管部门责令改正；情节严重的，对直接负责的主管人员和其他直接责任人员依法给予处分；构成犯罪的，依法追究刑事责任：</w:delText>
          </w:r>
        </w:del>
      </w:ins>
    </w:p>
    <w:p>
      <w:pPr>
        <w:autoSpaceDN w:val="0"/>
        <w:spacing w:line="590" w:lineRule="exact"/>
        <w:ind w:firstLine="0" w:firstLineChars="0"/>
        <w:rPr>
          <w:ins w:id="3038" w:author="卢颖东" w:date="2019-05-21T14:37:00Z"/>
          <w:del w:id="3039" w:author="谢浩然" w:date="2019-07-11T11:56:07Z"/>
          <w:rFonts w:hint="eastAsia" w:ascii="宋体" w:hAnsi="宋体" w:eastAsia="仿宋_GB2312" w:cs="宋体"/>
        </w:rPr>
        <w:pPrChange w:id="3037" w:author="谢浩然" w:date="2019-07-11T11:56:08Z">
          <w:pPr>
            <w:pStyle w:val="17"/>
            <w:autoSpaceDN w:val="0"/>
            <w:spacing w:line="580" w:lineRule="exact"/>
            <w:ind w:firstLine="632" w:firstLineChars="200"/>
          </w:pPr>
        </w:pPrChange>
      </w:pPr>
      <w:ins w:id="3040" w:author="卢颖东" w:date="2019-05-21T14:37:00Z">
        <w:del w:id="3041" w:author="谢浩然" w:date="2019-07-11T11:56:07Z">
          <w:r>
            <w:rPr>
              <w:rFonts w:hint="eastAsia" w:ascii="宋体" w:hAnsi="宋体" w:eastAsia="仿宋_GB2312" w:cs="宋体"/>
              <w:sz w:val="32"/>
              <w:szCs w:val="32"/>
            </w:rPr>
            <w:delText>（一）对依法应当受理的申请、投诉、举报不受理，或者不依法处理的；</w:delText>
          </w:r>
        </w:del>
      </w:ins>
    </w:p>
    <w:p>
      <w:pPr>
        <w:autoSpaceDN w:val="0"/>
        <w:spacing w:line="590" w:lineRule="exact"/>
        <w:ind w:firstLine="0" w:firstLineChars="0"/>
        <w:rPr>
          <w:ins w:id="3043" w:author="卢颖东" w:date="2019-05-21T14:37:00Z"/>
          <w:del w:id="3044" w:author="谢浩然" w:date="2019-07-11T11:56:07Z"/>
          <w:rFonts w:hint="eastAsia" w:ascii="宋体" w:hAnsi="宋体" w:eastAsia="仿宋_GB2312" w:cs="宋体"/>
        </w:rPr>
        <w:pPrChange w:id="3042" w:author="谢浩然" w:date="2019-07-11T11:56:08Z">
          <w:pPr>
            <w:pStyle w:val="17"/>
            <w:autoSpaceDN w:val="0"/>
            <w:spacing w:line="580" w:lineRule="exact"/>
            <w:ind w:firstLine="632" w:firstLineChars="200"/>
          </w:pPr>
        </w:pPrChange>
      </w:pPr>
      <w:ins w:id="3045" w:author="卢颖东" w:date="2019-05-21T14:37:00Z">
        <w:del w:id="3046" w:author="谢浩然" w:date="2019-07-11T11:56:07Z">
          <w:r>
            <w:rPr>
              <w:rFonts w:hint="eastAsia" w:ascii="宋体" w:hAnsi="宋体" w:eastAsia="仿宋_GB2312" w:cs="宋体"/>
              <w:sz w:val="32"/>
              <w:szCs w:val="32"/>
            </w:rPr>
            <w:delText>（二）对依法应当予以制止或者处罚的违法行为不予制止、处罚，或者不依法处理的；</w:delText>
          </w:r>
        </w:del>
      </w:ins>
    </w:p>
    <w:p>
      <w:pPr>
        <w:autoSpaceDN w:val="0"/>
        <w:spacing w:line="590" w:lineRule="exact"/>
        <w:ind w:firstLine="0" w:firstLineChars="0"/>
        <w:rPr>
          <w:ins w:id="3048" w:author="卢颖东" w:date="2019-05-21T14:37:00Z"/>
          <w:del w:id="3049" w:author="谢浩然" w:date="2019-07-11T11:56:07Z"/>
          <w:rFonts w:hint="eastAsia" w:ascii="宋体" w:hAnsi="宋体" w:eastAsia="仿宋_GB2312" w:cs="宋体"/>
        </w:rPr>
        <w:pPrChange w:id="3047" w:author="谢浩然" w:date="2019-07-11T11:56:08Z">
          <w:pPr>
            <w:pStyle w:val="17"/>
            <w:autoSpaceDN w:val="0"/>
            <w:spacing w:line="580" w:lineRule="exact"/>
            <w:ind w:firstLine="632" w:firstLineChars="200"/>
          </w:pPr>
        </w:pPrChange>
      </w:pPr>
      <w:ins w:id="3050" w:author="卢颖东" w:date="2019-05-21T14:37:00Z">
        <w:del w:id="3051" w:author="谢浩然" w:date="2019-07-11T11:56:07Z">
          <w:r>
            <w:rPr>
              <w:rFonts w:hint="eastAsia" w:ascii="宋体" w:hAnsi="宋体" w:eastAsia="仿宋_GB2312" w:cs="宋体"/>
              <w:sz w:val="32"/>
              <w:szCs w:val="32"/>
            </w:rPr>
            <w:delText>（三）未依照法定程序进行行政执法的；</w:delText>
          </w:r>
        </w:del>
      </w:ins>
    </w:p>
    <w:p>
      <w:pPr>
        <w:autoSpaceDN w:val="0"/>
        <w:spacing w:line="590" w:lineRule="exact"/>
        <w:ind w:firstLine="0" w:firstLineChars="0"/>
        <w:rPr>
          <w:ins w:id="3053" w:author="卢颖东" w:date="2019-05-21T14:37:00Z"/>
          <w:del w:id="3054" w:author="谢浩然" w:date="2019-07-11T11:56:07Z"/>
          <w:rFonts w:hint="eastAsia" w:ascii="宋体" w:hAnsi="宋体" w:eastAsia="仿宋_GB2312" w:cs="宋体"/>
        </w:rPr>
        <w:pPrChange w:id="3052" w:author="谢浩然" w:date="2019-07-11T11:56:08Z">
          <w:pPr>
            <w:pStyle w:val="17"/>
            <w:autoSpaceDN w:val="0"/>
            <w:spacing w:line="580" w:lineRule="exact"/>
            <w:ind w:firstLine="632" w:firstLineChars="200"/>
          </w:pPr>
        </w:pPrChange>
      </w:pPr>
      <w:ins w:id="3055" w:author="卢颖东" w:date="2019-05-21T14:37:00Z">
        <w:del w:id="3056" w:author="谢浩然" w:date="2019-07-11T11:56:07Z">
          <w:r>
            <w:rPr>
              <w:rFonts w:hint="eastAsia" w:ascii="宋体" w:hAnsi="宋体" w:eastAsia="仿宋_GB2312" w:cs="宋体"/>
              <w:sz w:val="32"/>
              <w:szCs w:val="32"/>
            </w:rPr>
            <w:delText>（四）打骂、侮辱当事人的；</w:delText>
          </w:r>
        </w:del>
      </w:ins>
    </w:p>
    <w:p>
      <w:pPr>
        <w:autoSpaceDN w:val="0"/>
        <w:spacing w:line="590" w:lineRule="exact"/>
        <w:ind w:firstLine="0" w:firstLineChars="0"/>
        <w:rPr>
          <w:ins w:id="3058" w:author="卢颖东" w:date="2019-05-21T14:37:00Z"/>
          <w:del w:id="3059" w:author="谢浩然" w:date="2019-07-11T11:56:07Z"/>
          <w:rFonts w:hint="eastAsia" w:ascii="宋体" w:hAnsi="宋体" w:eastAsia="仿宋_GB2312" w:cs="宋体"/>
        </w:rPr>
        <w:pPrChange w:id="3057" w:author="谢浩然" w:date="2019-07-11T11:56:08Z">
          <w:pPr>
            <w:pStyle w:val="17"/>
            <w:autoSpaceDN w:val="0"/>
            <w:spacing w:line="580" w:lineRule="exact"/>
            <w:ind w:firstLine="632" w:firstLineChars="200"/>
          </w:pPr>
        </w:pPrChange>
      </w:pPr>
      <w:ins w:id="3060" w:author="卢颖东" w:date="2019-05-21T14:37:00Z">
        <w:del w:id="3061" w:author="谢浩然" w:date="2019-07-11T11:56:07Z">
          <w:r>
            <w:rPr>
              <w:rFonts w:hint="eastAsia" w:ascii="宋体" w:hAnsi="宋体" w:eastAsia="仿宋_GB2312" w:cs="宋体"/>
              <w:sz w:val="32"/>
              <w:szCs w:val="32"/>
            </w:rPr>
            <w:delText>（五）故意损坏、擅自处理或者侵占当事人物品的；</w:delText>
          </w:r>
        </w:del>
      </w:ins>
    </w:p>
    <w:p>
      <w:pPr>
        <w:autoSpaceDN w:val="0"/>
        <w:spacing w:line="590" w:lineRule="exact"/>
        <w:ind w:firstLine="0" w:firstLineChars="0"/>
        <w:rPr>
          <w:ins w:id="3063" w:author="卢颖东" w:date="2019-05-21T14:37:00Z"/>
          <w:del w:id="3064" w:author="谢浩然" w:date="2019-07-11T11:56:07Z"/>
          <w:rFonts w:hint="eastAsia" w:ascii="宋体" w:hAnsi="宋体" w:eastAsia="仿宋_GB2312" w:cs="宋体"/>
        </w:rPr>
        <w:pPrChange w:id="3062" w:author="谢浩然" w:date="2019-07-11T11:56:08Z">
          <w:pPr>
            <w:pStyle w:val="17"/>
            <w:autoSpaceDN w:val="0"/>
            <w:spacing w:line="580" w:lineRule="exact"/>
            <w:ind w:firstLine="632" w:firstLineChars="200"/>
          </w:pPr>
        </w:pPrChange>
      </w:pPr>
      <w:ins w:id="3065" w:author="卢颖东" w:date="2019-05-21T14:37:00Z">
        <w:del w:id="3066" w:author="谢浩然" w:date="2019-07-11T11:56:07Z">
          <w:r>
            <w:rPr>
              <w:rFonts w:hint="eastAsia" w:ascii="宋体" w:hAnsi="宋体" w:eastAsia="仿宋_GB2312" w:cs="宋体"/>
              <w:sz w:val="32"/>
              <w:szCs w:val="32"/>
            </w:rPr>
            <w:delText>（六）玩忽职守、滥用职权、徇私舞弊等其他违法行为的。</w:delText>
          </w:r>
        </w:del>
      </w:ins>
    </w:p>
    <w:p>
      <w:pPr>
        <w:widowControl/>
        <w:autoSpaceDN w:val="0"/>
        <w:spacing w:line="590" w:lineRule="exact"/>
        <w:ind w:firstLine="0" w:firstLineChars="0"/>
        <w:rPr>
          <w:ins w:id="3068" w:author="卢颖东" w:date="2019-05-21T14:37:00Z"/>
          <w:del w:id="3069" w:author="谢浩然" w:date="2019-07-11T11:56:07Z"/>
          <w:rFonts w:hint="eastAsia" w:ascii="宋体" w:hAnsi="宋体" w:eastAsia="黑体" w:cs="宋体"/>
        </w:rPr>
        <w:pPrChange w:id="3067" w:author="谢浩然" w:date="2019-07-11T11:56:08Z">
          <w:pPr>
            <w:pStyle w:val="17"/>
            <w:widowControl/>
            <w:autoSpaceDN w:val="0"/>
            <w:spacing w:line="580" w:lineRule="exact"/>
            <w:ind w:firstLine="472" w:firstLineChars="200"/>
          </w:pPr>
        </w:pPrChange>
      </w:pPr>
    </w:p>
    <w:p>
      <w:pPr>
        <w:widowControl/>
        <w:autoSpaceDN w:val="0"/>
        <w:spacing w:line="590" w:lineRule="exact"/>
        <w:jc w:val="center"/>
        <w:rPr>
          <w:ins w:id="3071" w:author="卢颖东" w:date="2019-05-21T14:37:00Z"/>
          <w:del w:id="3072" w:author="谢浩然" w:date="2019-07-11T11:56:07Z"/>
          <w:rFonts w:hint="eastAsia" w:ascii="宋体" w:hAnsi="宋体" w:eastAsia="黑体" w:cs="宋体"/>
        </w:rPr>
        <w:pPrChange w:id="3070" w:author="谢浩然" w:date="2019-07-11T11:56:08Z">
          <w:pPr>
            <w:pStyle w:val="17"/>
            <w:widowControl/>
            <w:autoSpaceDN w:val="0"/>
            <w:spacing w:line="580" w:lineRule="exact"/>
            <w:jc w:val="center"/>
          </w:pPr>
        </w:pPrChange>
      </w:pPr>
      <w:ins w:id="3073" w:author="卢颖东" w:date="2019-05-21T14:37:00Z">
        <w:del w:id="3074" w:author="谢浩然" w:date="2019-07-11T11:56:07Z">
          <w:r>
            <w:rPr>
              <w:rFonts w:hint="eastAsia" w:ascii="宋体" w:hAnsi="宋体" w:eastAsia="黑体" w:cs="黑体"/>
              <w:sz w:val="32"/>
              <w:szCs w:val="32"/>
            </w:rPr>
            <w:delText>第七章</w:delText>
          </w:r>
        </w:del>
      </w:ins>
      <w:ins w:id="3075" w:author="卢颖东" w:date="2019-05-21T14:37:00Z">
        <w:del w:id="3076" w:author="谢浩然" w:date="2019-07-11T11:56:07Z">
          <w:r>
            <w:rPr>
              <w:rFonts w:hint="eastAsia" w:ascii="宋体" w:hAnsi="宋体" w:eastAsia="黑体" w:cs="宋体"/>
              <w:sz w:val="32"/>
              <w:szCs w:val="32"/>
            </w:rPr>
            <w:delText xml:space="preserve">  </w:delText>
          </w:r>
        </w:del>
      </w:ins>
      <w:ins w:id="3077" w:author="卢颖东" w:date="2019-05-21T14:37:00Z">
        <w:del w:id="3078" w:author="谢浩然" w:date="2019-07-11T11:56:07Z">
          <w:r>
            <w:rPr>
              <w:rFonts w:hint="eastAsia" w:ascii="宋体" w:hAnsi="宋体" w:eastAsia="黑体" w:cs="黑体"/>
              <w:sz w:val="32"/>
              <w:szCs w:val="32"/>
            </w:rPr>
            <w:delText>附则</w:delText>
          </w:r>
        </w:del>
      </w:ins>
    </w:p>
    <w:p>
      <w:pPr>
        <w:widowControl/>
        <w:autoSpaceDN w:val="0"/>
        <w:spacing w:line="590" w:lineRule="exact"/>
        <w:ind w:firstLine="0" w:firstLineChars="0"/>
        <w:rPr>
          <w:ins w:id="3080" w:author="卢颖东" w:date="2019-05-21T14:37:00Z"/>
          <w:del w:id="3081" w:author="谢浩然" w:date="2019-07-11T11:56:07Z"/>
          <w:rFonts w:hint="eastAsia" w:ascii="宋体" w:hAnsi="宋体" w:eastAsia="仿宋_GB2312" w:cs="宋体"/>
        </w:rPr>
        <w:pPrChange w:id="3079" w:author="谢浩然" w:date="2019-07-11T11:56:08Z">
          <w:pPr>
            <w:pStyle w:val="17"/>
            <w:widowControl/>
            <w:autoSpaceDN w:val="0"/>
            <w:spacing w:line="580" w:lineRule="exact"/>
            <w:ind w:firstLine="472" w:firstLineChars="200"/>
          </w:pPr>
        </w:pPrChange>
      </w:pPr>
    </w:p>
    <w:p>
      <w:pPr>
        <w:widowControl/>
        <w:autoSpaceDN w:val="0"/>
        <w:spacing w:line="590" w:lineRule="exact"/>
        <w:ind w:firstLine="0" w:firstLineChars="0"/>
        <w:rPr>
          <w:ins w:id="3083" w:author="卢颖东" w:date="2019-05-21T14:37:00Z"/>
          <w:del w:id="3084" w:author="谢浩然" w:date="2019-07-11T11:56:07Z"/>
          <w:rFonts w:hint="eastAsia" w:ascii="宋体" w:hAnsi="宋体" w:eastAsia="仿宋_GB2312" w:cs="宋体"/>
        </w:rPr>
        <w:pPrChange w:id="3082" w:author="谢浩然" w:date="2019-07-11T11:56:08Z">
          <w:pPr>
            <w:pStyle w:val="17"/>
            <w:widowControl/>
            <w:autoSpaceDN w:val="0"/>
            <w:spacing w:line="580" w:lineRule="exact"/>
            <w:ind w:firstLine="632" w:firstLineChars="200"/>
          </w:pPr>
        </w:pPrChange>
      </w:pPr>
      <w:ins w:id="3085" w:author="卢颖东" w:date="2019-05-21T14:37:00Z">
        <w:del w:id="3086" w:author="谢浩然" w:date="2019-07-11T11:56:07Z">
          <w:r>
            <w:rPr>
              <w:rFonts w:hint="eastAsia" w:ascii="宋体" w:hAnsi="宋体" w:eastAsia="黑体" w:cs="黑体"/>
              <w:sz w:val="32"/>
              <w:szCs w:val="32"/>
            </w:rPr>
            <w:delText>第四十九条</w:delText>
          </w:r>
        </w:del>
      </w:ins>
      <w:ins w:id="3087" w:author="卢颖东" w:date="2019-05-21T14:37:00Z">
        <w:del w:id="3088" w:author="谢浩然" w:date="2019-07-11T11:56:07Z">
          <w:r>
            <w:rPr>
              <w:rFonts w:hint="eastAsia" w:ascii="宋体" w:hAnsi="宋体" w:eastAsia="仿宋_GB2312" w:cs="宋体"/>
              <w:sz w:val="32"/>
              <w:szCs w:val="32"/>
            </w:rPr>
            <w:delText xml:space="preserve">  本条例自</w:delText>
          </w:r>
        </w:del>
      </w:ins>
      <w:ins w:id="3089" w:author="卢颖东" w:date="2019-05-21T14:37:00Z">
        <w:del w:id="3090" w:author="谢浩然" w:date="2019-07-11T11:56:07Z">
          <w:r>
            <w:rPr>
              <w:rFonts w:hint="eastAsia" w:ascii="宋体" w:hAnsi="宋体" w:cs="宋体"/>
              <w:kern w:val="2"/>
              <w:sz w:val="32"/>
              <w:szCs w:val="32"/>
            </w:rPr>
            <w:delText>2018</w:delText>
          </w:r>
        </w:del>
      </w:ins>
      <w:ins w:id="3091" w:author="卢颖东" w:date="2019-05-21T14:37:00Z">
        <w:del w:id="3092" w:author="谢浩然" w:date="2019-07-11T11:56:07Z">
          <w:r>
            <w:rPr>
              <w:rFonts w:hint="eastAsia" w:ascii="宋体" w:hAnsi="宋体" w:eastAsia="仿宋_GB2312" w:cs="宋体"/>
              <w:sz w:val="32"/>
              <w:szCs w:val="32"/>
            </w:rPr>
            <w:delText>年</w:delText>
          </w:r>
        </w:del>
      </w:ins>
      <w:ins w:id="3093" w:author="卢颖东" w:date="2019-05-21T14:37:00Z">
        <w:del w:id="3094" w:author="谢浩然" w:date="2019-07-11T11:56:07Z">
          <w:r>
            <w:rPr>
              <w:rFonts w:hint="eastAsia" w:ascii="宋体" w:hAnsi="宋体" w:cs="宋体"/>
              <w:kern w:val="2"/>
              <w:sz w:val="32"/>
              <w:szCs w:val="32"/>
            </w:rPr>
            <w:delText>1</w:delText>
          </w:r>
        </w:del>
      </w:ins>
      <w:ins w:id="3095" w:author="卢颖东" w:date="2019-05-21T14:37:00Z">
        <w:del w:id="3096" w:author="谢浩然" w:date="2019-07-11T11:56:07Z">
          <w:r>
            <w:rPr>
              <w:rFonts w:hint="eastAsia" w:ascii="宋体" w:hAnsi="宋体" w:eastAsia="仿宋_GB2312" w:cs="宋体"/>
              <w:sz w:val="32"/>
              <w:szCs w:val="32"/>
            </w:rPr>
            <w:delText>月</w:delText>
          </w:r>
        </w:del>
      </w:ins>
      <w:ins w:id="3097" w:author="卢颖东" w:date="2019-05-21T14:37:00Z">
        <w:del w:id="3098" w:author="谢浩然" w:date="2019-07-11T11:56:07Z">
          <w:r>
            <w:rPr>
              <w:rFonts w:hint="eastAsia" w:ascii="宋体" w:hAnsi="宋体" w:cs="宋体"/>
              <w:kern w:val="2"/>
              <w:sz w:val="32"/>
              <w:szCs w:val="32"/>
            </w:rPr>
            <w:delText>1</w:delText>
          </w:r>
        </w:del>
      </w:ins>
      <w:ins w:id="3099" w:author="卢颖东" w:date="2019-05-21T14:37:00Z">
        <w:del w:id="3100" w:author="谢浩然" w:date="2019-07-11T11:56:07Z">
          <w:r>
            <w:rPr>
              <w:rFonts w:hint="eastAsia" w:ascii="宋体" w:hAnsi="宋体" w:eastAsia="仿宋_GB2312" w:cs="宋体"/>
              <w:sz w:val="32"/>
              <w:szCs w:val="32"/>
            </w:rPr>
            <w:delText>日起施行。</w:delText>
          </w:r>
        </w:del>
      </w:ins>
    </w:p>
    <w:p>
      <w:pPr>
        <w:spacing w:line="590" w:lineRule="exact"/>
        <w:ind w:left="0" w:leftChars="0" w:firstLine="0" w:firstLineChars="0"/>
        <w:rPr>
          <w:ins w:id="3102" w:author="卢颖东" w:date="2019-05-21T14:37:00Z"/>
          <w:del w:id="3103" w:author="谢浩然" w:date="2019-07-11T11:56:07Z"/>
          <w:rFonts w:ascii="宋体" w:hAnsi="宋体"/>
          <w:rPrChange w:id="3104" w:author="卢颖东" w:date="2019-05-21T14:56:00Z">
            <w:rPr>
              <w:ins w:id="3105" w:author="卢颖东" w:date="2019-05-21T14:37:00Z"/>
              <w:del w:id="3106" w:author="谢浩然" w:date="2019-07-11T11:56:07Z"/>
            </w:rPr>
          </w:rPrChange>
        </w:rPr>
        <w:pPrChange w:id="3101" w:author="谢浩然" w:date="2019-07-11T11:56:08Z">
          <w:pPr>
            <w:pStyle w:val="16"/>
            <w:ind w:left="0" w:leftChars="0" w:firstLine="0" w:firstLineChars="0"/>
          </w:pPr>
        </w:pPrChange>
      </w:pPr>
    </w:p>
    <w:p>
      <w:pPr>
        <w:overflowPunct w:val="0"/>
        <w:spacing w:beforeLines="0" w:afterLines="0" w:line="590" w:lineRule="exact"/>
        <w:rPr>
          <w:ins w:id="3108" w:author="卢颖东" w:date="2019-05-21T14:37:00Z"/>
          <w:del w:id="3109" w:author="谢浩然" w:date="2019-07-11T11:56:07Z"/>
          <w:rFonts w:hint="default" w:ascii="宋体" w:hAnsi="宋体" w:eastAsia="仿宋_GB2312" w:cs="仿宋_GB2312"/>
          <w:kern w:val="2"/>
          <w:sz w:val="32"/>
          <w:szCs w:val="32"/>
          <w:lang w:val="en-US" w:eastAsia="zh-CN" w:bidi="ar-SA"/>
        </w:rPr>
        <w:pPrChange w:id="3107" w:author="卢颖东" w:date="2019-05-21T14:38:00Z">
          <w:pPr>
            <w:overflowPunct w:val="0"/>
            <w:spacing w:line="590" w:lineRule="exact"/>
          </w:pPr>
        </w:pPrChange>
      </w:pPr>
      <w:ins w:id="3110" w:author="卢颖东" w:date="2019-05-21T14:37:00Z">
        <w:del w:id="3111" w:author="谢浩然" w:date="2019-07-11T11:56:07Z">
          <w:r>
            <w:rPr>
              <w:rFonts w:hint="eastAsia" w:ascii="宋体" w:hAnsi="宋体" w:cs="Times New Roman"/>
              <w:sz w:val="32"/>
              <w:szCs w:val="32"/>
              <w:lang w:eastAsia="zh-CN"/>
            </w:rPr>
            <w:br w:type="page"/>
          </w:r>
        </w:del>
      </w:ins>
    </w:p>
    <w:p>
      <w:pPr>
        <w:overflowPunct/>
        <w:adjustRightInd/>
        <w:spacing w:line="590" w:lineRule="exact"/>
        <w:jc w:val="both"/>
        <w:rPr>
          <w:ins w:id="3113" w:author="卢颖东" w:date="2019-05-21T14:37:00Z"/>
          <w:del w:id="3114" w:author="谢浩然" w:date="2019-07-11T11:56:07Z"/>
          <w:rFonts w:hint="eastAsia" w:ascii="宋体" w:hAnsi="宋体" w:eastAsia="黑体" w:cs="黑体"/>
          <w:spacing w:val="-20"/>
          <w:kern w:val="0"/>
          <w:sz w:val="44"/>
          <w:szCs w:val="44"/>
        </w:rPr>
        <w:pPrChange w:id="3112" w:author="谢浩然" w:date="2019-07-11T11:56:08Z">
          <w:pPr>
            <w:overflowPunct w:val="0"/>
            <w:adjustRightInd w:val="0"/>
            <w:spacing w:line="590" w:lineRule="exact"/>
            <w:jc w:val="center"/>
          </w:pPr>
        </w:pPrChange>
      </w:pPr>
    </w:p>
    <w:p>
      <w:pPr>
        <w:overflowPunct/>
        <w:adjustRightInd/>
        <w:spacing w:line="590" w:lineRule="exact"/>
        <w:jc w:val="both"/>
        <w:rPr>
          <w:ins w:id="3116" w:author="卢颖东" w:date="2019-05-21T14:37:00Z"/>
          <w:del w:id="3117" w:author="谢浩然" w:date="2019-07-11T11:56:07Z"/>
          <w:rFonts w:hint="eastAsia" w:ascii="宋体" w:hAnsi="宋体" w:eastAsia="黑体" w:cs="黑体"/>
          <w:spacing w:val="0"/>
          <w:kern w:val="0"/>
          <w:sz w:val="44"/>
          <w:szCs w:val="44"/>
        </w:rPr>
        <w:pPrChange w:id="3115" w:author="谢浩然" w:date="2019-07-11T11:56:08Z">
          <w:pPr>
            <w:overflowPunct/>
            <w:adjustRightInd w:val="0"/>
            <w:spacing w:line="590" w:lineRule="exact"/>
            <w:jc w:val="center"/>
          </w:pPr>
        </w:pPrChange>
      </w:pPr>
      <w:ins w:id="3118" w:author="卢颖东" w:date="2019-05-21T14:37:00Z">
        <w:del w:id="3119" w:author="谢浩然" w:date="2019-07-11T11:56:07Z">
          <w:r>
            <w:rPr>
              <w:rFonts w:hint="eastAsia" w:ascii="宋体" w:hAnsi="宋体" w:eastAsia="黑体" w:cs="黑体"/>
              <w:spacing w:val="0"/>
              <w:kern w:val="0"/>
              <w:sz w:val="44"/>
              <w:szCs w:val="44"/>
            </w:rPr>
            <w:delText>关于《</w:delText>
          </w:r>
        </w:del>
      </w:ins>
      <w:ins w:id="3120" w:author="卢颖东" w:date="2019-05-21T14:37:00Z">
        <w:del w:id="3121" w:author="谢浩然" w:date="2019-07-11T11:56:07Z">
          <w:r>
            <w:rPr>
              <w:rFonts w:hint="eastAsia" w:ascii="宋体" w:hAnsi="宋体" w:eastAsia="黑体" w:cs="黑体"/>
              <w:spacing w:val="0"/>
              <w:kern w:val="0"/>
              <w:sz w:val="44"/>
              <w:szCs w:val="44"/>
              <w:lang w:eastAsia="zh-CN"/>
            </w:rPr>
            <w:delText>清远市</w:delText>
          </w:r>
        </w:del>
      </w:ins>
      <w:ins w:id="3122" w:author="卢颖东" w:date="2019-05-21T14:37:00Z">
        <w:del w:id="3123" w:author="谢浩然" w:date="2019-07-11T11:56:07Z">
          <w:r>
            <w:rPr>
              <w:rFonts w:hint="eastAsia" w:ascii="宋体" w:hAnsi="宋体" w:eastAsia="黑体" w:cs="黑体"/>
              <w:spacing w:val="0"/>
              <w:kern w:val="0"/>
              <w:sz w:val="44"/>
              <w:szCs w:val="44"/>
            </w:rPr>
            <w:delText>人民代表大会常务委员会关于</w:delText>
          </w:r>
        </w:del>
      </w:ins>
    </w:p>
    <w:p>
      <w:pPr>
        <w:overflowPunct/>
        <w:adjustRightInd/>
        <w:spacing w:line="590" w:lineRule="exact"/>
        <w:jc w:val="both"/>
        <w:rPr>
          <w:ins w:id="3125" w:author="卢颖东" w:date="2019-05-21T14:37:00Z"/>
          <w:del w:id="3126" w:author="谢浩然" w:date="2019-07-11T11:56:07Z"/>
          <w:rFonts w:hint="eastAsia" w:ascii="宋体" w:hAnsi="宋体" w:eastAsia="黑体" w:cs="黑体"/>
          <w:spacing w:val="0"/>
          <w:kern w:val="0"/>
          <w:sz w:val="44"/>
          <w:szCs w:val="44"/>
          <w:lang w:eastAsia="zh-CN"/>
        </w:rPr>
        <w:pPrChange w:id="3124" w:author="谢浩然" w:date="2019-07-11T11:56:08Z">
          <w:pPr>
            <w:overflowPunct/>
            <w:adjustRightInd w:val="0"/>
            <w:spacing w:line="590" w:lineRule="exact"/>
            <w:jc w:val="center"/>
          </w:pPr>
        </w:pPrChange>
      </w:pPr>
      <w:ins w:id="3127" w:author="卢颖东" w:date="2019-05-21T14:37:00Z">
        <w:del w:id="3128" w:author="谢浩然" w:date="2019-07-11T11:56:07Z">
          <w:r>
            <w:rPr>
              <w:rFonts w:hint="eastAsia" w:ascii="宋体" w:hAnsi="宋体" w:eastAsia="黑体" w:cs="黑体"/>
              <w:spacing w:val="0"/>
              <w:kern w:val="0"/>
              <w:sz w:val="44"/>
              <w:szCs w:val="44"/>
            </w:rPr>
            <w:delText>修改〈</w:delText>
          </w:r>
        </w:del>
      </w:ins>
      <w:ins w:id="3129" w:author="卢颖东" w:date="2019-05-21T14:37:00Z">
        <w:del w:id="3130" w:author="谢浩然" w:date="2019-07-11T11:56:07Z">
          <w:r>
            <w:rPr>
              <w:rFonts w:hint="eastAsia" w:ascii="宋体" w:hAnsi="宋体" w:eastAsia="黑体" w:cs="黑体"/>
              <w:spacing w:val="0"/>
              <w:kern w:val="0"/>
              <w:sz w:val="44"/>
              <w:szCs w:val="44"/>
              <w:lang w:eastAsia="zh-CN"/>
            </w:rPr>
            <w:delText>清远市饮用水源水质保护</w:delText>
          </w:r>
        </w:del>
      </w:ins>
      <w:ins w:id="3131" w:author="卢颖东" w:date="2019-05-21T14:37:00Z">
        <w:del w:id="3132" w:author="谢浩然" w:date="2019-07-11T11:56:07Z">
          <w:r>
            <w:rPr>
              <w:rFonts w:hint="eastAsia" w:ascii="宋体" w:hAnsi="宋体" w:eastAsia="黑体" w:cs="黑体"/>
              <w:spacing w:val="0"/>
              <w:kern w:val="0"/>
              <w:sz w:val="44"/>
              <w:szCs w:val="44"/>
            </w:rPr>
            <w:delText>条例〉</w:delText>
          </w:r>
        </w:del>
      </w:ins>
      <w:ins w:id="3133" w:author="卢颖东" w:date="2019-05-21T14:37:00Z">
        <w:del w:id="3134" w:author="谢浩然" w:date="2019-07-11T11:56:07Z">
          <w:r>
            <w:rPr>
              <w:rFonts w:hint="eastAsia" w:ascii="宋体" w:hAnsi="宋体" w:eastAsia="黑体" w:cs="黑体"/>
              <w:spacing w:val="0"/>
              <w:kern w:val="0"/>
              <w:sz w:val="44"/>
              <w:szCs w:val="44"/>
              <w:lang w:eastAsia="zh-CN"/>
            </w:rPr>
            <w:delText>和</w:delText>
          </w:r>
        </w:del>
      </w:ins>
    </w:p>
    <w:p>
      <w:pPr>
        <w:overflowPunct/>
        <w:adjustRightInd/>
        <w:spacing w:line="590" w:lineRule="exact"/>
        <w:jc w:val="both"/>
        <w:rPr>
          <w:ins w:id="3136" w:author="卢颖东" w:date="2019-05-21T14:37:00Z"/>
          <w:del w:id="3137" w:author="谢浩然" w:date="2019-07-11T11:56:07Z"/>
          <w:rFonts w:hint="eastAsia" w:ascii="宋体" w:hAnsi="宋体" w:eastAsia="黑体" w:cs="黑体"/>
          <w:spacing w:val="0"/>
          <w:kern w:val="0"/>
          <w:sz w:val="44"/>
          <w:szCs w:val="44"/>
          <w:lang w:eastAsia="zh-CN"/>
        </w:rPr>
        <w:pPrChange w:id="3135" w:author="谢浩然" w:date="2019-07-11T11:56:08Z">
          <w:pPr>
            <w:overflowPunct/>
            <w:adjustRightInd w:val="0"/>
            <w:spacing w:line="590" w:lineRule="exact"/>
            <w:jc w:val="center"/>
          </w:pPr>
        </w:pPrChange>
      </w:pPr>
      <w:ins w:id="3138" w:author="卢颖东" w:date="2019-05-21T14:37:00Z">
        <w:del w:id="3139" w:author="谢浩然" w:date="2019-07-11T11:56:07Z">
          <w:r>
            <w:rPr>
              <w:rFonts w:hint="eastAsia" w:ascii="宋体" w:hAnsi="宋体" w:eastAsia="黑体" w:cs="黑体"/>
              <w:spacing w:val="0"/>
              <w:kern w:val="0"/>
              <w:sz w:val="44"/>
              <w:szCs w:val="44"/>
            </w:rPr>
            <w:delText>〈</w:delText>
          </w:r>
        </w:del>
      </w:ins>
      <w:ins w:id="3140" w:author="卢颖东" w:date="2019-05-21T14:37:00Z">
        <w:del w:id="3141" w:author="谢浩然" w:date="2019-07-11T11:56:07Z">
          <w:r>
            <w:rPr>
              <w:rFonts w:hint="eastAsia" w:ascii="宋体" w:hAnsi="宋体" w:eastAsia="黑体" w:cs="黑体"/>
              <w:spacing w:val="0"/>
              <w:kern w:val="0"/>
              <w:sz w:val="44"/>
              <w:szCs w:val="44"/>
              <w:lang w:eastAsia="zh-CN"/>
            </w:rPr>
            <w:delText>清远市城市市容和环境卫生管理</w:delText>
          </w:r>
        </w:del>
      </w:ins>
      <w:ins w:id="3142" w:author="卢颖东" w:date="2019-05-21T14:37:00Z">
        <w:del w:id="3143" w:author="谢浩然" w:date="2019-07-11T11:56:07Z">
          <w:r>
            <w:rPr>
              <w:rFonts w:hint="eastAsia" w:ascii="宋体" w:hAnsi="宋体" w:eastAsia="黑体" w:cs="黑体"/>
              <w:spacing w:val="0"/>
              <w:kern w:val="0"/>
              <w:sz w:val="44"/>
              <w:szCs w:val="44"/>
            </w:rPr>
            <w:delText>条例〉</w:delText>
          </w:r>
        </w:del>
      </w:ins>
    </w:p>
    <w:p>
      <w:pPr>
        <w:overflowPunct/>
        <w:adjustRightInd/>
        <w:spacing w:line="590" w:lineRule="exact"/>
        <w:jc w:val="both"/>
        <w:rPr>
          <w:ins w:id="3145" w:author="卢颖东" w:date="2019-05-21T14:37:00Z"/>
          <w:del w:id="3146" w:author="谢浩然" w:date="2019-07-11T11:56:07Z"/>
          <w:rFonts w:hint="eastAsia" w:ascii="宋体" w:hAnsi="宋体" w:eastAsia="黑体" w:cs="黑体"/>
          <w:b/>
          <w:bCs w:val="0"/>
          <w:sz w:val="44"/>
          <w:szCs w:val="44"/>
          <w:lang w:val="en-US"/>
        </w:rPr>
        <w:pPrChange w:id="3144" w:author="谢浩然" w:date="2019-07-11T11:56:08Z">
          <w:pPr>
            <w:overflowPunct/>
            <w:adjustRightInd w:val="0"/>
            <w:spacing w:line="590" w:lineRule="exact"/>
            <w:jc w:val="center"/>
          </w:pPr>
        </w:pPrChange>
      </w:pPr>
      <w:ins w:id="3147" w:author="卢颖东" w:date="2019-05-21T14:37:00Z">
        <w:del w:id="3148" w:author="谢浩然" w:date="2019-07-11T11:56:07Z">
          <w:r>
            <w:rPr>
              <w:rFonts w:hint="eastAsia" w:ascii="宋体" w:hAnsi="宋体" w:eastAsia="黑体" w:cs="黑体"/>
              <w:spacing w:val="0"/>
              <w:kern w:val="0"/>
              <w:sz w:val="44"/>
              <w:szCs w:val="44"/>
            </w:rPr>
            <w:delText>的决定》</w:delText>
          </w:r>
        </w:del>
      </w:ins>
      <w:ins w:id="3149" w:author="卢颖东" w:date="2019-05-21T14:37:00Z">
        <w:del w:id="3150" w:author="谢浩然" w:date="2019-07-11T11:56:07Z">
          <w:r>
            <w:rPr>
              <w:rFonts w:hint="eastAsia" w:ascii="宋体" w:hAnsi="宋体" w:eastAsia="黑体" w:cs="黑体"/>
              <w:kern w:val="0"/>
              <w:sz w:val="44"/>
              <w:szCs w:val="44"/>
            </w:rPr>
            <w:delText>的说明</w:delText>
          </w:r>
        </w:del>
      </w:ins>
    </w:p>
    <w:p>
      <w:pPr>
        <w:keepNext w:val="0"/>
        <w:keepLines w:val="0"/>
        <w:pageBreakBefore w:val="0"/>
        <w:widowControl w:val="0"/>
        <w:kinsoku/>
        <w:wordWrap/>
        <w:overflowPunct/>
        <w:topLinePunct w:val="0"/>
        <w:autoSpaceDE/>
        <w:autoSpaceDN/>
        <w:bidi w:val="0"/>
        <w:adjustRightInd/>
        <w:snapToGrid/>
        <w:spacing w:line="590" w:lineRule="exact"/>
        <w:ind w:firstLine="0" w:firstLineChars="0"/>
        <w:jc w:val="both"/>
        <w:textAlignment w:val="auto"/>
        <w:outlineLvl w:val="9"/>
        <w:rPr>
          <w:ins w:id="3152" w:author="卢颖东" w:date="2019-05-21T14:37:00Z"/>
          <w:del w:id="3153" w:author="谢浩然" w:date="2019-07-11T11:56:07Z"/>
          <w:rFonts w:hint="eastAsia" w:ascii="宋体" w:hAnsi="宋体" w:eastAsia="楷体_GB2312" w:cs="楷体_GB2312"/>
          <w:sz w:val="32"/>
          <w:szCs w:val="32"/>
        </w:rPr>
        <w:pPrChange w:id="3151"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ins w:id="3154" w:author="卢颖东" w:date="2019-05-21T14:37:00Z">
        <w:del w:id="3155" w:author="谢浩然" w:date="2019-07-11T11:56:07Z">
          <w:r>
            <w:rPr>
              <w:rFonts w:hint="eastAsia" w:ascii="宋体" w:hAnsi="宋体" w:eastAsia="方正小标宋_GBK" w:cs="方正小标宋_GBK"/>
              <w:color w:val="auto"/>
              <w:sz w:val="32"/>
            </w:rPr>
            <w:delText>——</w:delText>
          </w:r>
        </w:del>
      </w:ins>
      <w:ins w:id="3156" w:author="卢颖东" w:date="2019-05-21T14:37:00Z">
        <w:del w:id="3157" w:author="谢浩然" w:date="2019-07-11T11:56:07Z">
          <w:r>
            <w:rPr>
              <w:rFonts w:hint="eastAsia" w:ascii="宋体" w:hAnsi="宋体" w:eastAsia="楷体_GB2312" w:cs="楷体_GB2312"/>
              <w:sz w:val="32"/>
              <w:szCs w:val="32"/>
            </w:rPr>
            <w:delText>20</w:delText>
          </w:r>
        </w:del>
      </w:ins>
      <w:ins w:id="3158" w:author="卢颖东" w:date="2019-05-21T14:37:00Z">
        <w:del w:id="3159" w:author="谢浩然" w:date="2019-07-11T11:56:07Z">
          <w:r>
            <w:rPr>
              <w:rFonts w:hint="eastAsia" w:ascii="宋体" w:hAnsi="宋体" w:eastAsia="楷体_GB2312" w:cs="楷体_GB2312"/>
              <w:sz w:val="32"/>
              <w:szCs w:val="32"/>
              <w:lang w:val="en-US" w:eastAsia="zh-CN"/>
            </w:rPr>
            <w:delText>19</w:delText>
          </w:r>
        </w:del>
      </w:ins>
      <w:ins w:id="3160" w:author="卢颖东" w:date="2019-05-21T14:37:00Z">
        <w:del w:id="3161" w:author="谢浩然" w:date="2019-07-11T11:56:07Z">
          <w:r>
            <w:rPr>
              <w:rFonts w:hint="eastAsia" w:ascii="宋体" w:hAnsi="宋体" w:eastAsia="楷体_GB2312" w:cs="楷体_GB2312"/>
              <w:sz w:val="32"/>
              <w:szCs w:val="32"/>
            </w:rPr>
            <w:delText>年</w:delText>
          </w:r>
        </w:del>
      </w:ins>
      <w:ins w:id="3162" w:author="卢颖东" w:date="2019-05-21T14:37:00Z">
        <w:del w:id="3163" w:author="谢浩然" w:date="2019-07-11T11:56:07Z">
          <w:r>
            <w:rPr>
              <w:rFonts w:hint="eastAsia" w:ascii="宋体" w:hAnsi="宋体" w:eastAsia="楷体_GB2312" w:cs="楷体_GB2312"/>
              <w:sz w:val="32"/>
              <w:szCs w:val="32"/>
              <w:lang w:val="en-US" w:eastAsia="zh-CN"/>
            </w:rPr>
            <w:delText>3</w:delText>
          </w:r>
        </w:del>
      </w:ins>
      <w:ins w:id="3164" w:author="卢颖东" w:date="2019-05-21T14:37:00Z">
        <w:del w:id="3165" w:author="谢浩然" w:date="2019-07-11T11:56:07Z">
          <w:r>
            <w:rPr>
              <w:rFonts w:hint="eastAsia" w:ascii="宋体" w:hAnsi="宋体" w:eastAsia="楷体_GB2312" w:cs="楷体_GB2312"/>
              <w:sz w:val="32"/>
              <w:szCs w:val="32"/>
            </w:rPr>
            <w:delText>月</w:delText>
          </w:r>
        </w:del>
      </w:ins>
      <w:ins w:id="3166" w:author="卢颖东" w:date="2019-05-21T14:37:00Z">
        <w:del w:id="3167" w:author="谢浩然" w:date="2019-07-11T11:56:07Z">
          <w:r>
            <w:rPr>
              <w:rFonts w:hint="eastAsia" w:ascii="宋体" w:hAnsi="宋体" w:eastAsia="楷体_GB2312" w:cs="楷体_GB2312"/>
              <w:sz w:val="32"/>
              <w:szCs w:val="32"/>
              <w:lang w:val="en-US" w:eastAsia="zh-CN"/>
            </w:rPr>
            <w:delText>26</w:delText>
          </w:r>
        </w:del>
      </w:ins>
      <w:ins w:id="3168" w:author="卢颖东" w:date="2019-05-21T14:37:00Z">
        <w:del w:id="3169" w:author="谢浩然" w:date="2019-07-11T11:56:07Z">
          <w:r>
            <w:rPr>
              <w:rFonts w:hint="eastAsia" w:ascii="宋体" w:hAnsi="宋体" w:eastAsia="楷体_GB2312" w:cs="楷体_GB2312"/>
              <w:sz w:val="32"/>
              <w:szCs w:val="32"/>
            </w:rPr>
            <w:delText>日在广东省第</w:delText>
          </w:r>
        </w:del>
      </w:ins>
      <w:ins w:id="3170" w:author="卢颖东" w:date="2019-05-21T14:37:00Z">
        <w:del w:id="3171" w:author="谢浩然" w:date="2019-07-11T11:56:07Z">
          <w:r>
            <w:rPr>
              <w:rFonts w:hint="eastAsia" w:ascii="宋体" w:hAnsi="宋体" w:eastAsia="楷体_GB2312" w:cs="楷体_GB2312"/>
              <w:sz w:val="32"/>
              <w:szCs w:val="32"/>
              <w:lang w:eastAsia="zh-CN"/>
            </w:rPr>
            <w:delText>十三</w:delText>
          </w:r>
        </w:del>
      </w:ins>
      <w:ins w:id="3172" w:author="卢颖东" w:date="2019-05-21T14:37:00Z">
        <w:del w:id="3173" w:author="谢浩然" w:date="2019-07-11T11:56:07Z">
          <w:r>
            <w:rPr>
              <w:rFonts w:hint="eastAsia" w:ascii="宋体" w:hAnsi="宋体" w:eastAsia="楷体_GB2312" w:cs="楷体_GB2312"/>
              <w:sz w:val="32"/>
              <w:szCs w:val="32"/>
            </w:rPr>
            <w:delText>届</w:delText>
          </w:r>
        </w:del>
      </w:ins>
    </w:p>
    <w:p>
      <w:pPr>
        <w:keepNext w:val="0"/>
        <w:keepLines w:val="0"/>
        <w:pageBreakBefore w:val="0"/>
        <w:widowControl w:val="0"/>
        <w:kinsoku/>
        <w:wordWrap/>
        <w:overflowPunct/>
        <w:topLinePunct w:val="0"/>
        <w:autoSpaceDE/>
        <w:autoSpaceDN/>
        <w:bidi w:val="0"/>
        <w:adjustRightInd/>
        <w:snapToGrid/>
        <w:spacing w:line="590" w:lineRule="exact"/>
        <w:jc w:val="both"/>
        <w:textAlignment w:val="auto"/>
        <w:outlineLvl w:val="9"/>
        <w:rPr>
          <w:ins w:id="3175" w:author="卢颖东" w:date="2019-05-21T14:37:00Z"/>
          <w:del w:id="3176" w:author="谢浩然" w:date="2019-07-11T11:56:07Z"/>
          <w:rFonts w:hint="eastAsia" w:ascii="宋体" w:hAnsi="宋体" w:eastAsia="楷体_GB2312" w:cs="楷体_GB2312"/>
          <w:sz w:val="32"/>
          <w:szCs w:val="32"/>
        </w:rPr>
        <w:pPrChange w:id="3174" w:author="谢浩然" w:date="2019-07-11T11:56:08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ins w:id="3177" w:author="卢颖东" w:date="2019-05-21T14:37:00Z">
        <w:del w:id="3178" w:author="谢浩然" w:date="2019-07-11T11:56:07Z">
          <w:r>
            <w:rPr>
              <w:rFonts w:hint="eastAsia" w:ascii="宋体" w:hAnsi="宋体" w:eastAsia="楷体_GB2312" w:cs="楷体_GB2312"/>
              <w:sz w:val="32"/>
              <w:szCs w:val="32"/>
            </w:rPr>
            <w:delText>人民代表大会常务委员会第</w:delText>
          </w:r>
        </w:del>
      </w:ins>
      <w:ins w:id="3179" w:author="卢颖东" w:date="2019-05-21T14:37:00Z">
        <w:del w:id="3180" w:author="谢浩然" w:date="2019-07-11T11:56:07Z">
          <w:r>
            <w:rPr>
              <w:rFonts w:hint="eastAsia" w:ascii="宋体" w:hAnsi="宋体" w:eastAsia="楷体_GB2312" w:cs="楷体_GB2312"/>
              <w:sz w:val="32"/>
              <w:szCs w:val="32"/>
              <w:lang w:eastAsia="zh-CN"/>
            </w:rPr>
            <w:delText>十一</w:delText>
          </w:r>
        </w:del>
      </w:ins>
      <w:ins w:id="3181" w:author="卢颖东" w:date="2019-05-21T14:37:00Z">
        <w:del w:id="3182" w:author="谢浩然" w:date="2019-07-11T11:56:07Z">
          <w:r>
            <w:rPr>
              <w:rFonts w:hint="eastAsia" w:ascii="宋体" w:hAnsi="宋体" w:eastAsia="楷体_GB2312" w:cs="楷体_GB2312"/>
              <w:sz w:val="32"/>
              <w:szCs w:val="32"/>
            </w:rPr>
            <w:delText>次会议上</w:delText>
          </w:r>
        </w:del>
      </w:ins>
    </w:p>
    <w:p>
      <w:pPr>
        <w:keepNext w:val="0"/>
        <w:keepLines w:val="0"/>
        <w:widowControl w:val="0"/>
        <w:suppressLineNumbers w:val="0"/>
        <w:overflowPunct/>
        <w:spacing w:line="590" w:lineRule="exact"/>
        <w:ind w:left="0" w:right="0"/>
        <w:jc w:val="both"/>
        <w:rPr>
          <w:ins w:id="3184" w:author="卢颖东" w:date="2019-05-21T14:37:00Z"/>
          <w:del w:id="3185" w:author="谢浩然" w:date="2019-07-11T11:56:07Z"/>
          <w:rFonts w:hint="eastAsia" w:ascii="宋体" w:hAnsi="宋体" w:eastAsia="仿宋_GB2312" w:cs="楷体_GB2312"/>
          <w:sz w:val="30"/>
          <w:szCs w:val="30"/>
        </w:rPr>
        <w:pPrChange w:id="3183" w:author="谢浩然" w:date="2019-07-11T11:56:08Z">
          <w:pPr>
            <w:keepNext w:val="0"/>
            <w:keepLines w:val="0"/>
            <w:widowControl w:val="0"/>
            <w:suppressLineNumbers w:val="0"/>
            <w:overflowPunct w:val="0"/>
            <w:spacing w:line="590" w:lineRule="exact"/>
            <w:ind w:left="0" w:right="0"/>
            <w:jc w:val="center"/>
          </w:pPr>
        </w:pPrChange>
      </w:pPr>
      <w:ins w:id="3186" w:author="卢颖东" w:date="2019-05-21T14:37:00Z">
        <w:del w:id="3187" w:author="谢浩然" w:date="2019-07-11T11:56:07Z">
          <w:r>
            <w:rPr>
              <w:rFonts w:hint="eastAsia" w:ascii="宋体" w:hAnsi="宋体" w:eastAsia="楷体_GB2312" w:cs="楷体_GB2312"/>
              <w:sz w:val="32"/>
              <w:szCs w:val="32"/>
              <w:lang w:eastAsia="zh-CN"/>
            </w:rPr>
            <w:delText>清远</w:delText>
          </w:r>
        </w:del>
      </w:ins>
      <w:ins w:id="3188" w:author="卢颖东" w:date="2019-05-21T14:37:00Z">
        <w:del w:id="3189" w:author="谢浩然" w:date="2019-07-11T11:56:07Z">
          <w:r>
            <w:rPr>
              <w:rFonts w:hint="eastAsia" w:ascii="宋体" w:hAnsi="宋体" w:eastAsia="楷体_GB2312" w:cs="楷体_GB2312"/>
              <w:sz w:val="32"/>
              <w:szCs w:val="32"/>
            </w:rPr>
            <w:delText>市</w:delText>
          </w:r>
        </w:del>
      </w:ins>
      <w:ins w:id="3190" w:author="卢颖东" w:date="2019-05-21T14:37:00Z">
        <w:del w:id="3191" w:author="谢浩然" w:date="2019-07-11T11:56:07Z">
          <w:r>
            <w:rPr>
              <w:rFonts w:hint="eastAsia" w:ascii="宋体" w:hAnsi="宋体" w:eastAsia="楷体_GB2312" w:cs="楷体_GB2312"/>
              <w:sz w:val="32"/>
              <w:szCs w:val="32"/>
              <w:lang w:eastAsia="zh-CN"/>
            </w:rPr>
            <w:delText>人民代表大会常务委员会副主任</w:delText>
          </w:r>
        </w:del>
      </w:ins>
      <w:ins w:id="3192" w:author="卢颖东" w:date="2019-05-21T14:37:00Z">
        <w:del w:id="3193" w:author="谢浩然" w:date="2019-07-11T11:56:07Z">
          <w:r>
            <w:rPr>
              <w:rFonts w:hint="eastAsia" w:ascii="宋体" w:hAnsi="宋体" w:eastAsia="楷体_GB2312" w:cs="楷体_GB2312"/>
              <w:sz w:val="32"/>
              <w:szCs w:val="32"/>
              <w:lang w:val="en-US" w:eastAsia="zh-CN"/>
            </w:rPr>
            <w:delText xml:space="preserve">  </w:delText>
          </w:r>
        </w:del>
      </w:ins>
      <w:ins w:id="3194" w:author="卢颖东" w:date="2019-05-21T14:37:00Z">
        <w:del w:id="3195" w:author="谢浩然" w:date="2019-07-11T11:56:07Z">
          <w:r>
            <w:rPr>
              <w:rFonts w:hint="eastAsia" w:ascii="宋体" w:hAnsi="宋体" w:eastAsia="楷体_GB2312" w:cs="楷体_GB2312"/>
              <w:lang w:eastAsia="zh-CN"/>
              <w:rPrChange w:id="3196" w:author="卢颖东" w:date="2019-05-21T14:56:00Z">
                <w:rPr>
                  <w:rFonts w:hint="eastAsia" w:ascii="宋体" w:eastAsia="楷体_GB2312" w:cs="楷体_GB2312"/>
                  <w:lang w:eastAsia="zh-CN"/>
                </w:rPr>
              </w:rPrChange>
            </w:rPr>
            <w:delText>郑远平</w:delText>
          </w:r>
        </w:del>
      </w:ins>
    </w:p>
    <w:p>
      <w:pPr>
        <w:overflowPunct/>
        <w:spacing w:line="590" w:lineRule="exact"/>
        <w:jc w:val="both"/>
        <w:rPr>
          <w:ins w:id="3200" w:author="卢颖东" w:date="2019-05-21T14:37:00Z"/>
          <w:del w:id="3201" w:author="谢浩然" w:date="2019-07-11T11:56:07Z"/>
          <w:rFonts w:hint="eastAsia" w:ascii="宋体" w:hAnsi="宋体" w:eastAsia="楷体_GB2312" w:cs="楷体"/>
          <w:szCs w:val="32"/>
        </w:rPr>
        <w:pPrChange w:id="3199" w:author="谢浩然" w:date="2019-07-11T11:56:08Z">
          <w:pPr>
            <w:overflowPunct w:val="0"/>
            <w:spacing w:line="590" w:lineRule="exact"/>
            <w:jc w:val="both"/>
          </w:pPr>
        </w:pPrChange>
      </w:pPr>
      <w:ins w:id="3202" w:author="卢颖东" w:date="2019-05-21T14:37:00Z">
        <w:del w:id="3203" w:author="谢浩然" w:date="2019-07-11T11:56:07Z">
          <w:r>
            <w:rPr>
              <w:rFonts w:hint="eastAsia" w:ascii="宋体" w:hAnsi="宋体" w:eastAsia="楷体_GB2312" w:cs="楷体"/>
              <w:szCs w:val="32"/>
            </w:rPr>
            <w:delText xml:space="preserve">  </w:delText>
          </w:r>
        </w:del>
      </w:ins>
    </w:p>
    <w:p>
      <w:pPr>
        <w:keepNext w:val="0"/>
        <w:keepLines w:val="0"/>
        <w:pageBreakBefore w:val="0"/>
        <w:kinsoku/>
        <w:wordWrap/>
        <w:overflowPunct/>
        <w:topLinePunct w:val="0"/>
        <w:autoSpaceDE/>
        <w:autoSpaceDN/>
        <w:bidi w:val="0"/>
        <w:adjustRightInd/>
        <w:snapToGrid/>
        <w:spacing w:line="590" w:lineRule="exact"/>
        <w:jc w:val="both"/>
        <w:outlineLvl w:val="9"/>
        <w:rPr>
          <w:ins w:id="3205" w:author="卢颖东" w:date="2019-05-21T14:37:00Z"/>
          <w:del w:id="3206" w:author="谢浩然" w:date="2019-07-11T11:56:07Z"/>
          <w:rFonts w:hint="eastAsia" w:ascii="宋体" w:hAnsi="宋体" w:eastAsia="黑体" w:cs="黑体"/>
          <w:szCs w:val="32"/>
          <w:rPrChange w:id="3207" w:author="卢颖东" w:date="2019-05-21T14:56:00Z">
            <w:rPr>
              <w:ins w:id="3208" w:author="卢颖东" w:date="2019-05-21T14:37:00Z"/>
              <w:del w:id="3209" w:author="谢浩然" w:date="2019-07-11T11:56:07Z"/>
              <w:rFonts w:hint="eastAsia" w:ascii="仿宋_GB2312" w:hAnsi="仿宋_GB2312" w:eastAsia="仿宋_GB2312" w:cs="仿宋_GB2312"/>
              <w:szCs w:val="32"/>
            </w:rPr>
          </w:rPrChange>
        </w:rPr>
        <w:pPrChange w:id="3204" w:author="谢浩然" w:date="2019-07-11T11:56:08Z">
          <w:pPr>
            <w:keepNext w:val="0"/>
            <w:keepLines w:val="0"/>
            <w:pageBreakBefore w:val="0"/>
            <w:kinsoku/>
            <w:wordWrap/>
            <w:overflowPunct w:val="0"/>
            <w:topLinePunct w:val="0"/>
            <w:autoSpaceDE/>
            <w:autoSpaceDN/>
            <w:bidi w:val="0"/>
            <w:adjustRightInd/>
            <w:snapToGrid/>
            <w:spacing w:line="590" w:lineRule="exact"/>
            <w:jc w:val="both"/>
            <w:outlineLvl w:val="9"/>
          </w:pPr>
        </w:pPrChange>
      </w:pPr>
      <w:ins w:id="3210" w:author="卢颖东" w:date="2019-05-21T14:37:00Z">
        <w:del w:id="3211" w:author="谢浩然" w:date="2019-07-11T11:56:07Z">
          <w:r>
            <w:rPr>
              <w:rFonts w:hint="eastAsia" w:ascii="宋体" w:hAnsi="宋体" w:eastAsia="黑体" w:cs="黑体"/>
              <w:szCs w:val="32"/>
              <w:rPrChange w:id="3212" w:author="卢颖东" w:date="2019-05-21T14:56:00Z">
                <w:rPr>
                  <w:rFonts w:hint="eastAsia" w:ascii="仿宋_GB2312" w:hAnsi="仿宋_GB2312" w:eastAsia="仿宋_GB2312" w:cs="仿宋_GB2312"/>
                  <w:szCs w:val="32"/>
                </w:rPr>
              </w:rPrChange>
            </w:rPr>
            <w:delText>主任、各位副主任、秘书长，各位委员：</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216" w:author="卢颖东" w:date="2019-05-21T14:37:00Z"/>
          <w:del w:id="3217" w:author="谢浩然" w:date="2019-07-11T11:56:07Z"/>
          <w:rFonts w:hint="eastAsia" w:ascii="宋体" w:hAnsi="宋体" w:eastAsia="仿宋_GB2312" w:cs="仿宋_GB2312"/>
          <w:lang w:val="en-US"/>
          <w:rPrChange w:id="3218" w:author="卢颖东" w:date="2019-05-21T14:56:00Z">
            <w:rPr>
              <w:ins w:id="3219" w:author="卢颖东" w:date="2019-05-21T14:37:00Z"/>
              <w:del w:id="3220" w:author="谢浩然" w:date="2019-07-11T11:56:07Z"/>
              <w:rFonts w:hint="eastAsia" w:ascii="宋体" w:hAnsi="宋体" w:eastAsia="仿宋_GB2312" w:cs="宋体"/>
              <w:lang w:val="en-US"/>
            </w:rPr>
          </w:rPrChange>
        </w:rPr>
        <w:pPrChange w:id="3215"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221" w:author="卢颖东" w:date="2019-05-21T14:37:00Z">
        <w:del w:id="3222" w:author="谢浩然" w:date="2019-07-11T11:56:07Z">
          <w:r>
            <w:rPr>
              <w:rFonts w:ascii="宋体" w:eastAsia="仿宋_GB2312" w:cs="仿宋_GB2312"/>
              <w:lang w:eastAsia="zh-CN"/>
              <w:rPrChange w:id="3223" w:author="卢颖东" w:date="2019-05-21T14:56:00Z">
                <w:rPr>
                  <w:rFonts w:ascii="宋体"/>
                  <w:lang w:eastAsia="zh-CN"/>
                </w:rPr>
              </w:rPrChange>
            </w:rPr>
            <w:delText>我受清远市人大常委会的委托，现就《清远市人民代表大会常务委员会</w:delText>
          </w:r>
        </w:del>
      </w:ins>
      <w:ins w:id="3226" w:author="卢颖东" w:date="2019-05-21T14:37:00Z">
        <w:del w:id="3227" w:author="谢浩然" w:date="2019-07-11T11:56:07Z">
          <w:r>
            <w:rPr>
              <w:rFonts w:ascii="宋体" w:eastAsia="仿宋_GB2312" w:cs="仿宋_GB2312"/>
              <w:lang w:eastAsia="zh-CN"/>
              <w:rPrChange w:id="3228" w:author="卢颖东" w:date="2019-05-21T14:56:00Z">
                <w:rPr>
                  <w:rFonts w:ascii="宋体" w:cs="仿宋_GB2312"/>
                  <w:lang w:eastAsia="zh-CN"/>
                </w:rPr>
              </w:rPrChange>
            </w:rPr>
            <w:delText>修改〈清</w:delText>
          </w:r>
        </w:del>
      </w:ins>
      <w:ins w:id="3231" w:author="卢颖东" w:date="2019-05-21T14:37:00Z">
        <w:del w:id="3232" w:author="谢浩然" w:date="2019-07-11T11:56:07Z">
          <w:r>
            <w:rPr>
              <w:rFonts w:ascii="宋体" w:eastAsia="仿宋_GB2312" w:cs="仿宋_GB2312"/>
              <w:lang w:eastAsia="zh-CN"/>
              <w:rPrChange w:id="3233" w:author="卢颖东" w:date="2019-05-21T14:56:00Z">
                <w:rPr>
                  <w:rFonts w:ascii="宋体"/>
                  <w:lang w:eastAsia="zh-CN"/>
                </w:rPr>
              </w:rPrChange>
            </w:rPr>
            <w:delText>远市饮用水源水质保护条例〉和</w:delText>
          </w:r>
        </w:del>
      </w:ins>
      <w:ins w:id="3236" w:author="卢颖东" w:date="2019-05-21T14:37:00Z">
        <w:del w:id="3237" w:author="谢浩然" w:date="2019-07-11T11:56:07Z">
          <w:r>
            <w:rPr>
              <w:rFonts w:ascii="宋体" w:eastAsia="仿宋_GB2312" w:cs="仿宋_GB2312"/>
              <w:lang w:eastAsia="zh-CN"/>
              <w:rPrChange w:id="3238" w:author="卢颖东" w:date="2019-05-21T14:56:00Z">
                <w:rPr>
                  <w:rFonts w:ascii="宋体" w:cs="仿宋_GB2312"/>
                  <w:lang w:eastAsia="zh-CN"/>
                </w:rPr>
              </w:rPrChange>
            </w:rPr>
            <w:delText>〈</w:delText>
          </w:r>
        </w:del>
      </w:ins>
      <w:ins w:id="3241" w:author="卢颖东" w:date="2019-05-21T14:37:00Z">
        <w:del w:id="3242" w:author="谢浩然" w:date="2019-07-11T11:56:07Z">
          <w:r>
            <w:rPr>
              <w:rFonts w:ascii="宋体" w:eastAsia="仿宋_GB2312" w:cs="仿宋_GB2312"/>
              <w:lang w:eastAsia="zh-CN"/>
              <w:rPrChange w:id="3243" w:author="卢颖东" w:date="2019-05-21T14:56:00Z">
                <w:rPr>
                  <w:rFonts w:ascii="宋体"/>
                  <w:lang w:eastAsia="zh-CN"/>
                </w:rPr>
              </w:rPrChange>
            </w:rPr>
            <w:delText>清远市城市市容和环境卫生管理条例〉的决定》（以下简称决定）作如下说明：</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247" w:author="卢颖东" w:date="2019-05-21T14:37:00Z"/>
          <w:del w:id="3248" w:author="谢浩然" w:date="2019-07-11T11:56:07Z"/>
          <w:rFonts w:hint="eastAsia" w:ascii="宋体" w:hAnsi="宋体" w:eastAsia="黑体" w:cs="黑体"/>
          <w:lang w:val="en-US"/>
          <w:rPrChange w:id="3249" w:author="卢颖东" w:date="2019-05-21T14:56:00Z">
            <w:rPr>
              <w:ins w:id="3250" w:author="卢颖东" w:date="2019-05-21T14:37:00Z"/>
              <w:del w:id="3251" w:author="谢浩然" w:date="2019-07-11T11:56:07Z"/>
              <w:rFonts w:hint="eastAsia" w:ascii="宋体" w:hAnsi="宋体" w:eastAsia="黑体" w:cs="宋体"/>
              <w:lang w:val="en-US"/>
            </w:rPr>
          </w:rPrChange>
        </w:rPr>
        <w:pPrChange w:id="3246"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252" w:author="卢颖东" w:date="2019-05-21T14:37:00Z">
        <w:del w:id="3253" w:author="谢浩然" w:date="2019-07-11T11:56:07Z">
          <w:r>
            <w:rPr>
              <w:rFonts w:hint="eastAsia" w:ascii="宋体" w:hAnsi="宋体" w:eastAsia="黑体" w:cs="黑体"/>
              <w:lang w:eastAsia="zh-CN"/>
            </w:rPr>
            <w:delText>一、修改的必要性</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255" w:author="卢颖东" w:date="2019-05-21T14:37:00Z"/>
          <w:del w:id="3256" w:author="谢浩然" w:date="2019-07-11T11:56:07Z"/>
          <w:rFonts w:hint="eastAsia" w:ascii="宋体" w:hAnsi="宋体" w:eastAsia="仿宋_GB2312" w:cs="仿宋_GB2312"/>
          <w:lang w:val="en-US"/>
          <w:rPrChange w:id="3257" w:author="卢颖东" w:date="2019-05-21T14:56:00Z">
            <w:rPr>
              <w:ins w:id="3258" w:author="卢颖东" w:date="2019-05-21T14:37:00Z"/>
              <w:del w:id="3259" w:author="谢浩然" w:date="2019-07-11T11:56:07Z"/>
              <w:rFonts w:hint="eastAsia" w:ascii="宋体" w:hAnsi="宋体" w:eastAsia="仿宋_GB2312" w:cs="宋体"/>
              <w:lang w:val="en-US"/>
            </w:rPr>
          </w:rPrChange>
        </w:rPr>
        <w:pPrChange w:id="3254"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260" w:author="卢颖东" w:date="2019-05-21T14:37:00Z">
        <w:del w:id="3261" w:author="谢浩然" w:date="2019-07-11T11:56:07Z">
          <w:r>
            <w:rPr>
              <w:rFonts w:ascii="宋体" w:eastAsia="仿宋_GB2312" w:cs="仿宋_GB2312"/>
              <w:lang w:eastAsia="zh-CN"/>
              <w:rPrChange w:id="3262" w:author="卢颖东" w:date="2019-05-21T14:56:00Z">
                <w:rPr>
                  <w:rFonts w:ascii="宋体"/>
                  <w:lang w:eastAsia="zh-CN"/>
                </w:rPr>
              </w:rPrChange>
            </w:rPr>
            <w:delText>由于近两年相关上位法做了修改，《清远市饮用水源水质保护条例》和《清远市城市市容和环境卫生管理条例》的个别条款存在“不符合不衔接不适应法律规定、中央精神、时代要求”的问题。为更好地贯彻习近平生态文明思想，维护国家法制统一，严格执行全国人大常委会、省人大常委会有关“抓紧开展生态环境保护法规、规章、司法解释和规范性文件的全面清理工作，对不符合不衔接不适应法律规定、中央精神、时代要求的，及时进行废止或修改”的工作要求，有必要根据省条例的立法思路和制度设计，对照我市条例的具体内容，有针对性地对相关具体条款进行修改，解决我市条例与国家、省法律法规规定不一致的问题，维护法治统一。</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266" w:author="卢颖东" w:date="2019-05-21T14:37:00Z"/>
          <w:del w:id="3267" w:author="谢浩然" w:date="2019-07-11T11:56:07Z"/>
          <w:rFonts w:hint="eastAsia" w:ascii="宋体" w:hAnsi="宋体" w:eastAsia="黑体" w:cs="黑体"/>
          <w:lang w:val="en-US"/>
          <w:rPrChange w:id="3268" w:author="卢颖东" w:date="2019-05-21T14:56:00Z">
            <w:rPr>
              <w:ins w:id="3269" w:author="卢颖东" w:date="2019-05-21T14:37:00Z"/>
              <w:del w:id="3270" w:author="谢浩然" w:date="2019-07-11T11:56:07Z"/>
              <w:rFonts w:hint="eastAsia" w:ascii="宋体" w:hAnsi="宋体" w:eastAsia="黑体" w:cs="宋体"/>
              <w:lang w:val="en-US"/>
            </w:rPr>
          </w:rPrChange>
        </w:rPr>
        <w:pPrChange w:id="3265"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271" w:author="卢颖东" w:date="2019-05-21T14:37:00Z">
        <w:del w:id="3272" w:author="谢浩然" w:date="2019-07-11T11:56:07Z">
          <w:r>
            <w:rPr>
              <w:rFonts w:hint="eastAsia" w:ascii="宋体" w:hAnsi="宋体" w:eastAsia="黑体" w:cs="黑体"/>
              <w:lang w:eastAsia="zh-CN"/>
            </w:rPr>
            <w:delText>二、关于条例修改的过程</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274" w:author="卢颖东" w:date="2019-05-21T14:37:00Z"/>
          <w:del w:id="3275" w:author="谢浩然" w:date="2019-07-11T11:56:07Z"/>
          <w:rFonts w:hint="eastAsia" w:ascii="宋体" w:hAnsi="宋体" w:eastAsia="仿宋_GB2312" w:cs="仿宋_GB2312"/>
          <w:lang w:val="en-US"/>
          <w:rPrChange w:id="3276" w:author="卢颖东" w:date="2019-05-21T14:56:00Z">
            <w:rPr>
              <w:ins w:id="3277" w:author="卢颖东" w:date="2019-05-21T14:37:00Z"/>
              <w:del w:id="3278" w:author="谢浩然" w:date="2019-07-11T11:56:07Z"/>
              <w:rFonts w:hint="eastAsia" w:ascii="宋体" w:hAnsi="宋体" w:eastAsia="仿宋_GB2312" w:cs="宋体"/>
              <w:lang w:val="en-US"/>
            </w:rPr>
          </w:rPrChange>
        </w:rPr>
        <w:pPrChange w:id="3273"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279" w:author="卢颖东" w:date="2019-05-21T14:37:00Z">
        <w:del w:id="3280" w:author="谢浩然" w:date="2019-07-11T11:56:07Z">
          <w:r>
            <w:rPr>
              <w:rFonts w:ascii="宋体" w:eastAsia="仿宋_GB2312" w:cs="仿宋_GB2312"/>
              <w:lang w:eastAsia="zh-CN"/>
              <w:rPrChange w:id="3281" w:author="卢颖东" w:date="2019-05-21T14:56:00Z">
                <w:rPr>
                  <w:rFonts w:ascii="宋体"/>
                  <w:lang w:eastAsia="zh-CN"/>
                </w:rPr>
              </w:rPrChange>
            </w:rPr>
            <w:delText>依据省人大常委会工作部署，</w:delText>
          </w:r>
        </w:del>
      </w:ins>
      <w:ins w:id="3284" w:author="卢颖东" w:date="2019-05-21T14:37:00Z">
        <w:del w:id="3285" w:author="谢浩然" w:date="2019-07-11T11:56:07Z">
          <w:r>
            <w:rPr>
              <w:rFonts w:hint="eastAsia" w:ascii="宋体" w:hAnsi="宋体" w:eastAsia="仿宋_GB2312" w:cs="仿宋_GB2312"/>
              <w:lang w:val="en-US"/>
              <w:rPrChange w:id="3286" w:author="卢颖东" w:date="2019-05-21T14:56:00Z">
                <w:rPr>
                  <w:rFonts w:hint="eastAsia" w:ascii="宋体" w:hAnsi="宋体" w:eastAsia="仿宋_GB2312" w:cs="宋体"/>
                  <w:lang w:val="en-US"/>
                </w:rPr>
              </w:rPrChange>
            </w:rPr>
            <w:delText>2018</w:delText>
          </w:r>
        </w:del>
      </w:ins>
      <w:ins w:id="3289" w:author="卢颖东" w:date="2019-05-21T14:37:00Z">
        <w:del w:id="3290" w:author="谢浩然" w:date="2019-07-11T11:56:07Z">
          <w:r>
            <w:rPr>
              <w:rFonts w:ascii="宋体" w:eastAsia="仿宋_GB2312" w:cs="仿宋_GB2312"/>
              <w:lang w:eastAsia="zh-CN"/>
              <w:rPrChange w:id="3291" w:author="卢颖东" w:date="2019-05-21T14:56:00Z">
                <w:rPr>
                  <w:rFonts w:ascii="宋体"/>
                  <w:lang w:eastAsia="zh-CN"/>
                </w:rPr>
              </w:rPrChange>
            </w:rPr>
            <w:delText>年下半年，清远市人大常委会针对生态环境保护的地方性法规开展了自查。根据省人大常委会法制工作委员会审查意见，市人大常委会法工委提出《清远市饮用水源水质保护条例》和《清远市城市市容和环境卫生管理条例》的修改意见。在地方性法规修正的过程中，征求了省人大常委会法制工作委员会的意见，省人大常委会法制工作委员会将该修正案草案送省直相关单位征求了意见，并</w:delText>
          </w:r>
        </w:del>
      </w:ins>
      <w:ins w:id="3294" w:author="卢颖东" w:date="2019-05-21T14:37:00Z">
        <w:del w:id="3295" w:author="谢浩然" w:date="2019-07-11T11:56:07Z">
          <w:r>
            <w:rPr>
              <w:rFonts w:ascii="宋体" w:eastAsia="仿宋_GB2312" w:cs="仿宋_GB2312"/>
              <w:color w:val="000000"/>
              <w:lang w:eastAsia="zh-CN"/>
              <w:rPrChange w:id="3296" w:author="卢颖东" w:date="2019-05-21T14:56:00Z">
                <w:rPr>
                  <w:rFonts w:ascii="宋体"/>
                  <w:color w:val="000000"/>
                  <w:lang w:eastAsia="zh-CN"/>
                </w:rPr>
              </w:rPrChange>
            </w:rPr>
            <w:delText>对反馈意见进行了研究，提出了有关的意见和建议。</w:delText>
          </w:r>
        </w:del>
      </w:ins>
      <w:ins w:id="3299" w:author="卢颖东" w:date="2019-05-21T14:37:00Z">
        <w:del w:id="3300" w:author="谢浩然" w:date="2019-07-11T11:56:07Z">
          <w:r>
            <w:rPr>
              <w:rFonts w:hint="eastAsia" w:ascii="宋体" w:hAnsi="宋体" w:eastAsia="仿宋_GB2312" w:cs="仿宋_GB2312"/>
              <w:color w:val="000000"/>
              <w:lang w:val="en-US"/>
              <w:rPrChange w:id="3301" w:author="卢颖东" w:date="2019-05-21T14:56:00Z">
                <w:rPr>
                  <w:rFonts w:hint="eastAsia" w:ascii="宋体" w:hAnsi="宋体" w:eastAsia="宋体" w:cs="宋体"/>
                  <w:color w:val="000000"/>
                  <w:lang w:val="en-US"/>
                </w:rPr>
              </w:rPrChange>
            </w:rPr>
            <w:delText>12</w:delText>
          </w:r>
        </w:del>
      </w:ins>
      <w:ins w:id="3304" w:author="卢颖东" w:date="2019-05-21T14:37:00Z">
        <w:del w:id="3305" w:author="谢浩然" w:date="2019-07-11T11:56:07Z">
          <w:r>
            <w:rPr>
              <w:rFonts w:ascii="宋体" w:eastAsia="仿宋_GB2312" w:cs="仿宋_GB2312"/>
              <w:color w:val="000000"/>
              <w:lang w:eastAsia="zh-CN"/>
              <w:rPrChange w:id="3306" w:author="卢颖东" w:date="2019-05-21T14:56:00Z">
                <w:rPr>
                  <w:rFonts w:ascii="宋体"/>
                  <w:color w:val="000000"/>
                  <w:lang w:eastAsia="zh-CN"/>
                </w:rPr>
              </w:rPrChange>
            </w:rPr>
            <w:delText>月</w:delText>
          </w:r>
        </w:del>
      </w:ins>
      <w:ins w:id="3309" w:author="卢颖东" w:date="2019-05-21T14:37:00Z">
        <w:del w:id="3310" w:author="谢浩然" w:date="2019-07-11T11:56:07Z">
          <w:r>
            <w:rPr>
              <w:rFonts w:hint="eastAsia" w:ascii="宋体" w:hAnsi="宋体" w:eastAsia="仿宋_GB2312" w:cs="仿宋_GB2312"/>
              <w:color w:val="000000"/>
              <w:lang w:val="en-US"/>
              <w:rPrChange w:id="3311" w:author="卢颖东" w:date="2019-05-21T14:56:00Z">
                <w:rPr>
                  <w:rFonts w:hint="eastAsia" w:ascii="宋体" w:hAnsi="宋体" w:eastAsia="宋体" w:cs="宋体"/>
                  <w:color w:val="000000"/>
                  <w:lang w:val="en-US"/>
                </w:rPr>
              </w:rPrChange>
            </w:rPr>
            <w:delText>10</w:delText>
          </w:r>
        </w:del>
      </w:ins>
      <w:ins w:id="3314" w:author="卢颖东" w:date="2019-05-21T14:37:00Z">
        <w:del w:id="3315" w:author="谢浩然" w:date="2019-07-11T11:56:07Z">
          <w:r>
            <w:rPr>
              <w:rFonts w:ascii="宋体" w:eastAsia="仿宋_GB2312" w:cs="仿宋_GB2312"/>
              <w:color w:val="000000"/>
              <w:lang w:eastAsia="zh-CN"/>
              <w:rPrChange w:id="3316" w:author="卢颖东" w:date="2019-05-21T14:56:00Z">
                <w:rPr>
                  <w:rFonts w:ascii="宋体"/>
                  <w:color w:val="000000"/>
                  <w:lang w:eastAsia="zh-CN"/>
                </w:rPr>
              </w:rPrChange>
            </w:rPr>
            <w:delText>日，</w:delText>
          </w:r>
        </w:del>
      </w:ins>
      <w:ins w:id="3319" w:author="卢颖东" w:date="2019-05-21T14:37:00Z">
        <w:del w:id="3320" w:author="谢浩然" w:date="2019-07-11T11:56:07Z">
          <w:r>
            <w:rPr>
              <w:rFonts w:ascii="宋体" w:eastAsia="仿宋_GB2312" w:cs="仿宋_GB2312"/>
              <w:lang w:eastAsia="zh-CN"/>
              <w:rPrChange w:id="3321" w:author="卢颖东" w:date="2019-05-21T14:56:00Z">
                <w:rPr>
                  <w:rFonts w:ascii="宋体"/>
                  <w:lang w:eastAsia="zh-CN"/>
                </w:rPr>
              </w:rPrChange>
            </w:rPr>
            <w:delText>市人大常委会法工委</w:delText>
          </w:r>
        </w:del>
      </w:ins>
      <w:ins w:id="3324" w:author="卢颖东" w:date="2019-05-21T14:37:00Z">
        <w:del w:id="3325" w:author="谢浩然" w:date="2019-07-11T11:56:07Z">
          <w:r>
            <w:rPr>
              <w:rFonts w:ascii="宋体" w:eastAsia="仿宋_GB2312" w:cs="仿宋_GB2312"/>
              <w:color w:val="000000"/>
              <w:lang w:eastAsia="zh-CN"/>
              <w:rPrChange w:id="3326" w:author="卢颖东" w:date="2019-05-21T14:56:00Z">
                <w:rPr>
                  <w:rFonts w:ascii="宋体"/>
                  <w:color w:val="000000"/>
                  <w:lang w:eastAsia="zh-CN"/>
                </w:rPr>
              </w:rPrChange>
            </w:rPr>
            <w:delText>组织市住房和城乡建设管理局、市环境保护局、市水务局及清城区、清新区城市综合管理局等相关单位召开了修正地方性法规征求意见座谈会。</w:delText>
          </w:r>
        </w:del>
      </w:ins>
      <w:ins w:id="3329" w:author="卢颖东" w:date="2019-05-21T14:37:00Z">
        <w:del w:id="3330" w:author="谢浩然" w:date="2019-07-11T11:56:07Z">
          <w:r>
            <w:rPr>
              <w:rFonts w:hint="eastAsia" w:ascii="宋体" w:hAnsi="宋体" w:eastAsia="仿宋_GB2312" w:cs="仿宋_GB2312"/>
              <w:lang w:val="en-US"/>
              <w:rPrChange w:id="3331" w:author="卢颖东" w:date="2019-05-21T14:56:00Z">
                <w:rPr>
                  <w:rFonts w:hint="eastAsia" w:ascii="宋体" w:hAnsi="宋体" w:eastAsia="宋体" w:cs="宋体"/>
                  <w:lang w:val="en-US"/>
                </w:rPr>
              </w:rPrChange>
            </w:rPr>
            <w:delText>12</w:delText>
          </w:r>
        </w:del>
      </w:ins>
      <w:ins w:id="3334" w:author="卢颖东" w:date="2019-05-21T14:37:00Z">
        <w:del w:id="3335" w:author="谢浩然" w:date="2019-07-11T11:56:07Z">
          <w:r>
            <w:rPr>
              <w:rFonts w:ascii="宋体" w:eastAsia="仿宋_GB2312" w:cs="仿宋_GB2312"/>
              <w:lang w:eastAsia="zh-CN"/>
              <w:rPrChange w:id="3336" w:author="卢颖东" w:date="2019-05-21T14:56:00Z">
                <w:rPr>
                  <w:rFonts w:ascii="宋体"/>
                  <w:lang w:eastAsia="zh-CN"/>
                </w:rPr>
              </w:rPrChange>
            </w:rPr>
            <w:delText>月</w:delText>
          </w:r>
        </w:del>
      </w:ins>
      <w:ins w:id="3339" w:author="卢颖东" w:date="2019-05-21T14:37:00Z">
        <w:del w:id="3340" w:author="谢浩然" w:date="2019-07-11T11:56:07Z">
          <w:r>
            <w:rPr>
              <w:rFonts w:hint="eastAsia" w:ascii="宋体" w:hAnsi="宋体" w:eastAsia="仿宋_GB2312" w:cs="仿宋_GB2312"/>
              <w:lang w:val="en-US"/>
              <w:rPrChange w:id="3341" w:author="卢颖东" w:date="2019-05-21T14:56:00Z">
                <w:rPr>
                  <w:rFonts w:hint="eastAsia" w:ascii="宋体" w:hAnsi="宋体" w:eastAsia="宋体" w:cs="宋体"/>
                  <w:lang w:val="en-US"/>
                </w:rPr>
              </w:rPrChange>
            </w:rPr>
            <w:delText>18</w:delText>
          </w:r>
        </w:del>
      </w:ins>
      <w:ins w:id="3344" w:author="卢颖东" w:date="2019-05-21T14:37:00Z">
        <w:del w:id="3345" w:author="谢浩然" w:date="2019-07-11T11:56:07Z">
          <w:r>
            <w:rPr>
              <w:rFonts w:ascii="宋体" w:eastAsia="仿宋_GB2312" w:cs="仿宋_GB2312"/>
              <w:lang w:eastAsia="zh-CN"/>
              <w:rPrChange w:id="3346" w:author="卢颖东" w:date="2019-05-21T14:56:00Z">
                <w:rPr>
                  <w:rFonts w:ascii="宋体"/>
                  <w:lang w:eastAsia="zh-CN"/>
                </w:rPr>
              </w:rPrChange>
            </w:rPr>
            <w:delText>日，经市人大法委会全体会议讨论研究，提出了《清远市人民代表大会法制委员会关于提请审议</w:delText>
          </w:r>
        </w:del>
      </w:ins>
      <w:ins w:id="3349" w:author="卢颖东" w:date="2019-05-21T14:37:00Z">
        <w:del w:id="3350" w:author="谢浩然" w:date="2019-07-11T11:56:07Z">
          <w:r>
            <w:rPr>
              <w:rFonts w:ascii="宋体" w:eastAsia="仿宋_GB2312" w:cs="仿宋_GB2312"/>
              <w:lang w:eastAsia="zh-CN"/>
              <w:rPrChange w:id="3351" w:author="卢颖东" w:date="2019-05-21T14:56:00Z">
                <w:rPr>
                  <w:rFonts w:ascii="宋体" w:cs="仿宋_GB2312"/>
                  <w:lang w:eastAsia="zh-CN"/>
                </w:rPr>
              </w:rPrChange>
            </w:rPr>
            <w:delText>〈</w:delText>
          </w:r>
        </w:del>
      </w:ins>
      <w:ins w:id="3354" w:author="卢颖东" w:date="2019-05-21T14:37:00Z">
        <w:del w:id="3355" w:author="谢浩然" w:date="2019-07-11T11:56:07Z">
          <w:r>
            <w:rPr>
              <w:rFonts w:ascii="宋体" w:eastAsia="仿宋_GB2312" w:cs="仿宋_GB2312"/>
              <w:lang w:eastAsia="zh-CN"/>
              <w:rPrChange w:id="3356" w:author="卢颖东" w:date="2019-05-21T14:56:00Z">
                <w:rPr>
                  <w:rFonts w:ascii="宋体"/>
                  <w:lang w:eastAsia="zh-CN"/>
                </w:rPr>
              </w:rPrChange>
            </w:rPr>
            <w:delText>清远市饮用水源水质保护条例修正案（草案）〉的议案》和《清远市人民代表大会法制委员会关于提请审议</w:delText>
          </w:r>
        </w:del>
      </w:ins>
      <w:ins w:id="3359" w:author="卢颖东" w:date="2019-05-21T14:37:00Z">
        <w:del w:id="3360" w:author="谢浩然" w:date="2019-07-11T11:56:07Z">
          <w:r>
            <w:rPr>
              <w:rFonts w:ascii="宋体" w:eastAsia="仿宋_GB2312" w:cs="仿宋_GB2312"/>
              <w:lang w:eastAsia="zh-CN"/>
              <w:rPrChange w:id="3361" w:author="卢颖东" w:date="2019-05-21T14:56:00Z">
                <w:rPr>
                  <w:rFonts w:ascii="宋体" w:cs="仿宋_GB2312"/>
                  <w:lang w:eastAsia="zh-CN"/>
                </w:rPr>
              </w:rPrChange>
            </w:rPr>
            <w:delText>〈</w:delText>
          </w:r>
        </w:del>
      </w:ins>
      <w:ins w:id="3364" w:author="卢颖东" w:date="2019-05-21T14:37:00Z">
        <w:del w:id="3365" w:author="谢浩然" w:date="2019-07-11T11:56:07Z">
          <w:r>
            <w:rPr>
              <w:rFonts w:ascii="宋体" w:eastAsia="仿宋_GB2312" w:cs="仿宋_GB2312"/>
              <w:lang w:eastAsia="zh-CN"/>
              <w:rPrChange w:id="3366" w:author="卢颖东" w:date="2019-05-21T14:56:00Z">
                <w:rPr>
                  <w:rFonts w:ascii="宋体"/>
                  <w:lang w:eastAsia="zh-CN"/>
                </w:rPr>
              </w:rPrChange>
            </w:rPr>
            <w:delText>清远市城市市容和环境卫生管理条例修正案（草案）〉的议案》。两份议案经</w:delText>
          </w:r>
        </w:del>
      </w:ins>
      <w:ins w:id="3369" w:author="卢颖东" w:date="2019-05-21T14:37:00Z">
        <w:del w:id="3370" w:author="谢浩然" w:date="2019-07-11T11:56:07Z">
          <w:r>
            <w:rPr>
              <w:rFonts w:hint="eastAsia" w:ascii="宋体" w:hAnsi="宋体" w:eastAsia="仿宋_GB2312" w:cs="仿宋_GB2312"/>
              <w:lang w:val="en-US"/>
              <w:rPrChange w:id="3371" w:author="卢颖东" w:date="2019-05-21T14:56:00Z">
                <w:rPr>
                  <w:rFonts w:hint="eastAsia" w:ascii="宋体" w:hAnsi="宋体" w:eastAsia="宋体" w:cs="宋体"/>
                  <w:lang w:val="en-US"/>
                </w:rPr>
              </w:rPrChange>
            </w:rPr>
            <w:delText>12</w:delText>
          </w:r>
        </w:del>
      </w:ins>
      <w:ins w:id="3374" w:author="卢颖东" w:date="2019-05-21T14:37:00Z">
        <w:del w:id="3375" w:author="谢浩然" w:date="2019-07-11T11:56:07Z">
          <w:r>
            <w:rPr>
              <w:rFonts w:ascii="宋体" w:eastAsia="仿宋_GB2312" w:cs="仿宋_GB2312"/>
              <w:lang w:eastAsia="zh-CN"/>
              <w:rPrChange w:id="3376" w:author="卢颖东" w:date="2019-05-21T14:56:00Z">
                <w:rPr>
                  <w:rFonts w:ascii="宋体"/>
                  <w:lang w:eastAsia="zh-CN"/>
                </w:rPr>
              </w:rPrChange>
            </w:rPr>
            <w:delText>月</w:delText>
          </w:r>
        </w:del>
      </w:ins>
      <w:ins w:id="3379" w:author="卢颖东" w:date="2019-05-21T14:37:00Z">
        <w:del w:id="3380" w:author="谢浩然" w:date="2019-07-11T11:56:07Z">
          <w:r>
            <w:rPr>
              <w:rFonts w:hint="eastAsia" w:ascii="宋体" w:hAnsi="宋体" w:eastAsia="仿宋_GB2312" w:cs="仿宋_GB2312"/>
              <w:lang w:val="en-US"/>
              <w:rPrChange w:id="3381" w:author="卢颖东" w:date="2019-05-21T14:56:00Z">
                <w:rPr>
                  <w:rFonts w:hint="eastAsia" w:ascii="宋体" w:hAnsi="宋体" w:eastAsia="宋体" w:cs="宋体"/>
                  <w:lang w:val="en-US"/>
                </w:rPr>
              </w:rPrChange>
            </w:rPr>
            <w:delText>24</w:delText>
          </w:r>
        </w:del>
      </w:ins>
      <w:ins w:id="3384" w:author="卢颖东" w:date="2019-05-21T14:37:00Z">
        <w:del w:id="3385" w:author="谢浩然" w:date="2019-07-11T11:56:07Z">
          <w:r>
            <w:rPr>
              <w:rFonts w:ascii="宋体" w:eastAsia="仿宋_GB2312" w:cs="仿宋_GB2312"/>
              <w:lang w:eastAsia="zh-CN"/>
              <w:rPrChange w:id="3386" w:author="卢颖东" w:date="2019-05-21T14:56:00Z">
                <w:rPr>
                  <w:rFonts w:ascii="宋体"/>
                  <w:lang w:eastAsia="zh-CN"/>
                </w:rPr>
              </w:rPrChange>
            </w:rPr>
            <w:delText>日市七届人大常委会第三十四次主任会议讨论，提出修改决定，并于</w:delText>
          </w:r>
        </w:del>
      </w:ins>
      <w:ins w:id="3389" w:author="卢颖东" w:date="2019-05-21T14:37:00Z">
        <w:del w:id="3390" w:author="谢浩然" w:date="2019-07-11T11:56:07Z">
          <w:r>
            <w:rPr>
              <w:rFonts w:hint="eastAsia" w:ascii="宋体" w:hAnsi="宋体" w:eastAsia="仿宋_GB2312" w:cs="仿宋_GB2312"/>
              <w:lang w:val="en-US"/>
              <w:rPrChange w:id="3391" w:author="卢颖东" w:date="2019-05-21T14:56:00Z">
                <w:rPr>
                  <w:rFonts w:hint="eastAsia" w:ascii="宋体" w:hAnsi="宋体" w:eastAsia="宋体" w:cs="宋体"/>
                  <w:lang w:val="en-US"/>
                </w:rPr>
              </w:rPrChange>
            </w:rPr>
            <w:delText>12</w:delText>
          </w:r>
        </w:del>
      </w:ins>
      <w:ins w:id="3394" w:author="卢颖东" w:date="2019-05-21T14:37:00Z">
        <w:del w:id="3395" w:author="谢浩然" w:date="2019-07-11T11:56:07Z">
          <w:r>
            <w:rPr>
              <w:rFonts w:ascii="宋体" w:eastAsia="仿宋_GB2312" w:cs="仿宋_GB2312"/>
              <w:lang w:eastAsia="zh-CN"/>
              <w:rPrChange w:id="3396" w:author="卢颖东" w:date="2019-05-21T14:56:00Z">
                <w:rPr>
                  <w:rFonts w:ascii="宋体"/>
                  <w:lang w:eastAsia="zh-CN"/>
                </w:rPr>
              </w:rPrChange>
            </w:rPr>
            <w:delText>月</w:delText>
          </w:r>
        </w:del>
      </w:ins>
      <w:ins w:id="3399" w:author="卢颖东" w:date="2019-05-21T14:37:00Z">
        <w:del w:id="3400" w:author="谢浩然" w:date="2019-07-11T11:56:07Z">
          <w:r>
            <w:rPr>
              <w:rFonts w:hint="eastAsia" w:ascii="宋体" w:hAnsi="宋体" w:eastAsia="仿宋_GB2312" w:cs="仿宋_GB2312"/>
              <w:lang w:val="en-US"/>
              <w:rPrChange w:id="3401" w:author="卢颖东" w:date="2019-05-21T14:56:00Z">
                <w:rPr>
                  <w:rFonts w:hint="eastAsia" w:ascii="宋体" w:hAnsi="宋体" w:eastAsia="宋体" w:cs="宋体"/>
                  <w:lang w:val="en-US"/>
                </w:rPr>
              </w:rPrChange>
            </w:rPr>
            <w:delText>27</w:delText>
          </w:r>
        </w:del>
      </w:ins>
      <w:ins w:id="3404" w:author="卢颖东" w:date="2019-05-21T14:37:00Z">
        <w:del w:id="3405" w:author="谢浩然" w:date="2019-07-11T11:56:07Z">
          <w:r>
            <w:rPr>
              <w:rFonts w:ascii="宋体" w:eastAsia="仿宋_GB2312" w:cs="仿宋_GB2312"/>
              <w:lang w:eastAsia="zh-CN"/>
              <w:rPrChange w:id="3406" w:author="卢颖东" w:date="2019-05-21T14:56:00Z">
                <w:rPr>
                  <w:rFonts w:ascii="宋体"/>
                  <w:lang w:eastAsia="zh-CN"/>
                </w:rPr>
              </w:rPrChange>
            </w:rPr>
            <w:delText>日经市七届人大常委会第二十一次会议审议通过。</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10" w:author="卢颖东" w:date="2019-05-21T14:37:00Z"/>
          <w:del w:id="3411" w:author="谢浩然" w:date="2019-07-11T11:56:07Z"/>
          <w:rFonts w:hint="eastAsia" w:ascii="宋体" w:hAnsi="宋体" w:eastAsia="黑体" w:cs="黑体"/>
          <w:lang w:val="en-US"/>
          <w:rPrChange w:id="3412" w:author="卢颖东" w:date="2019-05-21T14:56:00Z">
            <w:rPr>
              <w:ins w:id="3413" w:author="卢颖东" w:date="2019-05-21T14:37:00Z"/>
              <w:del w:id="3414" w:author="谢浩然" w:date="2019-07-11T11:56:07Z"/>
              <w:rFonts w:hint="eastAsia" w:ascii="宋体" w:hAnsi="宋体" w:eastAsia="宋体" w:cs="宋体"/>
              <w:lang w:val="en-US"/>
            </w:rPr>
          </w:rPrChange>
        </w:rPr>
        <w:pPrChange w:id="3409" w:author="谢浩然" w:date="2019-07-11T11:56:08Z">
          <w:pPr>
            <w:pStyle w:val="12"/>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15" w:author="卢颖东" w:date="2019-05-21T14:37:00Z">
        <w:del w:id="3416" w:author="谢浩然" w:date="2019-07-11T11:56:07Z">
          <w:r>
            <w:rPr>
              <w:rFonts w:hint="eastAsia" w:ascii="宋体" w:hAnsi="宋体" w:eastAsia="黑体" w:cs="黑体"/>
              <w:lang w:eastAsia="zh-CN"/>
              <w:rPrChange w:id="3417" w:author="卢颖东" w:date="2019-05-21T14:56:00Z">
                <w:rPr>
                  <w:rFonts w:hint="eastAsia" w:ascii="宋体" w:hAnsi="宋体" w:eastAsia="黑体" w:cs="黑体"/>
                  <w:lang w:eastAsia="zh-CN"/>
                </w:rPr>
              </w:rPrChange>
            </w:rPr>
            <w:delText>三、修改的主要内容</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21" w:author="卢颖东" w:date="2019-05-21T14:37:00Z"/>
          <w:del w:id="3422" w:author="谢浩然" w:date="2019-07-11T11:56:07Z"/>
          <w:rFonts w:eastAsia="仿宋_GB2312" w:cs="仿宋_GB2312"/>
          <w:rPrChange w:id="3423" w:author="卢颖东" w:date="2019-05-21T14:56:00Z">
            <w:rPr>
              <w:ins w:id="3424" w:author="卢颖东" w:date="2019-05-21T14:37:00Z"/>
              <w:del w:id="3425" w:author="谢浩然" w:date="2019-07-11T11:56:07Z"/>
            </w:rPr>
          </w:rPrChange>
        </w:rPr>
        <w:pPrChange w:id="3420"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26" w:author="卢颖东" w:date="2019-05-21T14:37:00Z">
        <w:del w:id="3427" w:author="谢浩然" w:date="2019-07-11T11:56:07Z">
          <w:r>
            <w:rPr>
              <w:rFonts w:eastAsia="仿宋_GB2312" w:cs="仿宋_GB2312"/>
              <w:lang w:eastAsia="zh-CN"/>
              <w:rPrChange w:id="3428" w:author="卢颖东" w:date="2019-05-21T14:56:00Z">
                <w:rPr>
                  <w:lang w:eastAsia="zh-CN"/>
                </w:rPr>
              </w:rPrChange>
            </w:rPr>
            <w:delText>根据省人大常委会的要求，对《清远市饮用水源水质保护条例》和《清远市城市市容和环境卫生管理条例》主要修改以下方面内容：一是与法律、行政法规对不利于生态环境保护的有关禁止性或者限制性规定不一致的；二是与法律、行政法规就涉及生态环境保护的有关行政许可规定不一致的；三是与法律、行政法规对违反生态环境保护的有关行政处罚规定不一致的；四是有降低标准、管控不严等可能与上位法有关规定不一致的。具体修改情况如下：</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32" w:author="卢颖东" w:date="2019-05-21T14:37:00Z"/>
          <w:del w:id="3433" w:author="谢浩然" w:date="2019-07-11T11:56:07Z"/>
          <w:rFonts w:hint="eastAsia" w:ascii="宋体" w:eastAsia="楷体_GB2312" w:cs="楷体_GB2312"/>
          <w:lang w:val="en-US"/>
          <w:rPrChange w:id="3434" w:author="卢颖东" w:date="2019-05-21T14:56:00Z">
            <w:rPr>
              <w:ins w:id="3435" w:author="卢颖东" w:date="2019-05-21T14:37:00Z"/>
              <w:del w:id="3436" w:author="谢浩然" w:date="2019-07-11T11:56:07Z"/>
              <w:rFonts w:hint="eastAsia" w:ascii="楷体_GB2312" w:eastAsia="楷体_GB2312" w:cs="楷体_GB2312"/>
              <w:lang w:val="en-US"/>
            </w:rPr>
          </w:rPrChange>
        </w:rPr>
        <w:pPrChange w:id="3431"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37" w:author="卢颖东" w:date="2019-05-21T14:37:00Z">
        <w:del w:id="3438" w:author="谢浩然" w:date="2019-07-11T11:56:07Z">
          <w:r>
            <w:rPr>
              <w:rFonts w:hint="eastAsia" w:ascii="宋体" w:eastAsia="楷体_GB2312" w:cs="楷体_GB2312"/>
              <w:lang w:eastAsia="zh-CN"/>
              <w:rPrChange w:id="3439" w:author="卢颖东" w:date="2019-05-21T14:56:00Z">
                <w:rPr>
                  <w:rFonts w:hint="eastAsia" w:ascii="楷体_GB2312" w:eastAsia="楷体_GB2312" w:cs="楷体_GB2312"/>
                  <w:lang w:eastAsia="zh-CN"/>
                </w:rPr>
              </w:rPrChange>
            </w:rPr>
            <w:delText>（一）《清远市饮用水源水质保护条例》</w:delText>
          </w:r>
        </w:del>
      </w:ins>
    </w:p>
    <w:p>
      <w:pPr>
        <w:keepNext w:val="0"/>
        <w:keepLines w:val="0"/>
        <w:pageBreakBefore w:val="0"/>
        <w:widowControl/>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43" w:author="卢颖东" w:date="2019-05-21T14:37:00Z"/>
          <w:del w:id="3444" w:author="谢浩然" w:date="2019-07-11T11:56:07Z"/>
          <w:rFonts w:hint="eastAsia" w:ascii="宋体" w:hAnsi="宋体" w:eastAsia="仿宋_GB2312" w:cs="仿宋_GB2312"/>
          <w:lang w:val="en-US"/>
          <w:rPrChange w:id="3445" w:author="卢颖东" w:date="2019-05-21T14:56:00Z">
            <w:rPr>
              <w:ins w:id="3446" w:author="卢颖东" w:date="2019-05-21T14:37:00Z"/>
              <w:del w:id="3447" w:author="谢浩然" w:date="2019-07-11T11:56:07Z"/>
              <w:rFonts w:hint="eastAsia" w:ascii="仿宋_GB2312" w:eastAsia="仿宋_GB2312" w:cs="仿宋_GB2312"/>
              <w:lang w:val="en-US"/>
            </w:rPr>
          </w:rPrChange>
        </w:rPr>
        <w:pPrChange w:id="3442" w:author="谢浩然" w:date="2019-07-11T11:56:08Z">
          <w:pPr>
            <w:pStyle w:val="12"/>
            <w:keepNext w:val="0"/>
            <w:keepLines w:val="0"/>
            <w:pageBreakBefore w:val="0"/>
            <w:widowControl/>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48" w:author="卢颖东" w:date="2019-05-21T14:37:00Z">
        <w:del w:id="3449" w:author="谢浩然" w:date="2019-07-11T11:56:07Z">
          <w:r>
            <w:rPr>
              <w:rFonts w:hint="eastAsia" w:ascii="宋体" w:hAnsi="宋体" w:eastAsia="宋体" w:cs="宋体"/>
              <w:lang w:val="en-US"/>
            </w:rPr>
            <w:delText>1.</w:delText>
          </w:r>
        </w:del>
      </w:ins>
      <w:ins w:id="3450" w:author="卢颖东" w:date="2019-05-21T14:37:00Z">
        <w:del w:id="3451" w:author="谢浩然" w:date="2019-07-11T11:56:07Z">
          <w:r>
            <w:rPr>
              <w:rFonts w:hint="eastAsia" w:ascii="宋体" w:hAnsi="宋体" w:eastAsia="仿宋_GB2312" w:cs="仿宋_GB2312"/>
              <w:lang w:eastAsia="zh-CN"/>
              <w:rPrChange w:id="3452" w:author="卢颖东" w:date="2019-05-21T14:56:00Z">
                <w:rPr>
                  <w:rFonts w:hint="eastAsia" w:ascii="仿宋_GB2312" w:eastAsia="仿宋_GB2312" w:cs="仿宋_GB2312"/>
                  <w:lang w:eastAsia="zh-CN"/>
                </w:rPr>
              </w:rPrChange>
            </w:rPr>
            <w:delText>为了保持与上位法的表述一致，根据《水污染防治法》《广东省饮用水源水质保护条例》对条例第十三条和第十四条的表述进行修改。</w:delText>
          </w:r>
        </w:del>
      </w:ins>
    </w:p>
    <w:p>
      <w:pPr>
        <w:keepNext w:val="0"/>
        <w:keepLines w:val="0"/>
        <w:pageBreakBefore w:val="0"/>
        <w:widowControl/>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56" w:author="卢颖东" w:date="2019-05-21T14:37:00Z"/>
          <w:del w:id="3457" w:author="谢浩然" w:date="2019-07-11T11:56:07Z"/>
          <w:rFonts w:hint="eastAsia" w:ascii="宋体" w:hAnsi="宋体" w:eastAsia="仿宋_GB2312" w:cs="宋体"/>
          <w:lang w:val="en-US"/>
        </w:rPr>
        <w:pPrChange w:id="3455" w:author="谢浩然" w:date="2019-07-11T11:56:08Z">
          <w:pPr>
            <w:pStyle w:val="14"/>
            <w:keepNext w:val="0"/>
            <w:keepLines w:val="0"/>
            <w:pageBreakBefore w:val="0"/>
            <w:widowControl/>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58" w:author="卢颖东" w:date="2019-05-21T14:37:00Z">
        <w:del w:id="3459" w:author="谢浩然" w:date="2019-07-11T11:56:07Z">
          <w:r>
            <w:rPr>
              <w:rFonts w:hint="eastAsia" w:ascii="宋体" w:hAnsi="宋体" w:eastAsia="宋体" w:cs="宋体"/>
              <w:lang w:val="en-US"/>
            </w:rPr>
            <w:delText>2.</w:delText>
          </w:r>
        </w:del>
      </w:ins>
      <w:ins w:id="3460" w:author="卢颖东" w:date="2019-05-21T14:37:00Z">
        <w:del w:id="3461" w:author="谢浩然" w:date="2019-07-11T11:56:07Z">
          <w:r>
            <w:rPr>
              <w:rFonts w:ascii="宋体" w:eastAsia="仿宋_GB2312" w:cs="仿宋_GB2312"/>
              <w:kern w:val="0"/>
              <w:szCs w:val="32"/>
              <w:lang w:eastAsia="zh-CN"/>
              <w:rPrChange w:id="3462" w:author="卢颖东" w:date="2019-05-21T14:56:00Z">
                <w:rPr>
                  <w:rFonts w:ascii="宋体"/>
                  <w:lang w:eastAsia="zh-CN"/>
                </w:rPr>
              </w:rPrChange>
            </w:rPr>
            <w:delText>按照立法技术规范，根据《水污染防治法》和《广东省饮用水源水质保护条例》的规定，对第十八条、第十九条和第二十一条的表述进行修改，并对应修改了第三十一条、第三十二条、第三十三条、第三十四条的处罚规定。</w:delText>
          </w:r>
        </w:del>
      </w:ins>
      <w:ins w:id="3465" w:author="卢颖东" w:date="2019-05-21T14:37:00Z">
        <w:del w:id="3466" w:author="谢浩然" w:date="2019-07-11T11:56:07Z">
          <w:r>
            <w:rPr>
              <w:rFonts w:hint="eastAsia" w:ascii="宋体" w:hAnsi="宋体" w:eastAsia="仿宋_GB2312" w:cs="仿宋_GB2312"/>
              <w:kern w:val="0"/>
              <w:szCs w:val="32"/>
              <w:lang w:val="en-US"/>
              <w:rPrChange w:id="3467" w:author="卢颖东" w:date="2019-05-21T14:56:00Z">
                <w:rPr>
                  <w:rFonts w:hint="eastAsia" w:ascii="宋体" w:hAnsi="宋体" w:eastAsia="仿宋_GB2312" w:cs="宋体"/>
                  <w:lang w:val="en-US"/>
                </w:rPr>
              </w:rPrChange>
            </w:rPr>
            <w:delText xml:space="preserve">  </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71" w:author="卢颖东" w:date="2019-05-21T14:37:00Z"/>
          <w:del w:id="3472" w:author="谢浩然" w:date="2019-07-11T11:56:07Z"/>
          <w:rFonts w:hint="eastAsia" w:ascii="宋体" w:hAnsi="宋体" w:eastAsia="仿宋_GB2312" w:cs="仿宋_GB2312"/>
          <w:kern w:val="0"/>
          <w:szCs w:val="32"/>
          <w:lang w:val="en-US"/>
          <w:rPrChange w:id="3473" w:author="卢颖东" w:date="2019-05-21T14:56:00Z">
            <w:rPr>
              <w:ins w:id="3474" w:author="卢颖东" w:date="2019-05-21T14:37:00Z"/>
              <w:del w:id="3475" w:author="谢浩然" w:date="2019-07-11T11:56:07Z"/>
              <w:rFonts w:hint="eastAsia" w:ascii="宋体" w:hAnsi="宋体" w:eastAsia="仿宋_GB2312" w:cs="宋体"/>
              <w:lang w:val="en-US"/>
            </w:rPr>
          </w:rPrChange>
        </w:rPr>
        <w:pPrChange w:id="3470"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76" w:author="卢颖东" w:date="2019-05-21T14:37:00Z">
        <w:del w:id="3477" w:author="谢浩然" w:date="2019-07-11T11:56:07Z">
          <w:r>
            <w:rPr>
              <w:rFonts w:hint="eastAsia" w:ascii="宋体" w:hAnsi="宋体" w:eastAsia="宋体" w:cs="宋体"/>
              <w:lang w:val="en-US"/>
            </w:rPr>
            <w:delText>3.</w:delText>
          </w:r>
        </w:del>
      </w:ins>
      <w:ins w:id="3478" w:author="卢颖东" w:date="2019-05-21T14:37:00Z">
        <w:del w:id="3479" w:author="谢浩然" w:date="2019-07-11T11:56:07Z">
          <w:r>
            <w:rPr>
              <w:rFonts w:ascii="宋体" w:eastAsia="仿宋_GB2312" w:cs="仿宋_GB2312"/>
              <w:kern w:val="0"/>
              <w:szCs w:val="32"/>
              <w:lang w:eastAsia="zh-CN"/>
              <w:rPrChange w:id="3480" w:author="卢颖东" w:date="2019-05-21T14:56:00Z">
                <w:rPr>
                  <w:rFonts w:ascii="宋体"/>
                  <w:lang w:eastAsia="zh-CN"/>
                </w:rPr>
              </w:rPrChange>
            </w:rPr>
            <w:delText>增加了第三十六条作为兜底条款。</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84" w:author="卢颖东" w:date="2019-05-21T14:37:00Z"/>
          <w:del w:id="3485" w:author="谢浩然" w:date="2019-07-11T11:56:07Z"/>
          <w:rFonts w:eastAsia="仿宋_GB2312" w:cs="仿宋_GB2312"/>
          <w:kern w:val="0"/>
          <w:szCs w:val="32"/>
          <w:rPrChange w:id="3486" w:author="卢颖东" w:date="2019-05-21T14:56:00Z">
            <w:rPr>
              <w:ins w:id="3487" w:author="卢颖东" w:date="2019-05-21T14:37:00Z"/>
              <w:del w:id="3488" w:author="谢浩然" w:date="2019-07-11T11:56:07Z"/>
            </w:rPr>
          </w:rPrChange>
        </w:rPr>
        <w:pPrChange w:id="3483"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89" w:author="卢颖东" w:date="2019-05-21T14:37:00Z">
        <w:del w:id="3490" w:author="谢浩然" w:date="2019-07-11T11:56:07Z">
          <w:r>
            <w:rPr>
              <w:rFonts w:hint="eastAsia" w:ascii="宋体" w:hAnsi="宋体" w:eastAsia="宋体" w:cs="宋体"/>
              <w:lang w:val="en-US"/>
            </w:rPr>
            <w:delText>4.</w:delText>
          </w:r>
        </w:del>
      </w:ins>
      <w:ins w:id="3491" w:author="卢颖东" w:date="2019-05-21T14:37:00Z">
        <w:del w:id="3492" w:author="谢浩然" w:date="2019-07-11T11:56:07Z">
          <w:r>
            <w:rPr>
              <w:rFonts w:eastAsia="仿宋_GB2312" w:cs="仿宋_GB2312"/>
              <w:kern w:val="0"/>
              <w:szCs w:val="32"/>
              <w:lang w:eastAsia="zh-CN"/>
              <w:rPrChange w:id="3493" w:author="卢颖东" w:date="2019-05-21T14:56:00Z">
                <w:rPr>
                  <w:lang w:eastAsia="zh-CN"/>
                </w:rPr>
              </w:rPrChange>
            </w:rPr>
            <w:delText>根据目前机构改革部署和实际，对条例所涉及的行政主管部门名称做了相应修改。</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497" w:author="卢颖东" w:date="2019-05-21T14:37:00Z"/>
          <w:del w:id="3498" w:author="谢浩然" w:date="2019-07-11T11:56:07Z"/>
          <w:rFonts w:hint="eastAsia" w:ascii="宋体" w:eastAsia="楷体_GB2312" w:cs="楷体_GB2312"/>
          <w:lang w:val="en-US"/>
          <w:rPrChange w:id="3499" w:author="卢颖东" w:date="2019-05-21T14:56:00Z">
            <w:rPr>
              <w:ins w:id="3500" w:author="卢颖东" w:date="2019-05-21T14:37:00Z"/>
              <w:del w:id="3501" w:author="谢浩然" w:date="2019-07-11T11:56:07Z"/>
              <w:rFonts w:hint="eastAsia" w:ascii="楷体_GB2312" w:eastAsia="楷体_GB2312" w:cs="楷体_GB2312"/>
              <w:lang w:val="en-US"/>
            </w:rPr>
          </w:rPrChange>
        </w:rPr>
        <w:pPrChange w:id="3496"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502" w:author="卢颖东" w:date="2019-05-21T14:37:00Z">
        <w:del w:id="3503" w:author="谢浩然" w:date="2019-07-11T11:56:07Z">
          <w:r>
            <w:rPr>
              <w:rFonts w:hint="eastAsia" w:ascii="宋体" w:eastAsia="楷体_GB2312" w:cs="楷体_GB2312"/>
              <w:lang w:eastAsia="zh-CN"/>
              <w:rPrChange w:id="3504" w:author="卢颖东" w:date="2019-05-21T14:56:00Z">
                <w:rPr>
                  <w:rFonts w:hint="eastAsia" w:ascii="楷体_GB2312" w:eastAsia="楷体_GB2312" w:cs="楷体_GB2312"/>
                  <w:lang w:eastAsia="zh-CN"/>
                </w:rPr>
              </w:rPrChange>
            </w:rPr>
            <w:delText>（二）《清远市城市市容和环境卫生管理条例》</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508" w:author="卢颖东" w:date="2019-05-21T14:37:00Z"/>
          <w:del w:id="3509" w:author="谢浩然" w:date="2019-07-11T11:56:07Z"/>
          <w:rFonts w:eastAsia="仿宋_GB2312" w:cs="仿宋_GB2312"/>
          <w:kern w:val="0"/>
          <w:szCs w:val="32"/>
          <w:rPrChange w:id="3510" w:author="卢颖东" w:date="2019-05-21T14:56:00Z">
            <w:rPr>
              <w:ins w:id="3511" w:author="卢颖东" w:date="2019-05-21T14:37:00Z"/>
              <w:del w:id="3512" w:author="谢浩然" w:date="2019-07-11T11:56:07Z"/>
            </w:rPr>
          </w:rPrChange>
        </w:rPr>
        <w:pPrChange w:id="3507"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513" w:author="卢颖东" w:date="2019-05-21T14:37:00Z">
        <w:del w:id="3514" w:author="谢浩然" w:date="2019-07-11T11:56:07Z">
          <w:r>
            <w:rPr>
              <w:rFonts w:hint="eastAsia" w:ascii="宋体" w:hAnsi="宋体" w:eastAsia="仿宋_GB2312" w:cs="仿宋_GB2312"/>
              <w:kern w:val="0"/>
              <w:szCs w:val="32"/>
              <w:lang w:val="en-US"/>
              <w:rPrChange w:id="3515" w:author="卢颖东" w:date="2019-05-21T14:56:00Z">
                <w:rPr>
                  <w:rFonts w:hint="eastAsia" w:ascii="宋体" w:hAnsi="宋体" w:eastAsia="宋体" w:cs="宋体"/>
                  <w:lang w:val="en-US"/>
                </w:rPr>
              </w:rPrChange>
            </w:rPr>
            <w:delText>1.</w:delText>
          </w:r>
        </w:del>
      </w:ins>
      <w:ins w:id="3518" w:author="卢颖东" w:date="2019-05-21T14:37:00Z">
        <w:del w:id="3519" w:author="谢浩然" w:date="2019-07-11T11:56:07Z">
          <w:r>
            <w:rPr>
              <w:rFonts w:eastAsia="仿宋_GB2312" w:cs="仿宋_GB2312"/>
              <w:kern w:val="0"/>
              <w:szCs w:val="32"/>
              <w:lang w:eastAsia="zh-CN"/>
              <w:rPrChange w:id="3520" w:author="卢颖东" w:date="2019-05-21T14:56:00Z">
                <w:rPr>
                  <w:lang w:eastAsia="zh-CN"/>
                </w:rPr>
              </w:rPrChange>
            </w:rPr>
            <w:delText>根据目前机构改革部署和实际，对条例所涉及的行政主管部门名称做了相应修改。</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524" w:author="卢颖东" w:date="2019-05-21T14:37:00Z"/>
          <w:del w:id="3525" w:author="谢浩然" w:date="2019-07-11T11:56:07Z"/>
          <w:rFonts w:eastAsia="仿宋_GB2312" w:cs="仿宋_GB2312"/>
          <w:kern w:val="0"/>
          <w:szCs w:val="32"/>
          <w:rPrChange w:id="3526" w:author="卢颖东" w:date="2019-05-21T14:56:00Z">
            <w:rPr>
              <w:ins w:id="3527" w:author="卢颖东" w:date="2019-05-21T14:37:00Z"/>
              <w:del w:id="3528" w:author="谢浩然" w:date="2019-07-11T11:56:07Z"/>
            </w:rPr>
          </w:rPrChange>
        </w:rPr>
        <w:pPrChange w:id="3523"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529" w:author="卢颖东" w:date="2019-05-21T14:37:00Z">
        <w:del w:id="3530" w:author="谢浩然" w:date="2019-07-11T11:56:07Z">
          <w:r>
            <w:rPr>
              <w:rFonts w:hint="eastAsia" w:ascii="宋体" w:hAnsi="宋体" w:eastAsia="仿宋_GB2312" w:cs="仿宋_GB2312"/>
              <w:kern w:val="0"/>
              <w:szCs w:val="32"/>
              <w:lang w:val="en-US"/>
              <w:rPrChange w:id="3531" w:author="卢颖东" w:date="2019-05-21T14:56:00Z">
                <w:rPr>
                  <w:rFonts w:hint="eastAsia" w:ascii="宋体" w:hAnsi="宋体" w:eastAsia="宋体" w:cs="宋体"/>
                  <w:lang w:val="en-US"/>
                </w:rPr>
              </w:rPrChange>
            </w:rPr>
            <w:delText>2.</w:delText>
          </w:r>
        </w:del>
      </w:ins>
      <w:ins w:id="3534" w:author="卢颖东" w:date="2019-05-21T14:37:00Z">
        <w:del w:id="3535" w:author="谢浩然" w:date="2019-07-11T11:56:07Z">
          <w:r>
            <w:rPr>
              <w:rFonts w:eastAsia="仿宋_GB2312" w:cs="仿宋_GB2312"/>
              <w:kern w:val="0"/>
              <w:szCs w:val="32"/>
              <w:lang w:eastAsia="zh-CN"/>
              <w:rPrChange w:id="3536" w:author="卢颖东" w:date="2019-05-21T14:56:00Z">
                <w:rPr>
                  <w:lang w:eastAsia="zh-CN"/>
                </w:rPr>
              </w:rPrChange>
            </w:rPr>
            <w:delText>根据相关单位意见，增加对城市中张贴小广告的行为加以规范。条例第十九条第一款修改为“任何单位和个人不得擅自在树木、建筑物、构筑物、道路、电线杆、灯柱或者其他设施上张挂、张贴；不得在城市建筑物、设施以及树木上刻画、涂写。”</w:delText>
          </w:r>
        </w:del>
      </w:ins>
      <w:ins w:id="3539" w:author="卢颖东" w:date="2019-05-21T14:37:00Z">
        <w:del w:id="3540" w:author="谢浩然" w:date="2019-07-11T11:56:07Z">
          <w:r>
            <w:rPr>
              <w:rFonts w:eastAsia="仿宋_GB2312" w:cs="仿宋_GB2312"/>
              <w:kern w:val="0"/>
              <w:szCs w:val="32"/>
              <w:lang w:val="en-US"/>
              <w:rPrChange w:id="3541" w:author="卢颖东" w:date="2019-05-21T14:56:00Z">
                <w:rPr>
                  <w:lang w:val="en-US"/>
                </w:rPr>
              </w:rPrChange>
            </w:rPr>
            <w:delText xml:space="preserve"> </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545" w:author="卢颖东" w:date="2019-05-21T14:37:00Z"/>
          <w:del w:id="3546" w:author="谢浩然" w:date="2019-07-11T11:56:07Z"/>
          <w:rFonts w:eastAsia="仿宋_GB2312" w:cs="仿宋_GB2312"/>
          <w:kern w:val="0"/>
          <w:szCs w:val="32"/>
          <w:rPrChange w:id="3547" w:author="卢颖东" w:date="2019-05-21T14:56:00Z">
            <w:rPr>
              <w:ins w:id="3548" w:author="卢颖东" w:date="2019-05-21T14:37:00Z"/>
              <w:del w:id="3549" w:author="谢浩然" w:date="2019-07-11T11:56:07Z"/>
            </w:rPr>
          </w:rPrChange>
        </w:rPr>
        <w:pPrChange w:id="3544"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550" w:author="卢颖东" w:date="2019-05-21T14:37:00Z">
        <w:del w:id="3551" w:author="谢浩然" w:date="2019-07-11T11:56:07Z">
          <w:r>
            <w:rPr>
              <w:rFonts w:hint="eastAsia" w:ascii="宋体" w:hAnsi="宋体" w:eastAsia="仿宋_GB2312" w:cs="仿宋_GB2312"/>
              <w:kern w:val="0"/>
              <w:szCs w:val="32"/>
              <w:lang w:val="en-US"/>
              <w:rPrChange w:id="3552" w:author="卢颖东" w:date="2019-05-21T14:56:00Z">
                <w:rPr>
                  <w:rFonts w:hint="eastAsia" w:ascii="宋体" w:hAnsi="宋体" w:eastAsia="宋体" w:cs="宋体"/>
                  <w:lang w:val="en-US"/>
                </w:rPr>
              </w:rPrChange>
            </w:rPr>
            <w:delText>3.</w:delText>
          </w:r>
        </w:del>
      </w:ins>
      <w:ins w:id="3555" w:author="卢颖东" w:date="2019-05-21T14:37:00Z">
        <w:del w:id="3556" w:author="谢浩然" w:date="2019-07-11T11:56:07Z">
          <w:r>
            <w:rPr>
              <w:rFonts w:eastAsia="仿宋_GB2312" w:cs="仿宋_GB2312"/>
              <w:kern w:val="0"/>
              <w:szCs w:val="32"/>
              <w:lang w:eastAsia="zh-CN"/>
              <w:rPrChange w:id="3557" w:author="卢颖东" w:date="2019-05-21T14:56:00Z">
                <w:rPr>
                  <w:lang w:eastAsia="zh-CN"/>
                </w:rPr>
              </w:rPrChange>
            </w:rPr>
            <w:delText>为了与上位法处罚保持一致，对应《大气污染防治法》和《广东省大气污染防治条例》（</w:delText>
          </w:r>
        </w:del>
      </w:ins>
      <w:ins w:id="3560" w:author="卢颖东" w:date="2019-05-21T14:37:00Z">
        <w:del w:id="3561" w:author="谢浩然" w:date="2019-07-11T11:56:07Z">
          <w:r>
            <w:rPr>
              <w:rFonts w:hint="eastAsia" w:ascii="宋体" w:hAnsi="宋体" w:eastAsia="仿宋_GB2312" w:cs="仿宋_GB2312"/>
              <w:kern w:val="0"/>
              <w:szCs w:val="32"/>
              <w:lang w:val="en-US"/>
              <w:rPrChange w:id="3562" w:author="卢颖东" w:date="2019-05-21T14:56:00Z">
                <w:rPr>
                  <w:rFonts w:hint="eastAsia" w:ascii="宋体" w:hAnsi="宋体" w:eastAsia="宋体" w:cs="宋体"/>
                  <w:lang w:val="en-US"/>
                </w:rPr>
              </w:rPrChange>
            </w:rPr>
            <w:delText>2018</w:delText>
          </w:r>
        </w:del>
      </w:ins>
      <w:ins w:id="3565" w:author="卢颖东" w:date="2019-05-21T14:37:00Z">
        <w:del w:id="3566" w:author="谢浩然" w:date="2019-07-11T11:56:07Z">
          <w:r>
            <w:rPr>
              <w:rFonts w:eastAsia="仿宋_GB2312" w:cs="仿宋_GB2312"/>
              <w:kern w:val="0"/>
              <w:szCs w:val="32"/>
              <w:lang w:eastAsia="zh-CN"/>
              <w:rPrChange w:id="3567" w:author="卢颖东" w:date="2019-05-21T14:56:00Z">
                <w:rPr>
                  <w:lang w:eastAsia="zh-CN"/>
                </w:rPr>
              </w:rPrChange>
            </w:rPr>
            <w:delText>年制定）的规定，相应修改了条例第二十九条第五款和第三十七条。</w:delText>
          </w:r>
        </w:del>
      </w:ins>
    </w:p>
    <w:p>
      <w:pPr>
        <w:keepNext w:val="0"/>
        <w:keepLines w:val="0"/>
        <w:pageBreakBefore w:val="0"/>
        <w:widowControl w:val="0"/>
        <w:suppressLineNumbers w:val="0"/>
        <w:kinsoku/>
        <w:wordWrap/>
        <w:overflowPunct/>
        <w:topLinePunct w:val="0"/>
        <w:autoSpaceDE/>
        <w:autoSpaceDN w:val="0"/>
        <w:bidi w:val="0"/>
        <w:adjustRightInd/>
        <w:spacing w:line="590" w:lineRule="exact"/>
        <w:ind w:left="0" w:leftChars="0" w:right="0" w:rightChars="0" w:firstLine="0" w:firstLineChars="0"/>
        <w:jc w:val="both"/>
        <w:textAlignment w:val="auto"/>
        <w:outlineLvl w:val="9"/>
        <w:rPr>
          <w:ins w:id="3571" w:author="卢颖东" w:date="2019-05-21T14:37:00Z"/>
          <w:del w:id="3572" w:author="谢浩然" w:date="2019-07-11T11:56:07Z"/>
          <w:rFonts w:eastAsia="仿宋_GB2312" w:cs="仿宋_GB2312"/>
          <w:kern w:val="0"/>
          <w:szCs w:val="32"/>
          <w:rPrChange w:id="3573" w:author="卢颖东" w:date="2019-05-21T14:56:00Z">
            <w:rPr>
              <w:ins w:id="3574" w:author="卢颖东" w:date="2019-05-21T14:37:00Z"/>
              <w:del w:id="3575" w:author="谢浩然" w:date="2019-07-11T11:56:07Z"/>
            </w:rPr>
          </w:rPrChange>
        </w:rPr>
        <w:pPrChange w:id="3570" w:author="谢浩然" w:date="2019-07-11T11:56:08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576" w:author="卢颖东" w:date="2019-05-21T14:37:00Z">
        <w:del w:id="3577" w:author="谢浩然" w:date="2019-07-11T11:56:07Z">
          <w:r>
            <w:rPr>
              <w:rFonts w:eastAsia="仿宋_GB2312" w:cs="仿宋_GB2312"/>
              <w:kern w:val="0"/>
              <w:szCs w:val="32"/>
              <w:lang w:eastAsia="zh-CN"/>
              <w:rPrChange w:id="3578" w:author="卢颖东" w:date="2019-05-21T14:56:00Z">
                <w:rPr>
                  <w:lang w:eastAsia="zh-CN"/>
                </w:rPr>
              </w:rPrChange>
            </w:rPr>
            <w:delText>《决定》与宪法、法律、行政法规和广东省的地方性法规不抵触。</w:delText>
          </w:r>
        </w:del>
      </w:ins>
    </w:p>
    <w:p>
      <w:pPr>
        <w:overflowPunct/>
        <w:spacing w:line="590" w:lineRule="exact"/>
        <w:ind w:firstLine="0" w:firstLineChars="0"/>
        <w:rPr>
          <w:ins w:id="3582" w:author="卢颖东" w:date="2019-05-21T14:37:00Z"/>
          <w:del w:id="3583" w:author="谢浩然" w:date="2019-07-11T11:56:07Z"/>
          <w:rFonts w:hint="eastAsia" w:ascii="宋体" w:hAnsi="宋体" w:cs="仿宋_GB2312"/>
          <w:kern w:val="0"/>
          <w:rPrChange w:id="3584" w:author="卢颖东" w:date="2019-05-21T14:56:00Z">
            <w:rPr>
              <w:ins w:id="3585" w:author="卢颖东" w:date="2019-05-21T14:37:00Z"/>
              <w:del w:id="3586" w:author="谢浩然" w:date="2019-07-11T11:56:07Z"/>
              <w:rFonts w:ascii="宋体" w:hAnsi="宋体"/>
            </w:rPr>
          </w:rPrChange>
        </w:rPr>
        <w:pPrChange w:id="3581" w:author="谢浩然" w:date="2019-07-11T11:56:08Z">
          <w:pPr>
            <w:overflowPunct w:val="0"/>
            <w:spacing w:line="590" w:lineRule="exact"/>
            <w:ind w:firstLine="632" w:firstLineChars="200"/>
          </w:pPr>
        </w:pPrChange>
      </w:pPr>
      <w:ins w:id="3587" w:author="卢颖东" w:date="2019-05-21T14:37:00Z">
        <w:del w:id="3588" w:author="谢浩然" w:date="2019-07-11T11:56:07Z">
          <w:r>
            <w:rPr>
              <w:rFonts w:hint="eastAsia" w:ascii="宋体" w:hAnsi="宋体" w:eastAsia="仿宋_GB2312" w:cs="仿宋_GB2312"/>
              <w:kern w:val="0"/>
              <w:sz w:val="32"/>
              <w:szCs w:val="32"/>
              <w:lang w:eastAsia="zh-CN"/>
              <w:rPrChange w:id="3589" w:author="卢颖东" w:date="2019-05-21T14:56:00Z">
                <w:rPr>
                  <w:rFonts w:hint="eastAsia" w:ascii="仿宋_GB2312" w:eastAsia="仿宋_GB2312" w:cs="仿宋_GB2312"/>
                  <w:sz w:val="32"/>
                  <w:szCs w:val="32"/>
                  <w:lang w:eastAsia="zh-CN"/>
                </w:rPr>
              </w:rPrChange>
            </w:rPr>
            <w:delText>以上</w:delText>
          </w:r>
        </w:del>
      </w:ins>
      <w:ins w:id="3592" w:author="卢颖东" w:date="2019-05-21T14:37:00Z">
        <w:del w:id="3593" w:author="谢浩然" w:date="2019-07-11T11:56:07Z">
          <w:r>
            <w:rPr>
              <w:rFonts w:hint="eastAsia" w:ascii="宋体" w:hAnsi="宋体" w:eastAsia="仿宋_GB2312" w:cs="仿宋_GB2312"/>
              <w:kern w:val="0"/>
              <w:sz w:val="32"/>
              <w:szCs w:val="32"/>
              <w:lang w:eastAsia="zh-CN"/>
              <w:rPrChange w:id="3594" w:author="卢颖东" w:date="2019-05-21T14:56:00Z">
                <w:rPr>
                  <w:rFonts w:hint="eastAsia" w:ascii="仿宋_GB2312" w:eastAsia="仿宋_GB2312" w:cs="仿宋_GB2312"/>
                  <w:sz w:val="32"/>
                  <w:szCs w:val="32"/>
                  <w:lang w:eastAsia="zh-CN"/>
                </w:rPr>
              </w:rPrChange>
            </w:rPr>
            <w:delText>说明和《清远市人民代表大会常务委员会修改〈清远市饮用水源水质保护条例〉和〈清远市城市市容和环境卫生管理条例〉的决定》，请予审议。</w:delText>
          </w:r>
        </w:del>
      </w:ins>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3598" w:author="谢浩然" w:date="2019-07-11T11:56:07Z"/>
          <w:rFonts w:hint="eastAsia" w:ascii="宋体" w:hAnsi="宋体" w:eastAsia="宋体" w:cs="宋体"/>
          <w:b/>
          <w:bCs/>
          <w:color w:val="000000"/>
          <w:sz w:val="44"/>
          <w:szCs w:val="44"/>
          <w:lang w:eastAsia="zh-CN"/>
        </w:rPr>
        <w:pPrChange w:id="3597" w:author="谢浩然" w:date="2019-07-11T11:56:08Z">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pPr>
        </w:pPrChange>
      </w:pPr>
      <w:del w:id="3599" w:author="谢浩然" w:date="2019-07-11T11:56:07Z">
        <w:r>
          <w:rPr>
            <w:rFonts w:hint="eastAsia" w:ascii="宋体" w:hAnsi="宋体" w:eastAsia="宋体" w:cs="宋体"/>
            <w:b/>
            <w:bCs/>
            <w:color w:val="000000"/>
            <w:sz w:val="44"/>
            <w:szCs w:val="44"/>
            <w:lang w:eastAsia="zh-CN"/>
          </w:rPr>
          <w:delText>备</w:delText>
        </w:r>
      </w:del>
      <w:del w:id="3600" w:author="谢浩然" w:date="2019-07-11T11:56:07Z">
        <w:r>
          <w:rPr>
            <w:rFonts w:hint="eastAsia" w:ascii="宋体" w:hAnsi="宋体" w:eastAsia="宋体" w:cs="宋体"/>
            <w:b/>
            <w:bCs/>
            <w:color w:val="000000"/>
            <w:sz w:val="44"/>
            <w:szCs w:val="44"/>
            <w:lang w:val="en-US" w:eastAsia="zh-CN"/>
          </w:rPr>
          <w:delText xml:space="preserve">  </w:delText>
        </w:r>
      </w:del>
      <w:del w:id="3601" w:author="谢浩然" w:date="2019-07-11T11:56:07Z">
        <w:r>
          <w:rPr>
            <w:rFonts w:hint="eastAsia" w:ascii="宋体" w:hAnsi="宋体" w:eastAsia="宋体" w:cs="宋体"/>
            <w:b/>
            <w:bCs/>
            <w:color w:val="000000"/>
            <w:sz w:val="44"/>
            <w:szCs w:val="44"/>
            <w:lang w:eastAsia="zh-CN"/>
          </w:rPr>
          <w:delText xml:space="preserve">案 </w:delText>
        </w:r>
      </w:del>
      <w:del w:id="3602" w:author="谢浩然" w:date="2019-07-11T11:56:07Z">
        <w:r>
          <w:rPr>
            <w:rFonts w:hint="eastAsia" w:ascii="宋体" w:hAnsi="宋体" w:eastAsia="宋体" w:cs="宋体"/>
            <w:b/>
            <w:bCs/>
            <w:color w:val="000000"/>
            <w:sz w:val="44"/>
            <w:szCs w:val="44"/>
            <w:lang w:val="en-US" w:eastAsia="zh-CN"/>
          </w:rPr>
          <w:delText xml:space="preserve"> </w:delText>
        </w:r>
      </w:del>
      <w:del w:id="3603" w:author="谢浩然" w:date="2019-07-11T11:56:07Z">
        <w:r>
          <w:rPr>
            <w:rFonts w:hint="eastAsia" w:ascii="宋体" w:hAnsi="宋体" w:eastAsia="宋体" w:cs="宋体"/>
            <w:b/>
            <w:bCs/>
            <w:color w:val="000000"/>
            <w:sz w:val="44"/>
            <w:szCs w:val="44"/>
            <w:lang w:eastAsia="zh-CN"/>
          </w:rPr>
          <w:delText>报</w:delText>
        </w:r>
      </w:del>
      <w:del w:id="3604" w:author="谢浩然" w:date="2019-07-11T11:56:07Z">
        <w:r>
          <w:rPr>
            <w:rFonts w:hint="eastAsia" w:ascii="宋体" w:hAnsi="宋体" w:eastAsia="宋体" w:cs="宋体"/>
            <w:b/>
            <w:bCs/>
            <w:color w:val="000000"/>
            <w:sz w:val="44"/>
            <w:szCs w:val="44"/>
            <w:lang w:val="en-US" w:eastAsia="zh-CN"/>
          </w:rPr>
          <w:delText xml:space="preserve">  </w:delText>
        </w:r>
      </w:del>
      <w:del w:id="3605" w:author="谢浩然" w:date="2019-07-11T11:56:07Z">
        <w:r>
          <w:rPr>
            <w:rFonts w:hint="eastAsia" w:ascii="宋体" w:hAnsi="宋体" w:eastAsia="宋体" w:cs="宋体"/>
            <w:b/>
            <w:bCs/>
            <w:color w:val="000000"/>
            <w:sz w:val="44"/>
            <w:szCs w:val="44"/>
            <w:lang w:eastAsia="zh-CN"/>
          </w:rPr>
          <w:delText>告</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3607" w:author="谢浩然" w:date="2019-07-11T11:56:07Z"/>
          <w:rFonts w:hint="default" w:ascii="宋体" w:hAnsi="宋体" w:eastAsia="仿宋_GB2312" w:cs="Times New Roman"/>
          <w:color w:val="000000"/>
          <w:sz w:val="32"/>
          <w:szCs w:val="32"/>
        </w:rPr>
        <w:pPrChange w:id="3606" w:author="谢浩然" w:date="2019-07-11T11:56:08Z">
          <w:pPr>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0" w:rightChars="0"/>
            <w:jc w:val="both"/>
            <w:textAlignment w:val="auto"/>
            <w:outlineLvl w:val="9"/>
          </w:pPr>
        </w:pPrChange>
      </w:pPr>
      <w:del w:id="3608" w:author="谢浩然" w:date="2019-07-11T11:56:07Z">
        <w:r>
          <w:rPr>
            <w:rFonts w:hint="eastAsia" w:ascii="宋体" w:hAnsi="宋体" w:cs="Times New Roman"/>
            <w:color w:val="000000"/>
            <w:sz w:val="32"/>
            <w:szCs w:val="32"/>
            <w:lang w:eastAsia="zh-CN"/>
          </w:rPr>
          <w:delText>国务院</w:delText>
        </w:r>
      </w:del>
      <w:del w:id="3609" w:author="谢浩然" w:date="2019-07-11T11:56:07Z">
        <w:r>
          <w:rPr>
            <w:rFonts w:hint="default" w:ascii="宋体" w:hAnsi="宋体" w:eastAsia="仿宋_GB2312" w:cs="Times New Roman"/>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3611" w:author="谢浩然" w:date="2019-07-11T11:56:07Z"/>
          <w:rFonts w:hint="eastAsia" w:ascii="宋体" w:hAnsi="宋体"/>
          <w:color w:val="000000"/>
        </w:rPr>
        <w:pPrChange w:id="3610" w:author="谢浩然" w:date="2019-07-11T11:56:08Z">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pPr>
        </w:pPrChange>
      </w:pPr>
      <w:del w:id="3612" w:author="谢浩然" w:date="2019-07-11T11:56:07Z">
        <w:r>
          <w:rPr>
            <w:rFonts w:hint="eastAsia" w:ascii="宋体" w:hAnsi="宋体"/>
            <w:color w:val="000000"/>
            <w:szCs w:val="32"/>
          </w:rPr>
          <w:delText>《</w:delText>
        </w:r>
      </w:del>
      <w:del w:id="3613" w:author="谢浩然" w:date="2019-07-11T11:56:07Z">
        <w:r>
          <w:rPr>
            <w:rFonts w:hint="eastAsia" w:ascii="宋体" w:hAnsi="宋体"/>
            <w:color w:val="000000"/>
            <w:szCs w:val="32"/>
            <w:lang w:eastAsia="zh-CN"/>
          </w:rPr>
          <w:delText>广州市供水用水</w:delText>
        </w:r>
      </w:del>
      <w:del w:id="3614" w:author="谢浩然" w:date="2019-07-11T11:56:07Z">
        <w:r>
          <w:rPr>
            <w:rFonts w:hint="eastAsia" w:ascii="宋体" w:hAnsi="宋体" w:eastAsia="仿宋_GB2312" w:cs="仿宋_GB2312"/>
            <w:color w:val="000000"/>
            <w:szCs w:val="32"/>
          </w:rPr>
          <w:delText>条例</w:delText>
        </w:r>
      </w:del>
      <w:del w:id="3615" w:author="谢浩然" w:date="2019-07-11T11:56:07Z">
        <w:r>
          <w:rPr>
            <w:rFonts w:hint="eastAsia" w:ascii="宋体" w:hAnsi="宋体"/>
            <w:color w:val="000000"/>
            <w:szCs w:val="32"/>
          </w:rPr>
          <w:delText>》已由</w:delText>
        </w:r>
      </w:del>
      <w:del w:id="3616" w:author="谢浩然" w:date="2019-07-11T11:56:07Z">
        <w:r>
          <w:rPr>
            <w:rFonts w:hint="eastAsia" w:ascii="宋体" w:hAnsi="宋体" w:cs="Times New Roman"/>
            <w:color w:val="000000"/>
            <w:kern w:val="2"/>
            <w:szCs w:val="20"/>
          </w:rPr>
          <w:delText>广东省第十三届人民代表大会常务委员会第</w:delText>
        </w:r>
      </w:del>
      <w:del w:id="3617" w:author="谢浩然" w:date="2019-07-11T11:56:07Z">
        <w:r>
          <w:rPr>
            <w:rFonts w:hint="eastAsia" w:ascii="宋体" w:hAnsi="宋体" w:cs="Times New Roman"/>
            <w:color w:val="000000"/>
            <w:kern w:val="2"/>
            <w:szCs w:val="20"/>
            <w:lang w:eastAsia="zh-CN"/>
          </w:rPr>
          <w:delText>十一</w:delText>
        </w:r>
      </w:del>
      <w:del w:id="3618" w:author="谢浩然" w:date="2019-07-11T11:56:07Z">
        <w:r>
          <w:rPr>
            <w:rFonts w:hint="eastAsia" w:ascii="宋体" w:hAnsi="宋体" w:cs="Times New Roman"/>
            <w:color w:val="000000"/>
            <w:kern w:val="2"/>
            <w:szCs w:val="20"/>
          </w:rPr>
          <w:delText>次会议于201</w:delText>
        </w:r>
      </w:del>
      <w:del w:id="3619" w:author="谢浩然" w:date="2019-07-11T11:56:07Z">
        <w:r>
          <w:rPr>
            <w:rFonts w:hint="eastAsia" w:ascii="宋体" w:hAnsi="宋体" w:cs="Times New Roman"/>
            <w:color w:val="000000"/>
            <w:kern w:val="2"/>
            <w:szCs w:val="20"/>
            <w:lang w:val="en-US" w:eastAsia="zh-CN"/>
          </w:rPr>
          <w:delText>9</w:delText>
        </w:r>
      </w:del>
      <w:del w:id="3620" w:author="谢浩然" w:date="2019-07-11T11:56:07Z">
        <w:r>
          <w:rPr>
            <w:rFonts w:hint="eastAsia" w:ascii="宋体" w:hAnsi="宋体" w:cs="Times New Roman"/>
            <w:color w:val="000000"/>
            <w:kern w:val="2"/>
            <w:szCs w:val="20"/>
          </w:rPr>
          <w:delText>年</w:delText>
        </w:r>
      </w:del>
      <w:del w:id="3621" w:author="谢浩然" w:date="2019-07-11T11:56:07Z">
        <w:r>
          <w:rPr>
            <w:rFonts w:hint="eastAsia" w:ascii="宋体" w:hAnsi="宋体" w:cs="Times New Roman"/>
            <w:color w:val="000000"/>
            <w:kern w:val="2"/>
            <w:szCs w:val="20"/>
            <w:lang w:val="en-US" w:eastAsia="zh-CN"/>
          </w:rPr>
          <w:delText>3</w:delText>
        </w:r>
      </w:del>
      <w:del w:id="3622" w:author="谢浩然" w:date="2019-07-11T11:56:07Z">
        <w:r>
          <w:rPr>
            <w:rFonts w:hint="eastAsia" w:ascii="宋体" w:hAnsi="宋体" w:cs="Times New Roman"/>
            <w:color w:val="000000"/>
            <w:kern w:val="2"/>
            <w:szCs w:val="20"/>
          </w:rPr>
          <w:delText>月</w:delText>
        </w:r>
      </w:del>
      <w:del w:id="3623" w:author="谢浩然" w:date="2019-07-11T11:56:07Z">
        <w:r>
          <w:rPr>
            <w:rFonts w:hint="eastAsia" w:ascii="宋体" w:hAnsi="宋体" w:cs="Times New Roman"/>
            <w:color w:val="000000"/>
            <w:kern w:val="2"/>
            <w:szCs w:val="20"/>
            <w:lang w:val="en-US" w:eastAsia="zh-CN"/>
          </w:rPr>
          <w:delText>28</w:delText>
        </w:r>
      </w:del>
      <w:del w:id="3624" w:author="谢浩然" w:date="2019-07-11T11:56:07Z">
        <w:r>
          <w:rPr>
            <w:rFonts w:hint="eastAsia" w:ascii="宋体" w:hAnsi="宋体" w:cs="Times New Roman"/>
            <w:color w:val="000000"/>
            <w:kern w:val="2"/>
            <w:szCs w:val="20"/>
          </w:rPr>
          <w:delText>日批准</w:delText>
        </w:r>
      </w:del>
      <w:del w:id="3625" w:author="谢浩然" w:date="2019-07-11T11:56:07Z">
        <w:r>
          <w:rPr>
            <w:rFonts w:hint="eastAsia" w:ascii="宋体" w:hAnsi="宋体"/>
            <w:color w:val="000000"/>
            <w:szCs w:val="32"/>
          </w:rPr>
          <w:delText>，自</w:delText>
        </w:r>
      </w:del>
      <w:del w:id="3626" w:author="谢浩然" w:date="2019-07-11T11:56:07Z">
        <w:r>
          <w:rPr>
            <w:rFonts w:hint="eastAsia" w:ascii="宋体" w:hAnsi="宋体"/>
            <w:color w:val="000000"/>
            <w:szCs w:val="32"/>
            <w:lang w:val="en-US" w:eastAsia="zh-CN"/>
          </w:rPr>
          <w:delText>2019</w:delText>
        </w:r>
      </w:del>
      <w:del w:id="3627" w:author="谢浩然" w:date="2019-07-11T11:56:07Z">
        <w:r>
          <w:rPr>
            <w:rFonts w:hint="eastAsia" w:ascii="宋体" w:hAnsi="宋体"/>
            <w:color w:val="000000"/>
            <w:szCs w:val="32"/>
          </w:rPr>
          <w:delText>年</w:delText>
        </w:r>
      </w:del>
      <w:del w:id="3628" w:author="谢浩然" w:date="2019-07-11T11:56:07Z">
        <w:r>
          <w:rPr>
            <w:rFonts w:hint="eastAsia" w:ascii="宋体" w:hAnsi="宋体"/>
            <w:color w:val="000000"/>
            <w:szCs w:val="32"/>
            <w:lang w:val="en-US" w:eastAsia="zh-CN"/>
          </w:rPr>
          <w:delText>10</w:delText>
        </w:r>
      </w:del>
      <w:del w:id="3629" w:author="谢浩然" w:date="2019-07-11T11:56:07Z">
        <w:r>
          <w:rPr>
            <w:rFonts w:hint="eastAsia" w:ascii="宋体" w:hAnsi="宋体"/>
            <w:color w:val="000000"/>
            <w:szCs w:val="32"/>
          </w:rPr>
          <w:delText>月</w:delText>
        </w:r>
      </w:del>
      <w:del w:id="3630" w:author="谢浩然" w:date="2019-07-11T11:56:07Z">
        <w:r>
          <w:rPr>
            <w:rFonts w:hint="eastAsia" w:ascii="宋体" w:hAnsi="宋体"/>
            <w:color w:val="000000"/>
            <w:szCs w:val="32"/>
            <w:lang w:val="en-US" w:eastAsia="zh-CN"/>
          </w:rPr>
          <w:delText>1</w:delText>
        </w:r>
      </w:del>
      <w:del w:id="3631" w:author="谢浩然" w:date="2019-07-11T11:56:07Z">
        <w:r>
          <w:rPr>
            <w:rFonts w:hint="eastAsia" w:ascii="宋体" w:hAnsi="宋体"/>
            <w:color w:val="000000"/>
            <w:szCs w:val="32"/>
          </w:rPr>
          <w:delText>日起施行。</w:delText>
        </w:r>
      </w:del>
      <w:del w:id="3632" w:author="谢浩然" w:date="2019-07-11T11:56:07Z">
        <w:r>
          <w:rPr>
            <w:rFonts w:hint="default" w:ascii="宋体" w:hAnsi="宋体" w:eastAsia="仿宋_GB2312" w:cs="Times New Roman"/>
            <w:color w:val="000000"/>
            <w:sz w:val="32"/>
            <w:szCs w:val="32"/>
          </w:rPr>
          <w:delText>现将</w:delText>
        </w:r>
      </w:del>
      <w:del w:id="3633" w:author="谢浩然" w:date="2019-07-11T11:56:07Z">
        <w:r>
          <w:rPr>
            <w:rFonts w:hint="eastAsia" w:ascii="宋体" w:hAnsi="宋体" w:cs="Times New Roman"/>
            <w:color w:val="000000"/>
            <w:sz w:val="32"/>
            <w:szCs w:val="32"/>
            <w:lang w:eastAsia="zh-CN"/>
          </w:rPr>
          <w:delText>广东省人民代表大会常务委员会的批准决定、广东省人民代表大会法制委员会的审查报告，广州市人民代表大会常务委员会</w:delText>
        </w:r>
      </w:del>
      <w:del w:id="3634" w:author="谢浩然" w:date="2019-07-11T11:56:07Z">
        <w:r>
          <w:rPr>
            <w:rFonts w:hint="default" w:ascii="宋体" w:hAnsi="宋体" w:eastAsia="仿宋_GB2312" w:cs="Times New Roman"/>
            <w:color w:val="000000"/>
            <w:sz w:val="32"/>
            <w:szCs w:val="32"/>
          </w:rPr>
          <w:delText>公布该</w:delText>
        </w:r>
      </w:del>
      <w:del w:id="3635" w:author="谢浩然" w:date="2019-07-11T11:56:07Z">
        <w:r>
          <w:rPr>
            <w:rFonts w:hint="eastAsia" w:ascii="宋体" w:hAnsi="宋体" w:cs="Times New Roman"/>
            <w:color w:val="000000"/>
            <w:sz w:val="32"/>
            <w:szCs w:val="32"/>
            <w:lang w:eastAsia="zh-CN"/>
          </w:rPr>
          <w:delText>法规</w:delText>
        </w:r>
      </w:del>
      <w:del w:id="3636" w:author="谢浩然" w:date="2019-07-11T11:56:07Z">
        <w:r>
          <w:rPr>
            <w:rFonts w:hint="default" w:ascii="宋体" w:hAnsi="宋体" w:eastAsia="仿宋_GB2312" w:cs="Times New Roman"/>
            <w:color w:val="000000"/>
            <w:sz w:val="32"/>
            <w:szCs w:val="32"/>
          </w:rPr>
          <w:delText>的公告、</w:delText>
        </w:r>
      </w:del>
      <w:del w:id="3637" w:author="谢浩然" w:date="2019-07-11T11:56:07Z">
        <w:r>
          <w:rPr>
            <w:rFonts w:hint="eastAsia" w:ascii="宋体" w:hAnsi="宋体" w:cs="Times New Roman"/>
            <w:color w:val="000000"/>
            <w:sz w:val="32"/>
            <w:szCs w:val="32"/>
            <w:lang w:eastAsia="zh-CN"/>
          </w:rPr>
          <w:delText>法规正式文本、</w:delText>
        </w:r>
      </w:del>
      <w:del w:id="3638" w:author="谢浩然" w:date="2019-07-11T11:56:07Z">
        <w:r>
          <w:rPr>
            <w:rFonts w:hint="default" w:ascii="宋体" w:hAnsi="宋体" w:eastAsia="仿宋_GB2312" w:cs="Times New Roman"/>
            <w:color w:val="000000"/>
            <w:sz w:val="32"/>
            <w:szCs w:val="32"/>
          </w:rPr>
          <w:delText>说明</w:delText>
        </w:r>
      </w:del>
      <w:del w:id="3639" w:author="谢浩然" w:date="2019-07-11T11:56:07Z">
        <w:r>
          <w:rPr>
            <w:rFonts w:hint="eastAsia" w:ascii="宋体" w:hAnsi="宋体" w:cs="Times New Roman"/>
            <w:color w:val="000000"/>
            <w:sz w:val="32"/>
            <w:szCs w:val="32"/>
            <w:lang w:eastAsia="zh-CN"/>
          </w:rPr>
          <w:delText>、</w:delText>
        </w:r>
      </w:del>
      <w:del w:id="3640" w:author="谢浩然" w:date="2019-07-11T11:56:07Z">
        <w:r>
          <w:rPr>
            <w:rFonts w:hint="default" w:ascii="宋体" w:hAnsi="宋体" w:eastAsia="仿宋_GB2312" w:cs="Times New Roman"/>
            <w:color w:val="000000"/>
            <w:sz w:val="32"/>
            <w:szCs w:val="32"/>
          </w:rPr>
          <w:delText>审议结果报告</w:delText>
        </w:r>
      </w:del>
      <w:del w:id="3641" w:author="谢浩然" w:date="2019-07-11T11:56:07Z">
        <w:r>
          <w:rPr>
            <w:rFonts w:hint="eastAsia" w:ascii="宋体" w:hAnsi="宋体" w:cs="Times New Roman"/>
            <w:color w:val="000000"/>
            <w:sz w:val="32"/>
            <w:szCs w:val="32"/>
            <w:lang w:eastAsia="zh-CN"/>
          </w:rPr>
          <w:delText>和修改意见的书面报告</w:delText>
        </w:r>
      </w:del>
      <w:del w:id="3642" w:author="谢浩然" w:date="2019-07-11T11:56:07Z">
        <w:r>
          <w:rPr>
            <w:rFonts w:hint="default" w:ascii="宋体" w:hAnsi="宋体" w:eastAsia="仿宋_GB2312" w:cs="Times New Roman"/>
            <w:color w:val="000000"/>
            <w:sz w:val="32"/>
            <w:szCs w:val="32"/>
          </w:rPr>
          <w:delText>一并上报备案。</w:delText>
        </w:r>
      </w:del>
      <w:del w:id="3643" w:author="谢浩然" w:date="2019-07-11T11:56:07Z">
        <w:r>
          <w:rPr>
            <w:rFonts w:hint="eastAsia" w:ascii="宋体" w:hAnsi="宋体"/>
            <w:color w:val="000000"/>
          </w:rPr>
          <w:delText>　　　　</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3645" w:author="谢浩然" w:date="2019-07-11T11:56:07Z"/>
          <w:rFonts w:hint="default" w:ascii="宋体" w:hAnsi="宋体"/>
          <w:color w:val="000000"/>
        </w:rPr>
        <w:pPrChange w:id="3644" w:author="谢浩然" w:date="2019-07-11T11:56:08Z">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pPr>
        </w:pPrChange>
      </w:pPr>
    </w:p>
    <w:p>
      <w:pPr>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316" w:rightChars="100" w:firstLine="0" w:firstLineChars="0"/>
        <w:jc w:val="right"/>
        <w:textAlignment w:val="auto"/>
        <w:outlineLvl w:val="9"/>
        <w:rPr>
          <w:del w:id="3647" w:author="谢浩然" w:date="2019-07-11T11:56:07Z"/>
          <w:rFonts w:hint="default" w:ascii="宋体" w:hAnsi="宋体" w:eastAsia="仿宋_GB2312" w:cs="Times New Roman"/>
          <w:color w:val="000000"/>
          <w:sz w:val="32"/>
        </w:rPr>
        <w:pPrChange w:id="3646" w:author="谢浩然" w:date="2019-07-11T11:56:08Z">
          <w:pPr>
            <w:pStyle w:val="3"/>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316" w:rightChars="100" w:firstLine="0" w:firstLineChars="0"/>
            <w:jc w:val="right"/>
            <w:textAlignment w:val="auto"/>
            <w:outlineLvl w:val="9"/>
          </w:pPr>
        </w:pPrChange>
      </w:pPr>
      <w:del w:id="3648" w:author="谢浩然" w:date="2019-07-11T11:56:07Z">
        <w:r>
          <w:rPr>
            <w:rFonts w:hint="default" w:ascii="宋体" w:hAnsi="宋体" w:eastAsia="仿宋_GB2312" w:cs="Times New Roman"/>
            <w:color w:val="000000"/>
            <w:sz w:val="32"/>
          </w:rPr>
          <w:delText>广东省人民代表大会常务委员会</w:delText>
        </w:r>
      </w:del>
    </w:p>
    <w:p>
      <w:pPr>
        <w:keepNext w:val="0"/>
        <w:keepLines w:val="0"/>
        <w:pageBreakBefore w:val="0"/>
        <w:widowControl w:val="0"/>
        <w:tabs>
          <w:tab w:val="left" w:pos="7844"/>
        </w:tabs>
        <w:kinsoku/>
        <w:wordWrap w:val="0"/>
        <w:overflowPunct/>
        <w:topLinePunct w:val="0"/>
        <w:autoSpaceDE/>
        <w:autoSpaceDN/>
        <w:bidi w:val="0"/>
        <w:adjustRightInd w:val="0"/>
        <w:snapToGrid w:val="0"/>
        <w:spacing w:line="590" w:lineRule="exact"/>
        <w:ind w:left="0" w:leftChars="0" w:right="22" w:rightChars="7" w:firstLine="0" w:firstLineChars="0"/>
        <w:jc w:val="right"/>
        <w:textAlignment w:val="auto"/>
        <w:outlineLvl w:val="9"/>
        <w:rPr>
          <w:del w:id="3650" w:author="谢浩然" w:date="2019-07-11T11:56:07Z"/>
          <w:rFonts w:hint="default" w:ascii="宋体" w:hAnsi="宋体" w:eastAsia="仿宋_GB2312" w:cs="Times New Roman"/>
          <w:color w:val="000000"/>
          <w:sz w:val="32"/>
          <w:lang w:val="en-US"/>
        </w:rPr>
        <w:pPrChange w:id="3649" w:author="谢浩然" w:date="2019-07-11T11:56:08Z">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60" w:lineRule="exact"/>
            <w:ind w:left="0" w:leftChars="0" w:right="22" w:rightChars="7" w:firstLine="3780" w:firstLineChars="1196"/>
            <w:jc w:val="right"/>
            <w:textAlignment w:val="auto"/>
            <w:outlineLvl w:val="9"/>
          </w:pPr>
        </w:pPrChange>
      </w:pPr>
      <w:del w:id="3651" w:author="谢浩然" w:date="2019-07-11T11:56:07Z">
        <w:r>
          <w:rPr>
            <w:rFonts w:hint="default" w:ascii="宋体" w:hAnsi="宋体" w:eastAsia="仿宋_GB2312" w:cs="Times New Roman"/>
            <w:color w:val="000000"/>
            <w:sz w:val="32"/>
          </w:rPr>
          <w:delText>201</w:delText>
        </w:r>
      </w:del>
      <w:del w:id="3652" w:author="谢浩然" w:date="2019-07-11T11:56:07Z">
        <w:r>
          <w:rPr>
            <w:rFonts w:hint="eastAsia" w:ascii="宋体" w:hAnsi="宋体" w:eastAsia="仿宋_GB2312" w:cs="Times New Roman"/>
            <w:color w:val="000000"/>
            <w:sz w:val="32"/>
            <w:lang w:val="en-US" w:eastAsia="zh-CN"/>
          </w:rPr>
          <w:delText>9</w:delText>
        </w:r>
      </w:del>
      <w:del w:id="3653" w:author="谢浩然" w:date="2019-07-11T11:56:07Z">
        <w:r>
          <w:rPr>
            <w:rFonts w:hint="default" w:ascii="宋体" w:hAnsi="宋体" w:eastAsia="仿宋_GB2312" w:cs="Times New Roman"/>
            <w:color w:val="000000"/>
            <w:sz w:val="32"/>
          </w:rPr>
          <w:delText>年</w:delText>
        </w:r>
      </w:del>
      <w:del w:id="3654" w:author="谢浩然" w:date="2019-07-11T11:56:07Z">
        <w:r>
          <w:rPr>
            <w:rFonts w:hint="eastAsia" w:ascii="宋体" w:hAnsi="宋体" w:eastAsia="仿宋_GB2312" w:cs="Times New Roman"/>
            <w:color w:val="000000"/>
            <w:sz w:val="32"/>
            <w:lang w:val="en-US" w:eastAsia="zh-CN"/>
          </w:rPr>
          <w:delText>5</w:delText>
        </w:r>
      </w:del>
      <w:del w:id="3655" w:author="谢浩然" w:date="2019-07-11T11:56:07Z">
        <w:r>
          <w:rPr>
            <w:rFonts w:hint="default" w:ascii="宋体" w:hAnsi="宋体" w:eastAsia="仿宋_GB2312" w:cs="Times New Roman"/>
            <w:color w:val="000000"/>
            <w:sz w:val="32"/>
          </w:rPr>
          <w:delText>月</w:delText>
        </w:r>
      </w:del>
      <w:del w:id="3656" w:author="谢浩然" w:date="2019-07-11T11:56:07Z">
        <w:r>
          <w:rPr>
            <w:rFonts w:hint="eastAsia" w:ascii="宋体" w:hAnsi="宋体" w:eastAsia="仿宋_GB2312" w:cs="Times New Roman"/>
            <w:color w:val="000000"/>
            <w:sz w:val="32"/>
            <w:lang w:val="en-US" w:eastAsia="zh-CN"/>
          </w:rPr>
          <w:delText xml:space="preserve"> </w:delText>
        </w:r>
      </w:del>
      <w:ins w:id="3657" w:author="谢浩然" w:date="2019-05-13T11:05:00Z">
        <w:del w:id="3658" w:author="谢浩然" w:date="2019-07-11T11:56:07Z">
          <w:r>
            <w:rPr>
              <w:rFonts w:hint="eastAsia" w:ascii="宋体" w:hAnsi="宋体" w:eastAsia="仿宋_GB2312" w:cs="Times New Roman"/>
              <w:color w:val="000000"/>
              <w:sz w:val="32"/>
              <w:lang w:val="en-US" w:eastAsia="zh-CN"/>
            </w:rPr>
            <w:delText>10</w:delText>
          </w:r>
        </w:del>
      </w:ins>
      <w:del w:id="3659" w:author="谢浩然" w:date="2019-07-11T11:56:07Z">
        <w:r>
          <w:rPr>
            <w:rFonts w:hint="default" w:ascii="宋体" w:hAnsi="宋体" w:eastAsia="仿宋_GB2312" w:cs="Times New Roman"/>
            <w:color w:val="000000"/>
            <w:sz w:val="32"/>
          </w:rPr>
          <w:delText>日</w:delText>
        </w:r>
      </w:del>
      <w:del w:id="3660" w:author="谢浩然" w:date="2019-07-11T11:56:07Z">
        <w:r>
          <w:rPr>
            <w:rFonts w:hint="eastAsia" w:ascii="宋体" w:hAnsi="宋体" w:eastAsia="仿宋_GB2312" w:cs="Times New Roman"/>
            <w:color w:val="000000"/>
            <w:sz w:val="32"/>
            <w:lang w:val="en-US" w:eastAsia="zh-CN"/>
          </w:rPr>
          <w:delText xml:space="preserve">        </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3662" w:author="谢浩然" w:date="2019-07-11T11:56:07Z"/>
          <w:rFonts w:hint="default" w:ascii="宋体" w:hAnsi="宋体" w:eastAsia="仿宋_GB2312" w:cs="Times New Roman"/>
          <w:color w:val="000000"/>
          <w:sz w:val="32"/>
        </w:rPr>
        <w:pPrChange w:id="3661" w:author="谢浩然" w:date="2019-07-11T11:56:08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del w:id="3663" w:author="谢浩然" w:date="2019-07-11T11:56:07Z">
        <w:r>
          <w:rPr>
            <w:rFonts w:hint="default" w:ascii="宋体" w:hAnsi="宋体" w:eastAsia="仿宋_GB2312" w:cs="Times New Roman"/>
            <w:color w:val="000000"/>
            <w:sz w:val="32"/>
          </w:rPr>
          <w:br w:type="page"/>
        </w:r>
      </w:del>
    </w:p>
    <w:p>
      <w:pPr>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3665" w:author="谢浩然" w:date="2019-07-11T11:56:07Z"/>
          <w:rFonts w:hint="default" w:ascii="宋体" w:hAnsi="宋体" w:eastAsia="仿宋_GB2312" w:cs="Times New Roman"/>
          <w:color w:val="000000"/>
          <w:sz w:val="32"/>
        </w:rPr>
        <w:pPrChange w:id="3664" w:author="谢浩然" w:date="2019-07-11T11:56:08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snapToGrid/>
        <w:spacing w:line="590" w:lineRule="exact"/>
        <w:ind w:firstLine="0"/>
        <w:jc w:val="both"/>
        <w:rPr>
          <w:del w:id="3667" w:author="谢浩然" w:date="2019-07-11T11:56:07Z"/>
          <w:rFonts w:hint="eastAsia" w:ascii="宋体" w:hAnsi="宋体" w:eastAsia="宋体" w:cs="宋体"/>
          <w:color w:val="000000"/>
          <w:sz w:val="44"/>
          <w:szCs w:val="44"/>
        </w:rPr>
        <w:pPrChange w:id="3666" w:author="谢浩然" w:date="2019-07-11T11:56:08Z">
          <w:pPr>
            <w:snapToGrid w:val="0"/>
            <w:spacing w:line="590" w:lineRule="exact"/>
            <w:ind w:firstLine="0"/>
            <w:jc w:val="center"/>
          </w:pPr>
        </w:pPrChange>
      </w:pPr>
      <w:del w:id="3668" w:author="谢浩然" w:date="2019-07-11T11:56:07Z">
        <w:r>
          <w:rPr>
            <w:rFonts w:hint="eastAsia" w:ascii="宋体" w:hAnsi="宋体" w:eastAsia="宋体" w:cs="宋体"/>
            <w:color w:val="000000"/>
            <w:sz w:val="44"/>
            <w:szCs w:val="44"/>
          </w:rPr>
          <w:delText>广东省人民代表大会常务委员会关于批准</w:delText>
        </w:r>
      </w:del>
    </w:p>
    <w:p>
      <w:pPr>
        <w:snapToGrid/>
        <w:spacing w:line="590" w:lineRule="exact"/>
        <w:ind w:firstLine="0"/>
        <w:jc w:val="both"/>
        <w:rPr>
          <w:del w:id="3670" w:author="谢浩然" w:date="2019-07-11T11:56:07Z"/>
          <w:rFonts w:ascii="宋体" w:hAnsi="宋体"/>
          <w:color w:val="000000"/>
        </w:rPr>
        <w:pPrChange w:id="3669" w:author="谢浩然" w:date="2019-07-11T11:56:08Z">
          <w:pPr>
            <w:snapToGrid w:val="0"/>
            <w:spacing w:line="590" w:lineRule="exact"/>
            <w:ind w:firstLine="0"/>
            <w:jc w:val="center"/>
          </w:pPr>
        </w:pPrChange>
      </w:pPr>
      <w:del w:id="3671" w:author="谢浩然" w:date="2019-07-11T11:56:07Z">
        <w:r>
          <w:rPr>
            <w:rFonts w:hint="eastAsia" w:ascii="宋体" w:hAnsi="宋体" w:eastAsia="宋体" w:cs="宋体"/>
            <w:color w:val="000000"/>
            <w:sz w:val="44"/>
            <w:szCs w:val="44"/>
          </w:rPr>
          <w:delText>《</w:delText>
        </w:r>
      </w:del>
      <w:del w:id="3672" w:author="谢浩然" w:date="2019-07-11T11:56:07Z">
        <w:r>
          <w:rPr>
            <w:rFonts w:hint="eastAsia" w:ascii="宋体" w:hAnsi="宋体" w:eastAsia="宋体" w:cs="宋体"/>
            <w:color w:val="000000"/>
            <w:sz w:val="44"/>
            <w:szCs w:val="44"/>
            <w:lang w:eastAsia="zh-CN"/>
          </w:rPr>
          <w:delText>广州市供水用水</w:delText>
        </w:r>
      </w:del>
      <w:del w:id="3673" w:author="谢浩然" w:date="2019-07-11T11:56:07Z">
        <w:r>
          <w:rPr>
            <w:rFonts w:hint="eastAsia" w:ascii="宋体" w:hAnsi="宋体" w:eastAsia="宋体" w:cs="宋体"/>
            <w:color w:val="000000"/>
            <w:sz w:val="44"/>
            <w:szCs w:val="44"/>
          </w:rPr>
          <w:delText>条例》的决定</w:delText>
        </w:r>
      </w:del>
    </w:p>
    <w:p>
      <w:pPr>
        <w:spacing w:line="590" w:lineRule="exact"/>
        <w:ind w:firstLine="0" w:firstLineChars="0"/>
        <w:jc w:val="both"/>
        <w:rPr>
          <w:del w:id="3675" w:author="谢浩然" w:date="2019-07-11T11:56:07Z"/>
          <w:rFonts w:ascii="宋体" w:hAnsi="宋体" w:eastAsia="楷体_GB2312"/>
          <w:color w:val="000000"/>
        </w:rPr>
        <w:pPrChange w:id="3674" w:author="谢浩然" w:date="2019-07-11T11:56:08Z">
          <w:pPr>
            <w:spacing w:line="590" w:lineRule="exact"/>
            <w:ind w:firstLine="0" w:firstLineChars="0"/>
            <w:jc w:val="center"/>
          </w:pPr>
        </w:pPrChange>
      </w:pPr>
      <w:del w:id="3676" w:author="谢浩然" w:date="2019-07-11T11:56:07Z">
        <w:r>
          <w:rPr>
            <w:rFonts w:ascii="宋体" w:hAnsi="宋体" w:eastAsia="楷体_GB2312"/>
            <w:color w:val="000000"/>
          </w:rPr>
          <w:delText>（</w:delText>
        </w:r>
      </w:del>
      <w:del w:id="3677" w:author="谢浩然" w:date="2019-07-11T11:56:07Z">
        <w:r>
          <w:rPr>
            <w:rFonts w:hint="eastAsia" w:ascii="宋体" w:hAnsi="宋体" w:eastAsia="宋体" w:cs="宋体"/>
            <w:color w:val="000000"/>
          </w:rPr>
          <w:delText>201</w:delText>
        </w:r>
      </w:del>
      <w:del w:id="3678" w:author="谢浩然" w:date="2019-07-11T11:56:07Z">
        <w:r>
          <w:rPr>
            <w:rFonts w:hint="eastAsia" w:ascii="宋体" w:hAnsi="宋体" w:eastAsia="宋体" w:cs="宋体"/>
            <w:color w:val="000000"/>
            <w:lang w:val="en-US" w:eastAsia="zh-CN"/>
          </w:rPr>
          <w:delText>9</w:delText>
        </w:r>
      </w:del>
      <w:del w:id="3679" w:author="谢浩然" w:date="2019-07-11T11:56:07Z">
        <w:r>
          <w:rPr>
            <w:rFonts w:ascii="宋体" w:hAnsi="宋体" w:eastAsia="楷体_GB2312"/>
            <w:color w:val="000000"/>
          </w:rPr>
          <w:delText>年</w:delText>
        </w:r>
      </w:del>
      <w:del w:id="3680" w:author="谢浩然" w:date="2019-07-11T11:56:07Z">
        <w:r>
          <w:rPr>
            <w:rFonts w:hint="eastAsia" w:ascii="宋体" w:hAnsi="宋体" w:eastAsia="宋体" w:cs="宋体"/>
            <w:color w:val="000000"/>
            <w:lang w:val="en-US" w:eastAsia="zh-CN"/>
          </w:rPr>
          <w:delText>3</w:delText>
        </w:r>
      </w:del>
      <w:del w:id="3681" w:author="谢浩然" w:date="2019-07-11T11:56:07Z">
        <w:r>
          <w:rPr>
            <w:rFonts w:ascii="宋体" w:hAnsi="宋体" w:eastAsia="楷体_GB2312"/>
            <w:color w:val="000000"/>
          </w:rPr>
          <w:delText>月</w:delText>
        </w:r>
      </w:del>
      <w:del w:id="3682" w:author="谢浩然" w:date="2019-07-11T11:56:07Z">
        <w:r>
          <w:rPr>
            <w:rFonts w:hint="eastAsia" w:ascii="宋体" w:hAnsi="宋体" w:eastAsia="楷体_GB2312"/>
            <w:color w:val="000000"/>
            <w:lang w:val="en-US" w:eastAsia="zh-CN"/>
          </w:rPr>
          <w:delText>28</w:delText>
        </w:r>
      </w:del>
      <w:del w:id="3683" w:author="谢浩然" w:date="2019-07-11T11:56:07Z">
        <w:r>
          <w:rPr>
            <w:rFonts w:ascii="宋体" w:hAnsi="宋体" w:eastAsia="楷体_GB2312"/>
            <w:color w:val="000000"/>
          </w:rPr>
          <w:delText>日广东省第十</w:delText>
        </w:r>
      </w:del>
      <w:del w:id="3684" w:author="谢浩然" w:date="2019-07-11T11:56:07Z">
        <w:r>
          <w:rPr>
            <w:rFonts w:hint="eastAsia" w:ascii="宋体" w:hAnsi="宋体" w:eastAsia="楷体_GB2312"/>
            <w:color w:val="000000"/>
            <w:lang w:eastAsia="zh-CN"/>
          </w:rPr>
          <w:delText>三</w:delText>
        </w:r>
      </w:del>
      <w:del w:id="3685" w:author="谢浩然" w:date="2019-07-11T11:56:07Z">
        <w:r>
          <w:rPr>
            <w:rFonts w:ascii="宋体" w:hAnsi="宋体" w:eastAsia="楷体_GB2312"/>
            <w:color w:val="000000"/>
          </w:rPr>
          <w:delText>届人民代表大会</w:delText>
        </w:r>
      </w:del>
    </w:p>
    <w:p>
      <w:pPr>
        <w:spacing w:line="590" w:lineRule="exact"/>
        <w:ind w:firstLine="0" w:firstLineChars="0"/>
        <w:jc w:val="both"/>
        <w:rPr>
          <w:del w:id="3687" w:author="谢浩然" w:date="2019-07-11T11:56:07Z"/>
          <w:rFonts w:ascii="宋体" w:hAnsi="宋体" w:eastAsia="楷体_GB2312"/>
          <w:color w:val="000000"/>
        </w:rPr>
        <w:pPrChange w:id="3686" w:author="谢浩然" w:date="2019-07-11T11:56:08Z">
          <w:pPr>
            <w:spacing w:line="590" w:lineRule="exact"/>
            <w:ind w:firstLine="0" w:firstLineChars="0"/>
            <w:jc w:val="center"/>
          </w:pPr>
        </w:pPrChange>
      </w:pPr>
      <w:del w:id="3688" w:author="谢浩然" w:date="2019-07-11T11:56:07Z">
        <w:r>
          <w:rPr>
            <w:rFonts w:ascii="宋体" w:hAnsi="宋体" w:eastAsia="楷体_GB2312"/>
            <w:color w:val="000000"/>
          </w:rPr>
          <w:delText>常务委员会第</w:delText>
        </w:r>
      </w:del>
      <w:del w:id="3689" w:author="谢浩然" w:date="2019-07-11T11:56:07Z">
        <w:r>
          <w:rPr>
            <w:rFonts w:hint="eastAsia" w:ascii="宋体" w:hAnsi="宋体" w:eastAsia="楷体_GB2312"/>
            <w:color w:val="000000"/>
            <w:lang w:eastAsia="zh-CN"/>
          </w:rPr>
          <w:delText>十一</w:delText>
        </w:r>
      </w:del>
      <w:del w:id="3690" w:author="谢浩然" w:date="2019-07-11T11:56:07Z">
        <w:r>
          <w:rPr>
            <w:rFonts w:ascii="宋体" w:hAnsi="宋体" w:eastAsia="楷体_GB2312"/>
            <w:color w:val="000000"/>
          </w:rPr>
          <w:delText>次会议通过）</w:delText>
        </w:r>
      </w:del>
    </w:p>
    <w:p>
      <w:pPr>
        <w:spacing w:beforeLines="0" w:afterLines="0" w:line="590" w:lineRule="exact"/>
        <w:ind w:firstLine="0"/>
        <w:rPr>
          <w:del w:id="3692" w:author="谢浩然" w:date="2019-07-11T11:56:07Z"/>
          <w:rFonts w:ascii="宋体" w:hAnsi="宋体"/>
          <w:color w:val="000000"/>
        </w:rPr>
        <w:pPrChange w:id="3691" w:author="卢颖东" w:date="2019-05-21T14:38:00Z">
          <w:pPr>
            <w:spacing w:line="590" w:lineRule="exact"/>
            <w:ind w:firstLine="0"/>
          </w:pPr>
        </w:pPrChange>
      </w:pPr>
    </w:p>
    <w:p>
      <w:pPr>
        <w:spacing w:line="590" w:lineRule="exact"/>
        <w:ind w:firstLine="0" w:firstLineChars="0"/>
        <w:rPr>
          <w:del w:id="3694" w:author="谢浩然" w:date="2019-07-11T11:56:07Z"/>
          <w:rFonts w:ascii="宋体" w:hAnsi="宋体"/>
          <w:color w:val="000000"/>
        </w:rPr>
        <w:pPrChange w:id="3693" w:author="谢浩然" w:date="2019-07-11T11:56:08Z">
          <w:pPr>
            <w:spacing w:line="590" w:lineRule="exact"/>
            <w:ind w:firstLine="711" w:firstLineChars="225"/>
          </w:pPr>
        </w:pPrChange>
      </w:pPr>
      <w:del w:id="3695" w:author="谢浩然" w:date="2019-07-11T11:56:07Z">
        <w:r>
          <w:rPr>
            <w:rFonts w:ascii="宋体" w:hAnsi="宋体"/>
            <w:color w:val="000000"/>
          </w:rPr>
          <w:delText>广东省第十</w:delText>
        </w:r>
      </w:del>
      <w:del w:id="3696" w:author="谢浩然" w:date="2019-07-11T11:56:07Z">
        <w:r>
          <w:rPr>
            <w:rFonts w:hint="eastAsia" w:ascii="宋体" w:hAnsi="宋体"/>
            <w:color w:val="000000"/>
            <w:lang w:eastAsia="zh-CN"/>
          </w:rPr>
          <w:delText>三</w:delText>
        </w:r>
      </w:del>
      <w:del w:id="3697" w:author="谢浩然" w:date="2019-07-11T11:56:07Z">
        <w:r>
          <w:rPr>
            <w:rFonts w:ascii="宋体" w:hAnsi="宋体"/>
            <w:color w:val="000000"/>
          </w:rPr>
          <w:delText>届人民代表大会常务委员会第</w:delText>
        </w:r>
      </w:del>
      <w:del w:id="3698" w:author="谢浩然" w:date="2019-07-11T11:56:07Z">
        <w:r>
          <w:rPr>
            <w:rFonts w:hint="eastAsia" w:ascii="宋体" w:hAnsi="宋体"/>
            <w:color w:val="000000"/>
            <w:lang w:eastAsia="zh-CN"/>
          </w:rPr>
          <w:delText>十一</w:delText>
        </w:r>
      </w:del>
      <w:del w:id="3699" w:author="谢浩然" w:date="2019-07-11T11:56:07Z">
        <w:r>
          <w:rPr>
            <w:rFonts w:ascii="宋体" w:hAnsi="宋体"/>
            <w:color w:val="000000"/>
          </w:rPr>
          <w:delText>次会议审查了</w:delText>
        </w:r>
      </w:del>
      <w:del w:id="3700" w:author="谢浩然" w:date="2019-07-11T11:56:07Z">
        <w:r>
          <w:rPr>
            <w:rFonts w:hint="eastAsia" w:ascii="宋体" w:hAnsi="宋体"/>
            <w:color w:val="000000"/>
            <w:lang w:eastAsia="zh-CN"/>
          </w:rPr>
          <w:delText>广州</w:delText>
        </w:r>
      </w:del>
      <w:del w:id="3701" w:author="谢浩然" w:date="2019-07-11T11:56:07Z">
        <w:r>
          <w:rPr>
            <w:rFonts w:ascii="宋体" w:hAnsi="宋体"/>
            <w:color w:val="000000"/>
          </w:rPr>
          <w:delText>市人民代表大会常务委员会报请批准的</w:delText>
        </w:r>
      </w:del>
      <w:del w:id="3702" w:author="谢浩然" w:date="2019-07-11T11:56:07Z">
        <w:r>
          <w:rPr>
            <w:rFonts w:hint="eastAsia" w:ascii="宋体" w:hAnsi="宋体" w:eastAsia="仿宋_GB2312" w:cs="仿宋_GB2312"/>
            <w:color w:val="000000"/>
            <w:highlight w:val="none"/>
          </w:rPr>
          <w:delText>《</w:delText>
        </w:r>
      </w:del>
      <w:del w:id="3703" w:author="谢浩然" w:date="2019-07-11T11:56:07Z">
        <w:r>
          <w:rPr>
            <w:rFonts w:hint="eastAsia" w:ascii="宋体" w:hAnsi="宋体" w:cs="仿宋_GB2312"/>
            <w:color w:val="000000"/>
            <w:highlight w:val="none"/>
            <w:lang w:eastAsia="zh-CN"/>
          </w:rPr>
          <w:delText>广州市供水用水条例</w:delText>
        </w:r>
      </w:del>
      <w:del w:id="3704" w:author="谢浩然" w:date="2019-07-11T11:56:07Z">
        <w:r>
          <w:rPr>
            <w:rFonts w:hint="eastAsia" w:ascii="宋体" w:hAnsi="宋体" w:eastAsia="仿宋_GB2312" w:cs="仿宋_GB2312"/>
            <w:color w:val="000000"/>
            <w:highlight w:val="none"/>
          </w:rPr>
          <w:delText>》</w:delText>
        </w:r>
      </w:del>
      <w:del w:id="3705" w:author="谢浩然" w:date="2019-07-11T11:56:07Z">
        <w:r>
          <w:rPr>
            <w:rFonts w:ascii="宋体" w:hAnsi="宋体"/>
            <w:color w:val="000000"/>
          </w:rPr>
          <w:delText>，该</w:delText>
        </w:r>
      </w:del>
      <w:del w:id="3706" w:author="谢浩然" w:date="2019-07-11T11:56:07Z">
        <w:r>
          <w:rPr>
            <w:rFonts w:hint="eastAsia" w:ascii="宋体" w:hAnsi="宋体"/>
            <w:color w:val="000000"/>
            <w:lang w:eastAsia="zh-CN"/>
          </w:rPr>
          <w:delText>条例</w:delText>
        </w:r>
      </w:del>
      <w:del w:id="3707" w:author="谢浩然" w:date="2019-07-11T11:56:07Z">
        <w:r>
          <w:rPr>
            <w:rFonts w:ascii="宋体" w:hAnsi="宋体"/>
            <w:color w:val="000000"/>
          </w:rPr>
          <w:delText>与宪法、法律、行政法规和本省的地方性法规不抵触，决定予以批准，由</w:delText>
        </w:r>
      </w:del>
      <w:del w:id="3708" w:author="谢浩然" w:date="2019-07-11T11:56:07Z">
        <w:r>
          <w:rPr>
            <w:rFonts w:hint="eastAsia" w:ascii="宋体" w:hAnsi="宋体" w:cs="仿宋_GB2312"/>
            <w:color w:val="000000"/>
            <w:highlight w:val="none"/>
            <w:lang w:eastAsia="zh-CN"/>
          </w:rPr>
          <w:delText>广州</w:delText>
        </w:r>
      </w:del>
      <w:del w:id="3709" w:author="谢浩然" w:date="2019-07-11T11:56:07Z">
        <w:r>
          <w:rPr>
            <w:rFonts w:ascii="宋体" w:hAnsi="宋体"/>
            <w:color w:val="000000"/>
          </w:rPr>
          <w:delText>市人民代表大会常务委员会公布施行。</w:delText>
        </w:r>
      </w:del>
    </w:p>
    <w:p>
      <w:pPr>
        <w:spacing w:beforeLines="0" w:afterLines="0" w:line="590" w:lineRule="exact"/>
        <w:rPr>
          <w:del w:id="3711" w:author="谢浩然" w:date="2019-07-11T11:56:07Z"/>
          <w:rFonts w:ascii="宋体" w:hAnsi="宋体"/>
          <w:color w:val="000000"/>
        </w:rPr>
        <w:pPrChange w:id="3710" w:author="卢颖东" w:date="2019-05-21T14:38:00Z">
          <w:pPr>
            <w:spacing w:line="590" w:lineRule="exact"/>
          </w:pPr>
        </w:pPrChange>
      </w:pPr>
    </w:p>
    <w:p>
      <w:pPr>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3713" w:author="谢浩然" w:date="2019-07-11T11:56:07Z"/>
          <w:rFonts w:hint="default" w:ascii="宋体" w:hAnsi="宋体" w:eastAsia="仿宋_GB2312" w:cs="Times New Roman"/>
          <w:color w:val="000000"/>
          <w:sz w:val="32"/>
        </w:rPr>
        <w:pPrChange w:id="3712" w:author="谢浩然" w:date="2019-07-11T11:56:08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keepNext w:val="0"/>
        <w:keepLines w:val="0"/>
        <w:pageBreakBefore w:val="0"/>
        <w:widowControl w:val="0"/>
        <w:kinsoku/>
        <w:wordWrap/>
        <w:overflowPunct/>
        <w:topLinePunct w:val="0"/>
        <w:autoSpaceDE/>
        <w:autoSpaceDN/>
        <w:bidi w:val="0"/>
        <w:spacing w:line="590" w:lineRule="exact"/>
        <w:textAlignment w:val="auto"/>
        <w:outlineLvl w:val="9"/>
        <w:rPr>
          <w:del w:id="3715" w:author="谢浩然" w:date="2019-07-11T11:56:07Z"/>
          <w:rFonts w:ascii="宋体" w:hAnsi="宋体"/>
          <w:color w:val="000000"/>
          <w:szCs w:val="32"/>
        </w:rPr>
        <w:pPrChange w:id="3714" w:author="谢浩然" w:date="2019-07-11T11:56:08Z">
          <w:pPr>
            <w:keepNext w:val="0"/>
            <w:keepLines w:val="0"/>
            <w:pageBreakBefore w:val="0"/>
            <w:widowControl w:val="0"/>
            <w:kinsoku/>
            <w:wordWrap/>
            <w:overflowPunct/>
            <w:topLinePunct w:val="0"/>
            <w:autoSpaceDE/>
            <w:autoSpaceDN/>
            <w:bidi w:val="0"/>
            <w:spacing w:line="590" w:lineRule="exact"/>
            <w:textAlignment w:val="auto"/>
            <w:outlineLvl w:val="9"/>
          </w:pPr>
        </w:pPrChange>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del w:id="3717" w:author="谢浩然" w:date="2019-07-11T11:56:07Z"/>
          <w:rFonts w:hint="eastAsia" w:ascii="宋体" w:hAnsi="宋体" w:eastAsia="方正小标宋简体" w:cs="方正小标宋简体"/>
          <w:color w:val="000000"/>
          <w:kern w:val="0"/>
          <w:sz w:val="44"/>
          <w:szCs w:val="41"/>
        </w:rPr>
        <w:pPrChange w:id="3716" w:author="谢浩然" w:date="2019-07-11T11:56:08Z">
          <w:pPr>
            <w:pStyle w:val="14"/>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del w:id="3718" w:author="谢浩然" w:date="2019-07-11T11:56:07Z">
        <w:r>
          <w:rPr>
            <w:rFonts w:hint="eastAsia" w:ascii="宋体" w:hAnsi="宋体" w:eastAsia="方正小标宋简体" w:cs="方正小标宋简体"/>
            <w:color w:val="000000"/>
            <w:kern w:val="0"/>
            <w:sz w:val="44"/>
            <w:szCs w:val="41"/>
          </w:rPr>
          <w:br w:type="page"/>
        </w:r>
      </w:del>
    </w:p>
    <w:p>
      <w:pPr>
        <w:keepNext w:val="0"/>
        <w:keepLines w:val="0"/>
        <w:pageBreakBefore w:val="0"/>
        <w:widowControl w:val="0"/>
        <w:kinsoku/>
        <w:wordWrap/>
        <w:overflowPunct/>
        <w:topLinePunct w:val="0"/>
        <w:autoSpaceDE/>
        <w:autoSpaceDN/>
        <w:bidi w:val="0"/>
        <w:spacing w:line="590" w:lineRule="exact"/>
        <w:jc w:val="center"/>
        <w:textAlignment w:val="auto"/>
        <w:outlineLvl w:val="9"/>
        <w:rPr>
          <w:del w:id="3720" w:author="谢浩然" w:date="2019-07-11T11:56:07Z"/>
          <w:rFonts w:hint="eastAsia" w:ascii="宋体" w:hAnsi="宋体" w:eastAsia="方正小标宋简体" w:cs="方正小标宋简体"/>
          <w:color w:val="000000"/>
          <w:kern w:val="0"/>
          <w:sz w:val="44"/>
          <w:szCs w:val="41"/>
        </w:rPr>
        <w:pPrChange w:id="3719" w:author="谢浩然" w:date="2019-07-11T11:56:08Z">
          <w:pPr>
            <w:pStyle w:val="14"/>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adjustRightInd w:val="0"/>
        <w:snapToGrid w:val="0"/>
        <w:spacing w:line="590" w:lineRule="exact"/>
        <w:jc w:val="center"/>
        <w:rPr>
          <w:del w:id="3722" w:author="谢浩然" w:date="2019-07-11T11:56:07Z"/>
          <w:rFonts w:hint="eastAsia" w:ascii="宋体" w:hAnsi="宋体" w:eastAsia="黑体" w:cs="黑体"/>
          <w:color w:val="000000"/>
          <w:lang w:eastAsia="zh-CN"/>
        </w:rPr>
        <w:pPrChange w:id="3721" w:author="谢浩然" w:date="2019-07-11T11:56:08Z">
          <w:pPr>
            <w:pStyle w:val="3"/>
            <w:adjustRightInd w:val="0"/>
            <w:snapToGrid w:val="0"/>
            <w:spacing w:line="590" w:lineRule="exact"/>
            <w:jc w:val="center"/>
          </w:pPr>
        </w:pPrChange>
      </w:pPr>
      <w:del w:id="3723" w:author="谢浩然" w:date="2019-07-11T11:56:07Z">
        <w:r>
          <w:rPr>
            <w:rFonts w:hint="eastAsia" w:ascii="宋体" w:hAnsi="宋体" w:eastAsia="黑体" w:cs="黑体"/>
            <w:color w:val="000000"/>
          </w:rPr>
          <w:delText>关于《</w:delText>
        </w:r>
      </w:del>
      <w:del w:id="3724" w:author="谢浩然" w:date="2019-07-11T11:56:07Z">
        <w:r>
          <w:rPr>
            <w:rFonts w:hint="eastAsia" w:ascii="宋体" w:hAnsi="宋体" w:eastAsia="黑体" w:cs="黑体"/>
            <w:color w:val="000000"/>
            <w:lang w:eastAsia="zh-CN"/>
          </w:rPr>
          <w:delText>广州市供水用水</w:delText>
        </w:r>
      </w:del>
      <w:del w:id="3725" w:author="谢浩然" w:date="2019-07-11T11:56:07Z">
        <w:r>
          <w:rPr>
            <w:rFonts w:hint="eastAsia" w:ascii="宋体" w:hAnsi="宋体" w:eastAsia="黑体" w:cs="黑体"/>
            <w:color w:val="000000"/>
          </w:rPr>
          <w:delText>条例》的</w:delText>
        </w:r>
      </w:del>
      <w:del w:id="3726" w:author="谢浩然" w:date="2019-07-11T11:56:07Z">
        <w:r>
          <w:rPr>
            <w:rFonts w:hint="eastAsia" w:ascii="宋体" w:hAnsi="宋体" w:eastAsia="黑体" w:cs="黑体"/>
            <w:bCs/>
            <w:color w:val="000000"/>
            <w:szCs w:val="44"/>
          </w:rPr>
          <w:delText>审查报告</w:delText>
        </w:r>
      </w:del>
    </w:p>
    <w:p>
      <w:pPr>
        <w:keepNext w:val="0"/>
        <w:keepLines w:val="0"/>
        <w:pageBreakBefore w:val="0"/>
        <w:widowControl w:val="0"/>
        <w:kinsoku/>
        <w:wordWrap/>
        <w:overflowPunct/>
        <w:topLinePunct w:val="0"/>
        <w:bidi w:val="0"/>
        <w:spacing w:line="590" w:lineRule="exact"/>
        <w:jc w:val="both"/>
        <w:textAlignment w:val="auto"/>
        <w:rPr>
          <w:del w:id="3728" w:author="谢浩然" w:date="2019-07-11T11:56:07Z"/>
          <w:rFonts w:hint="default" w:ascii="宋体" w:hAnsi="宋体" w:eastAsia="楷体_GB2312" w:cs="Times New Roman"/>
          <w:color w:val="000000"/>
          <w:sz w:val="32"/>
        </w:rPr>
        <w:pPrChange w:id="3727" w:author="谢浩然" w:date="2019-07-11T11:56:08Z">
          <w:pPr>
            <w:keepNext w:val="0"/>
            <w:keepLines w:val="0"/>
            <w:pageBreakBefore w:val="0"/>
            <w:widowControl w:val="0"/>
            <w:kinsoku/>
            <w:wordWrap/>
            <w:overflowPunct/>
            <w:topLinePunct w:val="0"/>
            <w:bidi w:val="0"/>
            <w:spacing w:line="590" w:lineRule="exact"/>
            <w:jc w:val="center"/>
            <w:textAlignment w:val="auto"/>
          </w:pPr>
        </w:pPrChange>
      </w:pPr>
      <w:del w:id="3729" w:author="谢浩然" w:date="2019-07-11T11:56:07Z">
        <w:r>
          <w:rPr>
            <w:rFonts w:hint="eastAsia" w:ascii="宋体" w:hAnsi="宋体" w:eastAsia="方正小标宋简体" w:cs="方正小标宋简体"/>
            <w:color w:val="000000"/>
            <w:sz w:val="32"/>
          </w:rPr>
          <w:delText>——</w:delText>
        </w:r>
      </w:del>
      <w:del w:id="3730" w:author="谢浩然" w:date="2019-07-11T11:56:07Z">
        <w:r>
          <w:rPr>
            <w:rFonts w:hint="default" w:ascii="宋体" w:hAnsi="宋体" w:eastAsia="楷体_GB2312" w:cs="Times New Roman"/>
            <w:color w:val="000000"/>
            <w:sz w:val="32"/>
          </w:rPr>
          <w:delText>201</w:delText>
        </w:r>
      </w:del>
      <w:del w:id="3731" w:author="谢浩然" w:date="2019-07-11T11:56:07Z">
        <w:r>
          <w:rPr>
            <w:rFonts w:hint="eastAsia" w:ascii="宋体" w:hAnsi="宋体" w:eastAsia="楷体_GB2312" w:cs="Times New Roman"/>
            <w:color w:val="000000"/>
            <w:sz w:val="32"/>
            <w:lang w:val="en-US" w:eastAsia="zh-CN"/>
          </w:rPr>
          <w:delText>9</w:delText>
        </w:r>
      </w:del>
      <w:del w:id="3732" w:author="谢浩然" w:date="2019-07-11T11:56:07Z">
        <w:r>
          <w:rPr>
            <w:rFonts w:hint="default" w:ascii="宋体" w:hAnsi="宋体" w:eastAsia="楷体_GB2312" w:cs="Times New Roman"/>
            <w:color w:val="000000"/>
            <w:sz w:val="32"/>
          </w:rPr>
          <w:delText>年</w:delText>
        </w:r>
      </w:del>
      <w:del w:id="3733" w:author="谢浩然" w:date="2019-07-11T11:56:07Z">
        <w:r>
          <w:rPr>
            <w:rFonts w:hint="eastAsia" w:ascii="宋体" w:hAnsi="宋体" w:eastAsia="楷体_GB2312" w:cs="Times New Roman"/>
            <w:color w:val="000000"/>
            <w:sz w:val="32"/>
            <w:lang w:val="en-US" w:eastAsia="zh-CN"/>
          </w:rPr>
          <w:delText>3</w:delText>
        </w:r>
      </w:del>
      <w:del w:id="3734" w:author="谢浩然" w:date="2019-07-11T11:56:07Z">
        <w:r>
          <w:rPr>
            <w:rFonts w:hint="default" w:ascii="宋体" w:hAnsi="宋体" w:eastAsia="楷体_GB2312" w:cs="Times New Roman"/>
            <w:color w:val="000000"/>
            <w:sz w:val="32"/>
          </w:rPr>
          <w:delText>月</w:delText>
        </w:r>
      </w:del>
      <w:del w:id="3735" w:author="谢浩然" w:date="2019-07-11T11:56:07Z">
        <w:r>
          <w:rPr>
            <w:rFonts w:hint="eastAsia" w:ascii="宋体" w:hAnsi="宋体" w:eastAsia="楷体_GB2312" w:cs="Times New Roman"/>
            <w:color w:val="000000"/>
            <w:sz w:val="32"/>
            <w:lang w:val="en-US" w:eastAsia="zh-CN"/>
          </w:rPr>
          <w:delText>26</w:delText>
        </w:r>
      </w:del>
      <w:del w:id="3736" w:author="谢浩然" w:date="2019-07-11T11:56:07Z">
        <w:r>
          <w:rPr>
            <w:rFonts w:hint="default" w:ascii="宋体" w:hAnsi="宋体" w:eastAsia="楷体_GB2312" w:cs="Times New Roman"/>
            <w:color w:val="000000"/>
            <w:sz w:val="32"/>
          </w:rPr>
          <w:delText>日在广东省第十</w:delText>
        </w:r>
      </w:del>
      <w:del w:id="3737" w:author="谢浩然" w:date="2019-07-11T11:56:07Z">
        <w:r>
          <w:rPr>
            <w:rFonts w:hint="eastAsia" w:ascii="宋体" w:hAnsi="宋体" w:eastAsia="楷体_GB2312" w:cs="Times New Roman"/>
            <w:color w:val="000000"/>
            <w:sz w:val="32"/>
            <w:lang w:eastAsia="zh-CN"/>
          </w:rPr>
          <w:delText>三</w:delText>
        </w:r>
      </w:del>
      <w:del w:id="3738" w:author="谢浩然" w:date="2019-07-11T11:56:07Z">
        <w:r>
          <w:rPr>
            <w:rFonts w:hint="default" w:ascii="宋体" w:hAnsi="宋体" w:eastAsia="楷体_GB2312" w:cs="Times New Roman"/>
            <w:color w:val="000000"/>
            <w:sz w:val="32"/>
          </w:rPr>
          <w:delText>届</w:delText>
        </w:r>
      </w:del>
    </w:p>
    <w:p>
      <w:pPr>
        <w:keepNext w:val="0"/>
        <w:keepLines w:val="0"/>
        <w:pageBreakBefore w:val="0"/>
        <w:widowControl w:val="0"/>
        <w:kinsoku/>
        <w:wordWrap/>
        <w:overflowPunct/>
        <w:topLinePunct w:val="0"/>
        <w:bidi w:val="0"/>
        <w:spacing w:line="590" w:lineRule="exact"/>
        <w:ind w:firstLine="0" w:firstLineChars="0"/>
        <w:jc w:val="both"/>
        <w:textAlignment w:val="auto"/>
        <w:rPr>
          <w:del w:id="3740" w:author="谢浩然" w:date="2019-07-11T11:56:07Z"/>
          <w:rFonts w:hint="default" w:ascii="宋体" w:hAnsi="宋体" w:eastAsia="楷体_GB2312" w:cs="Times New Roman"/>
          <w:color w:val="000000"/>
          <w:sz w:val="32"/>
        </w:rPr>
        <w:pPrChange w:id="3739" w:author="谢浩然" w:date="2019-07-11T11:56:08Z">
          <w:pPr>
            <w:keepNext w:val="0"/>
            <w:keepLines w:val="0"/>
            <w:pageBreakBefore w:val="0"/>
            <w:widowControl w:val="0"/>
            <w:kinsoku/>
            <w:wordWrap/>
            <w:overflowPunct/>
            <w:topLinePunct w:val="0"/>
            <w:bidi w:val="0"/>
            <w:spacing w:line="590" w:lineRule="exact"/>
            <w:ind w:firstLine="0" w:firstLineChars="0"/>
            <w:jc w:val="center"/>
            <w:textAlignment w:val="auto"/>
          </w:pPr>
        </w:pPrChange>
      </w:pPr>
      <w:del w:id="3741" w:author="谢浩然" w:date="2019-07-11T11:56:07Z">
        <w:r>
          <w:rPr>
            <w:rFonts w:hint="default" w:ascii="宋体" w:hAnsi="宋体" w:eastAsia="楷体_GB2312" w:cs="Times New Roman"/>
            <w:color w:val="000000"/>
            <w:sz w:val="32"/>
          </w:rPr>
          <w:delText>人民代表大会常务委员会第</w:delText>
        </w:r>
      </w:del>
      <w:del w:id="3742" w:author="谢浩然" w:date="2019-07-11T11:56:07Z">
        <w:r>
          <w:rPr>
            <w:rFonts w:hint="eastAsia" w:ascii="宋体" w:hAnsi="宋体" w:eastAsia="楷体_GB2312" w:cs="Times New Roman"/>
            <w:color w:val="000000"/>
            <w:sz w:val="32"/>
            <w:lang w:eastAsia="zh-CN"/>
          </w:rPr>
          <w:delText>十一</w:delText>
        </w:r>
      </w:del>
      <w:del w:id="3743" w:author="谢浩然" w:date="2019-07-11T11:56:07Z">
        <w:r>
          <w:rPr>
            <w:rFonts w:hint="default" w:ascii="宋体" w:hAnsi="宋体" w:eastAsia="楷体_GB2312" w:cs="Times New Roman"/>
            <w:color w:val="000000"/>
            <w:sz w:val="32"/>
          </w:rPr>
          <w:delText>次会议上</w:delText>
        </w:r>
      </w:del>
    </w:p>
    <w:p>
      <w:pPr>
        <w:keepNext w:val="0"/>
        <w:keepLines w:val="0"/>
        <w:pageBreakBefore w:val="0"/>
        <w:widowControl w:val="0"/>
        <w:kinsoku/>
        <w:wordWrap/>
        <w:overflowPunct/>
        <w:topLinePunct w:val="0"/>
        <w:autoSpaceDE/>
        <w:autoSpaceDN/>
        <w:bidi w:val="0"/>
        <w:adjustRightInd/>
        <w:snapToGrid/>
        <w:spacing w:line="590" w:lineRule="exact"/>
        <w:jc w:val="both"/>
        <w:textAlignment w:val="auto"/>
        <w:outlineLvl w:val="9"/>
        <w:rPr>
          <w:del w:id="3745" w:author="谢浩然" w:date="2019-07-11T11:56:07Z"/>
          <w:rFonts w:hint="default" w:ascii="宋体" w:hAnsi="宋体" w:eastAsia="楷体_GB2312" w:cs="Times New Roman"/>
          <w:color w:val="000000"/>
          <w:sz w:val="32"/>
          <w:szCs w:val="32"/>
        </w:rPr>
        <w:pPrChange w:id="3744" w:author="谢浩然" w:date="2019-07-11T11:56:08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del w:id="3746" w:author="谢浩然" w:date="2019-07-11T11:56:07Z">
        <w:r>
          <w:rPr>
            <w:rFonts w:hint="default" w:ascii="宋体" w:hAnsi="宋体" w:eastAsia="楷体_GB2312" w:cs="Times New Roman"/>
            <w:color w:val="000000"/>
            <w:sz w:val="32"/>
            <w:szCs w:val="22"/>
            <w:lang w:val="en-US" w:eastAsia="zh-CN"/>
          </w:rPr>
          <w:delText>广东省人大法制委员会</w:delText>
        </w:r>
      </w:del>
      <w:del w:id="3747" w:author="谢浩然" w:date="2019-07-11T11:56:07Z">
        <w:r>
          <w:rPr>
            <w:rFonts w:hint="eastAsia" w:ascii="宋体" w:hAnsi="宋体" w:eastAsia="楷体_GB2312" w:cs="Times New Roman"/>
            <w:color w:val="000000"/>
            <w:sz w:val="32"/>
            <w:szCs w:val="22"/>
            <w:lang w:val="en-US" w:eastAsia="zh-CN"/>
          </w:rPr>
          <w:delText xml:space="preserve">副主任委员  </w:delText>
        </w:r>
      </w:del>
      <w:del w:id="3748" w:author="谢浩然" w:date="2019-07-11T11:56:07Z">
        <w:r>
          <w:rPr>
            <w:rFonts w:hint="eastAsia" w:ascii="宋体" w:hAnsi="宋体" w:eastAsia="楷体_GB2312" w:cs="Arial"/>
            <w:color w:val="000000"/>
            <w:sz w:val="32"/>
            <w:szCs w:val="22"/>
            <w:lang w:val="en-US" w:eastAsia="zh-CN"/>
          </w:rPr>
          <w:delText>李柏阳</w:delText>
        </w:r>
      </w:del>
      <w:del w:id="3749" w:author="谢浩然" w:date="2019-07-11T11:56:07Z">
        <w:r>
          <w:rPr>
            <w:rFonts w:hint="eastAsia" w:ascii="宋体" w:hAnsi="宋体" w:eastAsia="楷体_GB2312" w:cs="Times New Roman"/>
            <w:color w:val="000000"/>
            <w:sz w:val="32"/>
            <w:szCs w:val="22"/>
            <w:lang w:val="en-US" w:eastAsia="zh-CN"/>
          </w:rPr>
          <w:delText xml:space="preserve"> </w:delText>
        </w:r>
      </w:del>
      <w:del w:id="3750" w:author="谢浩然" w:date="2019-07-11T11:56:07Z">
        <w:r>
          <w:rPr>
            <w:rFonts w:hint="default" w:ascii="宋体" w:hAnsi="宋体" w:eastAsia="楷体_GB2312" w:cs="Times New Roman"/>
            <w:color w:val="000000"/>
            <w:sz w:val="32"/>
            <w:szCs w:val="22"/>
            <w:lang w:val="en-US" w:eastAsia="zh-CN"/>
          </w:rPr>
          <w:delText xml:space="preserve"> </w:delText>
        </w:r>
      </w:del>
    </w:p>
    <w:p>
      <w:pPr>
        <w:spacing w:beforeLines="0" w:afterLines="0" w:line="590" w:lineRule="exact"/>
        <w:rPr>
          <w:del w:id="3752" w:author="谢浩然" w:date="2019-07-11T11:56:07Z"/>
          <w:rFonts w:hint="eastAsia" w:ascii="宋体" w:hAnsi="宋体" w:eastAsia="方正仿宋简体" w:cs="宋体"/>
          <w:color w:val="000000"/>
          <w:szCs w:val="32"/>
        </w:rPr>
        <w:pPrChange w:id="3751" w:author="卢颖东" w:date="2019-05-21T14:38: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3754" w:author="谢浩然" w:date="2019-07-11T11:56:07Z"/>
          <w:rFonts w:hint="eastAsia" w:ascii="宋体" w:hAnsi="宋体" w:eastAsia="黑体" w:cs="黑体"/>
          <w:color w:val="000000"/>
          <w:szCs w:val="32"/>
          <w:rPrChange w:id="3755" w:author="卢颖东" w:date="2019-05-21T14:56:00Z">
            <w:rPr>
              <w:del w:id="3756" w:author="谢浩然" w:date="2019-07-11T11:56:07Z"/>
              <w:rFonts w:hint="eastAsia" w:ascii="仿宋_GB2312" w:hAnsi="仿宋_GB2312" w:eastAsia="仿宋_GB2312" w:cs="仿宋_GB2312"/>
              <w:color w:val="000000"/>
              <w:szCs w:val="32"/>
            </w:rPr>
          </w:rPrChange>
        </w:rPr>
        <w:pPrChange w:id="3753" w:author="谢浩然" w:date="2019-07-11T11:56:08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3757" w:author="谢浩然" w:date="2019-07-11T11:56:07Z">
        <w:r>
          <w:rPr>
            <w:rFonts w:hint="eastAsia" w:ascii="宋体" w:hAnsi="宋体" w:eastAsia="黑体" w:cs="黑体"/>
            <w:color w:val="000000"/>
            <w:lang w:val="en-US"/>
            <w:rPrChange w:id="3758" w:author="卢颖东" w:date="2019-05-21T14:56:00Z">
              <w:rPr>
                <w:rFonts w:hint="eastAsia" w:ascii="仿宋_GB2312" w:hAnsi="仿宋_GB2312" w:eastAsia="仿宋_GB2312" w:cs="仿宋_GB2312"/>
                <w:color w:val="000000"/>
                <w:lang w:val="en-US"/>
              </w:rPr>
            </w:rPrChange>
          </w:rPr>
          <w:delText>主任、各位副主任</w:delText>
        </w:r>
      </w:del>
      <w:del w:id="3760" w:author="谢浩然" w:date="2019-07-11T11:56:07Z">
        <w:r>
          <w:rPr>
            <w:rFonts w:hint="eastAsia" w:ascii="宋体" w:hAnsi="宋体" w:eastAsia="黑体" w:cs="黑体"/>
            <w:color w:val="000000"/>
            <w:sz w:val="32"/>
            <w:szCs w:val="32"/>
            <w:rPrChange w:id="3761" w:author="卢颖东" w:date="2019-05-21T14:56:00Z">
              <w:rPr>
                <w:rFonts w:hint="eastAsia" w:ascii="仿宋_GB2312" w:hAnsi="仿宋_GB2312" w:eastAsia="仿宋_GB2312" w:cs="仿宋_GB2312"/>
                <w:color w:val="000000"/>
                <w:sz w:val="32"/>
                <w:szCs w:val="32"/>
              </w:rPr>
            </w:rPrChange>
          </w:rPr>
          <w:delText>、秘书长，各位委员</w:delText>
        </w:r>
      </w:del>
      <w:del w:id="3763" w:author="谢浩然" w:date="2019-07-11T11:56:07Z">
        <w:r>
          <w:rPr>
            <w:rFonts w:hint="eastAsia" w:ascii="宋体" w:hAnsi="宋体" w:eastAsia="黑体" w:cs="黑体"/>
            <w:color w:val="000000"/>
            <w:lang w:val="en-US"/>
            <w:rPrChange w:id="3764" w:author="卢颖东" w:date="2019-05-21T14:56:00Z">
              <w:rPr>
                <w:rFonts w:hint="eastAsia" w:ascii="仿宋_GB2312" w:hAnsi="仿宋_GB2312" w:eastAsia="仿宋_GB2312" w:cs="仿宋_GB2312"/>
                <w:color w:val="000000"/>
                <w:lang w:val="en-US"/>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firstLine="0" w:firstLineChars="0"/>
        <w:textAlignment w:val="auto"/>
        <w:rPr>
          <w:del w:id="3767" w:author="谢浩然" w:date="2019-07-11T11:56:07Z"/>
          <w:rFonts w:hint="default" w:ascii="宋体" w:hAnsi="宋体" w:eastAsia="仿宋_GB2312" w:cs="Times New Roman"/>
          <w:color w:val="000000"/>
          <w:sz w:val="32"/>
        </w:rPr>
        <w:pPrChange w:id="3766" w:author="谢浩然" w:date="2019-07-11T11:56:08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3768" w:author="谢浩然" w:date="2019-07-11T11:56:07Z">
        <w:r>
          <w:rPr>
            <w:rFonts w:hint="default" w:ascii="宋体" w:hAnsi="宋体" w:eastAsia="仿宋_GB2312" w:cs="Times New Roman"/>
            <w:color w:val="000000"/>
            <w:sz w:val="32"/>
          </w:rPr>
          <w:delText>现将法制委员会对</w:delText>
        </w:r>
      </w:del>
      <w:del w:id="3769" w:author="谢浩然" w:date="2019-07-11T11:56:07Z">
        <w:r>
          <w:rPr>
            <w:rFonts w:hint="default" w:ascii="宋体" w:hAnsi="宋体" w:eastAsia="仿宋_GB2312" w:cs="Times New Roman"/>
            <w:color w:val="000000"/>
            <w:sz w:val="32"/>
            <w:lang w:eastAsia="zh-CN"/>
          </w:rPr>
          <w:delText>《</w:delText>
        </w:r>
      </w:del>
      <w:del w:id="3770" w:author="谢浩然" w:date="2019-07-11T11:56:07Z">
        <w:r>
          <w:rPr>
            <w:rFonts w:hint="eastAsia" w:ascii="宋体" w:hAnsi="宋体"/>
            <w:color w:val="000000"/>
            <w:lang w:eastAsia="zh-CN"/>
            <w:rPrChange w:id="3771" w:author="卢颖东" w:date="2019-05-21T14:56:00Z">
              <w:rPr>
                <w:rFonts w:hint="eastAsia"/>
                <w:color w:val="000000"/>
                <w:lang w:eastAsia="zh-CN"/>
              </w:rPr>
            </w:rPrChange>
          </w:rPr>
          <w:delText>广州市供水用水</w:delText>
        </w:r>
      </w:del>
      <w:del w:id="3773" w:author="谢浩然" w:date="2019-07-11T11:56:07Z">
        <w:r>
          <w:rPr>
            <w:rFonts w:hint="eastAsia" w:ascii="宋体" w:hAnsi="宋体"/>
            <w:color w:val="000000"/>
            <w:rPrChange w:id="3774" w:author="卢颖东" w:date="2019-05-21T14:56:00Z">
              <w:rPr>
                <w:rFonts w:hint="eastAsia"/>
                <w:color w:val="000000"/>
              </w:rPr>
            </w:rPrChange>
          </w:rPr>
          <w:delText>条例</w:delText>
        </w:r>
      </w:del>
      <w:del w:id="3776" w:author="谢浩然" w:date="2019-07-11T11:56:07Z">
        <w:r>
          <w:rPr>
            <w:rFonts w:hint="default" w:ascii="宋体" w:hAnsi="宋体" w:eastAsia="仿宋_GB2312" w:cs="Times New Roman"/>
            <w:color w:val="000000"/>
            <w:sz w:val="32"/>
            <w:lang w:eastAsia="zh-CN"/>
          </w:rPr>
          <w:delText>》</w:delText>
        </w:r>
      </w:del>
      <w:del w:id="3777" w:author="谢浩然" w:date="2019-07-11T11:56:07Z">
        <w:r>
          <w:rPr>
            <w:rFonts w:hint="default" w:ascii="宋体" w:hAnsi="宋体" w:eastAsia="仿宋_GB2312" w:cs="Times New Roman"/>
            <w:color w:val="000000"/>
            <w:sz w:val="32"/>
            <w:szCs w:val="32"/>
          </w:rPr>
          <w:delText>（以下简称</w:delText>
        </w:r>
      </w:del>
      <w:del w:id="3778" w:author="谢浩然" w:date="2019-07-11T11:56:07Z">
        <w:r>
          <w:rPr>
            <w:rFonts w:hint="default" w:ascii="宋体" w:hAnsi="宋体" w:cs="Times New Roman"/>
            <w:color w:val="000000"/>
            <w:sz w:val="32"/>
            <w:szCs w:val="32"/>
            <w:lang w:eastAsia="zh-CN"/>
          </w:rPr>
          <w:delText>《条例》</w:delText>
        </w:r>
      </w:del>
      <w:del w:id="3779" w:author="谢浩然" w:date="2019-07-11T11:56:07Z">
        <w:r>
          <w:rPr>
            <w:rFonts w:hint="default" w:ascii="宋体" w:hAnsi="宋体" w:eastAsia="仿宋_GB2312" w:cs="Times New Roman"/>
            <w:color w:val="000000"/>
            <w:sz w:val="32"/>
            <w:szCs w:val="32"/>
          </w:rPr>
          <w:delText>）</w:delText>
        </w:r>
      </w:del>
      <w:del w:id="3780" w:author="谢浩然" w:date="2019-07-11T11:56:07Z">
        <w:r>
          <w:rPr>
            <w:rFonts w:hint="default" w:ascii="宋体" w:hAnsi="宋体" w:eastAsia="仿宋_GB2312" w:cs="Times New Roman"/>
            <w:color w:val="000000"/>
            <w:sz w:val="32"/>
          </w:rPr>
          <w:delText>的审查情况报告如下：</w:delText>
        </w:r>
      </w:del>
    </w:p>
    <w:p>
      <w:pPr>
        <w:keepNext w:val="0"/>
        <w:keepLines w:val="0"/>
        <w:pageBreakBefore w:val="0"/>
        <w:widowControl w:val="0"/>
        <w:kinsoku/>
        <w:wordWrap/>
        <w:overflowPunct/>
        <w:topLinePunct w:val="0"/>
        <w:autoSpaceDE/>
        <w:autoSpaceDN/>
        <w:bidi w:val="0"/>
        <w:spacing w:line="590" w:lineRule="exact"/>
        <w:ind w:left="0" w:leftChars="0" w:right="0" w:rightChars="0" w:firstLine="0" w:firstLineChars="0"/>
        <w:jc w:val="both"/>
        <w:textAlignment w:val="auto"/>
        <w:outlineLvl w:val="9"/>
        <w:rPr>
          <w:del w:id="3782" w:author="谢浩然" w:date="2019-07-11T11:56:07Z"/>
          <w:rFonts w:hint="eastAsia" w:ascii="宋体" w:hAnsi="宋体"/>
          <w:sz w:val="32"/>
        </w:rPr>
        <w:pPrChange w:id="3781" w:author="谢浩然" w:date="2019-07-11T11:56:08Z">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jc w:val="both"/>
            <w:textAlignment w:val="auto"/>
            <w:outlineLvl w:val="1"/>
          </w:pPr>
        </w:pPrChange>
      </w:pPr>
      <w:del w:id="3783" w:author="谢浩然" w:date="2019-07-11T11:56:07Z">
        <w:r>
          <w:rPr>
            <w:rFonts w:hint="eastAsia" w:ascii="宋体" w:hAnsi="宋体" w:cs="Times New Roman"/>
            <w:color w:val="000000"/>
            <w:sz w:val="32"/>
            <w:lang w:eastAsia="zh-CN"/>
          </w:rPr>
          <w:delText>广州市人大常委会在审议《</w:delText>
        </w:r>
      </w:del>
      <w:del w:id="3784" w:author="谢浩然" w:date="2019-07-11T11:56:07Z">
        <w:r>
          <w:rPr>
            <w:rFonts w:hint="eastAsia" w:ascii="宋体" w:hAnsi="宋体"/>
            <w:color w:val="000000"/>
            <w:lang w:eastAsia="zh-CN"/>
            <w:rPrChange w:id="3785" w:author="卢颖东" w:date="2019-05-21T14:56:00Z">
              <w:rPr>
                <w:rFonts w:hint="eastAsia"/>
                <w:color w:val="000000"/>
                <w:lang w:eastAsia="zh-CN"/>
              </w:rPr>
            </w:rPrChange>
          </w:rPr>
          <w:delText>广州市供水用水条例</w:delText>
        </w:r>
      </w:del>
      <w:del w:id="3787" w:author="谢浩然" w:date="2019-07-11T11:56:07Z">
        <w:r>
          <w:rPr>
            <w:rFonts w:hint="eastAsia" w:ascii="宋体" w:hAnsi="宋体" w:cs="Times New Roman"/>
            <w:color w:val="000000"/>
            <w:sz w:val="32"/>
            <w:lang w:eastAsia="zh-CN"/>
          </w:rPr>
          <w:delText>（草案）》的过程中，征求了省人大常委会法制工作委员会的意见。</w:delText>
        </w:r>
      </w:del>
      <w:del w:id="3788" w:author="谢浩然" w:date="2019-07-11T11:56:07Z">
        <w:r>
          <w:rPr>
            <w:rFonts w:hint="eastAsia" w:ascii="宋体" w:hAnsi="宋体" w:cs="Times New Roman"/>
            <w:sz w:val="32"/>
            <w:lang w:eastAsia="zh-CN"/>
          </w:rPr>
          <w:delText>法制工作委员会</w:delText>
        </w:r>
      </w:del>
      <w:del w:id="3789" w:author="谢浩然" w:date="2019-07-11T11:56:07Z">
        <w:r>
          <w:rPr>
            <w:rFonts w:hint="eastAsia" w:ascii="宋体" w:hAnsi="宋体" w:cs="Times New Roman"/>
            <w:sz w:val="32"/>
            <w:lang w:val="en-US" w:eastAsia="zh-CN"/>
          </w:rPr>
          <w:delText>将</w:delText>
        </w:r>
      </w:del>
      <w:del w:id="3790" w:author="谢浩然" w:date="2019-07-11T11:56:07Z">
        <w:r>
          <w:rPr>
            <w:rFonts w:hint="eastAsia" w:ascii="宋体" w:hAnsi="宋体" w:cs="Times New Roman"/>
            <w:sz w:val="32"/>
            <w:lang w:eastAsia="zh-CN"/>
          </w:rPr>
          <w:delText>该条例草案二审后的修改稿</w:delText>
        </w:r>
      </w:del>
      <w:del w:id="3791" w:author="谢浩然" w:date="2019-07-11T11:56:07Z">
        <w:r>
          <w:rPr>
            <w:rFonts w:hint="eastAsia" w:ascii="宋体" w:hAnsi="宋体"/>
          </w:rPr>
          <w:delText>送</w:delText>
        </w:r>
      </w:del>
      <w:del w:id="3792" w:author="谢浩然" w:date="2019-07-11T11:56:07Z">
        <w:r>
          <w:rPr>
            <w:rFonts w:hint="eastAsia" w:ascii="宋体" w:hAnsi="宋体"/>
            <w:sz w:val="31"/>
            <w:szCs w:val="31"/>
            <w:u w:val="none" w:color="auto"/>
            <w:lang w:val="en-US" w:eastAsia="zh-CN"/>
          </w:rPr>
          <w:delText>省人大环境资源委，</w:delText>
        </w:r>
      </w:del>
      <w:del w:id="3793" w:author="谢浩然" w:date="2019-07-11T11:56:07Z">
        <w:r>
          <w:rPr>
            <w:rFonts w:hint="eastAsia" w:ascii="宋体" w:hAnsi="宋体"/>
            <w:sz w:val="31"/>
            <w:szCs w:val="31"/>
            <w:lang w:val="en-US" w:eastAsia="zh-CN"/>
          </w:rPr>
          <w:delText>省发展改革委、省公安厅、</w:delText>
        </w:r>
      </w:del>
      <w:del w:id="3794" w:author="谢浩然" w:date="2019-07-11T11:56:07Z">
        <w:r>
          <w:rPr>
            <w:rFonts w:hint="eastAsia" w:ascii="宋体" w:hAnsi="宋体"/>
            <w:sz w:val="31"/>
            <w:szCs w:val="31"/>
            <w:u w:val="none" w:color="auto"/>
            <w:lang w:eastAsia="zh-CN"/>
          </w:rPr>
          <w:delText>省司法厅</w:delText>
        </w:r>
      </w:del>
      <w:del w:id="3795" w:author="谢浩然" w:date="2019-07-11T11:56:07Z">
        <w:r>
          <w:rPr>
            <w:rFonts w:hint="eastAsia" w:ascii="宋体" w:hAnsi="宋体"/>
            <w:sz w:val="31"/>
            <w:szCs w:val="31"/>
            <w:lang w:eastAsia="zh-CN"/>
          </w:rPr>
          <w:delText>、</w:delText>
        </w:r>
      </w:del>
      <w:del w:id="3796" w:author="谢浩然" w:date="2019-07-11T11:56:07Z">
        <w:r>
          <w:rPr>
            <w:rFonts w:hint="eastAsia" w:ascii="宋体" w:hAnsi="宋体"/>
            <w:sz w:val="31"/>
            <w:szCs w:val="31"/>
            <w:u w:val="none" w:color="auto"/>
            <w:lang w:eastAsia="zh-CN"/>
          </w:rPr>
          <w:delText>省财政厅、省自然资源厅、</w:delText>
        </w:r>
      </w:del>
      <w:del w:id="3797" w:author="谢浩然" w:date="2019-07-11T11:56:07Z">
        <w:r>
          <w:rPr>
            <w:rFonts w:hint="eastAsia" w:ascii="宋体" w:hAnsi="宋体"/>
            <w:sz w:val="31"/>
            <w:szCs w:val="31"/>
            <w:u w:val="none" w:color="auto"/>
            <w:lang w:val="en-US" w:eastAsia="zh-CN"/>
          </w:rPr>
          <w:delText>省生态环境厅、</w:delText>
        </w:r>
      </w:del>
      <w:del w:id="3798" w:author="谢浩然" w:date="2019-07-11T11:56:07Z">
        <w:r>
          <w:rPr>
            <w:rFonts w:hint="eastAsia" w:ascii="宋体" w:hAnsi="宋体"/>
            <w:sz w:val="31"/>
            <w:szCs w:val="31"/>
            <w:u w:val="none" w:color="auto"/>
            <w:lang w:eastAsia="zh-CN"/>
          </w:rPr>
          <w:delText>省住房城乡建设厅</w:delText>
        </w:r>
      </w:del>
      <w:del w:id="3799" w:author="谢浩然" w:date="2019-07-11T11:56:07Z">
        <w:r>
          <w:rPr>
            <w:rFonts w:hint="eastAsia" w:ascii="宋体" w:hAnsi="宋体"/>
            <w:sz w:val="31"/>
            <w:szCs w:val="31"/>
            <w:u w:val="none" w:color="auto"/>
            <w:lang w:val="en-US" w:eastAsia="zh-CN"/>
          </w:rPr>
          <w:delText>、省水利厅、省卫生健康委、省市场监管局，省监委、</w:delText>
        </w:r>
      </w:del>
      <w:del w:id="3800" w:author="谢浩然" w:date="2019-07-11T11:56:07Z">
        <w:r>
          <w:rPr>
            <w:rFonts w:hint="eastAsia" w:ascii="宋体" w:hAnsi="宋体"/>
            <w:u w:val="none" w:color="auto"/>
          </w:rPr>
          <w:delText>省</w:delText>
        </w:r>
      </w:del>
      <w:del w:id="3801" w:author="谢浩然" w:date="2019-07-11T11:56:07Z">
        <w:r>
          <w:rPr>
            <w:rFonts w:hint="eastAsia" w:ascii="宋体" w:hAnsi="宋体"/>
          </w:rPr>
          <w:delText>法院</w:delText>
        </w:r>
      </w:del>
      <w:del w:id="3802" w:author="谢浩然" w:date="2019-07-11T11:56:07Z">
        <w:r>
          <w:rPr>
            <w:rFonts w:hint="eastAsia" w:ascii="宋体" w:hAnsi="宋体"/>
            <w:lang w:eastAsia="zh-CN"/>
          </w:rPr>
          <w:delText>、</w:delText>
        </w:r>
      </w:del>
      <w:del w:id="3803" w:author="谢浩然" w:date="2019-07-11T11:56:07Z">
        <w:r>
          <w:rPr>
            <w:rFonts w:hint="eastAsia" w:ascii="宋体" w:hAnsi="宋体"/>
          </w:rPr>
          <w:delText>省检察院等</w:delText>
        </w:r>
      </w:del>
      <w:del w:id="3804" w:author="谢浩然" w:date="2019-07-11T11:56:07Z">
        <w:r>
          <w:rPr>
            <w:rFonts w:hint="eastAsia" w:ascii="宋体" w:hAnsi="宋体"/>
            <w:lang w:eastAsia="zh-CN"/>
          </w:rPr>
          <w:delText>十四个</w:delText>
        </w:r>
      </w:del>
      <w:del w:id="3805" w:author="谢浩然" w:date="2019-07-11T11:56:07Z">
        <w:r>
          <w:rPr>
            <w:rFonts w:hint="eastAsia" w:ascii="宋体" w:hAnsi="宋体"/>
          </w:rPr>
          <w:delText>单位征求意见</w:delText>
        </w:r>
      </w:del>
      <w:del w:id="3806" w:author="谢浩然" w:date="2019-07-11T11:56:07Z">
        <w:r>
          <w:rPr>
            <w:rFonts w:hint="eastAsia" w:ascii="宋体" w:hAnsi="宋体"/>
            <w:lang w:val="en-US" w:eastAsia="zh-CN"/>
          </w:rPr>
          <w:delText>，并</w:delText>
        </w:r>
      </w:del>
      <w:del w:id="3807" w:author="谢浩然" w:date="2019-07-11T11:56:07Z">
        <w:r>
          <w:rPr>
            <w:rFonts w:hint="eastAsia" w:ascii="宋体" w:hAnsi="宋体" w:cs="Times New Roman"/>
            <w:sz w:val="32"/>
            <w:lang w:val="en-US" w:eastAsia="zh-CN"/>
          </w:rPr>
          <w:delText>对反馈意见进行了研究，</w:delText>
        </w:r>
      </w:del>
      <w:del w:id="3808" w:author="谢浩然" w:date="2019-07-11T11:56:07Z">
        <w:r>
          <w:rPr>
            <w:rFonts w:hint="eastAsia" w:ascii="宋体" w:hAnsi="宋体" w:eastAsia="仿宋_GB2312" w:cs="仿宋_GB2312"/>
            <w:color w:val="000000"/>
            <w:highlight w:val="none"/>
          </w:rPr>
          <w:delText>提出了有关的意见和建议</w:delText>
        </w:r>
      </w:del>
      <w:del w:id="3809" w:author="谢浩然" w:date="2019-07-11T11:56:07Z">
        <w:r>
          <w:rPr>
            <w:rFonts w:hint="eastAsia" w:ascii="宋体" w:hAnsi="宋体" w:cs="Times New Roman"/>
            <w:sz w:val="32"/>
            <w:lang w:val="en-US" w:eastAsia="zh-CN"/>
          </w:rPr>
          <w:delText>。</w:delText>
        </w:r>
      </w:del>
      <w:del w:id="3810" w:author="谢浩然" w:date="2019-07-11T11:56:07Z">
        <w:r>
          <w:rPr>
            <w:rFonts w:hint="eastAsia" w:ascii="宋体" w:hAnsi="宋体" w:cs="仿宋_GB2312"/>
            <w:color w:val="000000"/>
            <w:highlight w:val="none"/>
            <w:lang w:eastAsia="zh-CN"/>
          </w:rPr>
          <w:delText>广州</w:delText>
        </w:r>
      </w:del>
      <w:del w:id="3811" w:author="谢浩然" w:date="2019-07-11T11:56:07Z">
        <w:r>
          <w:rPr>
            <w:rFonts w:hint="eastAsia" w:ascii="宋体" w:hAnsi="宋体" w:eastAsia="仿宋_GB2312" w:cs="仿宋_GB2312"/>
            <w:color w:val="000000"/>
            <w:highlight w:val="none"/>
          </w:rPr>
          <w:delText>市人大常委会</w:delText>
        </w:r>
      </w:del>
      <w:del w:id="3812" w:author="谢浩然" w:date="2019-07-11T11:56:07Z">
        <w:r>
          <w:rPr>
            <w:rFonts w:hint="eastAsia" w:ascii="宋体" w:hAnsi="宋体" w:cs="仿宋_GB2312"/>
            <w:color w:val="000000"/>
            <w:highlight w:val="none"/>
            <w:lang w:eastAsia="zh-CN"/>
          </w:rPr>
          <w:delText>认真研究</w:delText>
        </w:r>
      </w:del>
      <w:del w:id="3813" w:author="谢浩然" w:date="2019-07-11T11:56:07Z">
        <w:r>
          <w:rPr>
            <w:rFonts w:hint="eastAsia" w:ascii="宋体" w:hAnsi="宋体" w:eastAsia="仿宋_GB2312" w:cs="仿宋_GB2312"/>
            <w:color w:val="000000"/>
            <w:highlight w:val="none"/>
          </w:rPr>
          <w:delText>了省人大常委会法制工作委员会的意见，对有关条文内容作了修改完善。</w:delText>
        </w:r>
      </w:del>
      <w:del w:id="3814" w:author="谢浩然" w:date="2019-07-11T11:56:07Z">
        <w:r>
          <w:rPr>
            <w:rFonts w:hint="eastAsia" w:ascii="宋体" w:hAnsi="宋体" w:cs="仿宋_GB2312"/>
            <w:color w:val="000000"/>
            <w:highlight w:val="none"/>
            <w:lang w:val="en-US" w:eastAsia="zh-CN"/>
          </w:rPr>
          <w:delText>1</w:delText>
        </w:r>
      </w:del>
      <w:del w:id="3815" w:author="谢浩然" w:date="2019-07-11T11:56:07Z">
        <w:r>
          <w:rPr>
            <w:rFonts w:hint="eastAsia" w:ascii="宋体" w:hAnsi="宋体" w:eastAsia="仿宋_GB2312" w:cs="仿宋_GB2312"/>
            <w:color w:val="000000"/>
            <w:highlight w:val="none"/>
          </w:rPr>
          <w:delText>月</w:delText>
        </w:r>
      </w:del>
      <w:del w:id="3816" w:author="谢浩然" w:date="2019-07-11T11:56:07Z">
        <w:r>
          <w:rPr>
            <w:rFonts w:hint="eastAsia" w:ascii="宋体" w:hAnsi="宋体" w:cs="仿宋_GB2312"/>
            <w:color w:val="000000"/>
            <w:highlight w:val="none"/>
            <w:lang w:val="en-US" w:eastAsia="zh-CN"/>
          </w:rPr>
          <w:delText>11</w:delText>
        </w:r>
      </w:del>
      <w:del w:id="3817" w:author="谢浩然" w:date="2019-07-11T11:56:07Z">
        <w:r>
          <w:rPr>
            <w:rFonts w:hint="eastAsia" w:ascii="宋体" w:hAnsi="宋体" w:eastAsia="仿宋_GB2312" w:cs="仿宋_GB2312"/>
            <w:color w:val="000000"/>
            <w:highlight w:val="none"/>
          </w:rPr>
          <w:delText>日，法制工作委员会收到</w:delText>
        </w:r>
      </w:del>
      <w:del w:id="3818" w:author="谢浩然" w:date="2019-07-11T11:56:07Z">
        <w:r>
          <w:rPr>
            <w:rFonts w:hint="eastAsia" w:ascii="宋体" w:hAnsi="宋体" w:cs="仿宋_GB2312"/>
            <w:color w:val="000000"/>
            <w:highlight w:val="none"/>
            <w:lang w:eastAsia="zh-CN"/>
          </w:rPr>
          <w:delText>广州</w:delText>
        </w:r>
      </w:del>
      <w:del w:id="3819" w:author="谢浩然" w:date="2019-07-11T11:56:07Z">
        <w:r>
          <w:rPr>
            <w:rFonts w:hint="eastAsia" w:ascii="宋体" w:hAnsi="宋体" w:eastAsia="仿宋_GB2312" w:cs="仿宋_GB2312"/>
            <w:color w:val="000000"/>
            <w:highlight w:val="none"/>
          </w:rPr>
          <w:delText>市人大常委会报送省人大常委会的《关于报请批准</w:delText>
        </w:r>
      </w:del>
      <w:del w:id="3820" w:author="谢浩然" w:date="2019-07-11T11:56:07Z">
        <w:r>
          <w:rPr>
            <w:rFonts w:hint="eastAsia" w:ascii="宋体" w:hAnsi="宋体" w:cs="仿宋_GB2312"/>
            <w:color w:val="000000"/>
            <w:szCs w:val="22"/>
            <w:lang w:eastAsia="zh-CN"/>
          </w:rPr>
          <w:delText>〈</w:delText>
        </w:r>
      </w:del>
      <w:del w:id="3821" w:author="谢浩然" w:date="2019-07-11T11:56:07Z">
        <w:r>
          <w:rPr>
            <w:rFonts w:hint="eastAsia" w:ascii="宋体" w:hAnsi="宋体"/>
            <w:color w:val="000000"/>
            <w:lang w:eastAsia="zh-CN"/>
            <w:rPrChange w:id="3822" w:author="卢颖东" w:date="2019-05-21T14:56:00Z">
              <w:rPr>
                <w:rFonts w:hint="eastAsia"/>
                <w:color w:val="000000"/>
                <w:lang w:eastAsia="zh-CN"/>
              </w:rPr>
            </w:rPrChange>
          </w:rPr>
          <w:delText>广州市供水用水</w:delText>
        </w:r>
      </w:del>
      <w:del w:id="3824" w:author="谢浩然" w:date="2019-07-11T11:56:07Z">
        <w:r>
          <w:rPr>
            <w:rFonts w:hint="eastAsia" w:ascii="宋体" w:hAnsi="宋体"/>
            <w:color w:val="000000"/>
            <w:rPrChange w:id="3825" w:author="卢颖东" w:date="2019-05-21T14:56:00Z">
              <w:rPr>
                <w:rFonts w:hint="eastAsia"/>
                <w:color w:val="000000"/>
              </w:rPr>
            </w:rPrChange>
          </w:rPr>
          <w:delText>条例</w:delText>
        </w:r>
      </w:del>
      <w:del w:id="3827" w:author="谢浩然" w:date="2019-07-11T11:56:07Z">
        <w:r>
          <w:rPr>
            <w:rFonts w:hint="eastAsia" w:ascii="宋体" w:hAnsi="宋体" w:cs="仿宋_GB2312"/>
            <w:color w:val="000000"/>
            <w:szCs w:val="22"/>
            <w:lang w:eastAsia="zh-CN"/>
          </w:rPr>
          <w:delText>〉</w:delText>
        </w:r>
      </w:del>
      <w:del w:id="3828" w:author="谢浩然" w:date="2019-07-11T11:56:07Z">
        <w:r>
          <w:rPr>
            <w:rFonts w:hint="eastAsia" w:ascii="宋体" w:hAnsi="宋体" w:eastAsia="仿宋_GB2312" w:cs="仿宋_GB2312"/>
            <w:highlight w:val="none"/>
          </w:rPr>
          <w:delText>的报告》后，再次研究，提出了初步审查意见。</w:delText>
        </w:r>
      </w:del>
      <w:del w:id="3829" w:author="谢浩然" w:date="2019-07-11T11:56:07Z">
        <w:r>
          <w:rPr>
            <w:rFonts w:hint="eastAsia" w:ascii="宋体" w:hAnsi="宋体"/>
            <w:color w:val="000000"/>
            <w:sz w:val="32"/>
            <w:lang w:val="en-US" w:eastAsia="zh-CN"/>
          </w:rPr>
          <w:delText>2</w:delText>
        </w:r>
      </w:del>
      <w:del w:id="3830" w:author="谢浩然" w:date="2019-07-11T11:56:07Z">
        <w:r>
          <w:rPr>
            <w:rFonts w:hint="eastAsia" w:ascii="宋体" w:hAnsi="宋体"/>
            <w:color w:val="000000"/>
            <w:sz w:val="32"/>
          </w:rPr>
          <w:delText>月</w:delText>
        </w:r>
      </w:del>
      <w:del w:id="3831" w:author="谢浩然" w:date="2019-07-11T11:56:07Z">
        <w:r>
          <w:rPr>
            <w:rFonts w:hint="eastAsia" w:ascii="宋体" w:hAnsi="宋体"/>
            <w:color w:val="000000"/>
            <w:sz w:val="32"/>
            <w:lang w:val="en-US" w:eastAsia="zh-CN"/>
          </w:rPr>
          <w:delText>22</w:delText>
        </w:r>
      </w:del>
      <w:del w:id="3832" w:author="谢浩然" w:date="2019-07-11T11:56:07Z">
        <w:r>
          <w:rPr>
            <w:rFonts w:hint="eastAsia" w:ascii="宋体" w:hAnsi="宋体"/>
            <w:color w:val="000000"/>
            <w:sz w:val="32"/>
          </w:rPr>
          <w:delText>日，</w:delText>
        </w:r>
      </w:del>
      <w:del w:id="3833" w:author="谢浩然" w:date="2019-07-11T11:56:07Z">
        <w:r>
          <w:rPr>
            <w:rFonts w:hint="eastAsia" w:ascii="宋体" w:hAnsi="宋体" w:eastAsia="仿宋_GB2312" w:cs="仿宋_GB2312"/>
            <w:highlight w:val="none"/>
          </w:rPr>
          <w:delText>法制委员会全体</w:delText>
        </w:r>
      </w:del>
      <w:del w:id="3834" w:author="谢浩然" w:date="2019-07-11T11:56:07Z">
        <w:r>
          <w:rPr>
            <w:rFonts w:hint="eastAsia" w:ascii="宋体" w:hAnsi="宋体" w:eastAsia="仿宋_GB2312" w:cs="仿宋_GB2312"/>
            <w:color w:val="000000"/>
            <w:highlight w:val="none"/>
          </w:rPr>
          <w:delText>会议对《条例》的合法性进行了审查。</w:delText>
        </w:r>
      </w:del>
      <w:del w:id="3835" w:author="谢浩然" w:date="2019-07-11T11:56:07Z">
        <w:r>
          <w:rPr>
            <w:rFonts w:hint="eastAsia" w:ascii="宋体" w:hAnsi="宋体" w:cs="仿宋_GB2312"/>
            <w:color w:val="000000"/>
            <w:highlight w:val="none"/>
            <w:lang w:eastAsia="zh-CN"/>
          </w:rPr>
          <w:delText>经</w:delText>
        </w:r>
      </w:del>
      <w:del w:id="3836" w:author="谢浩然" w:date="2019-07-11T11:56:07Z">
        <w:r>
          <w:rPr>
            <w:rFonts w:hint="eastAsia" w:ascii="宋体" w:hAnsi="宋体" w:cs="仿宋_GB2312"/>
            <w:color w:val="000000"/>
            <w:highlight w:val="none"/>
            <w:lang w:val="en-US" w:eastAsia="zh-CN"/>
          </w:rPr>
          <w:delText>3</w:delText>
        </w:r>
      </w:del>
      <w:del w:id="3837" w:author="谢浩然" w:date="2019-07-11T11:56:07Z">
        <w:r>
          <w:rPr>
            <w:rFonts w:hint="eastAsia" w:ascii="宋体" w:hAnsi="宋体" w:eastAsia="仿宋_GB2312" w:cs="仿宋_GB2312"/>
            <w:szCs w:val="22"/>
            <w:highlight w:val="none"/>
            <w:lang w:val="en-US" w:eastAsia="zh-CN"/>
          </w:rPr>
          <w:delText>月</w:delText>
        </w:r>
      </w:del>
      <w:del w:id="3838" w:author="谢浩然" w:date="2019-07-11T11:56:07Z">
        <w:r>
          <w:rPr>
            <w:rFonts w:hint="eastAsia" w:ascii="宋体" w:hAnsi="宋体" w:cs="仿宋_GB2312"/>
            <w:szCs w:val="22"/>
            <w:highlight w:val="none"/>
            <w:lang w:val="en-US" w:eastAsia="zh-CN"/>
          </w:rPr>
          <w:delText>18</w:delText>
        </w:r>
      </w:del>
      <w:del w:id="3839" w:author="谢浩然" w:date="2019-07-11T11:56:07Z">
        <w:r>
          <w:rPr>
            <w:rFonts w:hint="eastAsia" w:ascii="宋体" w:hAnsi="宋体" w:eastAsia="仿宋_GB2312" w:cs="仿宋_GB2312"/>
            <w:szCs w:val="22"/>
            <w:highlight w:val="none"/>
            <w:lang w:val="en-US" w:eastAsia="zh-CN"/>
          </w:rPr>
          <w:delText>日常委会主任会议讨论决定，将《</w:delText>
        </w:r>
      </w:del>
      <w:del w:id="3840" w:author="谢浩然" w:date="2019-07-11T11:56:07Z">
        <w:r>
          <w:rPr>
            <w:rFonts w:hint="eastAsia" w:ascii="宋体" w:hAnsi="宋体" w:cs="仿宋_GB2312"/>
            <w:szCs w:val="22"/>
            <w:highlight w:val="none"/>
            <w:lang w:val="en-US" w:eastAsia="zh-CN"/>
          </w:rPr>
          <w:delText>条例</w:delText>
        </w:r>
      </w:del>
      <w:del w:id="3841" w:author="谢浩然" w:date="2019-07-11T11:56:07Z">
        <w:r>
          <w:rPr>
            <w:rFonts w:hint="eastAsia" w:ascii="宋体" w:hAnsi="宋体" w:eastAsia="仿宋_GB2312" w:cs="仿宋_GB2312"/>
            <w:szCs w:val="22"/>
            <w:highlight w:val="none"/>
            <w:lang w:val="en-US" w:eastAsia="zh-CN"/>
          </w:rPr>
          <w:delText>》提请常委会</w:delText>
        </w:r>
      </w:del>
      <w:del w:id="3842" w:author="谢浩然" w:date="2019-07-11T11:56:07Z">
        <w:r>
          <w:rPr>
            <w:rFonts w:hint="eastAsia" w:ascii="宋体" w:hAnsi="宋体" w:cs="仿宋_GB2312"/>
            <w:szCs w:val="22"/>
            <w:highlight w:val="none"/>
            <w:lang w:val="en-US" w:eastAsia="zh-CN"/>
          </w:rPr>
          <w:delText>第十一次</w:delText>
        </w:r>
      </w:del>
      <w:del w:id="3843" w:author="谢浩然" w:date="2019-07-11T11:56:07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3845" w:author="谢浩然" w:date="2019-07-11T11:56:07Z"/>
          <w:rFonts w:hint="eastAsia" w:ascii="宋体" w:hAnsi="宋体" w:eastAsia="仿宋_GB2312" w:cs="仿宋_GB2312"/>
          <w:color w:val="000000"/>
          <w:highlight w:val="none"/>
        </w:rPr>
        <w:pPrChange w:id="3844" w:author="谢浩然" w:date="2019-07-11T11:56:08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1"/>
          </w:pPr>
        </w:pPrChange>
      </w:pPr>
      <w:del w:id="3846" w:author="谢浩然" w:date="2019-07-11T11:56:07Z">
        <w:r>
          <w:rPr>
            <w:rFonts w:hint="eastAsia" w:ascii="宋体" w:hAnsi="宋体" w:eastAsia="仿宋_GB2312" w:cs="仿宋_GB2312"/>
            <w:highlight w:val="none"/>
          </w:rPr>
          <w:delText>法制委员会认为，《条例》与宪法、法律、行政法规和本省的地方性法规不抵触，</w:delText>
        </w:r>
      </w:del>
      <w:del w:id="3847" w:author="谢浩然" w:date="2019-07-11T11:56:07Z">
        <w:r>
          <w:rPr>
            <w:rFonts w:hint="default" w:ascii="宋体" w:hAnsi="宋体" w:eastAsia="仿宋_GB2312" w:cs="仿宋_GB2312"/>
            <w:highlight w:val="none"/>
            <w:lang w:eastAsia="zh-CN"/>
          </w:rPr>
          <w:delText>建议</w:delText>
        </w:r>
      </w:del>
      <w:del w:id="3848" w:author="谢浩然" w:date="2019-07-11T11:56:07Z">
        <w:r>
          <w:rPr>
            <w:rFonts w:hint="eastAsia" w:ascii="宋体" w:hAnsi="宋体" w:cs="仿宋_GB2312"/>
            <w:color w:val="000000"/>
          </w:rPr>
          <w:delText>常委会</w:delText>
        </w:r>
      </w:del>
      <w:del w:id="3849" w:author="谢浩然" w:date="2019-07-11T11:56:07Z">
        <w:r>
          <w:rPr>
            <w:rFonts w:hint="eastAsia" w:ascii="宋体" w:hAnsi="宋体" w:cs="仿宋_GB2312"/>
            <w:color w:val="000000"/>
            <w:lang w:eastAsia="zh-CN"/>
          </w:rPr>
          <w:delText>本</w:delText>
        </w:r>
      </w:del>
      <w:del w:id="3850" w:author="谢浩然" w:date="2019-07-11T11:56:07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snapToGrid/>
        <w:spacing w:line="590" w:lineRule="exact"/>
        <w:ind w:firstLine="0" w:firstLineChars="0"/>
        <w:textAlignment w:val="auto"/>
        <w:rPr>
          <w:del w:id="3852" w:author="谢浩然" w:date="2019-07-11T11:56:07Z"/>
          <w:rFonts w:hint="default" w:ascii="宋体" w:hAnsi="宋体" w:eastAsia="仿宋_GB2312" w:cs="Times New Roman"/>
          <w:color w:val="000000"/>
          <w:sz w:val="32"/>
        </w:rPr>
        <w:pPrChange w:id="3851" w:author="谢浩然" w:date="2019-07-11T11:56:08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3853" w:author="谢浩然" w:date="2019-07-11T11:56:07Z">
        <w:r>
          <w:rPr>
            <w:rFonts w:hint="default" w:ascii="宋体" w:hAnsi="宋体" w:eastAsia="仿宋_GB2312" w:cs="Times New Roman"/>
            <w:color w:val="000000"/>
            <w:sz w:val="32"/>
          </w:rPr>
          <w:delText>以上报告，请予审议。</w:delText>
        </w:r>
      </w:del>
    </w:p>
    <w:p>
      <w:pPr>
        <w:keepNext w:val="0"/>
        <w:keepLines w:val="0"/>
        <w:pageBreakBefore w:val="0"/>
        <w:widowControl w:val="0"/>
        <w:kinsoku/>
        <w:wordWrap/>
        <w:overflowPunct/>
        <w:topLinePunct w:val="0"/>
        <w:autoSpaceDE/>
        <w:autoSpaceDN/>
        <w:bidi w:val="0"/>
        <w:adjustRightInd/>
        <w:snapToGrid/>
        <w:spacing w:line="590" w:lineRule="exact"/>
        <w:ind w:right="0" w:rightChars="0" w:firstLine="0" w:firstLineChars="0"/>
        <w:textAlignment w:val="auto"/>
        <w:outlineLvl w:val="9"/>
        <w:rPr>
          <w:del w:id="3855" w:author="谢浩然" w:date="2019-07-11T11:56:07Z"/>
          <w:rFonts w:hint="eastAsia" w:ascii="宋体" w:hAnsi="宋体" w:eastAsia="仿宋_GB2312"/>
          <w:color w:val="000000"/>
          <w:spacing w:val="0"/>
          <w:sz w:val="32"/>
        </w:rPr>
        <w:pPrChange w:id="3854"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0" w:firstLineChars="0"/>
        <w:textAlignment w:val="auto"/>
        <w:outlineLvl w:val="9"/>
        <w:rPr>
          <w:del w:id="3857" w:author="谢浩然" w:date="2019-07-11T11:56:07Z"/>
          <w:rFonts w:hint="eastAsia" w:ascii="宋体" w:hAnsi="宋体" w:eastAsia="仿宋_GB2312"/>
          <w:color w:val="000000"/>
          <w:spacing w:val="0"/>
          <w:sz w:val="32"/>
        </w:rPr>
        <w:pPrChange w:id="3856"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del w:id="3858" w:author="谢浩然" w:date="2019-07-11T11:56:07Z">
        <w:r>
          <w:rPr>
            <w:rFonts w:hint="eastAsia" w:ascii="宋体" w:hAnsi="宋体" w:eastAsia="仿宋_GB2312"/>
            <w:color w:val="000000"/>
            <w:spacing w:val="0"/>
            <w:sz w:val="32"/>
          </w:rPr>
          <w:br w:type="page"/>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3860" w:author="谢浩然" w:date="2019-07-11T11:56:07Z"/>
          <w:rFonts w:hint="eastAsia" w:ascii="宋体" w:hAnsi="宋体" w:eastAsia="仿宋_GB2312"/>
          <w:color w:val="000000"/>
          <w:spacing w:val="0"/>
          <w:sz w:val="32"/>
        </w:rPr>
        <w:pPrChange w:id="3859"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p>
    <w:p>
      <w:pPr>
        <w:widowControl w:val="0"/>
        <w:spacing w:line="590" w:lineRule="exact"/>
        <w:jc w:val="center"/>
        <w:rPr>
          <w:del w:id="3862" w:author="谢浩然" w:date="2019-07-11T11:56:07Z"/>
          <w:rFonts w:hint="eastAsia" w:ascii="宋体" w:hAnsi="宋体" w:eastAsia="宋体" w:cs="宋体"/>
          <w:color w:val="000000"/>
          <w:sz w:val="44"/>
          <w:szCs w:val="44"/>
        </w:rPr>
        <w:pPrChange w:id="3861" w:author="谢浩然" w:date="2019-07-11T11:56:08Z">
          <w:pPr>
            <w:pStyle w:val="14"/>
            <w:widowControl w:val="0"/>
            <w:spacing w:line="590" w:lineRule="exact"/>
            <w:jc w:val="center"/>
          </w:pPr>
        </w:pPrChange>
      </w:pPr>
      <w:del w:id="3863" w:author="谢浩然" w:date="2019-07-11T11:56:07Z">
        <w:r>
          <w:rPr>
            <w:rFonts w:hint="eastAsia" w:eastAsia="宋体" w:cs="宋体"/>
            <w:color w:val="000000"/>
            <w:sz w:val="44"/>
            <w:szCs w:val="44"/>
            <w:lang w:eastAsia="zh-CN"/>
          </w:rPr>
          <w:delText>广州</w:delText>
        </w:r>
      </w:del>
      <w:del w:id="3864" w:author="谢浩然" w:date="2019-07-11T11:56:07Z">
        <w:r>
          <w:rPr>
            <w:rFonts w:hint="eastAsia" w:ascii="宋体" w:hAnsi="宋体" w:eastAsia="宋体" w:cs="宋体"/>
            <w:color w:val="000000"/>
            <w:sz w:val="44"/>
            <w:szCs w:val="44"/>
          </w:rPr>
          <w:delText>市第</w:delText>
        </w:r>
      </w:del>
      <w:del w:id="3865" w:author="谢浩然" w:date="2019-07-11T11:56:07Z">
        <w:r>
          <w:rPr>
            <w:rFonts w:hint="eastAsia" w:eastAsia="宋体" w:cs="宋体"/>
            <w:color w:val="000000"/>
            <w:sz w:val="44"/>
            <w:szCs w:val="44"/>
            <w:lang w:eastAsia="zh-CN"/>
          </w:rPr>
          <w:delText>十五</w:delText>
        </w:r>
      </w:del>
      <w:del w:id="3866" w:author="谢浩然" w:date="2019-07-11T11:56:07Z">
        <w:r>
          <w:rPr>
            <w:rFonts w:hint="eastAsia" w:ascii="宋体" w:hAnsi="宋体" w:eastAsia="宋体" w:cs="宋体"/>
            <w:color w:val="000000"/>
            <w:sz w:val="44"/>
            <w:szCs w:val="44"/>
          </w:rPr>
          <w:delText>届人民代表大会常务委员会</w:delText>
        </w:r>
      </w:del>
    </w:p>
    <w:p>
      <w:pPr>
        <w:widowControl w:val="0"/>
        <w:spacing w:line="590" w:lineRule="exact"/>
        <w:jc w:val="center"/>
        <w:rPr>
          <w:del w:id="3868" w:author="谢浩然" w:date="2019-07-11T11:56:07Z"/>
          <w:rFonts w:hint="eastAsia" w:ascii="宋体" w:eastAsia="方正小标宋简体"/>
          <w:color w:val="000000"/>
          <w:sz w:val="44"/>
          <w:szCs w:val="44"/>
        </w:rPr>
        <w:pPrChange w:id="3867" w:author="谢浩然" w:date="2019-07-11T11:56:08Z">
          <w:pPr>
            <w:pStyle w:val="14"/>
            <w:widowControl w:val="0"/>
            <w:spacing w:line="590" w:lineRule="exact"/>
            <w:jc w:val="center"/>
          </w:pPr>
        </w:pPrChange>
      </w:pPr>
      <w:del w:id="3869" w:author="谢浩然" w:date="2019-07-11T11:56:07Z">
        <w:r>
          <w:rPr>
            <w:rFonts w:hint="eastAsia" w:ascii="宋体" w:hAnsi="宋体" w:eastAsia="宋体" w:cs="宋体"/>
            <w:color w:val="000000"/>
            <w:sz w:val="44"/>
            <w:szCs w:val="44"/>
          </w:rPr>
          <w:delText xml:space="preserve">公 </w:delText>
        </w:r>
      </w:del>
      <w:del w:id="3870" w:author="谢浩然" w:date="2019-07-11T11:56:07Z">
        <w:r>
          <w:rPr>
            <w:rFonts w:hint="eastAsia" w:eastAsia="宋体" w:cs="宋体"/>
            <w:color w:val="000000"/>
            <w:sz w:val="44"/>
            <w:szCs w:val="44"/>
            <w:lang w:val="en-US" w:eastAsia="zh-CN"/>
          </w:rPr>
          <w:delText xml:space="preserve">  </w:delText>
        </w:r>
      </w:del>
      <w:del w:id="3871" w:author="谢浩然" w:date="2019-07-11T11:56:07Z">
        <w:r>
          <w:rPr>
            <w:rFonts w:hint="eastAsia" w:ascii="宋体" w:hAnsi="宋体" w:eastAsia="宋体" w:cs="宋体"/>
            <w:color w:val="000000"/>
            <w:sz w:val="44"/>
            <w:szCs w:val="44"/>
          </w:rPr>
          <w:delText xml:space="preserve"> 告</w:delText>
        </w:r>
      </w:del>
    </w:p>
    <w:p>
      <w:pPr>
        <w:widowControl w:val="0"/>
        <w:spacing w:line="590" w:lineRule="exact"/>
        <w:jc w:val="center"/>
        <w:rPr>
          <w:del w:id="3873" w:author="谢浩然" w:date="2019-07-11T11:56:07Z"/>
          <w:rFonts w:hint="eastAsia" w:ascii="宋体" w:eastAsia="楷体_GB2312"/>
          <w:color w:val="000000"/>
          <w:sz w:val="32"/>
          <w:szCs w:val="32"/>
        </w:rPr>
        <w:pPrChange w:id="3872" w:author="谢浩然" w:date="2019-07-11T11:56:08Z">
          <w:pPr>
            <w:pStyle w:val="14"/>
            <w:widowControl w:val="0"/>
            <w:spacing w:line="590" w:lineRule="exact"/>
            <w:jc w:val="center"/>
          </w:pPr>
        </w:pPrChange>
      </w:pPr>
    </w:p>
    <w:p>
      <w:pPr>
        <w:widowControl w:val="0"/>
        <w:spacing w:line="590" w:lineRule="exact"/>
        <w:jc w:val="center"/>
        <w:rPr>
          <w:del w:id="3875" w:author="谢浩然" w:date="2019-07-11T11:56:07Z"/>
          <w:rFonts w:hint="eastAsia" w:ascii="宋体" w:eastAsia="楷体_GB2312"/>
          <w:color w:val="000000"/>
          <w:sz w:val="32"/>
          <w:szCs w:val="32"/>
        </w:rPr>
        <w:pPrChange w:id="3874" w:author="谢浩然" w:date="2019-07-11T11:56:08Z">
          <w:pPr>
            <w:pStyle w:val="14"/>
            <w:widowControl w:val="0"/>
            <w:spacing w:line="590" w:lineRule="exact"/>
            <w:jc w:val="center"/>
          </w:pPr>
        </w:pPrChange>
      </w:pPr>
      <w:del w:id="3876" w:author="谢浩然" w:date="2019-07-11T11:56:07Z">
        <w:r>
          <w:rPr>
            <w:rFonts w:hint="eastAsia" w:ascii="宋体" w:eastAsia="楷体_GB2312"/>
            <w:color w:val="000000"/>
            <w:sz w:val="32"/>
            <w:szCs w:val="32"/>
          </w:rPr>
          <w:delText>第</w:delText>
        </w:r>
      </w:del>
      <w:del w:id="3877" w:author="谢浩然" w:date="2019-07-11T11:56:07Z">
        <w:r>
          <w:rPr>
            <w:rFonts w:hint="eastAsia" w:eastAsia="宋体" w:cs="宋体"/>
            <w:color w:val="000000"/>
            <w:sz w:val="32"/>
            <w:szCs w:val="32"/>
            <w:lang w:val="en-US" w:eastAsia="zh-CN"/>
          </w:rPr>
          <w:delText>38</w:delText>
        </w:r>
      </w:del>
      <w:del w:id="3878" w:author="谢浩然" w:date="2019-07-11T11:56:07Z">
        <w:r>
          <w:rPr>
            <w:rFonts w:hint="eastAsia" w:ascii="宋体" w:eastAsia="楷体_GB2312"/>
            <w:color w:val="000000"/>
            <w:sz w:val="32"/>
            <w:szCs w:val="32"/>
          </w:rPr>
          <w:delText>号</w:delText>
        </w:r>
      </w:del>
    </w:p>
    <w:p>
      <w:pPr>
        <w:spacing w:beforeLines="0" w:afterLines="0" w:line="590" w:lineRule="exact"/>
        <w:rPr>
          <w:del w:id="3880" w:author="谢浩然" w:date="2019-07-11T11:56:07Z"/>
          <w:rFonts w:hint="eastAsia" w:ascii="宋体" w:hAnsi="宋体"/>
          <w:color w:val="000000"/>
        </w:rPr>
        <w:pPrChange w:id="3879" w:author="卢颖东" w:date="2019-05-21T14:38:00Z">
          <w:pPr>
            <w:spacing w:line="590" w:lineRule="exact"/>
          </w:pPr>
        </w:pPrChange>
      </w:pPr>
    </w:p>
    <w:p>
      <w:pPr>
        <w:widowControl w:val="0"/>
        <w:spacing w:line="590" w:lineRule="exact"/>
        <w:ind w:firstLine="0" w:firstLineChars="0"/>
        <w:rPr>
          <w:del w:id="3882" w:author="谢浩然" w:date="2019-07-11T11:56:07Z"/>
          <w:rFonts w:ascii="宋体" w:hAnsi="宋体"/>
          <w:color w:val="000000"/>
        </w:rPr>
        <w:pPrChange w:id="3881" w:author="谢浩然" w:date="2019-07-11T11:56:08Z">
          <w:pPr>
            <w:pStyle w:val="21"/>
            <w:widowControl w:val="0"/>
            <w:spacing w:line="590" w:lineRule="exact"/>
          </w:pPr>
        </w:pPrChange>
      </w:pPr>
      <w:del w:id="3883" w:author="谢浩然" w:date="2019-07-11T11:56:07Z">
        <w:r>
          <w:rPr>
            <w:rFonts w:hint="eastAsia" w:ascii="宋体" w:hAnsi="宋体"/>
            <w:color w:val="000000"/>
            <w:lang w:eastAsia="zh-CN"/>
          </w:rPr>
          <w:delText>广州</w:delText>
        </w:r>
      </w:del>
      <w:del w:id="3884" w:author="谢浩然" w:date="2019-07-11T11:56:07Z">
        <w:r>
          <w:rPr>
            <w:rFonts w:ascii="宋体" w:hAnsi="宋体"/>
            <w:color w:val="000000"/>
            <w:lang w:eastAsia="zh-CN"/>
          </w:rPr>
          <w:delText>市第十</w:delText>
        </w:r>
      </w:del>
      <w:del w:id="3885" w:author="谢浩然" w:date="2019-07-11T11:56:07Z">
        <w:r>
          <w:rPr>
            <w:rFonts w:hint="eastAsia" w:ascii="宋体" w:hAnsi="宋体"/>
            <w:color w:val="000000"/>
            <w:lang w:eastAsia="zh-CN"/>
          </w:rPr>
          <w:delText>五</w:delText>
        </w:r>
      </w:del>
      <w:del w:id="3886" w:author="谢浩然" w:date="2019-07-11T11:56:07Z">
        <w:r>
          <w:rPr>
            <w:rFonts w:ascii="宋体" w:hAnsi="宋体"/>
            <w:color w:val="000000"/>
            <w:lang w:eastAsia="zh-CN"/>
          </w:rPr>
          <w:delText>届人民代表大会常务委员会第</w:delText>
        </w:r>
      </w:del>
      <w:del w:id="3887" w:author="谢浩然" w:date="2019-07-11T11:56:07Z">
        <w:r>
          <w:rPr>
            <w:rFonts w:hint="eastAsia" w:ascii="宋体" w:hAnsi="宋体"/>
            <w:color w:val="000000"/>
            <w:lang w:eastAsia="zh-CN"/>
          </w:rPr>
          <w:delText>二十</w:delText>
        </w:r>
      </w:del>
      <w:del w:id="3888" w:author="谢浩然" w:date="2019-07-11T11:56:07Z">
        <w:r>
          <w:rPr>
            <w:rFonts w:ascii="宋体" w:hAnsi="宋体"/>
            <w:color w:val="000000"/>
            <w:lang w:eastAsia="zh-CN"/>
          </w:rPr>
          <w:delText>次会议于</w:delText>
        </w:r>
      </w:del>
      <w:del w:id="3889" w:author="谢浩然" w:date="2019-07-11T11:56:07Z">
        <w:r>
          <w:rPr>
            <w:rFonts w:hint="eastAsia" w:ascii="宋体" w:hAnsi="宋体" w:eastAsia="宋体" w:cs="宋体"/>
            <w:color w:val="000000"/>
            <w:lang w:val="en-US"/>
          </w:rPr>
          <w:delText>2018</w:delText>
        </w:r>
      </w:del>
      <w:del w:id="3890" w:author="谢浩然" w:date="2019-07-11T11:56:07Z">
        <w:r>
          <w:rPr>
            <w:rFonts w:ascii="宋体" w:hAnsi="宋体"/>
            <w:color w:val="000000"/>
            <w:lang w:eastAsia="zh-CN"/>
          </w:rPr>
          <w:delText>年</w:delText>
        </w:r>
      </w:del>
      <w:del w:id="3891" w:author="谢浩然" w:date="2019-07-11T11:56:07Z">
        <w:r>
          <w:rPr>
            <w:rFonts w:hint="eastAsia" w:ascii="宋体" w:hAnsi="宋体" w:eastAsia="宋体" w:cs="宋体"/>
            <w:color w:val="000000"/>
            <w:lang w:val="en-US" w:eastAsia="zh-CN"/>
          </w:rPr>
          <w:delText>12</w:delText>
        </w:r>
      </w:del>
      <w:del w:id="3892" w:author="谢浩然" w:date="2019-07-11T11:56:07Z">
        <w:r>
          <w:rPr>
            <w:rFonts w:ascii="宋体" w:hAnsi="宋体"/>
            <w:color w:val="000000"/>
            <w:lang w:eastAsia="zh-CN"/>
          </w:rPr>
          <w:delText>月</w:delText>
        </w:r>
      </w:del>
      <w:del w:id="3893" w:author="谢浩然" w:date="2019-07-11T11:56:07Z">
        <w:r>
          <w:rPr>
            <w:rFonts w:hint="eastAsia" w:ascii="宋体" w:hAnsi="宋体" w:eastAsia="宋体" w:cs="宋体"/>
            <w:color w:val="000000"/>
            <w:lang w:val="en-US" w:eastAsia="zh-CN"/>
          </w:rPr>
          <w:delText>26</w:delText>
        </w:r>
      </w:del>
      <w:del w:id="3894" w:author="谢浩然" w:date="2019-07-11T11:56:07Z">
        <w:r>
          <w:rPr>
            <w:rFonts w:ascii="宋体" w:hAnsi="宋体"/>
            <w:color w:val="000000"/>
            <w:lang w:eastAsia="zh-CN"/>
          </w:rPr>
          <w:delText>日通过的《</w:delText>
        </w:r>
      </w:del>
      <w:del w:id="3895" w:author="谢浩然" w:date="2019-07-11T11:56:07Z">
        <w:r>
          <w:rPr>
            <w:rFonts w:hint="eastAsia" w:ascii="宋体" w:hAnsi="宋体"/>
            <w:color w:val="000000"/>
            <w:lang w:eastAsia="zh-CN"/>
          </w:rPr>
          <w:delText>广州市供水用水</w:delText>
        </w:r>
      </w:del>
      <w:del w:id="3896" w:author="谢浩然" w:date="2019-07-11T11:56:07Z">
        <w:r>
          <w:rPr>
            <w:rFonts w:ascii="宋体" w:hAnsi="宋体"/>
            <w:color w:val="000000"/>
            <w:lang w:eastAsia="zh-CN"/>
          </w:rPr>
          <w:delText>条例》，业经广东省第十三届人民代表大会常务委员会第</w:delText>
        </w:r>
      </w:del>
      <w:del w:id="3897" w:author="谢浩然" w:date="2019-07-11T11:56:07Z">
        <w:r>
          <w:rPr>
            <w:rFonts w:hint="eastAsia" w:ascii="宋体" w:hAnsi="宋体"/>
            <w:color w:val="000000"/>
            <w:lang w:eastAsia="zh-CN"/>
          </w:rPr>
          <w:delText>十一</w:delText>
        </w:r>
      </w:del>
      <w:del w:id="3898" w:author="谢浩然" w:date="2019-07-11T11:56:07Z">
        <w:r>
          <w:rPr>
            <w:rFonts w:ascii="宋体" w:hAnsi="宋体"/>
            <w:color w:val="000000"/>
            <w:lang w:eastAsia="zh-CN"/>
          </w:rPr>
          <w:delText>次会议于</w:delText>
        </w:r>
      </w:del>
      <w:del w:id="3899" w:author="谢浩然" w:date="2019-07-11T11:56:07Z">
        <w:r>
          <w:rPr>
            <w:rFonts w:hint="eastAsia" w:ascii="宋体" w:hAnsi="宋体" w:eastAsia="宋体" w:cs="宋体"/>
            <w:color w:val="000000"/>
            <w:lang w:val="en-US"/>
          </w:rPr>
          <w:delText>201</w:delText>
        </w:r>
      </w:del>
      <w:del w:id="3900" w:author="谢浩然" w:date="2019-07-11T11:56:07Z">
        <w:r>
          <w:rPr>
            <w:rFonts w:hint="eastAsia" w:ascii="宋体" w:hAnsi="宋体" w:eastAsia="宋体" w:cs="宋体"/>
            <w:color w:val="000000"/>
            <w:lang w:val="en-US" w:eastAsia="zh-CN"/>
          </w:rPr>
          <w:delText>9</w:delText>
        </w:r>
      </w:del>
      <w:del w:id="3901" w:author="谢浩然" w:date="2019-07-11T11:56:07Z">
        <w:r>
          <w:rPr>
            <w:rFonts w:ascii="宋体" w:hAnsi="宋体"/>
            <w:color w:val="000000"/>
            <w:lang w:eastAsia="zh-CN"/>
          </w:rPr>
          <w:delText>年</w:delText>
        </w:r>
      </w:del>
      <w:del w:id="3902" w:author="谢浩然" w:date="2019-07-11T11:56:07Z">
        <w:r>
          <w:rPr>
            <w:rFonts w:hint="eastAsia" w:ascii="宋体" w:hAnsi="宋体" w:eastAsia="宋体" w:cs="宋体"/>
            <w:color w:val="000000"/>
            <w:lang w:val="en-US" w:eastAsia="zh-CN"/>
          </w:rPr>
          <w:delText>3</w:delText>
        </w:r>
      </w:del>
      <w:del w:id="3903" w:author="谢浩然" w:date="2019-07-11T11:56:07Z">
        <w:r>
          <w:rPr>
            <w:rFonts w:ascii="宋体" w:hAnsi="宋体"/>
            <w:color w:val="000000"/>
            <w:lang w:eastAsia="zh-CN"/>
          </w:rPr>
          <w:delText>月</w:delText>
        </w:r>
      </w:del>
      <w:del w:id="3904" w:author="谢浩然" w:date="2019-07-11T11:56:07Z">
        <w:r>
          <w:rPr>
            <w:rFonts w:hint="eastAsia" w:ascii="宋体" w:hAnsi="宋体" w:eastAsia="宋体" w:cs="宋体"/>
            <w:color w:val="000000"/>
            <w:lang w:val="en-US" w:eastAsia="zh-CN"/>
          </w:rPr>
          <w:delText>28</w:delText>
        </w:r>
      </w:del>
      <w:del w:id="3905" w:author="谢浩然" w:date="2019-07-11T11:56:07Z">
        <w:r>
          <w:rPr>
            <w:rFonts w:ascii="宋体" w:hAnsi="宋体"/>
            <w:color w:val="000000"/>
            <w:lang w:eastAsia="zh-CN"/>
          </w:rPr>
          <w:delText>日批准，现予公布，自</w:delText>
        </w:r>
      </w:del>
      <w:del w:id="3906" w:author="谢浩然" w:date="2019-07-11T11:56:07Z">
        <w:r>
          <w:rPr>
            <w:rFonts w:hint="eastAsia" w:ascii="宋体" w:hAnsi="宋体" w:eastAsia="宋体" w:cs="宋体"/>
            <w:color w:val="000000"/>
            <w:lang w:val="en-US"/>
          </w:rPr>
          <w:delText>2019</w:delText>
        </w:r>
      </w:del>
      <w:del w:id="3907" w:author="谢浩然" w:date="2019-07-11T11:56:07Z">
        <w:r>
          <w:rPr>
            <w:rFonts w:ascii="宋体" w:hAnsi="宋体"/>
            <w:color w:val="000000"/>
            <w:lang w:eastAsia="zh-CN"/>
          </w:rPr>
          <w:delText>年</w:delText>
        </w:r>
      </w:del>
      <w:del w:id="3908" w:author="谢浩然" w:date="2019-07-11T11:56:07Z">
        <w:r>
          <w:rPr>
            <w:rFonts w:hint="eastAsia" w:ascii="宋体" w:hAnsi="宋体" w:eastAsia="宋体" w:cs="宋体"/>
            <w:color w:val="000000"/>
            <w:lang w:val="en-US" w:eastAsia="zh-CN"/>
          </w:rPr>
          <w:delText>10</w:delText>
        </w:r>
      </w:del>
      <w:del w:id="3909" w:author="谢浩然" w:date="2019-07-11T11:56:07Z">
        <w:r>
          <w:rPr>
            <w:rFonts w:ascii="宋体" w:hAnsi="宋体"/>
            <w:color w:val="000000"/>
            <w:lang w:eastAsia="zh-CN"/>
          </w:rPr>
          <w:delText>月</w:delText>
        </w:r>
      </w:del>
      <w:del w:id="3910" w:author="谢浩然" w:date="2019-07-11T11:56:07Z">
        <w:r>
          <w:rPr>
            <w:rFonts w:hint="eastAsia" w:ascii="宋体" w:hAnsi="宋体" w:eastAsia="宋体" w:cs="宋体"/>
            <w:color w:val="000000"/>
            <w:lang w:val="en-US"/>
          </w:rPr>
          <w:delText>1</w:delText>
        </w:r>
      </w:del>
      <w:del w:id="3911" w:author="谢浩然" w:date="2019-07-11T11:56:07Z">
        <w:r>
          <w:rPr>
            <w:rFonts w:ascii="宋体" w:hAnsi="宋体"/>
            <w:color w:val="000000"/>
            <w:lang w:eastAsia="zh-CN"/>
          </w:rPr>
          <w:delText>日起施行。</w:delText>
        </w:r>
      </w:del>
    </w:p>
    <w:p>
      <w:pPr>
        <w:keepNext w:val="0"/>
        <w:keepLines w:val="0"/>
        <w:widowControl w:val="0"/>
        <w:suppressLineNumbers w:val="0"/>
        <w:spacing w:line="590" w:lineRule="exact"/>
        <w:ind w:left="0" w:right="0"/>
        <w:jc w:val="both"/>
        <w:rPr>
          <w:del w:id="3913" w:author="谢浩然" w:date="2019-07-11T11:56:07Z"/>
          <w:rFonts w:ascii="宋体" w:hAnsi="宋体"/>
          <w:color w:val="000000"/>
          <w:lang w:val="en-US"/>
        </w:rPr>
        <w:pPrChange w:id="3912" w:author="谢浩然" w:date="2019-07-11T11:56:08Z">
          <w:pPr>
            <w:keepNext w:val="0"/>
            <w:keepLines w:val="0"/>
            <w:widowControl w:val="0"/>
            <w:suppressLineNumbers w:val="0"/>
            <w:spacing w:line="590" w:lineRule="exact"/>
            <w:ind w:left="0" w:right="0"/>
            <w:jc w:val="both"/>
          </w:pPr>
        </w:pPrChange>
      </w:pPr>
    </w:p>
    <w:p>
      <w:pPr>
        <w:keepNext w:val="0"/>
        <w:keepLines w:val="0"/>
        <w:widowControl w:val="0"/>
        <w:suppressLineNumbers w:val="0"/>
        <w:spacing w:line="590" w:lineRule="exact"/>
        <w:ind w:left="0" w:right="0"/>
        <w:jc w:val="both"/>
        <w:rPr>
          <w:del w:id="3915" w:author="谢浩然" w:date="2019-07-11T11:56:07Z"/>
          <w:rFonts w:ascii="宋体" w:hAnsi="宋体"/>
          <w:color w:val="000000"/>
          <w:lang w:val="en-US"/>
        </w:rPr>
        <w:pPrChange w:id="3914" w:author="谢浩然" w:date="2019-07-11T11:56:08Z">
          <w:pPr>
            <w:keepNext w:val="0"/>
            <w:keepLines w:val="0"/>
            <w:widowControl w:val="0"/>
            <w:suppressLineNumbers w:val="0"/>
            <w:spacing w:line="590" w:lineRule="exact"/>
            <w:ind w:left="0" w:right="0"/>
            <w:jc w:val="both"/>
          </w:pPr>
        </w:pPrChange>
      </w:pPr>
    </w:p>
    <w:p>
      <w:pPr>
        <w:widowControl w:val="0"/>
        <w:wordWrap w:val="0"/>
        <w:spacing w:line="590" w:lineRule="exact"/>
        <w:ind w:left="0" w:right="-15" w:rightChars="0"/>
        <w:rPr>
          <w:del w:id="3917" w:author="谢浩然" w:date="2019-07-11T11:56:07Z"/>
          <w:rFonts w:ascii="宋体"/>
          <w:color w:val="000000"/>
          <w:lang w:val="en-US"/>
        </w:rPr>
        <w:pPrChange w:id="3916" w:author="谢浩然" w:date="2019-07-11T11:56:08Z">
          <w:pPr>
            <w:pStyle w:val="19"/>
            <w:widowControl w:val="0"/>
            <w:wordWrap w:val="0"/>
            <w:spacing w:line="590" w:lineRule="exact"/>
            <w:ind w:left="0" w:right="-15" w:rightChars="0"/>
          </w:pPr>
        </w:pPrChange>
      </w:pPr>
      <w:del w:id="3918" w:author="谢浩然" w:date="2019-07-11T11:56:07Z">
        <w:r>
          <w:rPr>
            <w:rFonts w:hint="eastAsia" w:ascii="宋体"/>
            <w:color w:val="000000"/>
            <w:lang w:eastAsia="zh-CN"/>
          </w:rPr>
          <w:delText>广州</w:delText>
        </w:r>
      </w:del>
      <w:del w:id="3919" w:author="谢浩然" w:date="2019-07-11T11:56:07Z">
        <w:r>
          <w:rPr>
            <w:rFonts w:ascii="宋体"/>
            <w:color w:val="000000"/>
            <w:lang w:eastAsia="zh-CN"/>
          </w:rPr>
          <w:delText>市人民代表大会常务委员会</w:delText>
        </w:r>
      </w:del>
      <w:del w:id="3920" w:author="谢浩然" w:date="2019-07-11T11:56:07Z">
        <w:r>
          <w:rPr>
            <w:rFonts w:hint="eastAsia" w:ascii="宋体"/>
            <w:color w:val="000000"/>
            <w:lang w:val="en-US" w:eastAsia="zh-CN"/>
          </w:rPr>
          <w:delText xml:space="preserve">    </w:delText>
        </w:r>
      </w:del>
    </w:p>
    <w:p>
      <w:pPr>
        <w:widowControl w:val="0"/>
        <w:spacing w:line="590" w:lineRule="exact"/>
        <w:ind w:left="0" w:right="625" w:rightChars="0" w:firstLine="0" w:firstLineChars="0"/>
        <w:jc w:val="center"/>
        <w:rPr>
          <w:del w:id="3922" w:author="谢浩然" w:date="2019-07-11T11:56:07Z"/>
          <w:rFonts w:ascii="宋体"/>
          <w:color w:val="000000"/>
        </w:rPr>
        <w:pPrChange w:id="3921" w:author="谢浩然" w:date="2019-07-11T11:56:08Z">
          <w:pPr>
            <w:pStyle w:val="23"/>
            <w:widowControl w:val="0"/>
            <w:spacing w:line="590" w:lineRule="exact"/>
            <w:ind w:left="0" w:right="625" w:rightChars="0" w:firstLine="3849" w:firstLineChars="1218"/>
            <w:jc w:val="center"/>
          </w:pPr>
        </w:pPrChange>
      </w:pPr>
      <w:del w:id="3923" w:author="谢浩然" w:date="2019-07-11T11:56:07Z">
        <w:r>
          <w:rPr>
            <w:rFonts w:hint="eastAsia" w:ascii="宋体" w:hAnsi="宋体" w:eastAsia="宋体" w:cs="宋体"/>
            <w:color w:val="000000"/>
            <w:lang w:val="en-US"/>
          </w:rPr>
          <w:delText>201</w:delText>
        </w:r>
      </w:del>
      <w:del w:id="3924" w:author="谢浩然" w:date="2019-07-11T11:56:07Z">
        <w:r>
          <w:rPr>
            <w:rFonts w:hint="eastAsia" w:ascii="宋体" w:eastAsia="宋体" w:cs="宋体"/>
            <w:color w:val="000000"/>
            <w:lang w:val="en-US" w:eastAsia="zh-CN"/>
          </w:rPr>
          <w:delText>9</w:delText>
        </w:r>
      </w:del>
      <w:del w:id="3925" w:author="谢浩然" w:date="2019-07-11T11:56:07Z">
        <w:r>
          <w:rPr>
            <w:rFonts w:ascii="宋体"/>
            <w:color w:val="000000"/>
            <w:lang w:eastAsia="zh-CN"/>
          </w:rPr>
          <w:delText>年</w:delText>
        </w:r>
      </w:del>
      <w:del w:id="3926" w:author="谢浩然" w:date="2019-07-11T11:56:07Z">
        <w:r>
          <w:rPr>
            <w:rFonts w:hint="eastAsia" w:ascii="宋体" w:eastAsia="宋体" w:cs="宋体"/>
            <w:color w:val="000000"/>
            <w:lang w:val="en-US" w:eastAsia="zh-CN"/>
          </w:rPr>
          <w:delText>4</w:delText>
        </w:r>
      </w:del>
      <w:del w:id="3927" w:author="谢浩然" w:date="2019-07-11T11:56:07Z">
        <w:r>
          <w:rPr>
            <w:rFonts w:ascii="宋体"/>
            <w:color w:val="000000"/>
            <w:lang w:eastAsia="zh-CN"/>
          </w:rPr>
          <w:delText>月</w:delText>
        </w:r>
      </w:del>
      <w:del w:id="3928" w:author="谢浩然" w:date="2019-07-11T11:56:07Z">
        <w:r>
          <w:rPr>
            <w:rFonts w:hint="eastAsia" w:ascii="宋体" w:eastAsia="宋体" w:cs="宋体"/>
            <w:color w:val="000000"/>
            <w:lang w:val="en-US" w:eastAsia="zh-CN"/>
          </w:rPr>
          <w:delText>18</w:delText>
        </w:r>
      </w:del>
      <w:del w:id="3929" w:author="谢浩然" w:date="2019-07-11T11:56:07Z">
        <w:r>
          <w:rPr>
            <w:rFonts w:ascii="宋体"/>
            <w:color w:val="000000"/>
            <w:lang w:eastAsia="zh-CN"/>
          </w:rPr>
          <w:delText>日</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firstLine="0" w:firstLineChars="0"/>
        <w:jc w:val="both"/>
        <w:textAlignment w:val="auto"/>
        <w:outlineLvl w:val="9"/>
        <w:rPr>
          <w:del w:id="3931" w:author="谢浩然" w:date="2019-07-11T11:56:07Z"/>
          <w:rFonts w:hint="eastAsia" w:ascii="宋体" w:hAnsi="宋体" w:eastAsia="仿宋_GB2312" w:cs="仿宋"/>
          <w:color w:val="000000"/>
          <w:sz w:val="32"/>
          <w:szCs w:val="32"/>
          <w:lang w:val="en-US" w:eastAsia="zh-CN"/>
        </w:rPr>
        <w:pPrChange w:id="3930" w:author="谢浩然" w:date="2019-07-11T11:56:08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3933" w:author="谢浩然" w:date="2019-07-11T11:56:07Z"/>
          <w:rFonts w:hint="default" w:ascii="宋体" w:hAnsi="宋体" w:eastAsia="方正小标宋_GBK" w:cs="Times New Roman"/>
          <w:b w:val="0"/>
          <w:bCs w:val="0"/>
          <w:color w:val="000000"/>
          <w:spacing w:val="0"/>
          <w:sz w:val="44"/>
          <w:szCs w:val="44"/>
        </w:rPr>
        <w:pPrChange w:id="3932"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3934" w:author="谢浩然" w:date="2019-07-11T11:56:07Z">
        <w:r>
          <w:rPr>
            <w:rFonts w:hint="default" w:ascii="宋体" w:hAnsi="宋体" w:eastAsia="方正小标宋_GBK" w:cs="Times New Roman"/>
            <w:b w:val="0"/>
            <w:bCs w:val="0"/>
            <w:color w:val="000000"/>
            <w:spacing w:val="0"/>
            <w:sz w:val="44"/>
            <w:szCs w:val="44"/>
          </w:rPr>
          <w:br w:type="page"/>
        </w:r>
      </w:del>
    </w:p>
    <w:p>
      <w:pPr>
        <w:keepNext w:val="0"/>
        <w:keepLines w:val="0"/>
        <w:pageBreakBefore w:val="0"/>
        <w:kinsoku/>
        <w:wordWrap/>
        <w:overflowPunct/>
        <w:topLinePunct w:val="0"/>
        <w:autoSpaceDE/>
        <w:autoSpaceDN/>
        <w:bidi w:val="0"/>
        <w:adjustRightInd/>
        <w:snapToGrid/>
        <w:spacing w:line="590" w:lineRule="exact"/>
        <w:jc w:val="both"/>
        <w:textAlignment w:val="auto"/>
        <w:outlineLvl w:val="9"/>
        <w:rPr>
          <w:del w:id="3936" w:author="谢浩然" w:date="2019-07-11T11:56:07Z"/>
          <w:rFonts w:hint="eastAsia" w:ascii="宋体" w:hAnsi="宋体" w:eastAsia="宋体" w:cs="宋体"/>
          <w:color w:val="000000"/>
          <w:sz w:val="44"/>
          <w:szCs w:val="44"/>
        </w:rPr>
        <w:pPrChange w:id="3935" w:author="谢浩然" w:date="2019-07-11T11:56:08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p>
    <w:p>
      <w:pPr>
        <w:widowControl w:val="0"/>
        <w:spacing w:line="590" w:lineRule="exact"/>
        <w:rPr>
          <w:del w:id="3938" w:author="谢浩然" w:date="2019-07-11T11:56:07Z"/>
          <w:rFonts w:hint="eastAsia" w:ascii="宋体" w:hAnsi="宋体"/>
          <w:color w:val="000000"/>
        </w:rPr>
        <w:pPrChange w:id="3937" w:author="谢浩然" w:date="2019-07-11T11:56:08Z">
          <w:pPr>
            <w:pStyle w:val="22"/>
            <w:widowControl w:val="0"/>
            <w:spacing w:line="590" w:lineRule="exact"/>
          </w:pPr>
        </w:pPrChange>
      </w:pPr>
      <w:del w:id="3939" w:author="谢浩然" w:date="2019-07-11T11:56:07Z">
        <w:r>
          <w:rPr>
            <w:rFonts w:hint="eastAsia" w:ascii="宋体" w:hAnsi="宋体" w:eastAsia="宋体" w:cs="宋体"/>
            <w:color w:val="000000"/>
            <w:lang w:eastAsia="zh-CN"/>
          </w:rPr>
          <w:delText>广州市供水用水</w:delText>
        </w:r>
      </w:del>
      <w:del w:id="3940" w:author="谢浩然" w:date="2019-07-11T11:56:07Z">
        <w:r>
          <w:rPr>
            <w:rFonts w:hint="eastAsia" w:ascii="宋体" w:hAnsi="宋体" w:eastAsia="宋体" w:cs="宋体"/>
            <w:color w:val="000000"/>
          </w:rPr>
          <w:delText>条例</w:delText>
        </w:r>
      </w:del>
    </w:p>
    <w:p>
      <w:pPr>
        <w:spacing w:beforeLines="0" w:afterLines="0" w:line="590" w:lineRule="exact"/>
        <w:rPr>
          <w:del w:id="3942" w:author="谢浩然" w:date="2019-07-11T11:56:07Z"/>
          <w:rFonts w:hint="eastAsia" w:ascii="宋体" w:hAnsi="宋体" w:eastAsia="仿宋_GB2312"/>
          <w:color w:val="000000"/>
        </w:rPr>
        <w:pPrChange w:id="3941" w:author="卢颖东" w:date="2019-05-21T14:38:00Z">
          <w:pPr>
            <w:spacing w:line="590" w:lineRule="exact"/>
          </w:pPr>
        </w:pPrChange>
      </w:pPr>
    </w:p>
    <w:p>
      <w:pPr>
        <w:spacing w:line="590" w:lineRule="exact"/>
        <w:ind w:left="0" w:leftChars="0" w:right="632" w:rightChars="200" w:firstLine="0" w:firstLineChars="0"/>
        <w:jc w:val="both"/>
        <w:rPr>
          <w:del w:id="3944" w:author="谢浩然" w:date="2019-07-11T11:56:07Z"/>
          <w:rFonts w:hint="eastAsia" w:ascii="宋体" w:hAnsi="宋体"/>
          <w:color w:val="000000"/>
        </w:rPr>
        <w:pPrChange w:id="3943" w:author="谢浩然" w:date="2019-07-11T11:56:08Z">
          <w:pPr>
            <w:pStyle w:val="20"/>
            <w:spacing w:line="590" w:lineRule="exact"/>
            <w:ind w:left="632" w:leftChars="200" w:right="632" w:rightChars="200" w:firstLine="0" w:firstLineChars="0"/>
            <w:jc w:val="both"/>
          </w:pPr>
        </w:pPrChange>
      </w:pPr>
      <w:del w:id="3945" w:author="谢浩然" w:date="2019-07-11T11:56:07Z">
        <w:r>
          <w:rPr>
            <w:rFonts w:hint="eastAsia" w:ascii="宋体" w:hAnsi="宋体"/>
            <w:color w:val="000000"/>
            <w:lang w:val="en-US" w:eastAsia="zh-CN"/>
          </w:rPr>
          <w:delText>（2018年12月26日广州市第十五届人民代表大会常务委员会第二十次会议通过  2019年3月28日广东省第十三届人民代表大会常务委员会第十一次会议批准）</w:delText>
        </w:r>
      </w:del>
    </w:p>
    <w:p>
      <w:pPr>
        <w:spacing w:beforeLines="0" w:afterLines="0" w:line="590" w:lineRule="exact"/>
        <w:rPr>
          <w:del w:id="3947" w:author="谢浩然" w:date="2019-07-11T11:56:07Z"/>
          <w:rFonts w:ascii="宋体" w:hAnsi="宋体" w:eastAsia="仿宋_GB2312"/>
          <w:color w:val="000000"/>
        </w:rPr>
        <w:pPrChange w:id="3946" w:author="卢颖东" w:date="2019-05-21T14:38:00Z">
          <w:pPr>
            <w:spacing w:line="590" w:lineRule="exact"/>
          </w:pPr>
        </w:pPrChange>
      </w:pPr>
    </w:p>
    <w:p>
      <w:pPr>
        <w:spacing w:line="590" w:lineRule="exact"/>
        <w:jc w:val="both"/>
        <w:rPr>
          <w:del w:id="3949" w:author="谢浩然" w:date="2019-07-11T11:56:07Z"/>
          <w:rFonts w:ascii="宋体" w:hAnsi="宋体" w:eastAsia="黑体"/>
          <w:sz w:val="36"/>
          <w:szCs w:val="36"/>
        </w:rPr>
        <w:pPrChange w:id="3948" w:author="谢浩然" w:date="2019-07-11T11:56:08Z">
          <w:pPr>
            <w:spacing w:line="590" w:lineRule="exact"/>
            <w:jc w:val="center"/>
          </w:pPr>
        </w:pPrChange>
      </w:pPr>
      <w:del w:id="3950" w:author="谢浩然" w:date="2019-07-11T11:56:07Z">
        <w:r>
          <w:rPr>
            <w:rFonts w:hint="eastAsia" w:ascii="宋体" w:hAnsi="宋体" w:eastAsia="楷体_GB2312" w:cs="楷体_GB2312"/>
            <w:szCs w:val="32"/>
          </w:rPr>
          <w:delText>目    录</w:delText>
        </w:r>
      </w:del>
    </w:p>
    <w:p>
      <w:pPr>
        <w:spacing w:line="590" w:lineRule="exact"/>
        <w:ind w:firstLine="0" w:firstLineChars="0"/>
        <w:rPr>
          <w:del w:id="3952" w:author="谢浩然" w:date="2019-07-11T11:56:07Z"/>
          <w:rFonts w:ascii="宋体" w:hAnsi="宋体"/>
          <w:szCs w:val="32"/>
        </w:rPr>
        <w:pPrChange w:id="3951" w:author="谢浩然" w:date="2019-07-11T11:56:08Z">
          <w:pPr>
            <w:spacing w:line="590" w:lineRule="exact"/>
            <w:ind w:firstLine="632" w:firstLineChars="200"/>
          </w:pPr>
        </w:pPrChange>
      </w:pPr>
    </w:p>
    <w:p>
      <w:pPr>
        <w:spacing w:line="590" w:lineRule="exact"/>
        <w:ind w:firstLine="0" w:firstLineChars="0"/>
        <w:rPr>
          <w:del w:id="3954" w:author="谢浩然" w:date="2019-07-11T11:56:07Z"/>
          <w:rFonts w:ascii="宋体" w:hAnsi="宋体" w:eastAsia="楷体_GB2312"/>
          <w:szCs w:val="32"/>
        </w:rPr>
        <w:pPrChange w:id="3953" w:author="谢浩然" w:date="2019-07-11T11:56:08Z">
          <w:pPr>
            <w:spacing w:line="590" w:lineRule="exact"/>
            <w:ind w:firstLine="632" w:firstLineChars="200"/>
          </w:pPr>
        </w:pPrChange>
      </w:pPr>
      <w:del w:id="3955" w:author="谢浩然" w:date="2019-07-11T11:56:07Z">
        <w:r>
          <w:rPr>
            <w:rFonts w:hint="eastAsia" w:ascii="宋体" w:hAnsi="宋体" w:eastAsia="楷体_GB2312" w:cs="楷体_GB2312"/>
            <w:szCs w:val="32"/>
          </w:rPr>
          <w:delText>第一章</w:delText>
        </w:r>
      </w:del>
      <w:del w:id="3956" w:author="谢浩然" w:date="2019-07-11T11:56:07Z">
        <w:r>
          <w:rPr>
            <w:rFonts w:ascii="宋体" w:hAnsi="宋体" w:eastAsia="楷体_GB2312"/>
            <w:szCs w:val="32"/>
          </w:rPr>
          <w:delText xml:space="preserve">  </w:delText>
        </w:r>
      </w:del>
      <w:del w:id="3957" w:author="谢浩然" w:date="2019-07-11T11:56:07Z">
        <w:r>
          <w:rPr>
            <w:rFonts w:hint="eastAsia" w:ascii="宋体" w:hAnsi="宋体" w:eastAsia="楷体_GB2312" w:cs="楷体_GB2312"/>
            <w:szCs w:val="32"/>
          </w:rPr>
          <w:delText>总则</w:delText>
        </w:r>
      </w:del>
    </w:p>
    <w:p>
      <w:pPr>
        <w:spacing w:line="590" w:lineRule="exact"/>
        <w:ind w:firstLine="0" w:firstLineChars="0"/>
        <w:rPr>
          <w:del w:id="3959" w:author="谢浩然" w:date="2019-07-11T11:56:07Z"/>
          <w:rFonts w:hint="eastAsia" w:ascii="宋体" w:hAnsi="宋体" w:eastAsia="楷体_GB2312"/>
          <w:szCs w:val="32"/>
          <w:lang w:eastAsia="zh-CN"/>
        </w:rPr>
        <w:pPrChange w:id="3958" w:author="谢浩然" w:date="2019-07-11T11:56:08Z">
          <w:pPr>
            <w:spacing w:line="590" w:lineRule="exact"/>
            <w:ind w:firstLine="632" w:firstLineChars="200"/>
          </w:pPr>
        </w:pPrChange>
      </w:pPr>
      <w:del w:id="3960" w:author="谢浩然" w:date="2019-07-11T11:56:07Z">
        <w:r>
          <w:rPr>
            <w:rFonts w:hint="eastAsia" w:ascii="宋体" w:hAnsi="宋体" w:eastAsia="楷体_GB2312" w:cs="楷体_GB2312"/>
            <w:szCs w:val="32"/>
          </w:rPr>
          <w:delText>第二章</w:delText>
        </w:r>
      </w:del>
      <w:del w:id="3961" w:author="谢浩然" w:date="2019-07-11T11:56:07Z">
        <w:r>
          <w:rPr>
            <w:rFonts w:ascii="宋体" w:hAnsi="宋体" w:eastAsia="楷体_GB2312"/>
            <w:szCs w:val="32"/>
          </w:rPr>
          <w:delText xml:space="preserve">  </w:delText>
        </w:r>
      </w:del>
      <w:del w:id="3962" w:author="谢浩然" w:date="2019-07-11T11:56:07Z">
        <w:r>
          <w:rPr>
            <w:rFonts w:hint="eastAsia" w:ascii="宋体" w:hAnsi="宋体" w:eastAsia="楷体_GB2312" w:cs="楷体_GB2312"/>
            <w:szCs w:val="32"/>
            <w:lang w:eastAsia="zh-CN"/>
          </w:rPr>
          <w:delText>供水设施规划与建设</w:delText>
        </w:r>
      </w:del>
    </w:p>
    <w:p>
      <w:pPr>
        <w:spacing w:line="590" w:lineRule="exact"/>
        <w:ind w:firstLine="0" w:firstLineChars="0"/>
        <w:rPr>
          <w:del w:id="3964" w:author="谢浩然" w:date="2019-07-11T11:56:07Z"/>
          <w:rFonts w:hint="eastAsia" w:ascii="宋体" w:hAnsi="宋体" w:eastAsia="楷体_GB2312"/>
          <w:szCs w:val="32"/>
          <w:lang w:eastAsia="zh-CN"/>
        </w:rPr>
        <w:pPrChange w:id="3963" w:author="谢浩然" w:date="2019-07-11T11:56:08Z">
          <w:pPr>
            <w:spacing w:line="590" w:lineRule="exact"/>
            <w:ind w:firstLine="632" w:firstLineChars="200"/>
          </w:pPr>
        </w:pPrChange>
      </w:pPr>
      <w:del w:id="3965" w:author="谢浩然" w:date="2019-07-11T11:56:07Z">
        <w:r>
          <w:rPr>
            <w:rFonts w:hint="eastAsia" w:ascii="宋体" w:hAnsi="宋体" w:eastAsia="楷体_GB2312" w:cs="楷体_GB2312"/>
            <w:szCs w:val="32"/>
          </w:rPr>
          <w:delText>第三章</w:delText>
        </w:r>
      </w:del>
      <w:del w:id="3966" w:author="谢浩然" w:date="2019-07-11T11:56:07Z">
        <w:r>
          <w:rPr>
            <w:rFonts w:ascii="宋体" w:hAnsi="宋体" w:eastAsia="楷体_GB2312"/>
            <w:szCs w:val="32"/>
          </w:rPr>
          <w:delText xml:space="preserve">  </w:delText>
        </w:r>
      </w:del>
      <w:del w:id="3967" w:author="谢浩然" w:date="2019-07-11T11:56:07Z">
        <w:r>
          <w:rPr>
            <w:rFonts w:hint="eastAsia" w:ascii="宋体" w:hAnsi="宋体" w:eastAsia="楷体_GB2312" w:cs="楷体_GB2312"/>
            <w:szCs w:val="32"/>
            <w:lang w:eastAsia="zh-CN"/>
          </w:rPr>
          <w:delText>供水设施保护与管理</w:delText>
        </w:r>
      </w:del>
    </w:p>
    <w:p>
      <w:pPr>
        <w:spacing w:line="590" w:lineRule="exact"/>
        <w:ind w:firstLine="0" w:firstLineChars="0"/>
        <w:rPr>
          <w:del w:id="3969" w:author="谢浩然" w:date="2019-07-11T11:56:07Z"/>
          <w:rFonts w:hint="eastAsia" w:ascii="宋体" w:hAnsi="宋体" w:eastAsia="楷体_GB2312"/>
          <w:szCs w:val="32"/>
          <w:lang w:eastAsia="zh-CN"/>
        </w:rPr>
        <w:pPrChange w:id="3968" w:author="谢浩然" w:date="2019-07-11T11:56:08Z">
          <w:pPr>
            <w:spacing w:line="590" w:lineRule="exact"/>
            <w:ind w:firstLine="632" w:firstLineChars="200"/>
          </w:pPr>
        </w:pPrChange>
      </w:pPr>
      <w:del w:id="3970" w:author="谢浩然" w:date="2019-07-11T11:56:07Z">
        <w:r>
          <w:rPr>
            <w:rFonts w:hint="eastAsia" w:ascii="宋体" w:hAnsi="宋体" w:eastAsia="楷体_GB2312" w:cs="楷体_GB2312"/>
            <w:szCs w:val="32"/>
          </w:rPr>
          <w:delText>第</w:delText>
        </w:r>
      </w:del>
      <w:del w:id="3971" w:author="谢浩然" w:date="2019-07-11T11:56:07Z">
        <w:r>
          <w:rPr>
            <w:rFonts w:hint="eastAsia" w:ascii="宋体" w:hAnsi="宋体" w:eastAsia="楷体_GB2312" w:cs="楷体_GB2312"/>
            <w:szCs w:val="32"/>
            <w:lang w:eastAsia="zh-CN"/>
          </w:rPr>
          <w:delText>四</w:delText>
        </w:r>
      </w:del>
      <w:del w:id="3972" w:author="谢浩然" w:date="2019-07-11T11:56:07Z">
        <w:r>
          <w:rPr>
            <w:rFonts w:hint="eastAsia" w:ascii="宋体" w:hAnsi="宋体" w:eastAsia="楷体_GB2312" w:cs="楷体_GB2312"/>
            <w:szCs w:val="32"/>
          </w:rPr>
          <w:delText>章</w:delText>
        </w:r>
      </w:del>
      <w:del w:id="3973" w:author="谢浩然" w:date="2019-07-11T11:56:07Z">
        <w:r>
          <w:rPr>
            <w:rFonts w:ascii="宋体" w:hAnsi="宋体" w:eastAsia="楷体_GB2312"/>
            <w:szCs w:val="32"/>
          </w:rPr>
          <w:delText xml:space="preserve">  </w:delText>
        </w:r>
      </w:del>
      <w:del w:id="3974" w:author="谢浩然" w:date="2019-07-11T11:56:07Z">
        <w:r>
          <w:rPr>
            <w:rFonts w:hint="eastAsia" w:ascii="宋体" w:hAnsi="宋体" w:eastAsia="楷体_GB2312" w:cs="楷体_GB2312"/>
            <w:szCs w:val="32"/>
            <w:lang w:eastAsia="zh-CN"/>
          </w:rPr>
          <w:delText>供水经营与服务</w:delText>
        </w:r>
      </w:del>
    </w:p>
    <w:p>
      <w:pPr>
        <w:spacing w:line="590" w:lineRule="exact"/>
        <w:ind w:firstLine="0" w:firstLineChars="0"/>
        <w:rPr>
          <w:del w:id="3976" w:author="谢浩然" w:date="2019-07-11T11:56:07Z"/>
          <w:rFonts w:hint="eastAsia" w:ascii="宋体" w:hAnsi="宋体" w:eastAsia="楷体_GB2312" w:cs="楷体_GB2312"/>
          <w:szCs w:val="32"/>
          <w:lang w:eastAsia="zh-CN"/>
        </w:rPr>
        <w:pPrChange w:id="3975" w:author="谢浩然" w:date="2019-07-11T11:56:08Z">
          <w:pPr>
            <w:spacing w:line="590" w:lineRule="exact"/>
            <w:ind w:firstLine="632" w:firstLineChars="200"/>
          </w:pPr>
        </w:pPrChange>
      </w:pPr>
      <w:del w:id="3977" w:author="谢浩然" w:date="2019-07-11T11:56:07Z">
        <w:r>
          <w:rPr>
            <w:rFonts w:hint="eastAsia" w:ascii="宋体" w:hAnsi="宋体" w:eastAsia="楷体_GB2312" w:cs="楷体_GB2312"/>
            <w:szCs w:val="32"/>
          </w:rPr>
          <w:delText>第</w:delText>
        </w:r>
      </w:del>
      <w:del w:id="3978" w:author="谢浩然" w:date="2019-07-11T11:56:07Z">
        <w:r>
          <w:rPr>
            <w:rFonts w:hint="eastAsia" w:ascii="宋体" w:hAnsi="宋体" w:eastAsia="楷体_GB2312" w:cs="楷体_GB2312"/>
            <w:szCs w:val="32"/>
            <w:lang w:eastAsia="zh-CN"/>
          </w:rPr>
          <w:delText>五</w:delText>
        </w:r>
      </w:del>
      <w:del w:id="3979" w:author="谢浩然" w:date="2019-07-11T11:56:07Z">
        <w:r>
          <w:rPr>
            <w:rFonts w:hint="eastAsia" w:ascii="宋体" w:hAnsi="宋体" w:eastAsia="楷体_GB2312" w:cs="楷体_GB2312"/>
            <w:szCs w:val="32"/>
          </w:rPr>
          <w:delText>章</w:delText>
        </w:r>
      </w:del>
      <w:del w:id="3980" w:author="谢浩然" w:date="2019-07-11T11:56:07Z">
        <w:r>
          <w:rPr>
            <w:rFonts w:ascii="宋体" w:hAnsi="宋体" w:eastAsia="楷体_GB2312"/>
            <w:szCs w:val="32"/>
          </w:rPr>
          <w:delText xml:space="preserve">  </w:delText>
        </w:r>
      </w:del>
      <w:del w:id="3981" w:author="谢浩然" w:date="2019-07-11T11:56:07Z">
        <w:r>
          <w:rPr>
            <w:rFonts w:hint="eastAsia" w:ascii="宋体" w:hAnsi="宋体" w:eastAsia="楷体_GB2312" w:cs="楷体_GB2312"/>
            <w:szCs w:val="32"/>
            <w:lang w:eastAsia="zh-CN"/>
          </w:rPr>
          <w:delText>用户用水与节水</w:delText>
        </w:r>
      </w:del>
    </w:p>
    <w:p>
      <w:pPr>
        <w:spacing w:line="590" w:lineRule="exact"/>
        <w:ind w:firstLine="0" w:firstLineChars="0"/>
        <w:rPr>
          <w:del w:id="3983" w:author="谢浩然" w:date="2019-07-11T11:56:07Z"/>
          <w:rFonts w:hint="eastAsia" w:ascii="宋体" w:hAnsi="宋体" w:eastAsia="楷体_GB2312"/>
          <w:szCs w:val="32"/>
          <w:lang w:eastAsia="zh-CN"/>
        </w:rPr>
        <w:pPrChange w:id="3982" w:author="谢浩然" w:date="2019-07-11T11:56:08Z">
          <w:pPr>
            <w:spacing w:line="590" w:lineRule="exact"/>
            <w:ind w:firstLine="632" w:firstLineChars="200"/>
          </w:pPr>
        </w:pPrChange>
      </w:pPr>
      <w:del w:id="3984" w:author="谢浩然" w:date="2019-07-11T11:56:07Z">
        <w:r>
          <w:rPr>
            <w:rFonts w:hint="eastAsia" w:ascii="宋体" w:hAnsi="宋体" w:eastAsia="楷体_GB2312" w:cs="楷体_GB2312"/>
            <w:szCs w:val="32"/>
          </w:rPr>
          <w:delText>第</w:delText>
        </w:r>
      </w:del>
      <w:del w:id="3985" w:author="谢浩然" w:date="2019-07-11T11:56:07Z">
        <w:r>
          <w:rPr>
            <w:rFonts w:hint="eastAsia" w:ascii="宋体" w:hAnsi="宋体" w:eastAsia="楷体_GB2312" w:cs="楷体_GB2312"/>
            <w:szCs w:val="32"/>
            <w:lang w:eastAsia="zh-CN"/>
          </w:rPr>
          <w:delText>六</w:delText>
        </w:r>
      </w:del>
      <w:del w:id="3986" w:author="谢浩然" w:date="2019-07-11T11:56:07Z">
        <w:r>
          <w:rPr>
            <w:rFonts w:hint="eastAsia" w:ascii="宋体" w:hAnsi="宋体" w:eastAsia="楷体_GB2312" w:cs="楷体_GB2312"/>
            <w:szCs w:val="32"/>
          </w:rPr>
          <w:delText>章</w:delText>
        </w:r>
      </w:del>
      <w:del w:id="3987" w:author="谢浩然" w:date="2019-07-11T11:56:07Z">
        <w:r>
          <w:rPr>
            <w:rFonts w:ascii="宋体" w:hAnsi="宋体" w:eastAsia="楷体_GB2312"/>
            <w:szCs w:val="32"/>
          </w:rPr>
          <w:delText xml:space="preserve">  </w:delText>
        </w:r>
      </w:del>
      <w:del w:id="3988" w:author="谢浩然" w:date="2019-07-11T11:56:07Z">
        <w:r>
          <w:rPr>
            <w:rFonts w:hint="eastAsia" w:ascii="宋体" w:hAnsi="宋体" w:eastAsia="楷体_GB2312" w:cs="楷体_GB2312"/>
            <w:szCs w:val="32"/>
            <w:lang w:eastAsia="zh-CN"/>
          </w:rPr>
          <w:delText>农村供水与用水</w:delText>
        </w:r>
      </w:del>
    </w:p>
    <w:p>
      <w:pPr>
        <w:spacing w:line="590" w:lineRule="exact"/>
        <w:ind w:firstLine="0" w:firstLineChars="0"/>
        <w:rPr>
          <w:del w:id="3990" w:author="谢浩然" w:date="2019-07-11T11:56:07Z"/>
          <w:rFonts w:hint="eastAsia" w:ascii="宋体" w:hAnsi="宋体" w:eastAsia="楷体_GB2312" w:cs="楷体_GB2312"/>
          <w:szCs w:val="32"/>
          <w:lang w:eastAsia="zh-CN"/>
        </w:rPr>
        <w:pPrChange w:id="3989" w:author="谢浩然" w:date="2019-07-11T11:56:08Z">
          <w:pPr>
            <w:spacing w:line="590" w:lineRule="exact"/>
            <w:ind w:firstLine="632" w:firstLineChars="200"/>
          </w:pPr>
        </w:pPrChange>
      </w:pPr>
      <w:del w:id="3991" w:author="谢浩然" w:date="2019-07-11T11:56:07Z">
        <w:r>
          <w:rPr>
            <w:rFonts w:hint="eastAsia" w:ascii="宋体" w:hAnsi="宋体" w:eastAsia="楷体_GB2312" w:cs="楷体_GB2312"/>
            <w:szCs w:val="32"/>
          </w:rPr>
          <w:delText>第</w:delText>
        </w:r>
      </w:del>
      <w:del w:id="3992" w:author="谢浩然" w:date="2019-07-11T11:56:07Z">
        <w:r>
          <w:rPr>
            <w:rFonts w:hint="eastAsia" w:ascii="宋体" w:hAnsi="宋体" w:eastAsia="楷体_GB2312" w:cs="楷体_GB2312"/>
            <w:szCs w:val="32"/>
            <w:lang w:eastAsia="zh-CN"/>
          </w:rPr>
          <w:delText>七</w:delText>
        </w:r>
      </w:del>
      <w:del w:id="3993" w:author="谢浩然" w:date="2019-07-11T11:56:07Z">
        <w:r>
          <w:rPr>
            <w:rFonts w:hint="eastAsia" w:ascii="宋体" w:hAnsi="宋体" w:eastAsia="楷体_GB2312" w:cs="楷体_GB2312"/>
            <w:szCs w:val="32"/>
          </w:rPr>
          <w:delText>章</w:delText>
        </w:r>
      </w:del>
      <w:del w:id="3994" w:author="谢浩然" w:date="2019-07-11T11:56:07Z">
        <w:r>
          <w:rPr>
            <w:rFonts w:ascii="宋体" w:hAnsi="宋体" w:eastAsia="楷体_GB2312"/>
            <w:szCs w:val="32"/>
          </w:rPr>
          <w:delText xml:space="preserve">  </w:delText>
        </w:r>
      </w:del>
      <w:del w:id="3995" w:author="谢浩然" w:date="2019-07-11T11:56:07Z">
        <w:r>
          <w:rPr>
            <w:rFonts w:hint="eastAsia" w:ascii="宋体" w:hAnsi="宋体" w:eastAsia="楷体_GB2312" w:cs="楷体_GB2312"/>
            <w:szCs w:val="32"/>
            <w:lang w:eastAsia="zh-CN"/>
          </w:rPr>
          <w:delText>应急管理与监督检查</w:delText>
        </w:r>
      </w:del>
    </w:p>
    <w:p>
      <w:pPr>
        <w:spacing w:line="590" w:lineRule="exact"/>
        <w:ind w:firstLine="0" w:firstLineChars="0"/>
        <w:rPr>
          <w:del w:id="3997" w:author="谢浩然" w:date="2019-07-11T11:56:07Z"/>
          <w:rFonts w:ascii="宋体" w:hAnsi="宋体" w:eastAsia="楷体_GB2312"/>
          <w:szCs w:val="32"/>
        </w:rPr>
        <w:pPrChange w:id="3996" w:author="谢浩然" w:date="2019-07-11T11:56:08Z">
          <w:pPr>
            <w:spacing w:line="590" w:lineRule="exact"/>
            <w:ind w:firstLine="632" w:firstLineChars="200"/>
          </w:pPr>
        </w:pPrChange>
      </w:pPr>
      <w:del w:id="3998" w:author="谢浩然" w:date="2019-07-11T11:56:07Z">
        <w:r>
          <w:rPr>
            <w:rFonts w:hint="eastAsia" w:ascii="宋体" w:hAnsi="宋体" w:eastAsia="楷体_GB2312" w:cs="楷体_GB2312"/>
            <w:szCs w:val="32"/>
          </w:rPr>
          <w:delText>第</w:delText>
        </w:r>
      </w:del>
      <w:del w:id="3999" w:author="谢浩然" w:date="2019-07-11T11:56:07Z">
        <w:r>
          <w:rPr>
            <w:rFonts w:hint="eastAsia" w:ascii="宋体" w:hAnsi="宋体" w:eastAsia="楷体_GB2312" w:cs="楷体_GB2312"/>
            <w:szCs w:val="32"/>
            <w:lang w:eastAsia="zh-CN"/>
          </w:rPr>
          <w:delText>八</w:delText>
        </w:r>
      </w:del>
      <w:del w:id="4000" w:author="谢浩然" w:date="2019-07-11T11:56:07Z">
        <w:r>
          <w:rPr>
            <w:rFonts w:hint="eastAsia" w:ascii="宋体" w:hAnsi="宋体" w:eastAsia="楷体_GB2312" w:cs="楷体_GB2312"/>
            <w:szCs w:val="32"/>
          </w:rPr>
          <w:delText>章</w:delText>
        </w:r>
      </w:del>
      <w:del w:id="4001" w:author="谢浩然" w:date="2019-07-11T11:56:07Z">
        <w:r>
          <w:rPr>
            <w:rFonts w:ascii="宋体" w:hAnsi="宋体" w:eastAsia="楷体_GB2312"/>
            <w:szCs w:val="32"/>
          </w:rPr>
          <w:delText xml:space="preserve">  </w:delText>
        </w:r>
      </w:del>
      <w:del w:id="4002" w:author="谢浩然" w:date="2019-07-11T11:56:07Z">
        <w:r>
          <w:rPr>
            <w:rFonts w:hint="eastAsia" w:ascii="宋体" w:hAnsi="宋体" w:eastAsia="楷体_GB2312" w:cs="楷体_GB2312"/>
            <w:szCs w:val="32"/>
          </w:rPr>
          <w:delText>法律责任</w:delText>
        </w:r>
      </w:del>
    </w:p>
    <w:p>
      <w:pPr>
        <w:spacing w:line="590" w:lineRule="exact"/>
        <w:ind w:firstLine="0" w:firstLineChars="0"/>
        <w:rPr>
          <w:del w:id="4004" w:author="谢浩然" w:date="2019-07-11T11:56:07Z"/>
          <w:rFonts w:ascii="宋体" w:hAnsi="宋体" w:eastAsia="楷体_GB2312"/>
          <w:szCs w:val="32"/>
        </w:rPr>
        <w:pPrChange w:id="4003" w:author="谢浩然" w:date="2019-07-11T11:56:08Z">
          <w:pPr>
            <w:spacing w:line="590" w:lineRule="exact"/>
            <w:ind w:firstLine="632" w:firstLineChars="200"/>
          </w:pPr>
        </w:pPrChange>
      </w:pPr>
      <w:del w:id="4005" w:author="谢浩然" w:date="2019-07-11T11:56:07Z">
        <w:r>
          <w:rPr>
            <w:rFonts w:hint="eastAsia" w:ascii="宋体" w:hAnsi="宋体" w:eastAsia="楷体_GB2312" w:cs="楷体_GB2312"/>
            <w:szCs w:val="32"/>
          </w:rPr>
          <w:delText>第</w:delText>
        </w:r>
      </w:del>
      <w:del w:id="4006" w:author="谢浩然" w:date="2019-07-11T11:56:07Z">
        <w:r>
          <w:rPr>
            <w:rFonts w:hint="eastAsia" w:ascii="宋体" w:hAnsi="宋体" w:eastAsia="楷体_GB2312" w:cs="楷体_GB2312"/>
            <w:szCs w:val="32"/>
            <w:lang w:eastAsia="zh-CN"/>
          </w:rPr>
          <w:delText>九</w:delText>
        </w:r>
      </w:del>
      <w:del w:id="4007" w:author="谢浩然" w:date="2019-07-11T11:56:07Z">
        <w:r>
          <w:rPr>
            <w:rFonts w:hint="eastAsia" w:ascii="宋体" w:hAnsi="宋体" w:eastAsia="楷体_GB2312" w:cs="楷体_GB2312"/>
            <w:szCs w:val="32"/>
          </w:rPr>
          <w:delText>章</w:delText>
        </w:r>
      </w:del>
      <w:del w:id="4008" w:author="谢浩然" w:date="2019-07-11T11:56:07Z">
        <w:r>
          <w:rPr>
            <w:rFonts w:ascii="宋体" w:hAnsi="宋体" w:eastAsia="楷体_GB2312"/>
            <w:szCs w:val="32"/>
          </w:rPr>
          <w:delText xml:space="preserve">  附则</w:delText>
        </w:r>
      </w:del>
    </w:p>
    <w:p>
      <w:pPr>
        <w:spacing w:line="590" w:lineRule="exact"/>
        <w:ind w:firstLine="0" w:firstLineChars="0"/>
        <w:rPr>
          <w:del w:id="4010" w:author="谢浩然" w:date="2019-07-11T11:56:07Z"/>
          <w:rFonts w:ascii="宋体" w:hAnsi="宋体" w:eastAsia="楷体_GB2312"/>
          <w:szCs w:val="32"/>
        </w:rPr>
        <w:pPrChange w:id="4009" w:author="谢浩然" w:date="2019-07-11T11:56:08Z">
          <w:pPr>
            <w:spacing w:line="590" w:lineRule="exact"/>
            <w:ind w:firstLine="632" w:firstLineChars="200"/>
          </w:pPr>
        </w:pPrChange>
      </w:pPr>
    </w:p>
    <w:p>
      <w:pPr>
        <w:spacing w:line="590" w:lineRule="exact"/>
        <w:ind w:firstLine="0" w:firstLineChars="0"/>
        <w:rPr>
          <w:del w:id="4012" w:author="谢浩然" w:date="2019-07-11T11:56:07Z"/>
          <w:rFonts w:ascii="宋体" w:hAnsi="宋体" w:eastAsia="楷体_GB2312"/>
          <w:szCs w:val="32"/>
        </w:rPr>
        <w:pPrChange w:id="4011" w:author="谢浩然" w:date="2019-07-11T11:56:08Z">
          <w:pPr>
            <w:spacing w:line="590" w:lineRule="exact"/>
            <w:ind w:firstLine="632" w:firstLineChars="200"/>
          </w:pPr>
        </w:pPrChange>
      </w:pPr>
    </w:p>
    <w:p>
      <w:pPr>
        <w:adjustRightInd/>
        <w:snapToGrid/>
        <w:spacing w:line="590" w:lineRule="exact"/>
        <w:ind w:firstLine="0" w:firstLineChars="0"/>
        <w:rPr>
          <w:del w:id="4014" w:author="谢浩然" w:date="2019-07-11T11:56:07Z"/>
          <w:rFonts w:ascii="宋体" w:hAnsi="宋体" w:eastAsia="黑体"/>
          <w:b/>
          <w:bCs/>
          <w:szCs w:val="32"/>
        </w:rPr>
        <w:pPrChange w:id="4013" w:author="谢浩然" w:date="2019-07-11T11:56:08Z">
          <w:pPr>
            <w:adjustRightInd w:val="0"/>
            <w:snapToGrid w:val="0"/>
            <w:spacing w:line="590" w:lineRule="exact"/>
            <w:ind w:firstLine="632" w:firstLineChars="200"/>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del w:id="4016" w:author="谢浩然" w:date="2019-07-11T11:56:07Z"/>
          <w:rFonts w:hint="eastAsia" w:ascii="宋体" w:hAnsi="宋体" w:eastAsia="仿宋_GB2312" w:cs="仿宋_GB2312"/>
          <w:color w:val="auto"/>
          <w:sz w:val="32"/>
          <w:szCs w:val="32"/>
        </w:rPr>
        <w:pPrChange w:id="401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4017" w:author="谢浩然" w:date="2019-07-11T11:56:07Z">
        <w:r>
          <w:rPr>
            <w:rFonts w:hint="eastAsia" w:ascii="宋体" w:hAnsi="宋体" w:eastAsia="黑体" w:cs="黑体"/>
            <w:bCs/>
            <w:color w:val="auto"/>
            <w:sz w:val="32"/>
            <w:szCs w:val="32"/>
            <w:lang w:val="en-US" w:eastAsia="zh-CN"/>
            <w:rPrChange w:id="4018" w:author="卢颖东" w:date="2019-05-21T14:56:00Z">
              <w:rPr>
                <w:rFonts w:hint="eastAsia" w:ascii="黑体" w:hAnsi="黑体" w:eastAsia="黑体" w:cs="黑体"/>
                <w:bCs/>
                <w:color w:val="auto"/>
                <w:sz w:val="32"/>
                <w:szCs w:val="32"/>
                <w:lang w:val="en-US" w:eastAsia="zh-CN"/>
              </w:rPr>
            </w:rPrChange>
          </w:rPr>
          <w:delText xml:space="preserve">第一章  </w:delText>
        </w:r>
      </w:del>
      <w:del w:id="4020" w:author="谢浩然" w:date="2019-07-11T11:56:07Z">
        <w:r>
          <w:rPr>
            <w:rFonts w:hint="eastAsia" w:ascii="宋体" w:hAnsi="宋体" w:eastAsia="黑体" w:cs="黑体"/>
            <w:color w:val="auto"/>
            <w:sz w:val="32"/>
            <w:szCs w:val="32"/>
            <w:rPrChange w:id="4021" w:author="卢颖东" w:date="2019-05-21T14:56:00Z">
              <w:rPr>
                <w:rFonts w:hint="eastAsia" w:ascii="黑体" w:hAnsi="黑体" w:eastAsia="黑体" w:cs="黑体"/>
                <w:color w:val="auto"/>
                <w:sz w:val="32"/>
                <w:szCs w:val="32"/>
              </w:rPr>
            </w:rPrChange>
          </w:rPr>
          <w:delText>总  则</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4024" w:author="谢浩然" w:date="2019-07-11T11:56:07Z"/>
          <w:rFonts w:hint="eastAsia" w:ascii="宋体" w:hAnsi="宋体" w:eastAsia="仿宋_GB2312" w:cs="仿宋_GB2312"/>
          <w:color w:val="auto"/>
          <w:sz w:val="32"/>
          <w:szCs w:val="32"/>
        </w:rPr>
        <w:pPrChange w:id="4023"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026" w:author="谢浩然" w:date="2019-07-11T11:56:07Z"/>
          <w:rFonts w:hint="eastAsia" w:ascii="宋体" w:hAnsi="宋体" w:eastAsia="仿宋_GB2312" w:cs="仿宋_GB2312"/>
          <w:color w:val="auto"/>
          <w:sz w:val="32"/>
          <w:szCs w:val="32"/>
        </w:rPr>
        <w:pPrChange w:id="402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027" w:author="谢浩然" w:date="2019-07-11T11:56:07Z">
        <w:r>
          <w:rPr>
            <w:rFonts w:hint="eastAsia" w:ascii="宋体" w:hAnsi="宋体" w:eastAsia="黑体" w:cs="黑体"/>
            <w:color w:val="auto"/>
            <w:sz w:val="32"/>
            <w:szCs w:val="32"/>
            <w:lang w:val="en-US" w:eastAsia="zh-CN"/>
            <w:rPrChange w:id="4028" w:author="卢颖东" w:date="2019-05-21T14:56:00Z">
              <w:rPr>
                <w:rFonts w:hint="eastAsia" w:ascii="黑体" w:hAnsi="黑体" w:eastAsia="黑体" w:cs="黑体"/>
                <w:color w:val="auto"/>
                <w:sz w:val="32"/>
                <w:szCs w:val="32"/>
                <w:lang w:val="en-US" w:eastAsia="zh-CN"/>
              </w:rPr>
            </w:rPrChange>
          </w:rPr>
          <w:delText>第一条</w:delText>
        </w:r>
      </w:del>
      <w:del w:id="4030" w:author="谢浩然" w:date="2019-07-11T11:56:07Z">
        <w:r>
          <w:rPr>
            <w:rFonts w:hint="eastAsia" w:ascii="宋体" w:hAnsi="宋体" w:eastAsia="仿宋_GB2312" w:cs="仿宋_GB2312"/>
            <w:color w:val="auto"/>
            <w:sz w:val="32"/>
            <w:szCs w:val="32"/>
            <w:lang w:val="en-US" w:eastAsia="zh-CN"/>
          </w:rPr>
          <w:delText xml:space="preserve">  </w:delText>
        </w:r>
      </w:del>
      <w:del w:id="4031" w:author="谢浩然" w:date="2019-07-11T11:56:07Z">
        <w:r>
          <w:rPr>
            <w:rFonts w:hint="eastAsia" w:ascii="宋体" w:hAnsi="宋体" w:eastAsia="仿宋_GB2312" w:cs="仿宋_GB2312"/>
            <w:color w:val="auto"/>
            <w:sz w:val="32"/>
            <w:szCs w:val="32"/>
          </w:rPr>
          <w:delText>为</w:delText>
        </w:r>
      </w:del>
      <w:del w:id="4032" w:author="谢浩然" w:date="2019-07-11T11:56:07Z">
        <w:r>
          <w:rPr>
            <w:rFonts w:hint="eastAsia" w:ascii="宋体" w:hAnsi="宋体" w:eastAsia="仿宋_GB2312" w:cs="仿宋_GB2312"/>
            <w:color w:val="auto"/>
            <w:sz w:val="32"/>
            <w:szCs w:val="32"/>
            <w:lang w:eastAsia="zh-CN"/>
          </w:rPr>
          <w:delText>了</w:delText>
        </w:r>
      </w:del>
      <w:del w:id="4033" w:author="谢浩然" w:date="2019-07-11T11:56:07Z">
        <w:r>
          <w:rPr>
            <w:rFonts w:hint="eastAsia" w:ascii="宋体" w:hAnsi="宋体" w:eastAsia="仿宋_GB2312" w:cs="仿宋_GB2312"/>
            <w:color w:val="auto"/>
            <w:sz w:val="32"/>
            <w:szCs w:val="32"/>
          </w:rPr>
          <w:delText>加强供水用水管理，保障供水用水安全和质量，</w:delText>
        </w:r>
      </w:del>
      <w:del w:id="4034" w:author="谢浩然" w:date="2019-07-11T11:56:07Z">
        <w:r>
          <w:rPr>
            <w:rFonts w:hint="eastAsia" w:ascii="宋体" w:hAnsi="宋体" w:eastAsia="仿宋_GB2312" w:cs="仿宋_GB2312"/>
            <w:i w:val="0"/>
            <w:iCs w:val="0"/>
            <w:color w:val="auto"/>
            <w:sz w:val="32"/>
            <w:szCs w:val="32"/>
          </w:rPr>
          <w:delText>满足</w:delText>
        </w:r>
      </w:del>
      <w:del w:id="4035" w:author="谢浩然" w:date="2019-07-11T11:56:07Z">
        <w:r>
          <w:rPr>
            <w:rFonts w:hint="eastAsia" w:ascii="宋体" w:hAnsi="宋体" w:eastAsia="仿宋_GB2312" w:cs="仿宋_GB2312"/>
            <w:i w:val="0"/>
            <w:iCs w:val="0"/>
            <w:color w:val="auto"/>
            <w:sz w:val="32"/>
            <w:szCs w:val="32"/>
            <w:lang w:eastAsia="zh-CN"/>
          </w:rPr>
          <w:delText>生活、生产以及其他</w:delText>
        </w:r>
      </w:del>
      <w:del w:id="4036" w:author="谢浩然" w:date="2019-07-11T11:56:07Z">
        <w:r>
          <w:rPr>
            <w:rFonts w:hint="eastAsia" w:ascii="宋体" w:hAnsi="宋体" w:eastAsia="仿宋_GB2312" w:cs="仿宋_GB2312"/>
            <w:i w:val="0"/>
            <w:iCs w:val="0"/>
            <w:color w:val="auto"/>
            <w:sz w:val="32"/>
            <w:szCs w:val="32"/>
          </w:rPr>
          <w:delText>用水需求，</w:delText>
        </w:r>
      </w:del>
      <w:del w:id="4037" w:author="谢浩然" w:date="2019-07-11T11:56:07Z">
        <w:r>
          <w:rPr>
            <w:rFonts w:hint="eastAsia" w:ascii="宋体" w:hAnsi="宋体" w:eastAsia="仿宋_GB2312" w:cs="仿宋_GB2312"/>
            <w:color w:val="auto"/>
            <w:sz w:val="32"/>
            <w:szCs w:val="32"/>
          </w:rPr>
          <w:delText>促进经济社会可持续发展，根据《中华人民共和国水法》《城市供水条例》等法律、法规，结合本市实际，制定本条例。</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039" w:author="谢浩然" w:date="2019-07-11T11:56:07Z"/>
          <w:rFonts w:hint="eastAsia" w:ascii="宋体" w:hAnsi="宋体" w:eastAsia="仿宋_GB2312" w:cs="仿宋_GB2312"/>
          <w:color w:val="auto"/>
          <w:sz w:val="32"/>
          <w:szCs w:val="32"/>
        </w:rPr>
        <w:pPrChange w:id="4038"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040" w:author="谢浩然" w:date="2019-07-11T11:56:07Z">
        <w:r>
          <w:rPr>
            <w:rFonts w:hint="eastAsia" w:ascii="宋体" w:hAnsi="宋体" w:eastAsia="黑体" w:cs="黑体"/>
            <w:color w:val="auto"/>
            <w:sz w:val="32"/>
            <w:szCs w:val="32"/>
            <w:lang w:val="en-US" w:eastAsia="zh-CN"/>
            <w:rPrChange w:id="4041" w:author="卢颖东" w:date="2019-05-21T14:56:00Z">
              <w:rPr>
                <w:rFonts w:hint="eastAsia" w:ascii="黑体" w:hAnsi="黑体" w:eastAsia="黑体" w:cs="黑体"/>
                <w:color w:val="auto"/>
                <w:sz w:val="32"/>
                <w:szCs w:val="32"/>
                <w:lang w:val="en-US" w:eastAsia="zh-CN"/>
              </w:rPr>
            </w:rPrChange>
          </w:rPr>
          <w:delText>第二条</w:delText>
        </w:r>
      </w:del>
      <w:del w:id="4043" w:author="谢浩然" w:date="2019-07-11T11:56:07Z">
        <w:r>
          <w:rPr>
            <w:rFonts w:hint="eastAsia" w:ascii="宋体" w:hAnsi="宋体" w:eastAsia="仿宋_GB2312" w:cs="仿宋_GB2312"/>
            <w:color w:val="auto"/>
            <w:sz w:val="32"/>
            <w:szCs w:val="32"/>
            <w:lang w:val="en-US" w:eastAsia="zh-CN"/>
          </w:rPr>
          <w:delText xml:space="preserve">  </w:delText>
        </w:r>
      </w:del>
      <w:del w:id="4044" w:author="谢浩然" w:date="2019-07-11T11:56:07Z">
        <w:r>
          <w:rPr>
            <w:rFonts w:hint="eastAsia" w:ascii="宋体" w:hAnsi="宋体" w:eastAsia="仿宋_GB2312" w:cs="仿宋_GB2312"/>
            <w:bCs/>
            <w:color w:val="auto"/>
            <w:sz w:val="32"/>
            <w:szCs w:val="32"/>
          </w:rPr>
          <w:delText>本条例适用于本市供水、用水及相关管理活动。</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046" w:author="谢浩然" w:date="2019-07-11T11:56:07Z"/>
          <w:rFonts w:hint="eastAsia" w:ascii="宋体" w:hAnsi="宋体" w:eastAsia="仿宋_GB2312" w:cs="仿宋_GB2312"/>
          <w:i/>
          <w:iCs/>
          <w:color w:val="auto"/>
          <w:kern w:val="0"/>
          <w:sz w:val="32"/>
          <w:szCs w:val="32"/>
          <w:u w:val="single"/>
        </w:rPr>
        <w:pPrChange w:id="4045"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047" w:author="谢浩然" w:date="2019-07-11T11:56:07Z">
        <w:r>
          <w:rPr>
            <w:rFonts w:hint="eastAsia" w:ascii="宋体" w:hAnsi="宋体" w:eastAsia="仿宋_GB2312" w:cs="仿宋_GB2312"/>
            <w:i w:val="0"/>
            <w:iCs w:val="0"/>
            <w:color w:val="auto"/>
            <w:kern w:val="0"/>
            <w:sz w:val="32"/>
            <w:szCs w:val="32"/>
          </w:rPr>
          <w:delText>本条例所称供水包括公共供水和农村集中式供水</w:delText>
        </w:r>
      </w:del>
      <w:del w:id="4048" w:author="谢浩然" w:date="2019-07-11T11:56:07Z">
        <w:r>
          <w:rPr>
            <w:rFonts w:hint="eastAsia" w:ascii="宋体" w:hAnsi="宋体" w:eastAsia="仿宋_GB2312" w:cs="仿宋_GB2312"/>
            <w:i w:val="0"/>
            <w:iCs w:val="0"/>
            <w:color w:val="auto"/>
            <w:kern w:val="0"/>
            <w:sz w:val="32"/>
            <w:szCs w:val="32"/>
            <w:lang w:eastAsia="zh-CN"/>
          </w:rPr>
          <w:delText>，</w:delText>
        </w:r>
      </w:del>
      <w:del w:id="4049" w:author="谢浩然" w:date="2019-07-11T11:56:07Z">
        <w:r>
          <w:rPr>
            <w:rFonts w:hint="eastAsia" w:ascii="宋体" w:hAnsi="宋体" w:eastAsia="仿宋_GB2312" w:cs="仿宋_GB2312"/>
            <w:i w:val="0"/>
            <w:iCs w:val="0"/>
            <w:color w:val="auto"/>
            <w:kern w:val="0"/>
            <w:sz w:val="32"/>
            <w:szCs w:val="32"/>
          </w:rPr>
          <w:delText>自建设施用于农业、渔业和畜牧业供水的除外。</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051" w:author="谢浩然" w:date="2019-07-11T11:56:07Z"/>
          <w:rFonts w:hint="eastAsia" w:ascii="宋体" w:hAnsi="宋体" w:eastAsia="仿宋_GB2312" w:cs="仿宋_GB2312"/>
          <w:i w:val="0"/>
          <w:iCs w:val="0"/>
          <w:color w:val="auto"/>
          <w:kern w:val="0"/>
          <w:sz w:val="32"/>
          <w:szCs w:val="32"/>
        </w:rPr>
        <w:pPrChange w:id="4050"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052" w:author="谢浩然" w:date="2019-07-11T11:56:07Z">
        <w:r>
          <w:rPr>
            <w:rFonts w:hint="eastAsia" w:ascii="宋体" w:hAnsi="宋体" w:eastAsia="仿宋_GB2312" w:cs="仿宋_GB2312"/>
            <w:i w:val="0"/>
            <w:iCs w:val="0"/>
            <w:color w:val="auto"/>
            <w:kern w:val="0"/>
            <w:sz w:val="32"/>
            <w:szCs w:val="32"/>
          </w:rPr>
          <w:delText>本条例所称用水是指用户根据生活、生产或者其他活动需要而直接使用供水的行为，包括居民用水</w:delText>
        </w:r>
      </w:del>
      <w:del w:id="4053" w:author="谢浩然" w:date="2019-07-11T11:56:07Z">
        <w:r>
          <w:rPr>
            <w:rFonts w:hint="eastAsia" w:ascii="宋体" w:hAnsi="宋体" w:eastAsia="仿宋_GB2312" w:cs="仿宋_GB2312"/>
            <w:i w:val="0"/>
            <w:iCs w:val="0"/>
            <w:color w:val="auto"/>
            <w:kern w:val="0"/>
            <w:sz w:val="32"/>
            <w:szCs w:val="32"/>
            <w:lang w:eastAsia="zh-CN"/>
          </w:rPr>
          <w:delText>和</w:delText>
        </w:r>
      </w:del>
      <w:del w:id="4054" w:author="谢浩然" w:date="2019-07-11T11:56:07Z">
        <w:r>
          <w:rPr>
            <w:rFonts w:hint="eastAsia" w:ascii="宋体" w:hAnsi="宋体" w:eastAsia="仿宋_GB2312" w:cs="仿宋_GB2312"/>
            <w:i w:val="0"/>
            <w:iCs w:val="0"/>
            <w:color w:val="auto"/>
            <w:kern w:val="0"/>
            <w:sz w:val="32"/>
            <w:szCs w:val="32"/>
          </w:rPr>
          <w:delText>非居民用水。</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056" w:author="谢浩然" w:date="2019-07-11T11:56:07Z"/>
          <w:rFonts w:hint="eastAsia" w:ascii="宋体" w:hAnsi="宋体" w:eastAsia="仿宋_GB2312" w:cs="仿宋_GB2312"/>
          <w:bCs/>
          <w:color w:val="auto"/>
          <w:sz w:val="32"/>
          <w:szCs w:val="32"/>
        </w:rPr>
        <w:pPrChange w:id="405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057" w:author="谢浩然" w:date="2019-07-11T11:56:07Z">
        <w:bookmarkStart w:id="0" w:name="_Toc499110725"/>
        <w:bookmarkStart w:id="1" w:name="_Toc491811263"/>
        <w:bookmarkStart w:id="2" w:name="_Toc492328213"/>
        <w:r>
          <w:rPr>
            <w:rFonts w:hint="eastAsia" w:ascii="宋体" w:hAnsi="宋体" w:eastAsia="黑体" w:cs="黑体"/>
            <w:color w:val="auto"/>
            <w:sz w:val="32"/>
            <w:szCs w:val="32"/>
            <w:lang w:val="en-US" w:eastAsia="zh-CN"/>
            <w:rPrChange w:id="4058" w:author="卢颖东" w:date="2019-05-21T14:56:00Z">
              <w:rPr>
                <w:rFonts w:hint="eastAsia" w:ascii="黑体" w:hAnsi="黑体" w:eastAsia="黑体" w:cs="黑体"/>
                <w:color w:val="auto"/>
                <w:sz w:val="32"/>
                <w:szCs w:val="32"/>
                <w:lang w:val="en-US" w:eastAsia="zh-CN"/>
              </w:rPr>
            </w:rPrChange>
          </w:rPr>
          <w:delText>第三条</w:delText>
        </w:r>
      </w:del>
      <w:del w:id="4060" w:author="谢浩然" w:date="2019-07-11T11:56:07Z">
        <w:r>
          <w:rPr>
            <w:rFonts w:hint="eastAsia" w:ascii="宋体" w:hAnsi="宋体" w:eastAsia="仿宋_GB2312" w:cs="仿宋_GB2312"/>
            <w:color w:val="auto"/>
            <w:sz w:val="32"/>
            <w:szCs w:val="32"/>
            <w:lang w:val="en-US" w:eastAsia="zh-CN"/>
          </w:rPr>
          <w:delText xml:space="preserve">  </w:delText>
        </w:r>
      </w:del>
      <w:del w:id="4061" w:author="谢浩然" w:date="2019-07-11T11:56:07Z">
        <w:r>
          <w:rPr>
            <w:rFonts w:hint="eastAsia" w:ascii="宋体" w:hAnsi="宋体" w:eastAsia="仿宋_GB2312" w:cs="仿宋_GB2312"/>
            <w:bCs/>
            <w:color w:val="auto"/>
            <w:sz w:val="32"/>
            <w:szCs w:val="32"/>
          </w:rPr>
          <w:delText>本市供水用水</w:delText>
        </w:r>
      </w:del>
      <w:del w:id="4062" w:author="谢浩然" w:date="2019-07-11T11:56:07Z">
        <w:r>
          <w:rPr>
            <w:rFonts w:hint="eastAsia" w:ascii="宋体" w:hAnsi="宋体" w:eastAsia="仿宋_GB2312" w:cs="仿宋_GB2312"/>
            <w:bCs/>
            <w:color w:val="auto"/>
            <w:sz w:val="32"/>
            <w:szCs w:val="32"/>
            <w:lang w:eastAsia="zh-CN"/>
          </w:rPr>
          <w:delText>应当遵循</w:delText>
        </w:r>
      </w:del>
      <w:del w:id="4063" w:author="谢浩然" w:date="2019-07-11T11:56:07Z">
        <w:r>
          <w:rPr>
            <w:rFonts w:hint="eastAsia" w:ascii="宋体" w:hAnsi="宋体" w:eastAsia="仿宋_GB2312" w:cs="仿宋_GB2312"/>
            <w:bCs/>
            <w:i w:val="0"/>
            <w:iCs w:val="0"/>
            <w:color w:val="auto"/>
            <w:sz w:val="32"/>
            <w:szCs w:val="32"/>
          </w:rPr>
          <w:delText>安全、</w:delText>
        </w:r>
      </w:del>
      <w:del w:id="4064" w:author="谢浩然" w:date="2019-07-11T11:56:07Z">
        <w:r>
          <w:rPr>
            <w:rFonts w:hint="eastAsia" w:ascii="宋体" w:hAnsi="宋体" w:eastAsia="仿宋_GB2312" w:cs="仿宋_GB2312"/>
            <w:bCs/>
            <w:color w:val="auto"/>
            <w:sz w:val="32"/>
            <w:szCs w:val="32"/>
          </w:rPr>
          <w:delText>节约、</w:delText>
        </w:r>
      </w:del>
      <w:del w:id="4065" w:author="谢浩然" w:date="2019-07-11T11:56:07Z">
        <w:r>
          <w:rPr>
            <w:rFonts w:hint="eastAsia" w:ascii="宋体" w:hAnsi="宋体" w:eastAsia="仿宋_GB2312" w:cs="仿宋_GB2312"/>
            <w:bCs/>
            <w:i w:val="0"/>
            <w:iCs w:val="0"/>
            <w:color w:val="auto"/>
            <w:sz w:val="32"/>
            <w:szCs w:val="32"/>
            <w:lang w:eastAsia="zh-CN"/>
          </w:rPr>
          <w:delText>优</w:delText>
        </w:r>
      </w:del>
      <w:del w:id="4066" w:author="谢浩然" w:date="2019-07-11T11:56:07Z">
        <w:r>
          <w:rPr>
            <w:rFonts w:hint="eastAsia" w:ascii="宋体" w:hAnsi="宋体" w:eastAsia="仿宋_GB2312" w:cs="仿宋_GB2312"/>
            <w:bCs/>
            <w:color w:val="auto"/>
            <w:sz w:val="32"/>
            <w:szCs w:val="32"/>
          </w:rPr>
          <w:delText>质</w:delText>
        </w:r>
      </w:del>
      <w:del w:id="4067" w:author="谢浩然" w:date="2019-07-11T11:56:07Z">
        <w:r>
          <w:rPr>
            <w:rFonts w:hint="eastAsia" w:ascii="宋体" w:hAnsi="宋体" w:eastAsia="仿宋_GB2312" w:cs="仿宋_GB2312"/>
            <w:bCs/>
            <w:i w:val="0"/>
            <w:iCs w:val="0"/>
            <w:color w:val="auto"/>
            <w:sz w:val="32"/>
            <w:szCs w:val="32"/>
          </w:rPr>
          <w:delText>、</w:delText>
        </w:r>
      </w:del>
      <w:del w:id="4068" w:author="谢浩然" w:date="2019-07-11T11:56:07Z">
        <w:r>
          <w:rPr>
            <w:rFonts w:hint="eastAsia" w:ascii="宋体" w:hAnsi="宋体" w:eastAsia="仿宋_GB2312" w:cs="仿宋_GB2312"/>
            <w:bCs/>
            <w:i w:val="0"/>
            <w:iCs w:val="0"/>
            <w:color w:val="auto"/>
            <w:sz w:val="32"/>
            <w:szCs w:val="32"/>
            <w:lang w:eastAsia="zh-CN"/>
          </w:rPr>
          <w:delText>高效的</w:delText>
        </w:r>
      </w:del>
      <w:del w:id="4069" w:author="谢浩然" w:date="2019-07-11T11:56:07Z">
        <w:r>
          <w:rPr>
            <w:rFonts w:hint="eastAsia" w:ascii="宋体" w:hAnsi="宋体" w:eastAsia="仿宋_GB2312" w:cs="仿宋_GB2312"/>
            <w:bCs/>
            <w:color w:val="auto"/>
            <w:sz w:val="32"/>
            <w:szCs w:val="32"/>
          </w:rPr>
          <w:delText>原则</w:delText>
        </w:r>
      </w:del>
      <w:del w:id="4070" w:author="谢浩然" w:date="2019-07-11T11:56:07Z">
        <w:r>
          <w:rPr>
            <w:rFonts w:hint="eastAsia" w:ascii="宋体" w:hAnsi="宋体" w:eastAsia="仿宋_GB2312" w:cs="仿宋_GB2312"/>
            <w:bCs/>
            <w:color w:val="auto"/>
            <w:sz w:val="32"/>
            <w:szCs w:val="32"/>
            <w:lang w:eastAsia="zh-CN"/>
          </w:rPr>
          <w:delText>，优先保障生活用水，统筹安排生产用水和其他用水</w:delText>
        </w:r>
      </w:del>
      <w:del w:id="4071" w:author="谢浩然" w:date="2019-07-11T11:56:07Z">
        <w:r>
          <w:rPr>
            <w:rFonts w:hint="eastAsia" w:ascii="宋体" w:hAnsi="宋体" w:eastAsia="仿宋_GB2312" w:cs="仿宋_GB2312"/>
            <w:bCs/>
            <w:color w:val="auto"/>
            <w:sz w:val="32"/>
            <w:szCs w:val="32"/>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073" w:author="谢浩然" w:date="2019-07-11T11:56:07Z"/>
          <w:rFonts w:hint="eastAsia" w:ascii="宋体" w:hAnsi="宋体" w:eastAsia="仿宋_GB2312" w:cs="仿宋_GB2312"/>
          <w:bCs/>
          <w:color w:val="auto"/>
          <w:spacing w:val="-3"/>
          <w:sz w:val="32"/>
          <w:szCs w:val="32"/>
        </w:rPr>
        <w:pPrChange w:id="4072"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074" w:author="谢浩然" w:date="2019-07-11T11:56:07Z">
        <w:r>
          <w:rPr>
            <w:rFonts w:hint="eastAsia" w:ascii="宋体" w:hAnsi="宋体" w:eastAsia="黑体" w:cs="黑体"/>
            <w:color w:val="auto"/>
            <w:sz w:val="32"/>
            <w:szCs w:val="32"/>
            <w:lang w:val="en-US" w:eastAsia="zh-CN"/>
            <w:rPrChange w:id="4075" w:author="卢颖东" w:date="2019-05-21T14:56:00Z">
              <w:rPr>
                <w:rFonts w:hint="eastAsia" w:ascii="黑体" w:hAnsi="黑体" w:eastAsia="黑体" w:cs="黑体"/>
                <w:color w:val="auto"/>
                <w:sz w:val="32"/>
                <w:szCs w:val="32"/>
                <w:lang w:val="en-US" w:eastAsia="zh-CN"/>
              </w:rPr>
            </w:rPrChange>
          </w:rPr>
          <w:delText>第四条</w:delText>
        </w:r>
      </w:del>
      <w:del w:id="4077" w:author="谢浩然" w:date="2019-07-11T11:56:07Z">
        <w:r>
          <w:rPr>
            <w:rFonts w:hint="eastAsia" w:ascii="宋体" w:hAnsi="宋体" w:eastAsia="仿宋_GB2312" w:cs="仿宋_GB2312"/>
            <w:color w:val="auto"/>
            <w:sz w:val="32"/>
            <w:szCs w:val="32"/>
            <w:lang w:val="en-US" w:eastAsia="zh-CN"/>
          </w:rPr>
          <w:delText xml:space="preserve">  </w:delText>
        </w:r>
      </w:del>
      <w:del w:id="4078" w:author="谢浩然" w:date="2019-07-11T11:56:07Z">
        <w:r>
          <w:rPr>
            <w:rFonts w:hint="eastAsia" w:ascii="宋体" w:hAnsi="宋体" w:eastAsia="仿宋_GB2312" w:cs="仿宋_GB2312"/>
            <w:color w:val="auto"/>
            <w:sz w:val="32"/>
            <w:szCs w:val="32"/>
          </w:rPr>
          <w:delText>市、区</w:delText>
        </w:r>
      </w:del>
      <w:del w:id="4079" w:author="谢浩然" w:date="2019-07-11T11:56:07Z">
        <w:r>
          <w:rPr>
            <w:rFonts w:hint="eastAsia" w:ascii="宋体" w:hAnsi="宋体" w:eastAsia="仿宋_GB2312" w:cs="仿宋_GB2312"/>
            <w:color w:val="auto"/>
            <w:spacing w:val="-3"/>
            <w:sz w:val="32"/>
            <w:szCs w:val="32"/>
          </w:rPr>
          <w:delText>人民政府应当把供水</w:delText>
        </w:r>
      </w:del>
      <w:del w:id="4080" w:author="谢浩然" w:date="2019-07-11T11:56:07Z">
        <w:r>
          <w:rPr>
            <w:rFonts w:hint="eastAsia" w:ascii="宋体" w:hAnsi="宋体" w:eastAsia="仿宋_GB2312" w:cs="仿宋_GB2312"/>
            <w:color w:val="auto"/>
            <w:spacing w:val="-3"/>
            <w:sz w:val="32"/>
            <w:szCs w:val="32"/>
            <w:lang w:eastAsia="zh-CN"/>
          </w:rPr>
          <w:delText>、用</w:delText>
        </w:r>
      </w:del>
      <w:del w:id="4081" w:author="谢浩然" w:date="2019-07-11T11:56:07Z">
        <w:r>
          <w:rPr>
            <w:rFonts w:hint="eastAsia" w:ascii="宋体" w:hAnsi="宋体" w:eastAsia="仿宋_GB2312" w:cs="仿宋_GB2312"/>
            <w:color w:val="auto"/>
            <w:spacing w:val="-3"/>
            <w:sz w:val="32"/>
            <w:szCs w:val="32"/>
          </w:rPr>
          <w:delText>水工作纳入同级国民经济和社会发展规划</w:delText>
        </w:r>
      </w:del>
      <w:del w:id="4082" w:author="谢浩然" w:date="2019-07-11T11:56:07Z">
        <w:r>
          <w:rPr>
            <w:rFonts w:hint="eastAsia" w:ascii="宋体" w:hAnsi="宋体" w:eastAsia="仿宋_GB2312" w:cs="仿宋_GB2312"/>
            <w:color w:val="auto"/>
            <w:spacing w:val="-3"/>
            <w:sz w:val="32"/>
            <w:szCs w:val="32"/>
            <w:lang w:eastAsia="zh-CN"/>
          </w:rPr>
          <w:delText>、国土空间规划</w:delText>
        </w:r>
      </w:del>
      <w:del w:id="4083" w:author="谢浩然" w:date="2019-07-11T11:56:07Z">
        <w:r>
          <w:rPr>
            <w:rFonts w:hint="eastAsia" w:ascii="宋体" w:hAnsi="宋体" w:eastAsia="仿宋_GB2312" w:cs="仿宋_GB2312"/>
            <w:color w:val="auto"/>
            <w:spacing w:val="-3"/>
            <w:sz w:val="32"/>
            <w:szCs w:val="32"/>
          </w:rPr>
          <w:delText>，</w:delText>
        </w:r>
      </w:del>
      <w:del w:id="4084" w:author="谢浩然" w:date="2019-07-11T11:56:07Z">
        <w:r>
          <w:rPr>
            <w:rFonts w:hint="eastAsia" w:ascii="宋体" w:hAnsi="宋体" w:eastAsia="仿宋_GB2312" w:cs="仿宋_GB2312"/>
            <w:color w:val="auto"/>
            <w:spacing w:val="-3"/>
            <w:sz w:val="32"/>
            <w:szCs w:val="32"/>
            <w:lang w:eastAsia="zh-CN"/>
          </w:rPr>
          <w:delText>统筹安排资金，推动</w:delText>
        </w:r>
      </w:del>
      <w:del w:id="4085" w:author="谢浩然" w:date="2019-07-11T11:56:07Z">
        <w:r>
          <w:rPr>
            <w:rFonts w:hint="eastAsia" w:ascii="宋体" w:hAnsi="宋体" w:eastAsia="仿宋_GB2312" w:cs="仿宋_GB2312"/>
            <w:color w:val="auto"/>
            <w:spacing w:val="-3"/>
            <w:kern w:val="1"/>
            <w:sz w:val="32"/>
            <w:szCs w:val="32"/>
            <w:lang w:eastAsia="zh-CN"/>
          </w:rPr>
          <w:delText>饮用水水源、</w:delText>
        </w:r>
      </w:del>
      <w:del w:id="4086" w:author="谢浩然" w:date="2019-07-11T11:56:07Z">
        <w:r>
          <w:rPr>
            <w:rFonts w:hint="eastAsia" w:ascii="宋体" w:hAnsi="宋体" w:eastAsia="仿宋_GB2312" w:cs="仿宋_GB2312"/>
            <w:color w:val="auto"/>
            <w:spacing w:val="-3"/>
            <w:sz w:val="32"/>
            <w:szCs w:val="32"/>
          </w:rPr>
          <w:delText>公共供水</w:delText>
        </w:r>
      </w:del>
      <w:del w:id="4087" w:author="谢浩然" w:date="2019-07-11T11:56:07Z">
        <w:r>
          <w:rPr>
            <w:rFonts w:hint="eastAsia" w:ascii="宋体" w:hAnsi="宋体" w:eastAsia="仿宋_GB2312" w:cs="仿宋_GB2312"/>
            <w:i w:val="0"/>
            <w:iCs w:val="0"/>
            <w:color w:val="auto"/>
            <w:spacing w:val="-3"/>
            <w:sz w:val="32"/>
            <w:szCs w:val="32"/>
            <w:lang w:eastAsia="zh-CN"/>
          </w:rPr>
          <w:delText>设施</w:delText>
        </w:r>
      </w:del>
      <w:del w:id="4088" w:author="谢浩然" w:date="2019-07-11T11:56:07Z">
        <w:r>
          <w:rPr>
            <w:rFonts w:hint="eastAsia" w:ascii="宋体" w:hAnsi="宋体" w:eastAsia="仿宋_GB2312" w:cs="仿宋_GB2312"/>
            <w:color w:val="auto"/>
            <w:spacing w:val="-3"/>
            <w:sz w:val="32"/>
            <w:szCs w:val="32"/>
          </w:rPr>
          <w:delText>和农村</w:delText>
        </w:r>
      </w:del>
      <w:del w:id="4089" w:author="谢浩然" w:date="2019-07-11T11:56:07Z">
        <w:r>
          <w:rPr>
            <w:rFonts w:hint="eastAsia" w:ascii="宋体" w:hAnsi="宋体" w:eastAsia="仿宋_GB2312" w:cs="仿宋_GB2312"/>
            <w:color w:val="auto"/>
            <w:spacing w:val="-3"/>
            <w:sz w:val="32"/>
            <w:szCs w:val="32"/>
            <w:lang w:eastAsia="zh-CN"/>
          </w:rPr>
          <w:delText>集中式供水设施</w:delText>
        </w:r>
      </w:del>
      <w:del w:id="4090" w:author="谢浩然" w:date="2019-07-11T11:56:07Z">
        <w:r>
          <w:rPr>
            <w:rFonts w:hint="eastAsia" w:ascii="宋体" w:hAnsi="宋体" w:eastAsia="仿宋_GB2312" w:cs="仿宋_GB2312"/>
            <w:color w:val="auto"/>
            <w:spacing w:val="-3"/>
            <w:sz w:val="32"/>
            <w:szCs w:val="32"/>
          </w:rPr>
          <w:delText>建设，</w:delText>
        </w:r>
      </w:del>
      <w:del w:id="4091" w:author="谢浩然" w:date="2019-07-11T11:56:07Z">
        <w:r>
          <w:rPr>
            <w:rFonts w:hint="eastAsia" w:ascii="宋体" w:hAnsi="宋体" w:eastAsia="仿宋_GB2312" w:cs="仿宋_GB2312"/>
            <w:bCs/>
            <w:color w:val="auto"/>
            <w:spacing w:val="-3"/>
            <w:sz w:val="32"/>
            <w:szCs w:val="32"/>
          </w:rPr>
          <w:delText>提高供水设施管理水平，改善供水用水质量和服务，推进城乡供水用水一体化。</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093" w:author="谢浩然" w:date="2019-07-11T11:56:07Z"/>
          <w:rFonts w:hint="eastAsia" w:ascii="宋体" w:hAnsi="宋体" w:eastAsia="仿宋_GB2312" w:cs="仿宋_GB2312"/>
          <w:color w:val="auto"/>
          <w:kern w:val="0"/>
          <w:sz w:val="32"/>
          <w:szCs w:val="32"/>
        </w:rPr>
        <w:pPrChange w:id="4092"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094" w:author="谢浩然" w:date="2019-07-11T11:56:07Z">
        <w:r>
          <w:rPr>
            <w:rFonts w:hint="eastAsia" w:ascii="宋体" w:hAnsi="宋体" w:eastAsia="仿宋_GB2312" w:cs="仿宋_GB2312"/>
            <w:color w:val="auto"/>
            <w:kern w:val="0"/>
            <w:sz w:val="32"/>
            <w:szCs w:val="32"/>
          </w:rPr>
          <w:delText>市、区人民政府应当建立供水用水安全保障体系、紧急状态管制机制和供水应急</w:delText>
        </w:r>
      </w:del>
      <w:del w:id="4095" w:author="谢浩然" w:date="2019-07-11T11:56:07Z">
        <w:r>
          <w:rPr>
            <w:rFonts w:hint="eastAsia" w:ascii="宋体" w:hAnsi="宋体" w:eastAsia="仿宋_GB2312" w:cs="仿宋_GB2312"/>
            <w:color w:val="auto"/>
            <w:kern w:val="0"/>
            <w:sz w:val="32"/>
            <w:szCs w:val="32"/>
            <w:lang w:eastAsia="zh-CN"/>
          </w:rPr>
          <w:delText>管理机制</w:delText>
        </w:r>
      </w:del>
      <w:del w:id="4096" w:author="谢浩然" w:date="2019-07-11T11:56:07Z">
        <w:r>
          <w:rPr>
            <w:rFonts w:hint="eastAsia" w:ascii="宋体" w:hAnsi="宋体" w:eastAsia="仿宋_GB2312" w:cs="仿宋_GB2312"/>
            <w:color w:val="auto"/>
            <w:kern w:val="0"/>
            <w:sz w:val="32"/>
            <w:szCs w:val="32"/>
          </w:rPr>
          <w:delText>，确保供水用水安全。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098" w:author="谢浩然" w:date="2019-07-11T11:56:07Z"/>
          <w:rFonts w:hint="eastAsia" w:ascii="宋体" w:hAnsi="宋体" w:eastAsia="仿宋_GB2312" w:cs="仿宋_GB2312"/>
          <w:bCs/>
          <w:color w:val="auto"/>
          <w:sz w:val="32"/>
          <w:szCs w:val="32"/>
          <w:lang w:val="en-US" w:eastAsia="zh-CN"/>
        </w:rPr>
        <w:pPrChange w:id="409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099" w:author="谢浩然" w:date="2019-07-11T11:56:07Z">
        <w:r>
          <w:rPr>
            <w:rFonts w:hint="eastAsia" w:ascii="宋体" w:hAnsi="宋体" w:eastAsia="仿宋_GB2312" w:cs="仿宋_GB2312"/>
            <w:bCs/>
            <w:color w:val="auto"/>
            <w:kern w:val="0"/>
            <w:sz w:val="32"/>
            <w:szCs w:val="32"/>
          </w:rPr>
          <w:delText>镇人民政府</w:delText>
        </w:r>
      </w:del>
      <w:del w:id="4100" w:author="谢浩然" w:date="2019-07-11T11:56:07Z">
        <w:r>
          <w:rPr>
            <w:rFonts w:hint="eastAsia" w:ascii="宋体" w:hAnsi="宋体" w:eastAsia="仿宋_GB2312" w:cs="仿宋_GB2312"/>
            <w:bCs/>
            <w:color w:val="auto"/>
            <w:kern w:val="0"/>
            <w:sz w:val="32"/>
            <w:szCs w:val="32"/>
            <w:lang w:eastAsia="zh-CN"/>
          </w:rPr>
          <w:delText>、街道办事处应当配合</w:delText>
        </w:r>
      </w:del>
      <w:del w:id="4101" w:author="谢浩然" w:date="2019-07-11T11:56:07Z">
        <w:r>
          <w:rPr>
            <w:rFonts w:hint="eastAsia" w:ascii="宋体" w:hAnsi="宋体" w:eastAsia="仿宋_GB2312" w:cs="仿宋_GB2312"/>
            <w:bCs/>
            <w:color w:val="auto"/>
            <w:kern w:val="0"/>
            <w:sz w:val="32"/>
            <w:szCs w:val="32"/>
          </w:rPr>
          <w:delText>区人民政府及其供水行政主管部门做好辖区内</w:delText>
        </w:r>
      </w:del>
      <w:del w:id="4102" w:author="谢浩然" w:date="2019-07-11T11:56:07Z">
        <w:r>
          <w:rPr>
            <w:rFonts w:hint="eastAsia" w:ascii="宋体" w:hAnsi="宋体" w:eastAsia="仿宋_GB2312" w:cs="仿宋_GB2312"/>
            <w:bCs/>
            <w:i w:val="0"/>
            <w:iCs w:val="0"/>
            <w:color w:val="auto"/>
            <w:kern w:val="0"/>
            <w:sz w:val="32"/>
            <w:szCs w:val="32"/>
          </w:rPr>
          <w:delText>供水</w:delText>
        </w:r>
      </w:del>
      <w:del w:id="4103" w:author="谢浩然" w:date="2019-07-11T11:56:07Z">
        <w:r>
          <w:rPr>
            <w:rFonts w:hint="eastAsia" w:ascii="宋体" w:hAnsi="宋体" w:eastAsia="仿宋_GB2312" w:cs="仿宋_GB2312"/>
            <w:bCs/>
            <w:color w:val="auto"/>
            <w:kern w:val="0"/>
            <w:sz w:val="32"/>
            <w:szCs w:val="32"/>
            <w:lang w:eastAsia="zh-CN"/>
          </w:rPr>
          <w:delText>、用水工作</w:delText>
        </w:r>
      </w:del>
      <w:del w:id="4104" w:author="谢浩然" w:date="2019-07-11T11:56:07Z">
        <w:r>
          <w:rPr>
            <w:rFonts w:hint="eastAsia" w:ascii="宋体" w:hAnsi="宋体" w:eastAsia="仿宋_GB2312" w:cs="仿宋_GB2312"/>
            <w:bCs/>
            <w:i w:val="0"/>
            <w:iCs w:val="0"/>
            <w:color w:val="auto"/>
            <w:kern w:val="0"/>
            <w:sz w:val="32"/>
            <w:szCs w:val="32"/>
          </w:rPr>
          <w:delText>的组织</w:delText>
        </w:r>
      </w:del>
      <w:del w:id="4105" w:author="谢浩然" w:date="2019-07-11T11:56:07Z">
        <w:r>
          <w:rPr>
            <w:rFonts w:hint="eastAsia" w:ascii="宋体" w:hAnsi="宋体" w:eastAsia="仿宋_GB2312" w:cs="仿宋_GB2312"/>
            <w:bCs/>
            <w:color w:val="auto"/>
            <w:kern w:val="0"/>
            <w:sz w:val="32"/>
            <w:szCs w:val="32"/>
            <w:lang w:eastAsia="zh-CN"/>
          </w:rPr>
          <w:delText>、协调</w:delText>
        </w:r>
      </w:del>
      <w:del w:id="4106" w:author="谢浩然" w:date="2019-07-11T11:56:07Z">
        <w:r>
          <w:rPr>
            <w:rFonts w:hint="eastAsia" w:ascii="宋体" w:hAnsi="宋体" w:eastAsia="仿宋_GB2312" w:cs="仿宋_GB2312"/>
            <w:bCs/>
            <w:i w:val="0"/>
            <w:iCs w:val="0"/>
            <w:color w:val="auto"/>
            <w:kern w:val="0"/>
            <w:sz w:val="32"/>
            <w:szCs w:val="32"/>
          </w:rPr>
          <w:delText>和</w:delText>
        </w:r>
      </w:del>
      <w:del w:id="4107" w:author="谢浩然" w:date="2019-07-11T11:56:07Z">
        <w:r>
          <w:rPr>
            <w:rFonts w:hint="eastAsia" w:ascii="宋体" w:hAnsi="宋体" w:eastAsia="仿宋_GB2312" w:cs="仿宋_GB2312"/>
            <w:bCs/>
            <w:color w:val="auto"/>
            <w:kern w:val="0"/>
            <w:sz w:val="32"/>
            <w:szCs w:val="32"/>
            <w:lang w:eastAsia="zh-CN"/>
          </w:rPr>
          <w:delText>指导</w:delText>
        </w:r>
      </w:del>
      <w:del w:id="4108" w:author="谢浩然" w:date="2019-07-11T11:56:07Z">
        <w:r>
          <w:rPr>
            <w:rFonts w:hint="eastAsia" w:ascii="宋体" w:hAnsi="宋体" w:eastAsia="仿宋_GB2312" w:cs="仿宋_GB2312"/>
            <w:bCs/>
            <w:color w:val="auto"/>
            <w:kern w:val="0"/>
            <w:sz w:val="32"/>
            <w:szCs w:val="32"/>
          </w:rPr>
          <w:delText>工作。</w:delText>
        </w:r>
      </w:del>
      <w:del w:id="4109" w:author="谢浩然" w:date="2019-07-11T11:56:07Z">
        <w:r>
          <w:rPr>
            <w:rFonts w:hint="eastAsia" w:ascii="宋体" w:hAnsi="宋体" w:eastAsia="仿宋_GB2312" w:cs="仿宋_GB2312"/>
            <w:bCs/>
            <w:color w:val="auto"/>
            <w:sz w:val="32"/>
            <w:szCs w:val="32"/>
            <w:lang w:val="en-US" w:eastAsia="zh-CN"/>
          </w:rPr>
          <w:delText xml:space="preserve">  </w:delText>
        </w:r>
        <w:bookmarkEnd w:id="0"/>
        <w:bookmarkEnd w:id="1"/>
        <w:bookmarkEnd w:id="2"/>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111" w:author="谢浩然" w:date="2019-07-11T11:56:07Z"/>
          <w:rFonts w:hint="eastAsia" w:ascii="宋体" w:hAnsi="宋体" w:eastAsia="仿宋_GB2312" w:cs="仿宋_GB2312"/>
          <w:bCs/>
          <w:i w:val="0"/>
          <w:iCs w:val="0"/>
          <w:color w:val="auto"/>
          <w:sz w:val="32"/>
          <w:szCs w:val="32"/>
        </w:rPr>
        <w:pPrChange w:id="4110"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112" w:author="谢浩然" w:date="2019-07-11T11:56:07Z">
        <w:r>
          <w:rPr>
            <w:rFonts w:hint="eastAsia" w:ascii="宋体" w:hAnsi="宋体" w:eastAsia="黑体" w:cs="黑体"/>
            <w:bCs/>
            <w:color w:val="auto"/>
            <w:sz w:val="32"/>
            <w:szCs w:val="32"/>
            <w:lang w:val="en-US" w:eastAsia="zh-CN"/>
            <w:rPrChange w:id="4113" w:author="卢颖东" w:date="2019-05-21T14:56:00Z">
              <w:rPr>
                <w:rFonts w:hint="eastAsia" w:ascii="黑体" w:hAnsi="黑体" w:eastAsia="黑体" w:cs="黑体"/>
                <w:bCs/>
                <w:color w:val="auto"/>
                <w:sz w:val="32"/>
                <w:szCs w:val="32"/>
                <w:lang w:val="en-US" w:eastAsia="zh-CN"/>
              </w:rPr>
            </w:rPrChange>
          </w:rPr>
          <w:delText>第</w:delText>
        </w:r>
      </w:del>
      <w:del w:id="4115" w:author="谢浩然" w:date="2019-07-11T11:56:07Z">
        <w:r>
          <w:rPr>
            <w:rFonts w:hint="eastAsia" w:ascii="宋体" w:hAnsi="宋体" w:eastAsia="黑体" w:cs="黑体"/>
            <w:bCs/>
            <w:i w:val="0"/>
            <w:iCs w:val="0"/>
            <w:color w:val="auto"/>
            <w:sz w:val="32"/>
            <w:szCs w:val="32"/>
            <w:lang w:val="en-US" w:eastAsia="zh-CN"/>
            <w:rPrChange w:id="4116" w:author="卢颖东" w:date="2019-05-21T14:56:00Z">
              <w:rPr>
                <w:rFonts w:hint="eastAsia" w:ascii="黑体" w:hAnsi="黑体" w:eastAsia="黑体" w:cs="黑体"/>
                <w:bCs/>
                <w:i w:val="0"/>
                <w:iCs w:val="0"/>
                <w:color w:val="auto"/>
                <w:sz w:val="32"/>
                <w:szCs w:val="32"/>
                <w:lang w:val="en-US" w:eastAsia="zh-CN"/>
              </w:rPr>
            </w:rPrChange>
          </w:rPr>
          <w:delText>五</w:delText>
        </w:r>
      </w:del>
      <w:del w:id="4118" w:author="谢浩然" w:date="2019-07-11T11:56:07Z">
        <w:r>
          <w:rPr>
            <w:rFonts w:hint="eastAsia" w:ascii="宋体" w:hAnsi="宋体" w:eastAsia="黑体" w:cs="黑体"/>
            <w:bCs/>
            <w:color w:val="auto"/>
            <w:sz w:val="32"/>
            <w:szCs w:val="32"/>
            <w:lang w:val="en-US" w:eastAsia="zh-CN"/>
            <w:rPrChange w:id="4119" w:author="卢颖东" w:date="2019-05-21T14:56:00Z">
              <w:rPr>
                <w:rFonts w:hint="eastAsia" w:ascii="黑体" w:hAnsi="黑体" w:eastAsia="黑体" w:cs="黑体"/>
                <w:bCs/>
                <w:color w:val="auto"/>
                <w:sz w:val="32"/>
                <w:szCs w:val="32"/>
                <w:lang w:val="en-US" w:eastAsia="zh-CN"/>
              </w:rPr>
            </w:rPrChange>
          </w:rPr>
          <w:delText>条</w:delText>
        </w:r>
      </w:del>
      <w:del w:id="4121" w:author="谢浩然" w:date="2019-07-11T11:56:07Z">
        <w:r>
          <w:rPr>
            <w:rFonts w:hint="eastAsia" w:ascii="宋体" w:hAnsi="宋体" w:eastAsia="仿宋_GB2312" w:cs="仿宋_GB2312"/>
            <w:bCs/>
            <w:color w:val="auto"/>
            <w:sz w:val="32"/>
            <w:szCs w:val="32"/>
            <w:lang w:val="en-US" w:eastAsia="zh-CN"/>
          </w:rPr>
          <w:delText xml:space="preserve">  </w:delText>
        </w:r>
      </w:del>
      <w:del w:id="4122" w:author="谢浩然" w:date="2019-07-11T11:56:07Z">
        <w:r>
          <w:rPr>
            <w:rFonts w:hint="eastAsia" w:ascii="宋体" w:hAnsi="宋体" w:eastAsia="仿宋_GB2312" w:cs="仿宋_GB2312"/>
            <w:bCs/>
            <w:i w:val="0"/>
            <w:iCs w:val="0"/>
            <w:color w:val="auto"/>
            <w:sz w:val="32"/>
            <w:szCs w:val="32"/>
          </w:rPr>
          <w:delText>市供水行政主管部门负责本市供水用水的行政管理工作，组织实施本条例。区供水行政主管部门负责本行政区域内供水用水的行政管理工作。</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124" w:author="谢浩然" w:date="2019-07-11T11:56:07Z"/>
          <w:rFonts w:hint="eastAsia" w:ascii="宋体" w:hAnsi="宋体" w:eastAsia="仿宋_GB2312" w:cs="仿宋_GB2312"/>
          <w:color w:val="auto"/>
          <w:sz w:val="32"/>
          <w:szCs w:val="32"/>
        </w:rPr>
        <w:pPrChange w:id="412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125" w:author="谢浩然" w:date="2019-07-11T11:56:07Z">
        <w:r>
          <w:rPr>
            <w:rFonts w:hint="eastAsia" w:ascii="宋体" w:hAnsi="宋体" w:eastAsia="仿宋_GB2312" w:cs="仿宋_GB2312"/>
            <w:color w:val="auto"/>
            <w:sz w:val="32"/>
            <w:szCs w:val="32"/>
            <w:lang w:eastAsia="zh-CN"/>
          </w:rPr>
          <w:delText>生态</w:delText>
        </w:r>
      </w:del>
      <w:del w:id="4126" w:author="谢浩然" w:date="2019-07-11T11:56:07Z">
        <w:r>
          <w:rPr>
            <w:rFonts w:hint="eastAsia" w:ascii="宋体" w:hAnsi="宋体" w:eastAsia="仿宋_GB2312" w:cs="仿宋_GB2312"/>
            <w:color w:val="auto"/>
            <w:sz w:val="32"/>
            <w:szCs w:val="32"/>
          </w:rPr>
          <w:delText>环境行政管理部门负责对饮用水水源水质进行监管，依法查处饮用水源保护区的环境违法行为。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128" w:author="谢浩然" w:date="2019-07-11T11:56:07Z"/>
          <w:rFonts w:hint="eastAsia" w:ascii="宋体" w:hAnsi="宋体" w:eastAsia="仿宋_GB2312" w:cs="仿宋_GB2312"/>
          <w:color w:val="auto"/>
          <w:kern w:val="0"/>
          <w:sz w:val="32"/>
          <w:szCs w:val="32"/>
        </w:rPr>
        <w:pPrChange w:id="412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129" w:author="谢浩然" w:date="2019-07-11T11:56:07Z">
        <w:r>
          <w:rPr>
            <w:rFonts w:hint="eastAsia" w:ascii="宋体" w:hAnsi="宋体" w:eastAsia="仿宋_GB2312" w:cs="仿宋_GB2312"/>
            <w:color w:val="auto"/>
            <w:sz w:val="32"/>
            <w:szCs w:val="32"/>
          </w:rPr>
          <w:delText>卫生</w:delText>
        </w:r>
      </w:del>
      <w:del w:id="4130" w:author="谢浩然" w:date="2019-07-11T11:56:07Z">
        <w:r>
          <w:rPr>
            <w:rFonts w:hint="eastAsia" w:ascii="宋体" w:hAnsi="宋体" w:eastAsia="仿宋_GB2312" w:cs="仿宋_GB2312"/>
            <w:color w:val="auto"/>
            <w:sz w:val="32"/>
            <w:szCs w:val="32"/>
            <w:lang w:eastAsia="zh-CN"/>
          </w:rPr>
          <w:delText>健康</w:delText>
        </w:r>
      </w:del>
      <w:del w:id="4131" w:author="谢浩然" w:date="2019-07-11T11:56:07Z">
        <w:r>
          <w:rPr>
            <w:rFonts w:hint="eastAsia" w:ascii="宋体" w:hAnsi="宋体" w:eastAsia="仿宋_GB2312" w:cs="仿宋_GB2312"/>
            <w:color w:val="auto"/>
            <w:sz w:val="32"/>
            <w:szCs w:val="32"/>
          </w:rPr>
          <w:delText>行政管理部门</w:delText>
        </w:r>
      </w:del>
      <w:del w:id="4132" w:author="谢浩然" w:date="2019-07-11T11:56:07Z">
        <w:r>
          <w:rPr>
            <w:rFonts w:hint="eastAsia" w:ascii="宋体" w:hAnsi="宋体" w:eastAsia="仿宋_GB2312" w:cs="仿宋_GB2312"/>
            <w:color w:val="auto"/>
            <w:kern w:val="0"/>
            <w:sz w:val="32"/>
            <w:szCs w:val="32"/>
          </w:rPr>
          <w:delText>负责</w:delText>
        </w:r>
      </w:del>
      <w:del w:id="4133" w:author="谢浩然" w:date="2019-07-11T11:56:07Z">
        <w:r>
          <w:rPr>
            <w:rFonts w:hint="eastAsia" w:ascii="宋体" w:hAnsi="宋体" w:eastAsia="仿宋_GB2312" w:cs="仿宋_GB2312"/>
            <w:color w:val="auto"/>
            <w:kern w:val="0"/>
            <w:sz w:val="32"/>
            <w:szCs w:val="32"/>
            <w:lang w:eastAsia="zh-CN"/>
          </w:rPr>
          <w:delText>监督</w:delText>
        </w:r>
      </w:del>
      <w:del w:id="4134" w:author="谢浩然" w:date="2019-07-11T11:56:07Z">
        <w:r>
          <w:rPr>
            <w:rFonts w:hint="eastAsia" w:ascii="宋体" w:hAnsi="宋体" w:eastAsia="仿宋_GB2312" w:cs="仿宋_GB2312"/>
            <w:color w:val="auto"/>
            <w:kern w:val="0"/>
            <w:sz w:val="32"/>
            <w:szCs w:val="32"/>
          </w:rPr>
          <w:delText>饮用水卫生，依法查处违反饮用水卫生</w:delText>
        </w:r>
      </w:del>
      <w:del w:id="4135" w:author="谢浩然" w:date="2019-07-11T11:56:07Z">
        <w:r>
          <w:rPr>
            <w:rFonts w:hint="eastAsia" w:ascii="宋体" w:hAnsi="宋体" w:eastAsia="仿宋_GB2312" w:cs="仿宋_GB2312"/>
            <w:color w:val="auto"/>
            <w:kern w:val="0"/>
            <w:sz w:val="32"/>
            <w:szCs w:val="32"/>
            <w:lang w:eastAsia="zh-CN"/>
          </w:rPr>
          <w:delText>管理</w:delText>
        </w:r>
      </w:del>
      <w:del w:id="4136" w:author="谢浩然" w:date="2019-07-11T11:56:07Z">
        <w:r>
          <w:rPr>
            <w:rFonts w:hint="eastAsia" w:ascii="宋体" w:hAnsi="宋体" w:eastAsia="仿宋_GB2312" w:cs="仿宋_GB2312"/>
            <w:color w:val="auto"/>
            <w:kern w:val="0"/>
            <w:sz w:val="32"/>
            <w:szCs w:val="32"/>
          </w:rPr>
          <w:delText>的违法行为。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138" w:author="谢浩然" w:date="2019-07-11T11:56:07Z"/>
          <w:rFonts w:hint="eastAsia" w:ascii="宋体" w:hAnsi="宋体" w:eastAsia="仿宋_GB2312" w:cs="仿宋_GB2312"/>
          <w:bCs/>
          <w:color w:val="auto"/>
          <w:sz w:val="32"/>
          <w:szCs w:val="32"/>
        </w:rPr>
        <w:pPrChange w:id="413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139" w:author="谢浩然" w:date="2019-07-11T11:56:07Z">
        <w:r>
          <w:rPr>
            <w:rFonts w:hint="eastAsia" w:ascii="宋体" w:hAnsi="宋体" w:eastAsia="仿宋_GB2312" w:cs="仿宋_GB2312"/>
            <w:i w:val="0"/>
            <w:iCs w:val="0"/>
            <w:color w:val="auto"/>
            <w:sz w:val="32"/>
            <w:szCs w:val="32"/>
            <w:lang w:eastAsia="zh-CN"/>
          </w:rPr>
          <w:delText>市场</w:delText>
        </w:r>
      </w:del>
      <w:del w:id="4140" w:author="谢浩然" w:date="2019-07-11T11:56:07Z">
        <w:r>
          <w:rPr>
            <w:rFonts w:hint="eastAsia" w:ascii="宋体" w:hAnsi="宋体" w:eastAsia="仿宋_GB2312" w:cs="仿宋_GB2312"/>
            <w:color w:val="auto"/>
            <w:sz w:val="32"/>
            <w:szCs w:val="32"/>
          </w:rPr>
          <w:delText>监督</w:delText>
        </w:r>
      </w:del>
      <w:del w:id="4141" w:author="谢浩然" w:date="2019-07-11T11:56:07Z">
        <w:r>
          <w:rPr>
            <w:rFonts w:hint="eastAsia" w:ascii="宋体" w:hAnsi="宋体" w:eastAsia="仿宋_GB2312" w:cs="仿宋_GB2312"/>
            <w:color w:val="auto"/>
            <w:sz w:val="32"/>
            <w:szCs w:val="32"/>
            <w:lang w:eastAsia="zh-CN"/>
          </w:rPr>
          <w:delText>行政管理部门</w:delText>
        </w:r>
      </w:del>
      <w:del w:id="4142" w:author="谢浩然" w:date="2019-07-11T11:56:07Z">
        <w:r>
          <w:rPr>
            <w:rFonts w:hint="eastAsia" w:ascii="宋体" w:hAnsi="宋体" w:eastAsia="仿宋_GB2312" w:cs="仿宋_GB2312"/>
            <w:color w:val="auto"/>
            <w:sz w:val="32"/>
            <w:szCs w:val="32"/>
          </w:rPr>
          <w:delText>负责监督</w:delText>
        </w:r>
      </w:del>
      <w:del w:id="4143" w:author="谢浩然" w:date="2019-07-11T11:56:07Z">
        <w:r>
          <w:rPr>
            <w:rFonts w:hint="eastAsia" w:ascii="宋体" w:hAnsi="宋体" w:eastAsia="仿宋_GB2312" w:cs="仿宋_GB2312"/>
            <w:color w:val="auto"/>
            <w:sz w:val="32"/>
            <w:szCs w:val="32"/>
            <w:lang w:eastAsia="zh-CN"/>
          </w:rPr>
          <w:delText>本市</w:delText>
        </w:r>
      </w:del>
      <w:del w:id="4144" w:author="谢浩然" w:date="2019-07-11T11:56:07Z">
        <w:r>
          <w:rPr>
            <w:rFonts w:hint="eastAsia" w:ascii="宋体" w:hAnsi="宋体" w:eastAsia="仿宋_GB2312" w:cs="仿宋_GB2312"/>
            <w:color w:val="auto"/>
            <w:sz w:val="32"/>
            <w:szCs w:val="32"/>
          </w:rPr>
          <w:delText>供水设施产品的质量，监督供水价格的执行情况，依法查处生产</w:delText>
        </w:r>
      </w:del>
      <w:del w:id="4145" w:author="谢浩然" w:date="2019-07-11T11:56:07Z">
        <w:r>
          <w:rPr>
            <w:rFonts w:hint="eastAsia" w:ascii="宋体" w:hAnsi="宋体" w:eastAsia="仿宋_GB2312" w:cs="仿宋_GB2312"/>
            <w:color w:val="auto"/>
            <w:sz w:val="32"/>
            <w:szCs w:val="32"/>
            <w:lang w:eastAsia="zh-CN"/>
          </w:rPr>
          <w:delText>、流通</w:delText>
        </w:r>
      </w:del>
      <w:del w:id="4146" w:author="谢浩然" w:date="2019-07-11T11:56:07Z">
        <w:r>
          <w:rPr>
            <w:rFonts w:hint="eastAsia" w:ascii="宋体" w:hAnsi="宋体" w:eastAsia="仿宋_GB2312" w:cs="仿宋_GB2312"/>
            <w:color w:val="auto"/>
            <w:sz w:val="32"/>
            <w:szCs w:val="32"/>
          </w:rPr>
          <w:delText>领域的产品质量违法行为</w:delText>
        </w:r>
      </w:del>
      <w:del w:id="4147" w:author="谢浩然" w:date="2019-07-11T11:56:07Z">
        <w:r>
          <w:rPr>
            <w:rFonts w:hint="eastAsia" w:ascii="宋体" w:hAnsi="宋体" w:eastAsia="仿宋_GB2312" w:cs="仿宋_GB2312"/>
            <w:color w:val="auto"/>
            <w:sz w:val="32"/>
            <w:szCs w:val="32"/>
            <w:lang w:eastAsia="zh-CN"/>
          </w:rPr>
          <w:delText>以及</w:delText>
        </w:r>
      </w:del>
      <w:del w:id="4148" w:author="谢浩然" w:date="2019-07-11T11:56:07Z">
        <w:r>
          <w:rPr>
            <w:rFonts w:hint="eastAsia" w:ascii="宋体" w:hAnsi="宋体" w:eastAsia="仿宋_GB2312" w:cs="仿宋_GB2312"/>
            <w:color w:val="auto"/>
            <w:sz w:val="32"/>
            <w:szCs w:val="32"/>
          </w:rPr>
          <w:delText>价格违法行为。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150" w:author="谢浩然" w:date="2019-07-11T11:56:07Z"/>
          <w:rFonts w:hint="eastAsia" w:ascii="宋体" w:hAnsi="宋体" w:eastAsia="仿宋_GB2312" w:cs="仿宋_GB2312"/>
          <w:bCs w:val="0"/>
          <w:color w:val="auto"/>
          <w:sz w:val="32"/>
          <w:szCs w:val="32"/>
          <w:lang w:val="en-US" w:eastAsia="zh-CN"/>
        </w:rPr>
        <w:pPrChange w:id="414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151" w:author="谢浩然" w:date="2019-07-11T11:56:07Z">
        <w:r>
          <w:rPr>
            <w:rFonts w:hint="eastAsia" w:ascii="宋体" w:hAnsi="宋体" w:eastAsia="仿宋_GB2312" w:cs="仿宋_GB2312"/>
            <w:i w:val="0"/>
            <w:iCs w:val="0"/>
            <w:color w:val="auto"/>
            <w:kern w:val="2"/>
            <w:sz w:val="32"/>
            <w:szCs w:val="32"/>
            <w:lang w:eastAsia="zh-CN"/>
          </w:rPr>
          <w:delText>发展改革、规划和自然资源</w:delText>
        </w:r>
      </w:del>
      <w:del w:id="4152" w:author="谢浩然" w:date="2019-07-11T11:56:07Z">
        <w:r>
          <w:rPr>
            <w:rFonts w:hint="eastAsia" w:ascii="宋体" w:hAnsi="宋体" w:eastAsia="仿宋_GB2312" w:cs="仿宋_GB2312"/>
            <w:color w:val="auto"/>
            <w:kern w:val="2"/>
            <w:sz w:val="32"/>
            <w:szCs w:val="32"/>
            <w:lang w:eastAsia="zh-CN"/>
          </w:rPr>
          <w:delText>、住房和城乡</w:delText>
        </w:r>
      </w:del>
      <w:del w:id="4153" w:author="谢浩然" w:date="2019-07-11T11:56:07Z">
        <w:r>
          <w:rPr>
            <w:rFonts w:hint="eastAsia" w:ascii="宋体" w:hAnsi="宋体" w:eastAsia="仿宋_GB2312" w:cs="仿宋_GB2312"/>
            <w:bCs w:val="0"/>
            <w:color w:val="auto"/>
            <w:sz w:val="32"/>
            <w:szCs w:val="32"/>
          </w:rPr>
          <w:delText>建设、公安、</w:delText>
        </w:r>
      </w:del>
      <w:del w:id="4154" w:author="谢浩然" w:date="2019-07-11T11:56:07Z">
        <w:r>
          <w:rPr>
            <w:rFonts w:hint="eastAsia" w:ascii="宋体" w:hAnsi="宋体" w:eastAsia="仿宋_GB2312" w:cs="仿宋_GB2312"/>
            <w:bCs w:val="0"/>
            <w:color w:val="auto"/>
            <w:sz w:val="32"/>
            <w:szCs w:val="32"/>
            <w:lang w:eastAsia="zh-CN"/>
          </w:rPr>
          <w:delText>应急管理</w:delText>
        </w:r>
      </w:del>
      <w:del w:id="4155" w:author="谢浩然" w:date="2019-07-11T11:56:07Z">
        <w:r>
          <w:rPr>
            <w:rFonts w:hint="eastAsia" w:ascii="宋体" w:hAnsi="宋体" w:eastAsia="仿宋_GB2312" w:cs="仿宋_GB2312"/>
            <w:bCs w:val="0"/>
            <w:i w:val="0"/>
            <w:iCs w:val="0"/>
            <w:color w:val="auto"/>
            <w:sz w:val="32"/>
            <w:szCs w:val="32"/>
            <w:lang w:eastAsia="zh-CN"/>
          </w:rPr>
          <w:delText>、</w:delText>
        </w:r>
      </w:del>
      <w:del w:id="4156" w:author="谢浩然" w:date="2019-07-11T11:56:07Z">
        <w:r>
          <w:rPr>
            <w:rFonts w:hint="eastAsia" w:ascii="宋体" w:hAnsi="宋体" w:eastAsia="仿宋_GB2312" w:cs="仿宋_GB2312"/>
            <w:bCs w:val="0"/>
            <w:color w:val="auto"/>
            <w:sz w:val="32"/>
            <w:szCs w:val="32"/>
          </w:rPr>
          <w:delText>财政等行政管理部门依照职责协同实施本条例。</w:delText>
        </w:r>
      </w:del>
      <w:bookmarkStart w:id="3" w:name="_Toc491811266"/>
      <w:bookmarkStart w:id="4" w:name="_Toc492328216"/>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158" w:author="谢浩然" w:date="2019-07-11T11:56:07Z"/>
          <w:rFonts w:hint="eastAsia" w:ascii="宋体" w:hAnsi="宋体" w:eastAsia="仿宋_GB2312" w:cs="仿宋_GB2312"/>
          <w:bCs/>
          <w:color w:val="auto"/>
          <w:spacing w:val="-9"/>
          <w:sz w:val="32"/>
          <w:szCs w:val="32"/>
          <w:lang w:eastAsia="zh-CN"/>
        </w:rPr>
        <w:pPrChange w:id="4157"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159" w:author="谢浩然" w:date="2019-07-11T11:56:07Z">
        <w:r>
          <w:rPr>
            <w:rFonts w:hint="eastAsia" w:ascii="宋体" w:hAnsi="宋体" w:eastAsia="黑体" w:cs="黑体"/>
            <w:bCs/>
            <w:color w:val="auto"/>
            <w:sz w:val="32"/>
            <w:szCs w:val="32"/>
            <w:lang w:val="en-US" w:eastAsia="zh-CN"/>
            <w:rPrChange w:id="4160" w:author="卢颖东" w:date="2019-05-21T14:56:00Z">
              <w:rPr>
                <w:rFonts w:hint="eastAsia" w:ascii="黑体" w:hAnsi="黑体" w:eastAsia="黑体" w:cs="黑体"/>
                <w:bCs/>
                <w:color w:val="auto"/>
                <w:sz w:val="32"/>
                <w:szCs w:val="32"/>
                <w:lang w:val="en-US" w:eastAsia="zh-CN"/>
              </w:rPr>
            </w:rPrChange>
          </w:rPr>
          <w:delText>第六条</w:delText>
        </w:r>
      </w:del>
      <w:del w:id="4162" w:author="谢浩然" w:date="2019-07-11T11:56:07Z">
        <w:r>
          <w:rPr>
            <w:rFonts w:hint="eastAsia" w:ascii="宋体" w:hAnsi="宋体" w:eastAsia="仿宋_GB2312" w:cs="仿宋_GB2312"/>
            <w:bCs/>
            <w:color w:val="auto"/>
            <w:sz w:val="32"/>
            <w:szCs w:val="32"/>
            <w:lang w:val="en-US" w:eastAsia="zh-CN"/>
          </w:rPr>
          <w:delText xml:space="preserve">  </w:delText>
        </w:r>
      </w:del>
      <w:del w:id="4163" w:author="谢浩然" w:date="2019-07-11T11:56:07Z">
        <w:r>
          <w:rPr>
            <w:rFonts w:hint="eastAsia" w:ascii="宋体" w:hAnsi="宋体" w:eastAsia="仿宋_GB2312" w:cs="仿宋_GB2312"/>
            <w:bCs/>
            <w:color w:val="auto"/>
            <w:sz w:val="32"/>
            <w:szCs w:val="32"/>
          </w:rPr>
          <w:delText>供</w:delText>
        </w:r>
      </w:del>
      <w:del w:id="4164" w:author="谢浩然" w:date="2019-07-11T11:56:07Z">
        <w:r>
          <w:rPr>
            <w:rFonts w:hint="eastAsia" w:ascii="宋体" w:hAnsi="宋体" w:eastAsia="仿宋_GB2312" w:cs="仿宋_GB2312"/>
            <w:bCs/>
            <w:color w:val="auto"/>
            <w:spacing w:val="-9"/>
            <w:sz w:val="32"/>
            <w:szCs w:val="32"/>
          </w:rPr>
          <w:delText>水行业协会应当</w:delText>
        </w:r>
      </w:del>
      <w:del w:id="4165" w:author="谢浩然" w:date="2019-07-11T11:56:07Z">
        <w:r>
          <w:rPr>
            <w:rFonts w:hint="eastAsia" w:ascii="宋体" w:hAnsi="宋体" w:eastAsia="仿宋_GB2312" w:cs="仿宋_GB2312"/>
            <w:bCs/>
            <w:color w:val="auto"/>
            <w:spacing w:val="-9"/>
            <w:sz w:val="32"/>
            <w:szCs w:val="32"/>
            <w:lang w:eastAsia="zh-CN"/>
          </w:rPr>
          <w:delText>建立</w:delText>
        </w:r>
      </w:del>
      <w:del w:id="4166" w:author="谢浩然" w:date="2019-07-11T11:56:07Z">
        <w:r>
          <w:rPr>
            <w:rFonts w:hint="eastAsia" w:ascii="宋体" w:hAnsi="宋体" w:eastAsia="仿宋_GB2312" w:cs="仿宋_GB2312"/>
            <w:bCs/>
            <w:i w:val="0"/>
            <w:iCs w:val="0"/>
            <w:color w:val="auto"/>
            <w:spacing w:val="-9"/>
            <w:sz w:val="32"/>
            <w:szCs w:val="32"/>
          </w:rPr>
          <w:delText>完善</w:delText>
        </w:r>
      </w:del>
      <w:del w:id="4167" w:author="谢浩然" w:date="2019-07-11T11:56:07Z">
        <w:r>
          <w:rPr>
            <w:rFonts w:hint="eastAsia" w:ascii="宋体" w:hAnsi="宋体" w:eastAsia="仿宋_GB2312" w:cs="仿宋_GB2312"/>
            <w:bCs/>
            <w:color w:val="auto"/>
            <w:spacing w:val="-9"/>
            <w:sz w:val="32"/>
            <w:szCs w:val="32"/>
          </w:rPr>
          <w:delText>行业自律制度，依法开展活动，发挥服务、引导和监督作用，促进</w:delText>
        </w:r>
      </w:del>
      <w:del w:id="4168" w:author="谢浩然" w:date="2019-07-11T11:56:07Z">
        <w:r>
          <w:rPr>
            <w:rFonts w:hint="eastAsia" w:ascii="宋体" w:hAnsi="宋体" w:eastAsia="仿宋_GB2312" w:cs="仿宋_GB2312"/>
            <w:bCs/>
            <w:color w:val="auto"/>
            <w:spacing w:val="-9"/>
            <w:sz w:val="32"/>
            <w:szCs w:val="32"/>
            <w:lang w:eastAsia="zh-CN"/>
          </w:rPr>
          <w:delText>本市</w:delText>
        </w:r>
      </w:del>
      <w:del w:id="4169" w:author="谢浩然" w:date="2019-07-11T11:56:07Z">
        <w:r>
          <w:rPr>
            <w:rFonts w:hint="eastAsia" w:ascii="宋体" w:hAnsi="宋体" w:eastAsia="仿宋_GB2312" w:cs="仿宋_GB2312"/>
            <w:bCs/>
            <w:color w:val="auto"/>
            <w:spacing w:val="-9"/>
            <w:sz w:val="32"/>
            <w:szCs w:val="32"/>
          </w:rPr>
          <w:delText>供水行业持续健康发展</w:delText>
        </w:r>
      </w:del>
      <w:del w:id="4170" w:author="谢浩然" w:date="2019-07-11T11:56:07Z">
        <w:r>
          <w:rPr>
            <w:rFonts w:hint="eastAsia" w:ascii="宋体" w:hAnsi="宋体" w:eastAsia="仿宋_GB2312" w:cs="仿宋_GB2312"/>
            <w:bCs/>
            <w:color w:val="auto"/>
            <w:spacing w:val="-9"/>
            <w:sz w:val="32"/>
            <w:szCs w:val="32"/>
            <w:lang w:eastAsia="zh-CN"/>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172" w:author="谢浩然" w:date="2019-07-11T11:56:07Z"/>
          <w:rFonts w:hint="eastAsia" w:ascii="宋体" w:hAnsi="宋体" w:eastAsia="仿宋_GB2312" w:cs="仿宋_GB2312"/>
          <w:bCs/>
          <w:color w:val="auto"/>
          <w:sz w:val="32"/>
          <w:szCs w:val="32"/>
          <w:lang w:val="en-US" w:eastAsia="zh-CN"/>
        </w:rPr>
        <w:pPrChange w:id="4171"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bookmarkEnd w:id="3"/>
    <w:bookmarkEnd w:id="4"/>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rPr>
          <w:del w:id="4174" w:author="谢浩然" w:date="2019-07-11T11:56:07Z"/>
          <w:rFonts w:hint="eastAsia" w:ascii="宋体" w:hAnsi="宋体" w:eastAsia="黑体" w:cs="黑体"/>
          <w:bCs/>
          <w:color w:val="auto"/>
          <w:sz w:val="32"/>
          <w:szCs w:val="32"/>
          <w:lang w:val="en-US" w:eastAsia="zh-CN"/>
          <w:rPrChange w:id="4175" w:author="卢颖东" w:date="2019-05-21T14:56:00Z">
            <w:rPr>
              <w:del w:id="4176" w:author="谢浩然" w:date="2019-07-11T11:56:07Z"/>
              <w:rFonts w:hint="eastAsia" w:ascii="黑体" w:hAnsi="黑体" w:eastAsia="黑体" w:cs="黑体"/>
              <w:bCs/>
              <w:color w:val="auto"/>
              <w:sz w:val="32"/>
              <w:szCs w:val="32"/>
              <w:lang w:val="en-US" w:eastAsia="zh-CN"/>
            </w:rPr>
          </w:rPrChange>
        </w:rPr>
        <w:pPrChange w:id="4173"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pPr>
        </w:pPrChange>
      </w:pPr>
      <w:del w:id="4177" w:author="谢浩然" w:date="2019-07-11T11:56:07Z">
        <w:r>
          <w:rPr>
            <w:rFonts w:hint="eastAsia" w:ascii="宋体" w:hAnsi="宋体" w:eastAsia="黑体" w:cs="黑体"/>
            <w:bCs/>
            <w:color w:val="auto"/>
            <w:sz w:val="32"/>
            <w:szCs w:val="32"/>
            <w:lang w:val="en-US" w:eastAsia="zh-CN"/>
            <w:rPrChange w:id="4178" w:author="卢颖东" w:date="2019-05-21T14:56:00Z">
              <w:rPr>
                <w:rFonts w:hint="eastAsia" w:ascii="黑体" w:hAnsi="黑体" w:eastAsia="黑体" w:cs="黑体"/>
                <w:bCs/>
                <w:color w:val="auto"/>
                <w:sz w:val="32"/>
                <w:szCs w:val="32"/>
                <w:lang w:val="en-US" w:eastAsia="zh-CN"/>
              </w:rPr>
            </w:rPrChange>
          </w:rPr>
          <w:delText>第二章</w:delText>
        </w:r>
      </w:del>
      <w:del w:id="4180" w:author="谢浩然" w:date="2019-07-11T11:56:07Z">
        <w:r>
          <w:rPr>
            <w:rFonts w:hint="eastAsia" w:ascii="宋体" w:hAnsi="宋体" w:eastAsia="黑体" w:cs="黑体"/>
            <w:color w:val="auto"/>
            <w:sz w:val="32"/>
            <w:szCs w:val="32"/>
            <w:lang w:val="en-US" w:eastAsia="zh-CN"/>
            <w:rPrChange w:id="4181" w:author="卢颖东" w:date="2019-05-21T14:56:00Z">
              <w:rPr>
                <w:rFonts w:hint="eastAsia" w:ascii="黑体" w:hAnsi="黑体" w:eastAsia="黑体" w:cs="黑体"/>
                <w:color w:val="auto"/>
                <w:sz w:val="32"/>
                <w:szCs w:val="32"/>
                <w:lang w:val="en-US" w:eastAsia="zh-CN"/>
              </w:rPr>
            </w:rPrChange>
          </w:rPr>
          <w:delText xml:space="preserve">  </w:delText>
        </w:r>
      </w:del>
      <w:del w:id="4183" w:author="谢浩然" w:date="2019-07-11T11:56:07Z">
        <w:r>
          <w:rPr>
            <w:rFonts w:hint="eastAsia" w:ascii="宋体" w:hAnsi="宋体" w:eastAsia="黑体" w:cs="黑体"/>
            <w:color w:val="auto"/>
            <w:sz w:val="32"/>
            <w:szCs w:val="32"/>
            <w:rPrChange w:id="4184" w:author="卢颖东" w:date="2019-05-21T14:56:00Z">
              <w:rPr>
                <w:rFonts w:hint="eastAsia" w:ascii="黑体" w:hAnsi="黑体" w:eastAsia="黑体" w:cs="黑体"/>
                <w:color w:val="auto"/>
                <w:sz w:val="32"/>
                <w:szCs w:val="32"/>
              </w:rPr>
            </w:rPrChange>
          </w:rPr>
          <w:delText>供水</w:delText>
        </w:r>
      </w:del>
      <w:del w:id="4186" w:author="谢浩然" w:date="2019-07-11T11:56:07Z">
        <w:r>
          <w:rPr>
            <w:rFonts w:hint="eastAsia" w:ascii="宋体" w:hAnsi="宋体" w:eastAsia="黑体" w:cs="黑体"/>
            <w:bCs/>
            <w:color w:val="auto"/>
            <w:sz w:val="32"/>
            <w:szCs w:val="32"/>
            <w:lang w:val="en-US" w:eastAsia="zh-CN"/>
            <w:rPrChange w:id="4187" w:author="卢颖东" w:date="2019-05-21T14:56:00Z">
              <w:rPr>
                <w:rFonts w:hint="eastAsia" w:ascii="黑体" w:hAnsi="黑体" w:eastAsia="黑体" w:cs="黑体"/>
                <w:bCs/>
                <w:color w:val="auto"/>
                <w:sz w:val="32"/>
                <w:szCs w:val="32"/>
                <w:lang w:val="en-US" w:eastAsia="zh-CN"/>
              </w:rPr>
            </w:rPrChange>
          </w:rPr>
          <w:delText>设施规划与建设</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4190" w:author="谢浩然" w:date="2019-07-11T11:56:07Z"/>
          <w:rFonts w:hint="eastAsia" w:ascii="宋体" w:hAnsi="宋体" w:eastAsia="仿宋_GB2312" w:cs="仿宋_GB2312"/>
          <w:bCs/>
          <w:color w:val="auto"/>
          <w:sz w:val="32"/>
          <w:szCs w:val="32"/>
          <w:lang w:val="en-US" w:eastAsia="zh-CN"/>
        </w:rPr>
        <w:pPrChange w:id="4189"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192" w:author="谢浩然" w:date="2019-07-11T11:56:07Z"/>
          <w:rFonts w:hint="eastAsia" w:ascii="宋体" w:hAnsi="宋体" w:eastAsia="仿宋_GB2312" w:cs="仿宋_GB2312"/>
          <w:i/>
          <w:iCs/>
          <w:color w:val="auto"/>
          <w:sz w:val="32"/>
          <w:szCs w:val="32"/>
          <w:u w:val="single"/>
        </w:rPr>
        <w:pPrChange w:id="4191"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193" w:author="谢浩然" w:date="2019-07-11T11:56:07Z">
        <w:r>
          <w:rPr>
            <w:rFonts w:hint="eastAsia" w:ascii="宋体" w:hAnsi="宋体" w:eastAsia="黑体" w:cs="黑体"/>
            <w:color w:val="auto"/>
            <w:sz w:val="32"/>
            <w:szCs w:val="32"/>
            <w:lang w:val="en-US" w:eastAsia="zh-CN"/>
            <w:rPrChange w:id="4194" w:author="卢颖东" w:date="2019-05-21T14:56:00Z">
              <w:rPr>
                <w:rFonts w:hint="eastAsia" w:ascii="黑体" w:hAnsi="黑体" w:eastAsia="黑体" w:cs="黑体"/>
                <w:color w:val="auto"/>
                <w:sz w:val="32"/>
                <w:szCs w:val="32"/>
                <w:lang w:val="en-US" w:eastAsia="zh-CN"/>
              </w:rPr>
            </w:rPrChange>
          </w:rPr>
          <w:delText>第七条</w:delText>
        </w:r>
      </w:del>
      <w:del w:id="4196" w:author="谢浩然" w:date="2019-07-11T11:56:07Z">
        <w:r>
          <w:rPr>
            <w:rFonts w:hint="eastAsia" w:ascii="宋体" w:hAnsi="宋体" w:eastAsia="仿宋_GB2312" w:cs="仿宋_GB2312"/>
            <w:color w:val="auto"/>
            <w:sz w:val="32"/>
            <w:szCs w:val="32"/>
            <w:lang w:val="en-US" w:eastAsia="zh-CN"/>
          </w:rPr>
          <w:delText xml:space="preserve">  </w:delText>
        </w:r>
      </w:del>
      <w:del w:id="4197" w:author="谢浩然" w:date="2019-07-11T11:56:07Z">
        <w:r>
          <w:rPr>
            <w:rFonts w:hint="eastAsia" w:ascii="宋体" w:hAnsi="宋体" w:eastAsia="仿宋_GB2312" w:cs="仿宋_GB2312"/>
            <w:color w:val="auto"/>
            <w:sz w:val="32"/>
            <w:szCs w:val="32"/>
          </w:rPr>
          <w:delText>市供水行政主管部门应当</w:delText>
        </w:r>
      </w:del>
      <w:del w:id="4198" w:author="谢浩然" w:date="2019-07-11T11:56:07Z">
        <w:r>
          <w:rPr>
            <w:rFonts w:hint="eastAsia" w:ascii="宋体" w:hAnsi="宋体" w:eastAsia="仿宋_GB2312" w:cs="仿宋_GB2312"/>
            <w:bCs/>
            <w:color w:val="auto"/>
            <w:sz w:val="32"/>
            <w:szCs w:val="32"/>
          </w:rPr>
          <w:delText>会同市发展改革、卫生</w:delText>
        </w:r>
      </w:del>
      <w:del w:id="4199" w:author="谢浩然" w:date="2019-07-11T11:56:07Z">
        <w:r>
          <w:rPr>
            <w:rFonts w:hint="eastAsia" w:ascii="宋体" w:hAnsi="宋体" w:eastAsia="仿宋_GB2312" w:cs="仿宋_GB2312"/>
            <w:bCs/>
            <w:color w:val="auto"/>
            <w:sz w:val="32"/>
            <w:szCs w:val="32"/>
            <w:lang w:eastAsia="zh-CN"/>
          </w:rPr>
          <w:delText>健康</w:delText>
        </w:r>
      </w:del>
      <w:del w:id="4200" w:author="谢浩然" w:date="2019-07-11T11:56:07Z">
        <w:r>
          <w:rPr>
            <w:rFonts w:hint="eastAsia" w:ascii="宋体" w:hAnsi="宋体" w:eastAsia="仿宋_GB2312" w:cs="仿宋_GB2312"/>
            <w:bCs/>
            <w:color w:val="auto"/>
            <w:sz w:val="32"/>
            <w:szCs w:val="32"/>
          </w:rPr>
          <w:delText>、</w:delText>
        </w:r>
      </w:del>
      <w:del w:id="4201" w:author="谢浩然" w:date="2019-07-11T11:56:07Z">
        <w:r>
          <w:rPr>
            <w:rFonts w:hint="eastAsia" w:ascii="宋体" w:hAnsi="宋体" w:eastAsia="仿宋_GB2312" w:cs="仿宋_GB2312"/>
            <w:color w:val="auto"/>
            <w:sz w:val="32"/>
            <w:szCs w:val="32"/>
            <w:lang w:eastAsia="zh-CN"/>
          </w:rPr>
          <w:delText>生态</w:delText>
        </w:r>
      </w:del>
      <w:del w:id="4202" w:author="谢浩然" w:date="2019-07-11T11:56:07Z">
        <w:r>
          <w:rPr>
            <w:rFonts w:hint="eastAsia" w:ascii="宋体" w:hAnsi="宋体" w:eastAsia="仿宋_GB2312" w:cs="仿宋_GB2312"/>
            <w:color w:val="auto"/>
            <w:sz w:val="32"/>
            <w:szCs w:val="32"/>
          </w:rPr>
          <w:delText>环境</w:delText>
        </w:r>
      </w:del>
      <w:del w:id="4203" w:author="谢浩然" w:date="2019-07-11T11:56:07Z">
        <w:r>
          <w:rPr>
            <w:rFonts w:hint="eastAsia" w:ascii="宋体" w:hAnsi="宋体" w:eastAsia="仿宋_GB2312" w:cs="仿宋_GB2312"/>
            <w:bCs/>
            <w:color w:val="auto"/>
            <w:sz w:val="32"/>
            <w:szCs w:val="32"/>
          </w:rPr>
          <w:delText>等行政管理部门</w:delText>
        </w:r>
      </w:del>
      <w:del w:id="4204" w:author="谢浩然" w:date="2019-07-11T11:56:07Z">
        <w:r>
          <w:rPr>
            <w:rFonts w:hint="eastAsia" w:ascii="宋体" w:hAnsi="宋体" w:eastAsia="仿宋_GB2312" w:cs="仿宋_GB2312"/>
            <w:color w:val="auto"/>
            <w:sz w:val="32"/>
            <w:szCs w:val="32"/>
          </w:rPr>
          <w:delText>根据国民经济和社会发展规划、</w:delText>
        </w:r>
      </w:del>
      <w:del w:id="4205" w:author="谢浩然" w:date="2019-07-11T11:56:07Z">
        <w:r>
          <w:rPr>
            <w:rFonts w:hint="eastAsia" w:ascii="宋体" w:hAnsi="宋体" w:eastAsia="仿宋_GB2312" w:cs="仿宋_GB2312"/>
            <w:i w:val="0"/>
            <w:iCs w:val="0"/>
            <w:color w:val="auto"/>
            <w:sz w:val="32"/>
            <w:szCs w:val="32"/>
            <w:lang w:eastAsia="zh-CN"/>
          </w:rPr>
          <w:delText>国</w:delText>
        </w:r>
      </w:del>
      <w:del w:id="4206" w:author="谢浩然" w:date="2019-07-11T11:56:07Z">
        <w:r>
          <w:rPr>
            <w:rFonts w:hint="eastAsia" w:ascii="宋体" w:hAnsi="宋体" w:eastAsia="仿宋_GB2312" w:cs="仿宋_GB2312"/>
            <w:color w:val="auto"/>
            <w:sz w:val="32"/>
            <w:szCs w:val="32"/>
          </w:rPr>
          <w:delText>土</w:delText>
        </w:r>
      </w:del>
      <w:del w:id="4207" w:author="谢浩然" w:date="2019-07-11T11:56:07Z">
        <w:r>
          <w:rPr>
            <w:rFonts w:hint="eastAsia" w:ascii="宋体" w:hAnsi="宋体" w:eastAsia="仿宋_GB2312" w:cs="仿宋_GB2312"/>
            <w:color w:val="auto"/>
            <w:sz w:val="32"/>
            <w:szCs w:val="32"/>
            <w:lang w:eastAsia="zh-CN"/>
          </w:rPr>
          <w:delText>空间</w:delText>
        </w:r>
      </w:del>
      <w:del w:id="4208" w:author="谢浩然" w:date="2019-07-11T11:56:07Z">
        <w:r>
          <w:rPr>
            <w:rFonts w:hint="eastAsia" w:ascii="宋体" w:hAnsi="宋体" w:eastAsia="仿宋_GB2312" w:cs="仿宋_GB2312"/>
            <w:color w:val="auto"/>
            <w:sz w:val="32"/>
            <w:szCs w:val="32"/>
          </w:rPr>
          <w:delText>规划，组织编制全市供水专项规划，报市人民政府批准后组织实施。</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210" w:author="谢浩然" w:date="2019-07-11T11:56:07Z"/>
          <w:rFonts w:hint="eastAsia" w:ascii="宋体" w:hAnsi="宋体" w:eastAsia="仿宋_GB2312" w:cs="仿宋_GB2312"/>
          <w:color w:val="auto"/>
          <w:sz w:val="32"/>
          <w:szCs w:val="32"/>
        </w:rPr>
        <w:pPrChange w:id="4209"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211" w:author="谢浩然" w:date="2019-07-11T11:56:07Z">
        <w:r>
          <w:rPr>
            <w:rFonts w:hint="eastAsia" w:ascii="宋体" w:hAnsi="宋体" w:eastAsia="仿宋_GB2312" w:cs="仿宋_GB2312"/>
            <w:color w:val="auto"/>
            <w:sz w:val="32"/>
            <w:szCs w:val="32"/>
          </w:rPr>
          <w:delText>供水专项规划应当遵循统筹规划、统一管理、合理布局、协调发展的原则，主要包括公共供水设施建设</w:delText>
        </w:r>
      </w:del>
      <w:del w:id="4212" w:author="谢浩然" w:date="2019-07-11T11:56:07Z">
        <w:r>
          <w:rPr>
            <w:rFonts w:hint="eastAsia" w:ascii="宋体" w:hAnsi="宋体" w:eastAsia="仿宋_GB2312" w:cs="仿宋_GB2312"/>
            <w:color w:val="auto"/>
            <w:sz w:val="32"/>
            <w:szCs w:val="32"/>
            <w:lang w:eastAsia="zh-CN"/>
          </w:rPr>
          <w:delText>、管理</w:delText>
        </w:r>
      </w:del>
      <w:del w:id="4213" w:author="谢浩然" w:date="2019-07-11T11:56:07Z">
        <w:r>
          <w:rPr>
            <w:rFonts w:hint="eastAsia" w:ascii="宋体" w:hAnsi="宋体" w:eastAsia="仿宋_GB2312" w:cs="仿宋_GB2312"/>
            <w:color w:val="auto"/>
            <w:sz w:val="32"/>
            <w:szCs w:val="32"/>
          </w:rPr>
          <w:delText>和更新改造、农村集中供水设施建设和管理、水质管理、计划用水、节约用水等内容。</w:delText>
        </w:r>
      </w:del>
      <w:del w:id="4214" w:author="谢浩然" w:date="2019-07-11T11:56:07Z">
        <w:r>
          <w:rPr>
            <w:rFonts w:hint="eastAsia" w:ascii="宋体" w:hAnsi="宋体" w:eastAsia="仿宋_GB2312" w:cs="仿宋_GB2312"/>
            <w:i w:val="0"/>
            <w:iCs w:val="0"/>
            <w:color w:val="auto"/>
            <w:sz w:val="32"/>
            <w:szCs w:val="32"/>
          </w:rPr>
          <w:delText>供水专项规划中涉及用地需求和空间布局的，由</w:delText>
        </w:r>
      </w:del>
      <w:del w:id="4215" w:author="谢浩然" w:date="2019-07-11T11:56:07Z">
        <w:r>
          <w:rPr>
            <w:rFonts w:hint="eastAsia" w:ascii="宋体" w:hAnsi="宋体" w:eastAsia="仿宋_GB2312" w:cs="仿宋_GB2312"/>
            <w:i w:val="0"/>
            <w:iCs w:val="0"/>
            <w:color w:val="auto"/>
            <w:kern w:val="2"/>
            <w:sz w:val="32"/>
            <w:szCs w:val="32"/>
            <w:lang w:eastAsia="zh-CN"/>
          </w:rPr>
          <w:delText>规划和自然资源</w:delText>
        </w:r>
      </w:del>
      <w:del w:id="4216" w:author="谢浩然" w:date="2019-07-11T11:56:07Z">
        <w:r>
          <w:rPr>
            <w:rFonts w:hint="eastAsia" w:ascii="宋体" w:hAnsi="宋体" w:eastAsia="仿宋_GB2312" w:cs="仿宋_GB2312"/>
            <w:i w:val="0"/>
            <w:iCs w:val="0"/>
            <w:color w:val="auto"/>
            <w:sz w:val="32"/>
            <w:szCs w:val="32"/>
          </w:rPr>
          <w:delText>行政管理部门纳入</w:delText>
        </w:r>
      </w:del>
      <w:del w:id="4217" w:author="谢浩然" w:date="2019-07-11T11:56:07Z">
        <w:r>
          <w:rPr>
            <w:rFonts w:hint="eastAsia" w:ascii="宋体" w:hAnsi="宋体" w:eastAsia="仿宋_GB2312" w:cs="仿宋_GB2312"/>
            <w:i w:val="0"/>
            <w:iCs w:val="0"/>
            <w:color w:val="auto"/>
            <w:sz w:val="32"/>
            <w:szCs w:val="32"/>
            <w:lang w:eastAsia="zh-CN"/>
          </w:rPr>
          <w:delText>国</w:delText>
        </w:r>
      </w:del>
      <w:del w:id="4218" w:author="谢浩然" w:date="2019-07-11T11:56:07Z">
        <w:r>
          <w:rPr>
            <w:rFonts w:hint="eastAsia" w:ascii="宋体" w:hAnsi="宋体" w:eastAsia="仿宋_GB2312" w:cs="仿宋_GB2312"/>
            <w:i w:val="0"/>
            <w:iCs w:val="0"/>
            <w:color w:val="auto"/>
            <w:sz w:val="32"/>
            <w:szCs w:val="32"/>
          </w:rPr>
          <w:delText>土</w:delText>
        </w:r>
      </w:del>
      <w:del w:id="4219" w:author="谢浩然" w:date="2019-07-11T11:56:07Z">
        <w:r>
          <w:rPr>
            <w:rFonts w:hint="eastAsia" w:ascii="宋体" w:hAnsi="宋体" w:eastAsia="仿宋_GB2312" w:cs="仿宋_GB2312"/>
            <w:i w:val="0"/>
            <w:iCs w:val="0"/>
            <w:color w:val="auto"/>
            <w:sz w:val="32"/>
            <w:szCs w:val="32"/>
            <w:lang w:eastAsia="zh-CN"/>
          </w:rPr>
          <w:delText>空间</w:delText>
        </w:r>
      </w:del>
      <w:del w:id="4220" w:author="谢浩然" w:date="2019-07-11T11:56:07Z">
        <w:r>
          <w:rPr>
            <w:rFonts w:hint="eastAsia" w:ascii="宋体" w:hAnsi="宋体" w:eastAsia="仿宋_GB2312" w:cs="仿宋_GB2312"/>
            <w:i w:val="0"/>
            <w:iCs w:val="0"/>
            <w:color w:val="auto"/>
            <w:sz w:val="32"/>
            <w:szCs w:val="32"/>
          </w:rPr>
          <w:delText>规划予以保障。</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222" w:author="谢浩然" w:date="2019-07-11T11:56:07Z"/>
          <w:rFonts w:hint="eastAsia" w:ascii="宋体" w:hAnsi="宋体" w:eastAsia="仿宋_GB2312" w:cs="仿宋_GB2312"/>
          <w:color w:val="auto"/>
          <w:sz w:val="32"/>
          <w:szCs w:val="32"/>
        </w:rPr>
        <w:pPrChange w:id="4221"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223" w:author="谢浩然" w:date="2019-07-11T11:56:07Z">
        <w:r>
          <w:rPr>
            <w:rFonts w:hint="eastAsia" w:ascii="宋体" w:hAnsi="宋体" w:eastAsia="仿宋_GB2312" w:cs="仿宋_GB2312"/>
            <w:i w:val="0"/>
            <w:iCs w:val="0"/>
            <w:color w:val="auto"/>
            <w:sz w:val="32"/>
            <w:szCs w:val="32"/>
            <w:lang w:eastAsia="zh-CN"/>
          </w:rPr>
          <w:delText>市</w:delText>
        </w:r>
      </w:del>
      <w:del w:id="4224" w:author="谢浩然" w:date="2019-07-11T11:56:07Z">
        <w:r>
          <w:rPr>
            <w:rFonts w:hint="eastAsia" w:ascii="宋体" w:hAnsi="宋体" w:eastAsia="仿宋_GB2312" w:cs="仿宋_GB2312"/>
            <w:color w:val="auto"/>
            <w:sz w:val="32"/>
            <w:szCs w:val="32"/>
          </w:rPr>
          <w:delText>供水行政主管部门应当定期会同相关行政管理部门，对</w:delText>
        </w:r>
      </w:del>
      <w:del w:id="4225" w:author="谢浩然" w:date="2019-07-11T11:56:07Z">
        <w:r>
          <w:rPr>
            <w:rFonts w:hint="eastAsia" w:ascii="宋体" w:hAnsi="宋体" w:eastAsia="仿宋_GB2312" w:cs="仿宋_GB2312"/>
            <w:i w:val="0"/>
            <w:iCs w:val="0"/>
            <w:color w:val="auto"/>
            <w:sz w:val="32"/>
            <w:szCs w:val="32"/>
          </w:rPr>
          <w:delText>供水专项规划</w:delText>
        </w:r>
      </w:del>
      <w:del w:id="4226" w:author="谢浩然" w:date="2019-07-11T11:56:07Z">
        <w:r>
          <w:rPr>
            <w:rFonts w:hint="eastAsia" w:ascii="宋体" w:hAnsi="宋体" w:eastAsia="仿宋_GB2312" w:cs="仿宋_GB2312"/>
            <w:color w:val="auto"/>
            <w:sz w:val="32"/>
            <w:szCs w:val="32"/>
          </w:rPr>
          <w:delText>进行评估，</w:delText>
        </w:r>
      </w:del>
      <w:del w:id="4227" w:author="谢浩然" w:date="2019-07-11T11:56:07Z">
        <w:r>
          <w:rPr>
            <w:rFonts w:hint="eastAsia" w:ascii="宋体" w:hAnsi="宋体" w:eastAsia="仿宋_GB2312" w:cs="仿宋_GB2312"/>
            <w:i w:val="0"/>
            <w:iCs w:val="0"/>
            <w:color w:val="auto"/>
            <w:sz w:val="32"/>
            <w:szCs w:val="32"/>
          </w:rPr>
          <w:delText>确需修改的，按照原审批程序办理。</w:delText>
        </w:r>
      </w:del>
      <w:bookmarkStart w:id="5" w:name="_Toc492328225"/>
      <w:bookmarkStart w:id="6" w:name="_Toc491811275"/>
      <w:bookmarkStart w:id="7" w:name="_Toc499110731"/>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229" w:author="谢浩然" w:date="2019-07-11T11:56:07Z"/>
          <w:rFonts w:hint="eastAsia" w:ascii="宋体" w:hAnsi="宋体" w:eastAsia="仿宋_GB2312" w:cs="仿宋_GB2312"/>
          <w:color w:val="auto"/>
          <w:sz w:val="32"/>
          <w:szCs w:val="32"/>
          <w:lang w:eastAsia="zh-CN"/>
        </w:rPr>
        <w:pPrChange w:id="422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30" w:author="谢浩然" w:date="2019-07-11T11:56:07Z">
        <w:r>
          <w:rPr>
            <w:rFonts w:hint="eastAsia" w:ascii="宋体" w:hAnsi="宋体" w:eastAsia="黑体" w:cs="黑体"/>
            <w:color w:val="auto"/>
            <w:sz w:val="32"/>
            <w:szCs w:val="32"/>
            <w:rPrChange w:id="4231" w:author="卢颖东" w:date="2019-05-21T14:56:00Z">
              <w:rPr>
                <w:rFonts w:hint="eastAsia" w:ascii="黑体" w:hAnsi="黑体" w:eastAsia="黑体" w:cs="黑体"/>
                <w:color w:val="auto"/>
                <w:sz w:val="32"/>
                <w:szCs w:val="32"/>
              </w:rPr>
            </w:rPrChange>
          </w:rPr>
          <w:delText>第</w:delText>
        </w:r>
      </w:del>
      <w:del w:id="4233" w:author="谢浩然" w:date="2019-07-11T11:56:07Z">
        <w:r>
          <w:rPr>
            <w:rFonts w:hint="eastAsia" w:ascii="宋体" w:hAnsi="宋体" w:eastAsia="黑体" w:cs="黑体"/>
            <w:color w:val="auto"/>
            <w:sz w:val="32"/>
            <w:szCs w:val="32"/>
            <w:lang w:eastAsia="zh-CN"/>
            <w:rPrChange w:id="4234" w:author="卢颖东" w:date="2019-05-21T14:56:00Z">
              <w:rPr>
                <w:rFonts w:hint="eastAsia" w:ascii="黑体" w:hAnsi="黑体" w:eastAsia="黑体" w:cs="黑体"/>
                <w:color w:val="auto"/>
                <w:sz w:val="32"/>
                <w:szCs w:val="32"/>
                <w:lang w:eastAsia="zh-CN"/>
              </w:rPr>
            </w:rPrChange>
          </w:rPr>
          <w:delText>八</w:delText>
        </w:r>
      </w:del>
      <w:del w:id="4236" w:author="谢浩然" w:date="2019-07-11T11:56:07Z">
        <w:r>
          <w:rPr>
            <w:rFonts w:hint="eastAsia" w:ascii="宋体" w:hAnsi="宋体" w:eastAsia="黑体" w:cs="黑体"/>
            <w:color w:val="auto"/>
            <w:sz w:val="32"/>
            <w:szCs w:val="32"/>
            <w:rPrChange w:id="4237" w:author="卢颖东" w:date="2019-05-21T14:56:00Z">
              <w:rPr>
                <w:rFonts w:hint="eastAsia" w:ascii="黑体" w:hAnsi="黑体" w:eastAsia="黑体" w:cs="黑体"/>
                <w:color w:val="auto"/>
                <w:sz w:val="32"/>
                <w:szCs w:val="32"/>
              </w:rPr>
            </w:rPrChange>
          </w:rPr>
          <w:delText>条</w:delText>
        </w:r>
      </w:del>
      <w:del w:id="4239" w:author="谢浩然" w:date="2019-07-11T11:56:07Z">
        <w:r>
          <w:rPr>
            <w:rFonts w:hint="eastAsia" w:ascii="宋体" w:hAnsi="宋体" w:eastAsia="仿宋_GB2312" w:cs="仿宋_GB2312"/>
            <w:color w:val="auto"/>
            <w:sz w:val="32"/>
            <w:szCs w:val="32"/>
            <w:lang w:val="en-US" w:eastAsia="zh-CN"/>
          </w:rPr>
          <w:delText xml:space="preserve">  </w:delText>
        </w:r>
      </w:del>
      <w:del w:id="4240" w:author="谢浩然" w:date="2019-07-11T11:56:07Z">
        <w:r>
          <w:rPr>
            <w:rFonts w:hint="eastAsia" w:ascii="宋体" w:hAnsi="宋体" w:eastAsia="仿宋_GB2312" w:cs="仿宋_GB2312"/>
            <w:color w:val="auto"/>
            <w:sz w:val="32"/>
            <w:szCs w:val="32"/>
            <w:lang w:eastAsia="zh-CN"/>
          </w:rPr>
          <w:delText>市供水行政主管部门应当根据供水专项规划，组织相关单位编制跨区的</w:delText>
        </w:r>
      </w:del>
      <w:del w:id="4241" w:author="谢浩然" w:date="2019-07-11T11:56:07Z">
        <w:r>
          <w:rPr>
            <w:rFonts w:hint="eastAsia" w:ascii="宋体" w:hAnsi="宋体" w:eastAsia="仿宋_GB2312" w:cs="仿宋_GB2312"/>
            <w:i w:val="0"/>
            <w:iCs w:val="0"/>
            <w:color w:val="auto"/>
            <w:sz w:val="32"/>
            <w:szCs w:val="32"/>
            <w:lang w:eastAsia="zh-CN"/>
          </w:rPr>
          <w:delText>公共</w:delText>
        </w:r>
      </w:del>
      <w:del w:id="4242" w:author="谢浩然" w:date="2019-07-11T11:56:07Z">
        <w:r>
          <w:rPr>
            <w:rFonts w:hint="eastAsia" w:ascii="宋体" w:hAnsi="宋体" w:eastAsia="仿宋_GB2312" w:cs="仿宋_GB2312"/>
            <w:color w:val="auto"/>
            <w:sz w:val="32"/>
            <w:szCs w:val="32"/>
          </w:rPr>
          <w:delText>供水</w:delText>
        </w:r>
      </w:del>
      <w:del w:id="4243" w:author="谢浩然" w:date="2019-07-11T11:56:07Z">
        <w:r>
          <w:rPr>
            <w:rFonts w:hint="eastAsia" w:ascii="宋体" w:hAnsi="宋体" w:eastAsia="仿宋_GB2312" w:cs="仿宋_GB2312"/>
            <w:color w:val="auto"/>
            <w:sz w:val="32"/>
            <w:szCs w:val="32"/>
            <w:lang w:eastAsia="zh-CN"/>
          </w:rPr>
          <w:delText>设施的年度建设计划，报市</w:delText>
        </w:r>
      </w:del>
      <w:del w:id="4244" w:author="谢浩然" w:date="2019-07-11T11:56:07Z">
        <w:r>
          <w:rPr>
            <w:rFonts w:hint="eastAsia" w:ascii="宋体" w:hAnsi="宋体" w:eastAsia="仿宋_GB2312" w:cs="仿宋_GB2312"/>
            <w:bCs/>
            <w:color w:val="auto"/>
            <w:sz w:val="32"/>
            <w:szCs w:val="32"/>
          </w:rPr>
          <w:delText>人民政府批准后</w:delText>
        </w:r>
      </w:del>
      <w:del w:id="4245" w:author="谢浩然" w:date="2019-07-11T11:56:07Z">
        <w:r>
          <w:rPr>
            <w:rFonts w:hint="eastAsia" w:ascii="宋体" w:hAnsi="宋体" w:eastAsia="仿宋_GB2312" w:cs="仿宋_GB2312"/>
            <w:bCs/>
            <w:color w:val="auto"/>
            <w:sz w:val="32"/>
            <w:szCs w:val="32"/>
            <w:lang w:eastAsia="zh-CN"/>
          </w:rPr>
          <w:delText>公布实施。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247" w:author="谢浩然" w:date="2019-07-11T11:56:07Z"/>
          <w:rFonts w:hint="eastAsia" w:ascii="宋体" w:hAnsi="宋体" w:eastAsia="仿宋_GB2312" w:cs="仿宋_GB2312"/>
          <w:color w:val="auto"/>
          <w:sz w:val="32"/>
          <w:szCs w:val="32"/>
        </w:rPr>
        <w:pPrChange w:id="424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48" w:author="谢浩然" w:date="2019-07-11T11:56:07Z">
        <w:r>
          <w:rPr>
            <w:rFonts w:hint="eastAsia" w:ascii="宋体" w:hAnsi="宋体" w:eastAsia="仿宋_GB2312" w:cs="仿宋_GB2312"/>
            <w:color w:val="auto"/>
            <w:sz w:val="32"/>
            <w:szCs w:val="32"/>
            <w:lang w:eastAsia="zh-CN"/>
          </w:rPr>
          <w:delText>各区供水行政主管部门</w:delText>
        </w:r>
      </w:del>
      <w:del w:id="4249" w:author="谢浩然" w:date="2019-07-11T11:56:07Z">
        <w:r>
          <w:rPr>
            <w:rFonts w:hint="eastAsia" w:ascii="宋体" w:hAnsi="宋体" w:eastAsia="仿宋_GB2312" w:cs="仿宋_GB2312"/>
            <w:color w:val="auto"/>
            <w:sz w:val="32"/>
            <w:szCs w:val="32"/>
          </w:rPr>
          <w:delText>应当根据供水专项规划，组织</w:delText>
        </w:r>
      </w:del>
      <w:del w:id="4250" w:author="谢浩然" w:date="2019-07-11T11:56:07Z">
        <w:r>
          <w:rPr>
            <w:rFonts w:hint="eastAsia" w:ascii="宋体" w:hAnsi="宋体" w:eastAsia="仿宋_GB2312" w:cs="仿宋_GB2312"/>
            <w:i w:val="0"/>
            <w:iCs w:val="0"/>
            <w:color w:val="auto"/>
            <w:sz w:val="32"/>
            <w:szCs w:val="32"/>
            <w:lang w:eastAsia="zh-CN"/>
          </w:rPr>
          <w:delText>相关单位</w:delText>
        </w:r>
      </w:del>
      <w:del w:id="4251" w:author="谢浩然" w:date="2019-07-11T11:56:07Z">
        <w:r>
          <w:rPr>
            <w:rFonts w:hint="eastAsia" w:ascii="宋体" w:hAnsi="宋体" w:eastAsia="仿宋_GB2312" w:cs="仿宋_GB2312"/>
            <w:i w:val="0"/>
            <w:iCs w:val="0"/>
            <w:color w:val="auto"/>
            <w:sz w:val="32"/>
            <w:szCs w:val="32"/>
          </w:rPr>
          <w:delText>编</w:delText>
        </w:r>
      </w:del>
      <w:del w:id="4252" w:author="谢浩然" w:date="2019-07-11T11:56:07Z">
        <w:r>
          <w:rPr>
            <w:rFonts w:hint="eastAsia" w:ascii="宋体" w:hAnsi="宋体" w:eastAsia="仿宋_GB2312" w:cs="仿宋_GB2312"/>
            <w:color w:val="auto"/>
            <w:sz w:val="32"/>
            <w:szCs w:val="32"/>
          </w:rPr>
          <w:delText>制</w:delText>
        </w:r>
      </w:del>
      <w:del w:id="4253" w:author="谢浩然" w:date="2019-07-11T11:56:07Z">
        <w:r>
          <w:rPr>
            <w:rFonts w:hint="eastAsia" w:ascii="宋体" w:hAnsi="宋体" w:eastAsia="仿宋_GB2312" w:cs="仿宋_GB2312"/>
            <w:color w:val="auto"/>
            <w:sz w:val="32"/>
            <w:szCs w:val="32"/>
            <w:lang w:eastAsia="zh-CN"/>
          </w:rPr>
          <w:delText>本行政</w:delText>
        </w:r>
      </w:del>
      <w:del w:id="4254" w:author="谢浩然" w:date="2019-07-11T11:56:07Z">
        <w:r>
          <w:rPr>
            <w:rFonts w:hint="eastAsia" w:ascii="宋体" w:hAnsi="宋体" w:eastAsia="仿宋_GB2312" w:cs="仿宋_GB2312"/>
            <w:i w:val="0"/>
            <w:iCs w:val="0"/>
            <w:color w:val="auto"/>
            <w:sz w:val="32"/>
            <w:szCs w:val="32"/>
          </w:rPr>
          <w:delText>区域内</w:delText>
        </w:r>
      </w:del>
      <w:del w:id="4255" w:author="谢浩然" w:date="2019-07-11T11:56:07Z">
        <w:r>
          <w:rPr>
            <w:rFonts w:hint="eastAsia" w:ascii="宋体" w:hAnsi="宋体" w:eastAsia="仿宋_GB2312" w:cs="仿宋_GB2312"/>
            <w:i w:val="0"/>
            <w:iCs w:val="0"/>
            <w:color w:val="auto"/>
            <w:sz w:val="32"/>
            <w:szCs w:val="32"/>
            <w:lang w:eastAsia="zh-CN"/>
          </w:rPr>
          <w:delText>公共</w:delText>
        </w:r>
      </w:del>
      <w:del w:id="4256" w:author="谢浩然" w:date="2019-07-11T11:56:07Z">
        <w:r>
          <w:rPr>
            <w:rFonts w:hint="eastAsia" w:ascii="宋体" w:hAnsi="宋体" w:eastAsia="仿宋_GB2312" w:cs="仿宋_GB2312"/>
            <w:color w:val="auto"/>
            <w:sz w:val="32"/>
            <w:szCs w:val="32"/>
          </w:rPr>
          <w:delText>供水</w:delText>
        </w:r>
      </w:del>
      <w:del w:id="4257" w:author="谢浩然" w:date="2019-07-11T11:56:07Z">
        <w:r>
          <w:rPr>
            <w:rFonts w:hint="eastAsia" w:ascii="宋体" w:hAnsi="宋体" w:eastAsia="仿宋_GB2312" w:cs="仿宋_GB2312"/>
            <w:color w:val="auto"/>
            <w:sz w:val="32"/>
            <w:szCs w:val="32"/>
            <w:lang w:eastAsia="zh-CN"/>
          </w:rPr>
          <w:delText>设施的</w:delText>
        </w:r>
      </w:del>
      <w:del w:id="4258" w:author="谢浩然" w:date="2019-07-11T11:56:07Z">
        <w:r>
          <w:rPr>
            <w:rFonts w:hint="eastAsia" w:ascii="宋体" w:hAnsi="宋体" w:eastAsia="仿宋_GB2312" w:cs="仿宋_GB2312"/>
            <w:color w:val="auto"/>
            <w:sz w:val="32"/>
            <w:szCs w:val="32"/>
          </w:rPr>
          <w:delText>年度建设计划，报</w:delText>
        </w:r>
      </w:del>
      <w:del w:id="4259" w:author="谢浩然" w:date="2019-07-11T11:56:07Z">
        <w:r>
          <w:rPr>
            <w:rFonts w:hint="eastAsia" w:ascii="宋体" w:hAnsi="宋体" w:eastAsia="仿宋_GB2312" w:cs="仿宋_GB2312"/>
            <w:bCs/>
            <w:color w:val="auto"/>
            <w:sz w:val="32"/>
            <w:szCs w:val="32"/>
            <w:lang w:eastAsia="zh-CN"/>
          </w:rPr>
          <w:delText>区</w:delText>
        </w:r>
      </w:del>
      <w:del w:id="4260" w:author="谢浩然" w:date="2019-07-11T11:56:07Z">
        <w:r>
          <w:rPr>
            <w:rFonts w:hint="eastAsia" w:ascii="宋体" w:hAnsi="宋体" w:eastAsia="仿宋_GB2312" w:cs="仿宋_GB2312"/>
            <w:bCs/>
            <w:color w:val="auto"/>
            <w:sz w:val="32"/>
            <w:szCs w:val="32"/>
          </w:rPr>
          <w:delText>人民政府批准后</w:delText>
        </w:r>
      </w:del>
      <w:del w:id="4261" w:author="谢浩然" w:date="2019-07-11T11:56:07Z">
        <w:r>
          <w:rPr>
            <w:rFonts w:hint="eastAsia" w:ascii="宋体" w:hAnsi="宋体" w:eastAsia="仿宋_GB2312" w:cs="仿宋_GB2312"/>
            <w:bCs/>
            <w:color w:val="auto"/>
            <w:sz w:val="32"/>
            <w:szCs w:val="32"/>
            <w:lang w:eastAsia="zh-CN"/>
          </w:rPr>
          <w:delText>公布实施</w:delText>
        </w:r>
      </w:del>
      <w:del w:id="4262" w:author="谢浩然" w:date="2019-07-11T11:56:07Z">
        <w:r>
          <w:rPr>
            <w:rFonts w:hint="eastAsia" w:ascii="宋体" w:hAnsi="宋体" w:eastAsia="仿宋_GB2312" w:cs="仿宋_GB2312"/>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264" w:author="谢浩然" w:date="2019-07-11T11:56:07Z"/>
          <w:rFonts w:hint="eastAsia" w:ascii="宋体" w:hAnsi="宋体" w:eastAsia="仿宋_GB2312" w:cs="仿宋_GB2312"/>
          <w:color w:val="auto"/>
          <w:sz w:val="32"/>
          <w:szCs w:val="32"/>
        </w:rPr>
        <w:pPrChange w:id="426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65" w:author="谢浩然" w:date="2019-07-11T11:56:07Z">
        <w:r>
          <w:rPr>
            <w:rFonts w:hint="eastAsia" w:ascii="宋体" w:hAnsi="宋体" w:eastAsia="仿宋_GB2312" w:cs="仿宋_GB2312"/>
            <w:color w:val="auto"/>
            <w:sz w:val="32"/>
            <w:szCs w:val="32"/>
          </w:rPr>
          <w:delText>年度建设计划</w:delText>
        </w:r>
      </w:del>
      <w:del w:id="4266" w:author="谢浩然" w:date="2019-07-11T11:56:07Z">
        <w:r>
          <w:rPr>
            <w:rFonts w:hint="eastAsia" w:ascii="宋体" w:hAnsi="宋体" w:eastAsia="仿宋_GB2312" w:cs="仿宋_GB2312"/>
            <w:i w:val="0"/>
            <w:iCs w:val="0"/>
            <w:color w:val="auto"/>
            <w:sz w:val="32"/>
            <w:szCs w:val="32"/>
          </w:rPr>
          <w:delText>应当</w:delText>
        </w:r>
      </w:del>
      <w:del w:id="4267" w:author="谢浩然" w:date="2019-07-11T11:56:07Z">
        <w:r>
          <w:rPr>
            <w:rFonts w:hint="eastAsia" w:ascii="宋体" w:hAnsi="宋体" w:eastAsia="仿宋_GB2312" w:cs="仿宋_GB2312"/>
            <w:color w:val="auto"/>
            <w:sz w:val="32"/>
            <w:szCs w:val="32"/>
          </w:rPr>
          <w:delText>包括公共供水设施建设</w:delText>
        </w:r>
      </w:del>
      <w:del w:id="4268" w:author="谢浩然" w:date="2019-07-11T11:56:07Z">
        <w:r>
          <w:rPr>
            <w:rFonts w:hint="eastAsia" w:ascii="宋体" w:hAnsi="宋体" w:eastAsia="仿宋_GB2312" w:cs="仿宋_GB2312"/>
            <w:color w:val="auto"/>
            <w:sz w:val="32"/>
            <w:szCs w:val="32"/>
            <w:lang w:eastAsia="zh-CN"/>
          </w:rPr>
          <w:delText>及</w:delText>
        </w:r>
      </w:del>
      <w:del w:id="4269" w:author="谢浩然" w:date="2019-07-11T11:56:07Z">
        <w:r>
          <w:rPr>
            <w:rFonts w:hint="eastAsia" w:ascii="宋体" w:hAnsi="宋体" w:eastAsia="仿宋_GB2312" w:cs="仿宋_GB2312"/>
            <w:color w:val="auto"/>
            <w:sz w:val="32"/>
            <w:szCs w:val="32"/>
          </w:rPr>
          <w:delText>更新改造方案</w:delText>
        </w:r>
      </w:del>
      <w:del w:id="4270" w:author="谢浩然" w:date="2019-07-11T11:56:07Z">
        <w:r>
          <w:rPr>
            <w:rFonts w:hint="eastAsia" w:ascii="宋体" w:hAnsi="宋体" w:eastAsia="仿宋_GB2312" w:cs="仿宋_GB2312"/>
            <w:color w:val="auto"/>
            <w:sz w:val="32"/>
            <w:szCs w:val="32"/>
            <w:lang w:eastAsia="zh-CN"/>
          </w:rPr>
          <w:delText>等内容</w:delText>
        </w:r>
      </w:del>
      <w:del w:id="4271" w:author="谢浩然" w:date="2019-07-11T11:56:07Z">
        <w:r>
          <w:rPr>
            <w:rFonts w:hint="eastAsia" w:ascii="宋体" w:hAnsi="宋体" w:eastAsia="仿宋_GB2312" w:cs="仿宋_GB2312"/>
            <w:color w:val="auto"/>
            <w:sz w:val="32"/>
            <w:szCs w:val="32"/>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273" w:author="谢浩然" w:date="2019-07-11T11:56:07Z"/>
          <w:rFonts w:hint="eastAsia" w:ascii="宋体" w:hAnsi="宋体" w:eastAsia="仿宋_GB2312" w:cs="仿宋_GB2312"/>
          <w:color w:val="auto"/>
          <w:kern w:val="0"/>
          <w:sz w:val="32"/>
          <w:szCs w:val="32"/>
          <w:lang w:eastAsia="zh-CN"/>
        </w:rPr>
        <w:pPrChange w:id="4272"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74" w:author="谢浩然" w:date="2019-07-11T11:56:07Z">
        <w:r>
          <w:rPr>
            <w:rFonts w:hint="eastAsia" w:ascii="宋体" w:hAnsi="宋体" w:eastAsia="黑体" w:cs="黑体"/>
            <w:color w:val="auto"/>
            <w:sz w:val="32"/>
            <w:szCs w:val="32"/>
            <w:lang w:val="en-US" w:eastAsia="zh-CN"/>
            <w:rPrChange w:id="4275" w:author="卢颖东" w:date="2019-05-21T14:56:00Z">
              <w:rPr>
                <w:rFonts w:hint="eastAsia" w:ascii="黑体" w:hAnsi="黑体" w:eastAsia="黑体" w:cs="黑体"/>
                <w:color w:val="auto"/>
                <w:sz w:val="32"/>
                <w:szCs w:val="32"/>
                <w:lang w:val="en-US" w:eastAsia="zh-CN"/>
              </w:rPr>
            </w:rPrChange>
          </w:rPr>
          <w:delText>第九条</w:delText>
        </w:r>
      </w:del>
      <w:del w:id="4277" w:author="谢浩然" w:date="2019-07-11T11:56:07Z">
        <w:r>
          <w:rPr>
            <w:rFonts w:hint="eastAsia" w:ascii="宋体" w:hAnsi="宋体" w:eastAsia="仿宋_GB2312" w:cs="仿宋_GB2312"/>
            <w:color w:val="auto"/>
            <w:sz w:val="32"/>
            <w:szCs w:val="32"/>
            <w:lang w:val="en-US" w:eastAsia="zh-CN"/>
          </w:rPr>
          <w:delText xml:space="preserve">  </w:delText>
        </w:r>
      </w:del>
      <w:del w:id="4278" w:author="谢浩然" w:date="2019-07-11T11:56:07Z">
        <w:r>
          <w:rPr>
            <w:rFonts w:hint="eastAsia" w:ascii="宋体" w:hAnsi="宋体" w:eastAsia="仿宋_GB2312" w:cs="仿宋_GB2312"/>
            <w:color w:val="auto"/>
            <w:kern w:val="0"/>
            <w:sz w:val="32"/>
            <w:szCs w:val="32"/>
          </w:rPr>
          <w:delText>供水</w:delText>
        </w:r>
      </w:del>
      <w:del w:id="4279" w:author="谢浩然" w:date="2019-07-11T11:56:07Z">
        <w:r>
          <w:rPr>
            <w:rFonts w:hint="eastAsia" w:ascii="宋体" w:hAnsi="宋体" w:eastAsia="仿宋_GB2312" w:cs="仿宋_GB2312"/>
            <w:color w:val="auto"/>
            <w:kern w:val="0"/>
            <w:sz w:val="32"/>
            <w:szCs w:val="32"/>
            <w:lang w:eastAsia="zh-CN"/>
          </w:rPr>
          <w:delText>单位</w:delText>
        </w:r>
      </w:del>
      <w:del w:id="4280" w:author="谢浩然" w:date="2019-07-11T11:56:07Z">
        <w:r>
          <w:rPr>
            <w:rFonts w:hint="eastAsia" w:ascii="宋体" w:hAnsi="宋体" w:eastAsia="仿宋_GB2312" w:cs="仿宋_GB2312"/>
            <w:color w:val="auto"/>
            <w:kern w:val="0"/>
            <w:sz w:val="32"/>
            <w:szCs w:val="32"/>
          </w:rPr>
          <w:delText>应当按照供水专项规划和年度建设计划的要求，负责服务区域内公共供水</w:delText>
        </w:r>
      </w:del>
      <w:del w:id="4281" w:author="谢浩然" w:date="2019-07-11T11:56:07Z">
        <w:r>
          <w:rPr>
            <w:rFonts w:hint="eastAsia" w:ascii="宋体" w:hAnsi="宋体" w:eastAsia="仿宋_GB2312" w:cs="仿宋_GB2312"/>
            <w:color w:val="auto"/>
            <w:kern w:val="0"/>
            <w:sz w:val="32"/>
            <w:szCs w:val="32"/>
            <w:lang w:eastAsia="zh-CN"/>
          </w:rPr>
          <w:delText>设施</w:delText>
        </w:r>
      </w:del>
      <w:del w:id="4282" w:author="谢浩然" w:date="2019-07-11T11:56:07Z">
        <w:r>
          <w:rPr>
            <w:rFonts w:hint="eastAsia" w:ascii="宋体" w:hAnsi="宋体" w:eastAsia="仿宋_GB2312" w:cs="仿宋_GB2312"/>
            <w:color w:val="auto"/>
            <w:kern w:val="0"/>
            <w:sz w:val="32"/>
            <w:szCs w:val="32"/>
          </w:rPr>
          <w:delText>的新建、改建、扩建</w:delText>
        </w:r>
      </w:del>
      <w:del w:id="4283" w:author="谢浩然" w:date="2019-07-11T11:56:07Z">
        <w:r>
          <w:rPr>
            <w:rFonts w:hint="eastAsia" w:ascii="宋体" w:hAnsi="宋体" w:eastAsia="仿宋_GB2312" w:cs="仿宋_GB2312"/>
            <w:color w:val="auto"/>
            <w:kern w:val="0"/>
            <w:sz w:val="32"/>
            <w:szCs w:val="32"/>
            <w:lang w:eastAsia="zh-CN"/>
          </w:rPr>
          <w:delText>，负责对不符合国家或者地方供水设施卫生质量要求、技术规范的公共供水管网实施改造</w:delText>
        </w:r>
      </w:del>
      <w:del w:id="4284" w:author="谢浩然" w:date="2019-07-11T11:56:07Z">
        <w:r>
          <w:rPr>
            <w:rFonts w:hint="eastAsia" w:ascii="宋体" w:hAnsi="宋体" w:eastAsia="仿宋_GB2312" w:cs="仿宋_GB2312"/>
            <w:i w:val="0"/>
            <w:iCs w:val="0"/>
            <w:color w:val="auto"/>
            <w:kern w:val="0"/>
            <w:sz w:val="32"/>
            <w:szCs w:val="32"/>
            <w:lang w:eastAsia="zh-CN"/>
          </w:rPr>
          <w:delText>，并每年向所在地的区供水行政主管部门报送建设和改造情况</w:delText>
        </w:r>
      </w:del>
      <w:del w:id="4285" w:author="谢浩然" w:date="2019-07-11T11:56:07Z">
        <w:r>
          <w:rPr>
            <w:rFonts w:hint="eastAsia" w:ascii="宋体" w:hAnsi="宋体" w:eastAsia="仿宋_GB2312" w:cs="仿宋_GB2312"/>
            <w:color w:val="auto"/>
            <w:kern w:val="0"/>
            <w:sz w:val="32"/>
            <w:szCs w:val="32"/>
            <w:lang w:eastAsia="zh-CN"/>
          </w:rPr>
          <w:delText>。跨区建设的公共供水设施，供水单位应当每年向市供水行政主管部门报送建设和改造情况。</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287" w:author="谢浩然" w:date="2019-07-11T11:56:07Z"/>
          <w:rFonts w:hint="eastAsia" w:ascii="宋体" w:hAnsi="宋体" w:eastAsia="仿宋_GB2312" w:cs="仿宋_GB2312"/>
          <w:color w:val="auto"/>
          <w:sz w:val="32"/>
          <w:szCs w:val="32"/>
        </w:rPr>
        <w:pPrChange w:id="428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88" w:author="谢浩然" w:date="2019-07-11T11:56:07Z">
        <w:r>
          <w:rPr>
            <w:rFonts w:hint="eastAsia" w:ascii="宋体" w:hAnsi="宋体" w:eastAsia="黑体" w:cs="黑体"/>
            <w:color w:val="auto"/>
            <w:sz w:val="32"/>
            <w:szCs w:val="32"/>
            <w:rPrChange w:id="4289" w:author="卢颖东" w:date="2019-05-21T14:56:00Z">
              <w:rPr>
                <w:rFonts w:hint="eastAsia" w:ascii="黑体" w:hAnsi="黑体" w:eastAsia="黑体" w:cs="黑体"/>
                <w:color w:val="auto"/>
                <w:sz w:val="32"/>
                <w:szCs w:val="32"/>
              </w:rPr>
            </w:rPrChange>
          </w:rPr>
          <w:delText>第十条</w:delText>
        </w:r>
      </w:del>
      <w:del w:id="4291" w:author="谢浩然" w:date="2019-07-11T11:56:07Z">
        <w:r>
          <w:rPr>
            <w:rFonts w:hint="eastAsia" w:ascii="宋体" w:hAnsi="宋体" w:eastAsia="仿宋_GB2312" w:cs="仿宋_GB2312"/>
            <w:color w:val="auto"/>
            <w:sz w:val="32"/>
            <w:szCs w:val="32"/>
            <w:lang w:val="en-US" w:eastAsia="zh-CN"/>
          </w:rPr>
          <w:delText xml:space="preserve">  </w:delText>
        </w:r>
      </w:del>
      <w:del w:id="4292" w:author="谢浩然" w:date="2019-07-11T11:56:07Z">
        <w:r>
          <w:rPr>
            <w:rFonts w:hint="eastAsia" w:ascii="宋体" w:hAnsi="宋体" w:eastAsia="仿宋_GB2312" w:cs="仿宋_GB2312"/>
            <w:color w:val="auto"/>
            <w:sz w:val="32"/>
            <w:szCs w:val="32"/>
          </w:rPr>
          <w:delText>建设</w:delText>
        </w:r>
      </w:del>
      <w:del w:id="4293" w:author="谢浩然" w:date="2019-07-11T11:56:07Z">
        <w:r>
          <w:rPr>
            <w:rFonts w:hint="eastAsia" w:ascii="宋体" w:hAnsi="宋体" w:eastAsia="仿宋_GB2312" w:cs="仿宋_GB2312"/>
            <w:i w:val="0"/>
            <w:iCs w:val="0"/>
            <w:color w:val="auto"/>
            <w:kern w:val="0"/>
            <w:sz w:val="32"/>
            <w:szCs w:val="32"/>
          </w:rPr>
          <w:delText>项目配</w:delText>
        </w:r>
      </w:del>
      <w:del w:id="4294" w:author="谢浩然" w:date="2019-07-11T11:56:07Z">
        <w:r>
          <w:rPr>
            <w:rFonts w:hint="eastAsia" w:ascii="宋体" w:hAnsi="宋体" w:eastAsia="仿宋_GB2312" w:cs="仿宋_GB2312"/>
            <w:color w:val="auto"/>
            <w:sz w:val="32"/>
            <w:szCs w:val="32"/>
          </w:rPr>
          <w:delText>建供</w:delText>
        </w:r>
      </w:del>
      <w:del w:id="4295" w:author="谢浩然" w:date="2019-07-11T11:56:07Z">
        <w:r>
          <w:rPr>
            <w:rFonts w:hint="eastAsia" w:ascii="宋体" w:hAnsi="宋体" w:eastAsia="仿宋_GB2312" w:cs="仿宋_GB2312"/>
            <w:i w:val="0"/>
            <w:iCs w:val="0"/>
            <w:color w:val="auto"/>
            <w:kern w:val="0"/>
            <w:sz w:val="32"/>
            <w:szCs w:val="32"/>
          </w:rPr>
          <w:delText>水设施</w:delText>
        </w:r>
      </w:del>
      <w:del w:id="4296" w:author="谢浩然" w:date="2019-07-11T11:56:07Z">
        <w:r>
          <w:rPr>
            <w:rFonts w:hint="eastAsia" w:ascii="宋体" w:hAnsi="宋体" w:eastAsia="仿宋_GB2312" w:cs="仿宋_GB2312"/>
            <w:color w:val="auto"/>
            <w:sz w:val="32"/>
            <w:szCs w:val="32"/>
          </w:rPr>
          <w:delText>的，建设单位</w:delText>
        </w:r>
      </w:del>
      <w:del w:id="4297" w:author="谢浩然" w:date="2019-07-11T11:56:07Z">
        <w:r>
          <w:rPr>
            <w:rFonts w:hint="eastAsia" w:ascii="宋体" w:hAnsi="宋体" w:eastAsia="仿宋_GB2312" w:cs="仿宋_GB2312"/>
            <w:i w:val="0"/>
            <w:iCs w:val="0"/>
            <w:color w:val="auto"/>
            <w:kern w:val="0"/>
            <w:sz w:val="32"/>
            <w:szCs w:val="32"/>
          </w:rPr>
          <w:delText>应当</w:delText>
        </w:r>
      </w:del>
      <w:del w:id="4298" w:author="谢浩然" w:date="2019-07-11T11:56:07Z">
        <w:r>
          <w:rPr>
            <w:rFonts w:hint="eastAsia" w:ascii="宋体" w:hAnsi="宋体" w:eastAsia="仿宋_GB2312" w:cs="仿宋_GB2312"/>
            <w:color w:val="auto"/>
            <w:sz w:val="32"/>
            <w:szCs w:val="32"/>
          </w:rPr>
          <w:delText>按照国家、地方有关技术标准和规范，</w:delText>
        </w:r>
      </w:del>
      <w:del w:id="4299" w:author="谢浩然" w:date="2019-07-11T11:56:07Z">
        <w:r>
          <w:rPr>
            <w:rFonts w:hint="eastAsia" w:ascii="宋体" w:hAnsi="宋体" w:eastAsia="仿宋_GB2312" w:cs="仿宋_GB2312"/>
            <w:i w:val="0"/>
            <w:iCs w:val="0"/>
            <w:color w:val="auto"/>
            <w:kern w:val="0"/>
            <w:sz w:val="32"/>
            <w:szCs w:val="32"/>
          </w:rPr>
          <w:delText>设置集中转压、</w:delText>
        </w:r>
      </w:del>
      <w:del w:id="4300" w:author="谢浩然" w:date="2019-07-11T11:56:07Z">
        <w:r>
          <w:rPr>
            <w:rFonts w:hint="eastAsia" w:ascii="宋体" w:hAnsi="宋体" w:eastAsia="仿宋_GB2312" w:cs="仿宋_GB2312"/>
            <w:color w:val="auto"/>
            <w:sz w:val="32"/>
            <w:szCs w:val="32"/>
          </w:rPr>
          <w:delText>供</w:delText>
        </w:r>
      </w:del>
      <w:del w:id="4301" w:author="谢浩然" w:date="2019-07-11T11:56:07Z">
        <w:r>
          <w:rPr>
            <w:rFonts w:hint="eastAsia" w:ascii="宋体" w:hAnsi="宋体" w:eastAsia="仿宋_GB2312" w:cs="仿宋_GB2312"/>
            <w:i w:val="0"/>
            <w:iCs w:val="0"/>
            <w:color w:val="auto"/>
            <w:kern w:val="0"/>
            <w:sz w:val="32"/>
            <w:szCs w:val="32"/>
          </w:rPr>
          <w:delText>水管道、消火栓等设施。</w:delText>
        </w:r>
      </w:del>
      <w:del w:id="4302" w:author="谢浩然" w:date="2019-07-11T11:56:07Z">
        <w:r>
          <w:rPr>
            <w:rFonts w:hint="eastAsia" w:ascii="宋体" w:hAnsi="宋体" w:eastAsia="仿宋_GB2312" w:cs="仿宋_GB2312"/>
            <w:color w:val="auto"/>
            <w:sz w:val="32"/>
            <w:szCs w:val="32"/>
          </w:rPr>
          <w:delText>供水设施应当与建筑物主体工程同时设计、同时施工、同时验收交付使用。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304" w:author="谢浩然" w:date="2019-07-11T11:56:07Z"/>
          <w:rFonts w:hint="eastAsia" w:ascii="宋体" w:hAnsi="宋体" w:eastAsia="仿宋_GB2312" w:cs="仿宋_GB2312"/>
          <w:color w:val="auto"/>
          <w:sz w:val="32"/>
          <w:szCs w:val="32"/>
        </w:rPr>
        <w:pPrChange w:id="430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305" w:author="谢浩然" w:date="2019-07-11T11:56:07Z">
        <w:r>
          <w:rPr>
            <w:rFonts w:hint="eastAsia" w:ascii="宋体" w:hAnsi="宋体" w:eastAsia="仿宋_GB2312" w:cs="仿宋_GB2312"/>
            <w:color w:val="auto"/>
            <w:sz w:val="32"/>
            <w:szCs w:val="32"/>
          </w:rPr>
          <w:delText>新建、改建、扩建的建筑物对水压要求超过城市供水水压标准的，建设单位应当按照相关技术标准和规范配套建设二次供水设施。</w:delText>
        </w:r>
      </w:del>
      <w:del w:id="4306" w:author="谢浩然" w:date="2019-07-11T11:56:07Z">
        <w:r>
          <w:rPr>
            <w:rFonts w:hint="eastAsia" w:ascii="宋体" w:hAnsi="宋体" w:eastAsia="仿宋_GB2312" w:cs="仿宋_GB2312"/>
            <w:color w:val="auto"/>
            <w:sz w:val="32"/>
            <w:szCs w:val="32"/>
            <w:lang w:eastAsia="zh-CN"/>
          </w:rPr>
          <w:delText>居民用水</w:delText>
        </w:r>
      </w:del>
      <w:del w:id="4307" w:author="谢浩然" w:date="2019-07-11T11:56:07Z">
        <w:r>
          <w:rPr>
            <w:rFonts w:hint="eastAsia" w:ascii="宋体" w:hAnsi="宋体" w:eastAsia="仿宋_GB2312" w:cs="仿宋_GB2312"/>
            <w:color w:val="auto"/>
            <w:sz w:val="32"/>
            <w:szCs w:val="32"/>
          </w:rPr>
          <w:delText>二次供水设施应当独立设置，不得与消防等设施混用。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309" w:author="谢浩然" w:date="2019-07-11T11:56:07Z"/>
          <w:rFonts w:hint="eastAsia" w:ascii="宋体" w:hAnsi="宋体" w:eastAsia="仿宋_GB2312" w:cs="仿宋_GB2312"/>
          <w:i w:val="0"/>
          <w:iCs w:val="0"/>
          <w:color w:val="auto"/>
          <w:kern w:val="0"/>
          <w:sz w:val="32"/>
          <w:szCs w:val="32"/>
          <w:lang w:eastAsia="zh-CN"/>
        </w:rPr>
        <w:pPrChange w:id="430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310" w:author="谢浩然" w:date="2019-07-11T11:56:07Z">
        <w:r>
          <w:rPr>
            <w:rFonts w:hint="eastAsia" w:ascii="宋体" w:hAnsi="宋体" w:eastAsia="黑体" w:cs="黑体"/>
            <w:i w:val="0"/>
            <w:iCs w:val="0"/>
            <w:color w:val="auto"/>
            <w:sz w:val="32"/>
            <w:szCs w:val="32"/>
            <w:rPrChange w:id="4311" w:author="卢颖东" w:date="2019-05-21T14:56:00Z">
              <w:rPr>
                <w:rFonts w:hint="eastAsia" w:ascii="黑体" w:hAnsi="黑体" w:eastAsia="黑体" w:cs="黑体"/>
                <w:i w:val="0"/>
                <w:iCs w:val="0"/>
                <w:color w:val="auto"/>
                <w:sz w:val="32"/>
                <w:szCs w:val="32"/>
              </w:rPr>
            </w:rPrChange>
          </w:rPr>
          <w:delText>第十</w:delText>
        </w:r>
      </w:del>
      <w:del w:id="4313" w:author="谢浩然" w:date="2019-07-11T11:56:07Z">
        <w:r>
          <w:rPr>
            <w:rFonts w:hint="eastAsia" w:ascii="宋体" w:hAnsi="宋体" w:eastAsia="黑体" w:cs="黑体"/>
            <w:i w:val="0"/>
            <w:iCs w:val="0"/>
            <w:color w:val="auto"/>
            <w:sz w:val="32"/>
            <w:szCs w:val="32"/>
            <w:lang w:eastAsia="zh-CN"/>
            <w:rPrChange w:id="4314" w:author="卢颖东" w:date="2019-05-21T14:56:00Z">
              <w:rPr>
                <w:rFonts w:hint="eastAsia" w:ascii="黑体" w:hAnsi="黑体" w:eastAsia="黑体" w:cs="黑体"/>
                <w:i w:val="0"/>
                <w:iCs w:val="0"/>
                <w:color w:val="auto"/>
                <w:sz w:val="32"/>
                <w:szCs w:val="32"/>
                <w:lang w:eastAsia="zh-CN"/>
              </w:rPr>
            </w:rPrChange>
          </w:rPr>
          <w:delText>一</w:delText>
        </w:r>
      </w:del>
      <w:del w:id="4316" w:author="谢浩然" w:date="2019-07-11T11:56:07Z">
        <w:r>
          <w:rPr>
            <w:rFonts w:hint="eastAsia" w:ascii="宋体" w:hAnsi="宋体" w:eastAsia="黑体" w:cs="黑体"/>
            <w:i w:val="0"/>
            <w:iCs w:val="0"/>
            <w:color w:val="auto"/>
            <w:sz w:val="32"/>
            <w:szCs w:val="32"/>
            <w:rPrChange w:id="4317" w:author="卢颖东" w:date="2019-05-21T14:56:00Z">
              <w:rPr>
                <w:rFonts w:hint="eastAsia" w:ascii="黑体" w:hAnsi="黑体" w:eastAsia="黑体" w:cs="黑体"/>
                <w:i w:val="0"/>
                <w:iCs w:val="0"/>
                <w:color w:val="auto"/>
                <w:sz w:val="32"/>
                <w:szCs w:val="32"/>
              </w:rPr>
            </w:rPrChange>
          </w:rPr>
          <w:delText>条</w:delText>
        </w:r>
      </w:del>
      <w:del w:id="4319" w:author="谢浩然" w:date="2019-07-11T11:56:07Z">
        <w:r>
          <w:rPr>
            <w:rFonts w:hint="eastAsia" w:ascii="宋体" w:hAnsi="宋体" w:eastAsia="仿宋_GB2312" w:cs="仿宋_GB2312"/>
            <w:i w:val="0"/>
            <w:iCs w:val="0"/>
            <w:color w:val="auto"/>
            <w:sz w:val="32"/>
            <w:szCs w:val="32"/>
            <w:lang w:val="en-US" w:eastAsia="zh-CN"/>
          </w:rPr>
          <w:delText xml:space="preserve">  </w:delText>
        </w:r>
      </w:del>
      <w:del w:id="4320" w:author="谢浩然" w:date="2019-07-11T11:56:07Z">
        <w:r>
          <w:rPr>
            <w:rFonts w:hint="eastAsia" w:ascii="宋体" w:hAnsi="宋体" w:eastAsia="仿宋_GB2312" w:cs="仿宋_GB2312"/>
            <w:i w:val="0"/>
            <w:iCs w:val="0"/>
            <w:color w:val="auto"/>
            <w:kern w:val="0"/>
            <w:sz w:val="32"/>
            <w:szCs w:val="32"/>
          </w:rPr>
          <w:delText>住宅项目</w:delText>
        </w:r>
      </w:del>
      <w:del w:id="4321" w:author="谢浩然" w:date="2019-07-11T11:56:07Z">
        <w:r>
          <w:rPr>
            <w:rFonts w:hint="eastAsia" w:ascii="宋体" w:hAnsi="宋体" w:eastAsia="仿宋_GB2312" w:cs="仿宋_GB2312"/>
            <w:color w:val="auto"/>
            <w:kern w:val="0"/>
            <w:sz w:val="32"/>
            <w:szCs w:val="32"/>
            <w:lang w:eastAsia="zh-CN"/>
          </w:rPr>
          <w:delText>新建、改建、扩建</w:delText>
        </w:r>
      </w:del>
      <w:del w:id="4322" w:author="谢浩然" w:date="2019-07-11T11:56:07Z">
        <w:r>
          <w:rPr>
            <w:rFonts w:hint="eastAsia" w:ascii="宋体" w:hAnsi="宋体" w:eastAsia="仿宋_GB2312" w:cs="仿宋_GB2312"/>
            <w:i w:val="0"/>
            <w:iCs w:val="0"/>
            <w:color w:val="auto"/>
            <w:kern w:val="0"/>
            <w:sz w:val="32"/>
            <w:szCs w:val="32"/>
          </w:rPr>
          <w:delText>的</w:delText>
        </w:r>
      </w:del>
      <w:del w:id="4323" w:author="谢浩然" w:date="2019-07-11T11:56:07Z">
        <w:r>
          <w:rPr>
            <w:rFonts w:hint="eastAsia" w:ascii="宋体" w:hAnsi="宋体" w:eastAsia="仿宋_GB2312" w:cs="仿宋_GB2312"/>
            <w:i w:val="0"/>
            <w:iCs w:val="0"/>
            <w:color w:val="auto"/>
            <w:kern w:val="0"/>
            <w:sz w:val="32"/>
            <w:szCs w:val="32"/>
            <w:lang w:eastAsia="zh-CN"/>
          </w:rPr>
          <w:delText>，建设单位</w:delText>
        </w:r>
      </w:del>
      <w:del w:id="4324" w:author="谢浩然" w:date="2019-07-11T11:56:07Z">
        <w:r>
          <w:rPr>
            <w:rFonts w:hint="eastAsia" w:ascii="宋体" w:hAnsi="宋体" w:eastAsia="仿宋_GB2312" w:cs="仿宋_GB2312"/>
            <w:i w:val="0"/>
            <w:iCs w:val="0"/>
            <w:color w:val="auto"/>
            <w:kern w:val="0"/>
            <w:sz w:val="32"/>
            <w:szCs w:val="32"/>
          </w:rPr>
          <w:delText>应当按照</w:delText>
        </w:r>
      </w:del>
      <w:del w:id="4325" w:author="谢浩然" w:date="2019-07-11T11:56:07Z">
        <w:r>
          <w:rPr>
            <w:rFonts w:hint="eastAsia" w:ascii="宋体" w:hAnsi="宋体" w:eastAsia="仿宋_GB2312" w:cs="仿宋_GB2312"/>
            <w:i w:val="0"/>
            <w:iCs w:val="0"/>
            <w:color w:val="auto"/>
            <w:kern w:val="0"/>
            <w:sz w:val="32"/>
            <w:szCs w:val="32"/>
            <w:lang w:eastAsia="zh-CN"/>
          </w:rPr>
          <w:delText>独立产权单位“</w:delText>
        </w:r>
      </w:del>
      <w:del w:id="4326" w:author="谢浩然" w:date="2019-07-11T11:56:07Z">
        <w:r>
          <w:rPr>
            <w:rFonts w:hint="eastAsia" w:ascii="宋体" w:hAnsi="宋体" w:eastAsia="仿宋_GB2312" w:cs="仿宋_GB2312"/>
            <w:i w:val="0"/>
            <w:iCs w:val="0"/>
            <w:color w:val="auto"/>
            <w:kern w:val="0"/>
            <w:sz w:val="32"/>
            <w:szCs w:val="32"/>
          </w:rPr>
          <w:delText>一户一表、</w:delText>
        </w:r>
      </w:del>
      <w:del w:id="4327" w:author="谢浩然" w:date="2019-07-11T11:56:07Z">
        <w:r>
          <w:rPr>
            <w:rFonts w:hint="eastAsia" w:ascii="宋体" w:hAnsi="宋体" w:eastAsia="仿宋_GB2312" w:cs="仿宋_GB2312"/>
            <w:i w:val="0"/>
            <w:iCs w:val="0"/>
            <w:color w:val="auto"/>
            <w:kern w:val="0"/>
            <w:sz w:val="32"/>
            <w:szCs w:val="32"/>
            <w:lang w:eastAsia="zh-CN"/>
          </w:rPr>
          <w:delText>水表出</w:delText>
        </w:r>
      </w:del>
      <w:del w:id="4328" w:author="谢浩然" w:date="2019-07-11T11:56:07Z">
        <w:r>
          <w:rPr>
            <w:rFonts w:hint="eastAsia" w:ascii="宋体" w:hAnsi="宋体" w:eastAsia="仿宋_GB2312" w:cs="仿宋_GB2312"/>
            <w:i w:val="0"/>
            <w:iCs w:val="0"/>
            <w:color w:val="auto"/>
            <w:kern w:val="0"/>
            <w:sz w:val="32"/>
            <w:szCs w:val="32"/>
          </w:rPr>
          <w:delText>户</w:delText>
        </w:r>
      </w:del>
      <w:del w:id="4329" w:author="谢浩然" w:date="2019-07-11T11:56:07Z">
        <w:r>
          <w:rPr>
            <w:rFonts w:hint="eastAsia" w:ascii="宋体" w:hAnsi="宋体" w:eastAsia="仿宋_GB2312" w:cs="仿宋_GB2312"/>
            <w:i w:val="0"/>
            <w:iCs w:val="0"/>
            <w:color w:val="auto"/>
            <w:kern w:val="0"/>
            <w:sz w:val="32"/>
            <w:szCs w:val="32"/>
            <w:lang w:eastAsia="zh-CN"/>
          </w:rPr>
          <w:delText>”</w:delText>
        </w:r>
      </w:del>
      <w:del w:id="4330" w:author="谢浩然" w:date="2019-07-11T11:56:07Z">
        <w:r>
          <w:rPr>
            <w:rFonts w:hint="eastAsia" w:ascii="宋体" w:hAnsi="宋体" w:eastAsia="仿宋_GB2312" w:cs="仿宋_GB2312"/>
            <w:i w:val="0"/>
            <w:iCs w:val="0"/>
            <w:color w:val="auto"/>
            <w:kern w:val="0"/>
            <w:sz w:val="32"/>
            <w:szCs w:val="32"/>
          </w:rPr>
          <w:delText>的要求设计</w:delText>
        </w:r>
      </w:del>
      <w:del w:id="4331" w:author="谢浩然" w:date="2019-07-11T11:56:07Z">
        <w:r>
          <w:rPr>
            <w:rFonts w:hint="eastAsia" w:ascii="宋体" w:hAnsi="宋体" w:eastAsia="仿宋_GB2312" w:cs="仿宋_GB2312"/>
            <w:color w:val="auto"/>
            <w:kern w:val="0"/>
            <w:sz w:val="32"/>
            <w:szCs w:val="32"/>
            <w:lang w:eastAsia="zh-CN"/>
          </w:rPr>
          <w:delText>、建设供水设施</w:delText>
        </w:r>
      </w:del>
      <w:del w:id="4332" w:author="谢浩然" w:date="2019-07-11T11:56:07Z">
        <w:r>
          <w:rPr>
            <w:rFonts w:hint="eastAsia" w:ascii="宋体" w:hAnsi="宋体" w:eastAsia="仿宋_GB2312" w:cs="仿宋_GB2312"/>
            <w:i w:val="0"/>
            <w:iCs w:val="0"/>
            <w:color w:val="auto"/>
            <w:kern w:val="0"/>
            <w:sz w:val="32"/>
            <w:szCs w:val="32"/>
            <w:lang w:eastAsia="zh-CN"/>
          </w:rPr>
          <w:delText>。鼓励建设单位委托所在区域的供水单位建设供水设施。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334" w:author="谢浩然" w:date="2019-07-11T11:56:07Z"/>
          <w:rFonts w:hint="eastAsia" w:ascii="宋体" w:hAnsi="宋体" w:eastAsia="仿宋_GB2312" w:cs="仿宋_GB2312"/>
          <w:i/>
          <w:iCs/>
          <w:color w:val="auto"/>
          <w:sz w:val="32"/>
          <w:szCs w:val="32"/>
          <w:u w:val="single"/>
        </w:rPr>
        <w:pPrChange w:id="433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35" w:author="谢浩然" w:date="2019-07-11T11:56:07Z">
        <w:r>
          <w:rPr>
            <w:rFonts w:hint="eastAsia" w:ascii="宋体" w:hAnsi="宋体" w:eastAsia="仿宋_GB2312" w:cs="仿宋_GB2312"/>
            <w:i w:val="0"/>
            <w:iCs w:val="0"/>
            <w:color w:val="auto"/>
            <w:sz w:val="32"/>
            <w:szCs w:val="32"/>
          </w:rPr>
          <w:delText>供水行政主管部门应当会同卫生</w:delText>
        </w:r>
      </w:del>
      <w:del w:id="4336" w:author="谢浩然" w:date="2019-07-11T11:56:07Z">
        <w:r>
          <w:rPr>
            <w:rFonts w:hint="eastAsia" w:ascii="宋体" w:hAnsi="宋体" w:eastAsia="仿宋_GB2312" w:cs="仿宋_GB2312"/>
            <w:i w:val="0"/>
            <w:iCs w:val="0"/>
            <w:color w:val="auto"/>
            <w:sz w:val="32"/>
            <w:szCs w:val="32"/>
            <w:lang w:eastAsia="zh-CN"/>
          </w:rPr>
          <w:delText>健康</w:delText>
        </w:r>
      </w:del>
      <w:del w:id="4337" w:author="谢浩然" w:date="2019-07-11T11:56:07Z">
        <w:r>
          <w:rPr>
            <w:rFonts w:hint="eastAsia" w:ascii="宋体" w:hAnsi="宋体" w:eastAsia="仿宋_GB2312" w:cs="仿宋_GB2312"/>
            <w:i w:val="0"/>
            <w:iCs w:val="0"/>
            <w:color w:val="auto"/>
            <w:sz w:val="32"/>
            <w:szCs w:val="32"/>
          </w:rPr>
          <w:delText>、公安等行政管理部门</w:delText>
        </w:r>
      </w:del>
      <w:del w:id="4338" w:author="谢浩然" w:date="2019-07-11T11:56:07Z">
        <w:r>
          <w:rPr>
            <w:rFonts w:hint="eastAsia" w:ascii="宋体" w:hAnsi="宋体" w:eastAsia="仿宋_GB2312" w:cs="仿宋_GB2312"/>
            <w:i w:val="0"/>
            <w:iCs w:val="0"/>
            <w:color w:val="auto"/>
            <w:sz w:val="32"/>
            <w:szCs w:val="32"/>
            <w:lang w:eastAsia="zh-CN"/>
          </w:rPr>
          <w:delText>，组织供水单位</w:delText>
        </w:r>
      </w:del>
      <w:del w:id="4339" w:author="谢浩然" w:date="2019-07-11T11:56:07Z">
        <w:r>
          <w:rPr>
            <w:rFonts w:hint="eastAsia" w:ascii="宋体" w:hAnsi="宋体" w:eastAsia="仿宋_GB2312" w:cs="仿宋_GB2312"/>
            <w:i w:val="0"/>
            <w:iCs w:val="0"/>
            <w:color w:val="auto"/>
            <w:sz w:val="32"/>
            <w:szCs w:val="32"/>
          </w:rPr>
          <w:delText>对已投入使用的</w:delText>
        </w:r>
      </w:del>
      <w:del w:id="4340" w:author="谢浩然" w:date="2019-07-11T11:56:07Z">
        <w:r>
          <w:rPr>
            <w:rFonts w:hint="eastAsia" w:ascii="宋体" w:hAnsi="宋体" w:eastAsia="仿宋_GB2312" w:cs="仿宋_GB2312"/>
            <w:bCs/>
            <w:color w:val="auto"/>
            <w:sz w:val="32"/>
            <w:szCs w:val="32"/>
          </w:rPr>
          <w:delText>住宅</w:delText>
        </w:r>
      </w:del>
      <w:del w:id="4341" w:author="谢浩然" w:date="2019-07-11T11:56:07Z">
        <w:r>
          <w:rPr>
            <w:rFonts w:hint="eastAsia" w:ascii="宋体" w:hAnsi="宋体" w:eastAsia="仿宋_GB2312" w:cs="仿宋_GB2312"/>
            <w:bCs/>
            <w:color w:val="auto"/>
            <w:sz w:val="32"/>
            <w:szCs w:val="32"/>
            <w:lang w:eastAsia="zh-CN"/>
          </w:rPr>
          <w:delText>项目配建的供</w:delText>
        </w:r>
      </w:del>
      <w:del w:id="4342" w:author="谢浩然" w:date="2019-07-11T11:56:07Z">
        <w:r>
          <w:rPr>
            <w:rFonts w:hint="eastAsia" w:ascii="宋体" w:hAnsi="宋体" w:eastAsia="仿宋_GB2312" w:cs="仿宋_GB2312"/>
            <w:i w:val="0"/>
            <w:iCs w:val="0"/>
            <w:color w:val="auto"/>
            <w:sz w:val="32"/>
            <w:szCs w:val="32"/>
          </w:rPr>
          <w:delText>水设施</w:delText>
        </w:r>
      </w:del>
      <w:del w:id="4343" w:author="谢浩然" w:date="2019-07-11T11:56:07Z">
        <w:r>
          <w:rPr>
            <w:rFonts w:hint="eastAsia" w:ascii="宋体" w:hAnsi="宋体" w:eastAsia="仿宋_GB2312" w:cs="仿宋_GB2312"/>
            <w:bCs/>
            <w:color w:val="auto"/>
            <w:sz w:val="32"/>
            <w:szCs w:val="32"/>
            <w:lang w:eastAsia="zh-CN"/>
          </w:rPr>
          <w:delText>的</w:delText>
        </w:r>
      </w:del>
      <w:del w:id="4344" w:author="谢浩然" w:date="2019-07-11T11:56:07Z">
        <w:r>
          <w:rPr>
            <w:rFonts w:hint="eastAsia" w:ascii="宋体" w:hAnsi="宋体" w:eastAsia="仿宋_GB2312" w:cs="仿宋_GB2312"/>
            <w:i w:val="0"/>
            <w:iCs w:val="0"/>
            <w:color w:val="auto"/>
            <w:sz w:val="32"/>
            <w:szCs w:val="32"/>
          </w:rPr>
          <w:delText>终端水质、水压以及管网漏损等情况进行排查登记。</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346" w:author="谢浩然" w:date="2019-07-11T11:56:07Z"/>
          <w:rFonts w:hint="eastAsia" w:ascii="宋体" w:hAnsi="宋体" w:eastAsia="仿宋_GB2312" w:cs="仿宋_GB2312"/>
          <w:color w:val="auto"/>
          <w:sz w:val="32"/>
          <w:szCs w:val="32"/>
        </w:rPr>
        <w:pPrChange w:id="434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47" w:author="谢浩然" w:date="2019-07-11T11:56:07Z">
        <w:r>
          <w:rPr>
            <w:rFonts w:hint="eastAsia" w:ascii="宋体" w:hAnsi="宋体" w:eastAsia="仿宋_GB2312" w:cs="仿宋_GB2312"/>
            <w:bCs/>
            <w:color w:val="auto"/>
            <w:sz w:val="32"/>
            <w:szCs w:val="32"/>
          </w:rPr>
          <w:delText>已投入使用的住宅</w:delText>
        </w:r>
      </w:del>
      <w:del w:id="4348" w:author="谢浩然" w:date="2019-07-11T11:56:07Z">
        <w:r>
          <w:rPr>
            <w:rFonts w:hint="eastAsia" w:ascii="宋体" w:hAnsi="宋体" w:eastAsia="仿宋_GB2312" w:cs="仿宋_GB2312"/>
            <w:bCs/>
            <w:color w:val="auto"/>
            <w:sz w:val="32"/>
            <w:szCs w:val="32"/>
            <w:lang w:eastAsia="zh-CN"/>
          </w:rPr>
          <w:delText>项目配建的供水</w:delText>
        </w:r>
      </w:del>
      <w:del w:id="4349" w:author="谢浩然" w:date="2019-07-11T11:56:07Z">
        <w:r>
          <w:rPr>
            <w:rFonts w:hint="eastAsia" w:ascii="宋体" w:hAnsi="宋体" w:eastAsia="仿宋_GB2312" w:cs="仿宋_GB2312"/>
            <w:bCs/>
            <w:color w:val="auto"/>
            <w:sz w:val="32"/>
            <w:szCs w:val="32"/>
          </w:rPr>
          <w:delText>设施</w:delText>
        </w:r>
      </w:del>
      <w:del w:id="4350" w:author="谢浩然" w:date="2019-07-11T11:56:07Z">
        <w:r>
          <w:rPr>
            <w:rFonts w:hint="eastAsia" w:ascii="宋体" w:hAnsi="宋体" w:eastAsia="仿宋_GB2312" w:cs="仿宋_GB2312"/>
            <w:i w:val="0"/>
            <w:iCs w:val="0"/>
            <w:color w:val="auto"/>
            <w:sz w:val="32"/>
            <w:szCs w:val="32"/>
          </w:rPr>
          <w:delText>不符合</w:delText>
        </w:r>
      </w:del>
      <w:del w:id="4351" w:author="谢浩然" w:date="2019-07-11T11:56:07Z">
        <w:r>
          <w:rPr>
            <w:rFonts w:hint="eastAsia" w:ascii="宋体" w:hAnsi="宋体" w:eastAsia="仿宋_GB2312" w:cs="仿宋_GB2312"/>
            <w:bCs/>
            <w:color w:val="auto"/>
            <w:sz w:val="32"/>
            <w:szCs w:val="32"/>
          </w:rPr>
          <w:delText>国家</w:delText>
        </w:r>
      </w:del>
      <w:del w:id="4352" w:author="谢浩然" w:date="2019-07-11T11:56:07Z">
        <w:r>
          <w:rPr>
            <w:rFonts w:hint="eastAsia" w:ascii="宋体" w:hAnsi="宋体" w:eastAsia="仿宋_GB2312" w:cs="仿宋_GB2312"/>
            <w:bCs/>
            <w:color w:val="auto"/>
            <w:sz w:val="32"/>
            <w:szCs w:val="32"/>
            <w:lang w:eastAsia="zh-CN"/>
          </w:rPr>
          <w:delText>、</w:delText>
        </w:r>
      </w:del>
      <w:del w:id="4353" w:author="谢浩然" w:date="2019-07-11T11:56:07Z">
        <w:r>
          <w:rPr>
            <w:rFonts w:hint="eastAsia" w:ascii="宋体" w:hAnsi="宋体" w:eastAsia="仿宋_GB2312" w:cs="仿宋_GB2312"/>
            <w:bCs/>
            <w:color w:val="auto"/>
            <w:sz w:val="32"/>
            <w:szCs w:val="32"/>
          </w:rPr>
          <w:delText>省</w:delText>
        </w:r>
      </w:del>
      <w:del w:id="4354" w:author="谢浩然" w:date="2019-07-11T11:56:07Z">
        <w:r>
          <w:rPr>
            <w:rFonts w:hint="eastAsia" w:ascii="宋体" w:hAnsi="宋体" w:eastAsia="仿宋_GB2312" w:cs="仿宋_GB2312"/>
            <w:bCs/>
            <w:color w:val="auto"/>
            <w:sz w:val="32"/>
            <w:szCs w:val="32"/>
            <w:lang w:eastAsia="zh-CN"/>
          </w:rPr>
          <w:delText>、市</w:delText>
        </w:r>
      </w:del>
      <w:del w:id="4355" w:author="谢浩然" w:date="2019-07-11T11:56:07Z">
        <w:r>
          <w:rPr>
            <w:rFonts w:hint="eastAsia" w:ascii="宋体" w:hAnsi="宋体" w:eastAsia="仿宋_GB2312" w:cs="仿宋_GB2312"/>
            <w:bCs/>
            <w:color w:val="auto"/>
            <w:sz w:val="32"/>
            <w:szCs w:val="32"/>
          </w:rPr>
          <w:delText>二次供水标准规范</w:delText>
        </w:r>
      </w:del>
      <w:del w:id="4356" w:author="谢浩然" w:date="2019-07-11T11:56:07Z">
        <w:r>
          <w:rPr>
            <w:rFonts w:hint="eastAsia" w:ascii="宋体" w:hAnsi="宋体" w:eastAsia="仿宋_GB2312" w:cs="仿宋_GB2312"/>
            <w:bCs/>
            <w:color w:val="auto"/>
            <w:sz w:val="32"/>
            <w:szCs w:val="32"/>
            <w:lang w:eastAsia="zh-CN"/>
          </w:rPr>
          <w:delText>以</w:delText>
        </w:r>
      </w:del>
      <w:del w:id="4357" w:author="谢浩然" w:date="2019-07-11T11:56:07Z">
        <w:r>
          <w:rPr>
            <w:rFonts w:hint="eastAsia" w:ascii="宋体" w:hAnsi="宋体" w:eastAsia="仿宋_GB2312" w:cs="仿宋_GB2312"/>
            <w:bCs/>
            <w:color w:val="auto"/>
            <w:sz w:val="32"/>
            <w:szCs w:val="32"/>
          </w:rPr>
          <w:delText>及“一户一表、水表出户”要求</w:delText>
        </w:r>
      </w:del>
      <w:del w:id="4358" w:author="谢浩然" w:date="2019-07-11T11:56:07Z">
        <w:r>
          <w:rPr>
            <w:rFonts w:hint="eastAsia" w:ascii="宋体" w:hAnsi="宋体" w:eastAsia="仿宋_GB2312" w:cs="仿宋_GB2312"/>
            <w:i w:val="0"/>
            <w:iCs w:val="0"/>
            <w:color w:val="auto"/>
            <w:sz w:val="32"/>
            <w:szCs w:val="32"/>
          </w:rPr>
          <w:delText>的，</w:delText>
        </w:r>
      </w:del>
      <w:del w:id="4359" w:author="谢浩然" w:date="2019-07-11T11:56:07Z">
        <w:r>
          <w:rPr>
            <w:rFonts w:hint="eastAsia" w:ascii="宋体" w:hAnsi="宋体" w:eastAsia="仿宋_GB2312" w:cs="仿宋_GB2312"/>
            <w:bCs/>
            <w:i w:val="0"/>
            <w:iCs w:val="0"/>
            <w:color w:val="auto"/>
            <w:sz w:val="32"/>
            <w:szCs w:val="32"/>
          </w:rPr>
          <w:delText>供水行政主管部门应当</w:delText>
        </w:r>
      </w:del>
      <w:del w:id="4360" w:author="谢浩然" w:date="2019-07-11T11:56:07Z">
        <w:r>
          <w:rPr>
            <w:rFonts w:hint="eastAsia" w:ascii="宋体" w:hAnsi="宋体" w:eastAsia="仿宋_GB2312" w:cs="仿宋_GB2312"/>
            <w:i w:val="0"/>
            <w:iCs w:val="0"/>
            <w:color w:val="auto"/>
            <w:sz w:val="32"/>
            <w:szCs w:val="32"/>
          </w:rPr>
          <w:delText>会同卫生</w:delText>
        </w:r>
      </w:del>
      <w:del w:id="4361" w:author="谢浩然" w:date="2019-07-11T11:56:07Z">
        <w:r>
          <w:rPr>
            <w:rFonts w:hint="eastAsia" w:ascii="宋体" w:hAnsi="宋体" w:eastAsia="仿宋_GB2312" w:cs="仿宋_GB2312"/>
            <w:i w:val="0"/>
            <w:iCs w:val="0"/>
            <w:color w:val="auto"/>
            <w:sz w:val="32"/>
            <w:szCs w:val="32"/>
            <w:lang w:eastAsia="zh-CN"/>
          </w:rPr>
          <w:delText>健康</w:delText>
        </w:r>
      </w:del>
      <w:del w:id="4362" w:author="谢浩然" w:date="2019-07-11T11:56:07Z">
        <w:r>
          <w:rPr>
            <w:rFonts w:hint="eastAsia" w:ascii="宋体" w:hAnsi="宋体" w:eastAsia="仿宋_GB2312" w:cs="仿宋_GB2312"/>
            <w:i w:val="0"/>
            <w:iCs w:val="0"/>
            <w:color w:val="auto"/>
            <w:sz w:val="32"/>
            <w:szCs w:val="32"/>
          </w:rPr>
          <w:delText>、</w:delText>
        </w:r>
      </w:del>
      <w:del w:id="4363" w:author="谢浩然" w:date="2019-07-11T11:56:07Z">
        <w:r>
          <w:rPr>
            <w:rFonts w:hint="eastAsia" w:ascii="宋体" w:hAnsi="宋体" w:eastAsia="仿宋_GB2312" w:cs="仿宋_GB2312"/>
            <w:bCs/>
            <w:color w:val="auto"/>
            <w:sz w:val="32"/>
            <w:szCs w:val="32"/>
          </w:rPr>
          <w:delText>发展改革、</w:delText>
        </w:r>
      </w:del>
      <w:del w:id="4364" w:author="谢浩然" w:date="2019-07-11T11:56:07Z">
        <w:r>
          <w:rPr>
            <w:rFonts w:hint="eastAsia" w:ascii="宋体" w:hAnsi="宋体" w:eastAsia="仿宋_GB2312" w:cs="仿宋_GB2312"/>
            <w:i w:val="0"/>
            <w:iCs w:val="0"/>
            <w:color w:val="auto"/>
            <w:sz w:val="32"/>
            <w:szCs w:val="32"/>
          </w:rPr>
          <w:delText>公安</w:delText>
        </w:r>
      </w:del>
      <w:del w:id="4365" w:author="谢浩然" w:date="2019-07-11T11:56:07Z">
        <w:r>
          <w:rPr>
            <w:rFonts w:hint="eastAsia" w:ascii="宋体" w:hAnsi="宋体" w:eastAsia="仿宋_GB2312" w:cs="仿宋_GB2312"/>
            <w:bCs/>
            <w:color w:val="auto"/>
            <w:sz w:val="32"/>
            <w:szCs w:val="32"/>
          </w:rPr>
          <w:delText>、财政</w:delText>
        </w:r>
      </w:del>
      <w:del w:id="4366" w:author="谢浩然" w:date="2019-07-11T11:56:07Z">
        <w:r>
          <w:rPr>
            <w:rFonts w:hint="eastAsia" w:ascii="宋体" w:hAnsi="宋体" w:eastAsia="仿宋_GB2312" w:cs="仿宋_GB2312"/>
            <w:i w:val="0"/>
            <w:iCs w:val="0"/>
            <w:color w:val="auto"/>
            <w:sz w:val="32"/>
            <w:szCs w:val="32"/>
          </w:rPr>
          <w:delText>等行政管理部门编制</w:delText>
        </w:r>
      </w:del>
      <w:del w:id="4367" w:author="谢浩然" w:date="2019-07-11T11:56:07Z">
        <w:r>
          <w:rPr>
            <w:rFonts w:hint="eastAsia" w:ascii="宋体" w:hAnsi="宋体" w:eastAsia="仿宋_GB2312" w:cs="仿宋_GB2312"/>
            <w:i w:val="0"/>
            <w:iCs w:val="0"/>
            <w:color w:val="auto"/>
            <w:sz w:val="32"/>
            <w:szCs w:val="32"/>
            <w:lang w:eastAsia="zh-CN"/>
          </w:rPr>
          <w:delText>本行政区域内的整体</w:delText>
        </w:r>
      </w:del>
      <w:del w:id="4368" w:author="谢浩然" w:date="2019-07-11T11:56:07Z">
        <w:r>
          <w:rPr>
            <w:rFonts w:hint="eastAsia" w:ascii="宋体" w:hAnsi="宋体" w:eastAsia="仿宋_GB2312" w:cs="仿宋_GB2312"/>
            <w:i w:val="0"/>
            <w:iCs w:val="0"/>
            <w:color w:val="auto"/>
            <w:sz w:val="32"/>
            <w:szCs w:val="32"/>
          </w:rPr>
          <w:delText>改造计划</w:delText>
        </w:r>
      </w:del>
      <w:del w:id="4369" w:author="谢浩然" w:date="2019-07-11T11:56:07Z">
        <w:r>
          <w:rPr>
            <w:rFonts w:hint="eastAsia" w:ascii="宋体" w:hAnsi="宋体" w:eastAsia="仿宋_GB2312" w:cs="仿宋_GB2312"/>
            <w:bCs/>
            <w:i w:val="0"/>
            <w:iCs w:val="0"/>
            <w:color w:val="auto"/>
            <w:sz w:val="32"/>
            <w:szCs w:val="32"/>
          </w:rPr>
          <w:delText>，报同级人民政府批准后实施</w:delText>
        </w:r>
      </w:del>
      <w:del w:id="4370" w:author="谢浩然" w:date="2019-07-11T11:56:07Z">
        <w:r>
          <w:rPr>
            <w:rFonts w:hint="eastAsia" w:ascii="宋体" w:hAnsi="宋体" w:eastAsia="仿宋_GB2312" w:cs="仿宋_GB2312"/>
            <w:bCs/>
            <w:i w:val="0"/>
            <w:iCs w:val="0"/>
            <w:color w:val="auto"/>
            <w:sz w:val="32"/>
            <w:szCs w:val="32"/>
            <w:lang w:eastAsia="zh-CN"/>
          </w:rPr>
          <w:delText>，</w:delText>
        </w:r>
      </w:del>
      <w:del w:id="4371" w:author="谢浩然" w:date="2019-07-11T11:56:07Z">
        <w:r>
          <w:rPr>
            <w:rFonts w:hint="eastAsia" w:ascii="宋体" w:hAnsi="宋体" w:eastAsia="仿宋_GB2312" w:cs="仿宋_GB2312"/>
            <w:bCs/>
            <w:color w:val="auto"/>
            <w:sz w:val="32"/>
            <w:szCs w:val="32"/>
          </w:rPr>
          <w:delText>用户应当予以配合。</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373" w:author="谢浩然" w:date="2019-07-11T11:56:07Z"/>
          <w:rFonts w:hint="eastAsia" w:ascii="宋体" w:hAnsi="宋体" w:eastAsia="仿宋_GB2312" w:cs="仿宋_GB2312"/>
          <w:color w:val="auto"/>
          <w:sz w:val="32"/>
          <w:szCs w:val="32"/>
        </w:rPr>
        <w:pPrChange w:id="437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374" w:author="谢浩然" w:date="2019-07-11T11:56:07Z">
        <w:r>
          <w:rPr>
            <w:rFonts w:hint="eastAsia" w:ascii="宋体" w:hAnsi="宋体" w:eastAsia="黑体" w:cs="黑体"/>
            <w:color w:val="auto"/>
            <w:sz w:val="32"/>
            <w:szCs w:val="32"/>
            <w:rPrChange w:id="4375" w:author="卢颖东" w:date="2019-05-21T14:56:00Z">
              <w:rPr>
                <w:rFonts w:hint="eastAsia" w:ascii="黑体" w:hAnsi="黑体" w:eastAsia="黑体" w:cs="黑体"/>
                <w:color w:val="auto"/>
                <w:sz w:val="32"/>
                <w:szCs w:val="32"/>
              </w:rPr>
            </w:rPrChange>
          </w:rPr>
          <w:delText>第十</w:delText>
        </w:r>
      </w:del>
      <w:del w:id="4377" w:author="谢浩然" w:date="2019-07-11T11:56:07Z">
        <w:r>
          <w:rPr>
            <w:rFonts w:hint="eastAsia" w:ascii="宋体" w:hAnsi="宋体" w:eastAsia="黑体" w:cs="黑体"/>
            <w:color w:val="auto"/>
            <w:sz w:val="32"/>
            <w:szCs w:val="32"/>
            <w:lang w:eastAsia="zh-CN"/>
            <w:rPrChange w:id="4378" w:author="卢颖东" w:date="2019-05-21T14:56:00Z">
              <w:rPr>
                <w:rFonts w:hint="eastAsia" w:ascii="黑体" w:hAnsi="黑体" w:eastAsia="黑体" w:cs="黑体"/>
                <w:color w:val="auto"/>
                <w:sz w:val="32"/>
                <w:szCs w:val="32"/>
                <w:lang w:eastAsia="zh-CN"/>
              </w:rPr>
            </w:rPrChange>
          </w:rPr>
          <w:delText>二</w:delText>
        </w:r>
      </w:del>
      <w:del w:id="4380" w:author="谢浩然" w:date="2019-07-11T11:56:07Z">
        <w:r>
          <w:rPr>
            <w:rFonts w:hint="eastAsia" w:ascii="宋体" w:hAnsi="宋体" w:eastAsia="黑体" w:cs="黑体"/>
            <w:color w:val="auto"/>
            <w:sz w:val="32"/>
            <w:szCs w:val="32"/>
            <w:rPrChange w:id="4381" w:author="卢颖东" w:date="2019-05-21T14:56:00Z">
              <w:rPr>
                <w:rFonts w:hint="eastAsia" w:ascii="黑体" w:hAnsi="黑体" w:eastAsia="黑体" w:cs="黑体"/>
                <w:color w:val="auto"/>
                <w:sz w:val="32"/>
                <w:szCs w:val="32"/>
              </w:rPr>
            </w:rPrChange>
          </w:rPr>
          <w:delText>条</w:delText>
        </w:r>
      </w:del>
      <w:del w:id="4383" w:author="谢浩然" w:date="2019-07-11T11:56:07Z">
        <w:r>
          <w:rPr>
            <w:rFonts w:hint="eastAsia" w:ascii="宋体" w:hAnsi="宋体" w:eastAsia="仿宋_GB2312" w:cs="仿宋_GB2312"/>
            <w:color w:val="auto"/>
            <w:sz w:val="32"/>
            <w:szCs w:val="32"/>
          </w:rPr>
          <w:delText xml:space="preserve"> </w:delText>
        </w:r>
      </w:del>
      <w:del w:id="4384" w:author="谢浩然" w:date="2019-07-11T11:56:07Z">
        <w:r>
          <w:rPr>
            <w:rFonts w:hint="eastAsia" w:ascii="宋体" w:hAnsi="宋体" w:eastAsia="仿宋_GB2312" w:cs="仿宋_GB2312"/>
            <w:color w:val="auto"/>
            <w:sz w:val="32"/>
            <w:szCs w:val="32"/>
            <w:lang w:val="en-US" w:eastAsia="zh-CN"/>
          </w:rPr>
          <w:delText xml:space="preserve"> </w:delText>
        </w:r>
      </w:del>
      <w:del w:id="4385" w:author="谢浩然" w:date="2019-07-11T11:56:07Z">
        <w:r>
          <w:rPr>
            <w:rFonts w:hint="eastAsia" w:ascii="宋体" w:hAnsi="宋体" w:eastAsia="仿宋_GB2312" w:cs="仿宋_GB2312"/>
            <w:i w:val="0"/>
            <w:iCs w:val="0"/>
            <w:color w:val="auto"/>
            <w:kern w:val="0"/>
            <w:sz w:val="32"/>
            <w:szCs w:val="32"/>
          </w:rPr>
          <w:delText>公共供水</w:delText>
        </w:r>
      </w:del>
      <w:del w:id="4386" w:author="谢浩然" w:date="2019-07-11T11:56:07Z">
        <w:r>
          <w:rPr>
            <w:rFonts w:hint="eastAsia" w:ascii="宋体" w:hAnsi="宋体" w:eastAsia="仿宋_GB2312" w:cs="仿宋_GB2312"/>
            <w:i w:val="0"/>
            <w:iCs w:val="0"/>
            <w:color w:val="auto"/>
            <w:kern w:val="0"/>
            <w:sz w:val="32"/>
            <w:szCs w:val="32"/>
            <w:lang w:eastAsia="zh-CN"/>
          </w:rPr>
          <w:delText>设施</w:delText>
        </w:r>
      </w:del>
      <w:del w:id="4387" w:author="谢浩然" w:date="2019-07-11T11:56:07Z">
        <w:r>
          <w:rPr>
            <w:rFonts w:hint="eastAsia" w:ascii="宋体" w:hAnsi="宋体" w:eastAsia="仿宋_GB2312" w:cs="仿宋_GB2312"/>
            <w:color w:val="auto"/>
            <w:kern w:val="0"/>
            <w:sz w:val="32"/>
            <w:szCs w:val="32"/>
          </w:rPr>
          <w:delText>应当按照消防规划和消防规范配</w:delText>
        </w:r>
      </w:del>
      <w:del w:id="4388" w:author="谢浩然" w:date="2019-07-11T11:56:07Z">
        <w:r>
          <w:rPr>
            <w:rFonts w:hint="eastAsia" w:ascii="宋体" w:hAnsi="宋体" w:eastAsia="仿宋_GB2312" w:cs="仿宋_GB2312"/>
            <w:color w:val="auto"/>
            <w:kern w:val="0"/>
            <w:sz w:val="32"/>
            <w:szCs w:val="32"/>
            <w:lang w:eastAsia="zh-CN"/>
          </w:rPr>
          <w:delText>建</w:delText>
        </w:r>
      </w:del>
      <w:del w:id="4389" w:author="谢浩然" w:date="2019-07-11T11:56:07Z">
        <w:r>
          <w:rPr>
            <w:rFonts w:hint="eastAsia" w:ascii="宋体" w:hAnsi="宋体" w:eastAsia="仿宋_GB2312" w:cs="仿宋_GB2312"/>
            <w:color w:val="auto"/>
            <w:kern w:val="0"/>
            <w:sz w:val="32"/>
            <w:szCs w:val="32"/>
          </w:rPr>
          <w:delText>公共消火栓，并与主体工程同步设计、施工、验收。</w:delText>
        </w:r>
      </w:del>
      <w:del w:id="4390" w:author="谢浩然" w:date="2019-07-11T11:56:07Z">
        <w:r>
          <w:rPr>
            <w:rFonts w:hint="eastAsia" w:ascii="宋体" w:hAnsi="宋体" w:eastAsia="仿宋_GB2312" w:cs="仿宋_GB2312"/>
            <w:i w:val="0"/>
            <w:iCs w:val="0"/>
            <w:color w:val="auto"/>
            <w:kern w:val="0"/>
            <w:sz w:val="32"/>
            <w:szCs w:val="32"/>
          </w:rPr>
          <w:delText>公共供水</w:delText>
        </w:r>
      </w:del>
      <w:del w:id="4391" w:author="谢浩然" w:date="2019-07-11T11:56:07Z">
        <w:r>
          <w:rPr>
            <w:rFonts w:hint="eastAsia" w:ascii="宋体" w:hAnsi="宋体" w:eastAsia="仿宋_GB2312" w:cs="仿宋_GB2312"/>
            <w:i w:val="0"/>
            <w:iCs w:val="0"/>
            <w:color w:val="auto"/>
            <w:kern w:val="0"/>
            <w:sz w:val="32"/>
            <w:szCs w:val="32"/>
            <w:lang w:eastAsia="zh-CN"/>
          </w:rPr>
          <w:delText>设施</w:delText>
        </w:r>
      </w:del>
      <w:del w:id="4392" w:author="谢浩然" w:date="2019-07-11T11:56:07Z">
        <w:r>
          <w:rPr>
            <w:rFonts w:hint="eastAsia" w:ascii="宋体" w:hAnsi="宋体" w:eastAsia="仿宋_GB2312" w:cs="仿宋_GB2312"/>
            <w:color w:val="auto"/>
            <w:kern w:val="0"/>
            <w:sz w:val="32"/>
            <w:szCs w:val="32"/>
          </w:rPr>
          <w:delText>配</w:delText>
        </w:r>
      </w:del>
      <w:del w:id="4393" w:author="谢浩然" w:date="2019-07-11T11:56:07Z">
        <w:r>
          <w:rPr>
            <w:rFonts w:hint="eastAsia" w:ascii="宋体" w:hAnsi="宋体" w:eastAsia="仿宋_GB2312" w:cs="仿宋_GB2312"/>
            <w:color w:val="auto"/>
            <w:kern w:val="0"/>
            <w:sz w:val="32"/>
            <w:szCs w:val="32"/>
            <w:lang w:eastAsia="zh-CN"/>
          </w:rPr>
          <w:delText>建的</w:delText>
        </w:r>
      </w:del>
      <w:del w:id="4394" w:author="谢浩然" w:date="2019-07-11T11:56:07Z">
        <w:r>
          <w:rPr>
            <w:rFonts w:hint="eastAsia" w:ascii="宋体" w:hAnsi="宋体" w:eastAsia="仿宋_GB2312" w:cs="仿宋_GB2312"/>
            <w:color w:val="auto"/>
            <w:kern w:val="0"/>
            <w:sz w:val="32"/>
            <w:szCs w:val="32"/>
          </w:rPr>
          <w:delText>公共消火栓由供水</w:delText>
        </w:r>
      </w:del>
      <w:del w:id="4395" w:author="谢浩然" w:date="2019-07-11T11:56:07Z">
        <w:r>
          <w:rPr>
            <w:rFonts w:hint="eastAsia" w:ascii="宋体" w:hAnsi="宋体" w:eastAsia="仿宋_GB2312" w:cs="仿宋_GB2312"/>
            <w:color w:val="auto"/>
            <w:kern w:val="0"/>
            <w:sz w:val="32"/>
            <w:szCs w:val="32"/>
            <w:lang w:eastAsia="zh-CN"/>
          </w:rPr>
          <w:delText>单位</w:delText>
        </w:r>
      </w:del>
      <w:del w:id="4396" w:author="谢浩然" w:date="2019-07-11T11:56:07Z">
        <w:r>
          <w:rPr>
            <w:rFonts w:hint="eastAsia" w:ascii="宋体" w:hAnsi="宋体" w:eastAsia="仿宋_GB2312" w:cs="仿宋_GB2312"/>
            <w:color w:val="auto"/>
            <w:kern w:val="0"/>
            <w:sz w:val="32"/>
            <w:szCs w:val="32"/>
          </w:rPr>
          <w:delText>负责</w:delText>
        </w:r>
      </w:del>
      <w:del w:id="4397" w:author="谢浩然" w:date="2019-07-11T11:56:07Z">
        <w:r>
          <w:rPr>
            <w:rFonts w:hint="eastAsia" w:ascii="宋体" w:hAnsi="宋体" w:eastAsia="仿宋_GB2312" w:cs="仿宋_GB2312"/>
            <w:color w:val="auto"/>
            <w:kern w:val="0"/>
            <w:sz w:val="32"/>
            <w:szCs w:val="32"/>
            <w:lang w:eastAsia="zh-CN"/>
          </w:rPr>
          <w:delText>建设、</w:delText>
        </w:r>
      </w:del>
      <w:del w:id="4398" w:author="谢浩然" w:date="2019-07-11T11:56:07Z">
        <w:r>
          <w:rPr>
            <w:rFonts w:hint="eastAsia" w:ascii="宋体" w:hAnsi="宋体" w:eastAsia="仿宋_GB2312" w:cs="仿宋_GB2312"/>
            <w:color w:val="auto"/>
            <w:kern w:val="0"/>
            <w:sz w:val="32"/>
            <w:szCs w:val="32"/>
          </w:rPr>
          <w:delText>维护和管理，所需费用列入同级人民政府财政预算。</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400" w:author="谢浩然" w:date="2019-07-11T11:56:07Z"/>
          <w:rFonts w:hint="eastAsia" w:ascii="宋体" w:hAnsi="宋体" w:eastAsia="仿宋_GB2312" w:cs="仿宋_GB2312"/>
          <w:color w:val="auto"/>
          <w:kern w:val="0"/>
          <w:sz w:val="32"/>
          <w:szCs w:val="32"/>
          <w:lang w:eastAsia="zh-CN"/>
        </w:rPr>
        <w:pPrChange w:id="4399"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401" w:author="谢浩然" w:date="2019-07-11T11:56:07Z">
        <w:r>
          <w:rPr>
            <w:rFonts w:hint="eastAsia" w:ascii="宋体" w:hAnsi="宋体" w:eastAsia="仿宋_GB2312" w:cs="仿宋_GB2312"/>
            <w:color w:val="auto"/>
            <w:kern w:val="0"/>
            <w:sz w:val="32"/>
            <w:szCs w:val="32"/>
          </w:rPr>
          <w:delText>居民用户、非居民用户的消火栓，由建设单位负责建设，由产权人或者接受产权人委托的单位依法负责维护和管理。</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403" w:author="谢浩然" w:date="2019-07-11T11:56:07Z"/>
          <w:rFonts w:hint="eastAsia" w:ascii="宋体" w:hAnsi="宋体" w:eastAsia="仿宋_GB2312" w:cs="仿宋_GB2312"/>
          <w:color w:val="auto"/>
          <w:sz w:val="32"/>
          <w:szCs w:val="32"/>
        </w:rPr>
        <w:pPrChange w:id="440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04" w:author="谢浩然" w:date="2019-07-11T11:56:07Z">
        <w:r>
          <w:rPr>
            <w:rFonts w:hint="eastAsia" w:ascii="宋体" w:hAnsi="宋体" w:eastAsia="黑体" w:cs="黑体"/>
            <w:color w:val="auto"/>
            <w:sz w:val="32"/>
            <w:szCs w:val="32"/>
            <w:rPrChange w:id="4405" w:author="卢颖东" w:date="2019-05-21T14:56:00Z">
              <w:rPr>
                <w:rFonts w:hint="eastAsia" w:ascii="黑体" w:hAnsi="黑体" w:eastAsia="黑体" w:cs="黑体"/>
                <w:color w:val="auto"/>
                <w:sz w:val="32"/>
                <w:szCs w:val="32"/>
              </w:rPr>
            </w:rPrChange>
          </w:rPr>
          <w:delText>第十</w:delText>
        </w:r>
      </w:del>
      <w:del w:id="4407" w:author="谢浩然" w:date="2019-07-11T11:56:07Z">
        <w:r>
          <w:rPr>
            <w:rFonts w:hint="eastAsia" w:ascii="宋体" w:hAnsi="宋体" w:eastAsia="黑体" w:cs="黑体"/>
            <w:color w:val="auto"/>
            <w:sz w:val="32"/>
            <w:szCs w:val="32"/>
            <w:lang w:eastAsia="zh-CN"/>
            <w:rPrChange w:id="4408" w:author="卢颖东" w:date="2019-05-21T14:56:00Z">
              <w:rPr>
                <w:rFonts w:hint="eastAsia" w:ascii="黑体" w:hAnsi="黑体" w:eastAsia="黑体" w:cs="黑体"/>
                <w:color w:val="auto"/>
                <w:sz w:val="32"/>
                <w:szCs w:val="32"/>
                <w:lang w:eastAsia="zh-CN"/>
              </w:rPr>
            </w:rPrChange>
          </w:rPr>
          <w:delText>三</w:delText>
        </w:r>
      </w:del>
      <w:del w:id="4410" w:author="谢浩然" w:date="2019-07-11T11:56:07Z">
        <w:r>
          <w:rPr>
            <w:rFonts w:hint="eastAsia" w:ascii="宋体" w:hAnsi="宋体" w:eastAsia="黑体" w:cs="黑体"/>
            <w:color w:val="auto"/>
            <w:sz w:val="32"/>
            <w:szCs w:val="32"/>
            <w:rPrChange w:id="4411" w:author="卢颖东" w:date="2019-05-21T14:56:00Z">
              <w:rPr>
                <w:rFonts w:hint="eastAsia" w:ascii="黑体" w:hAnsi="黑体" w:eastAsia="黑体" w:cs="黑体"/>
                <w:color w:val="auto"/>
                <w:sz w:val="32"/>
                <w:szCs w:val="32"/>
              </w:rPr>
            </w:rPrChange>
          </w:rPr>
          <w:delText>条</w:delText>
        </w:r>
      </w:del>
      <w:del w:id="4413" w:author="谢浩然" w:date="2019-07-11T11:56:07Z">
        <w:r>
          <w:rPr>
            <w:rFonts w:hint="eastAsia" w:ascii="宋体" w:hAnsi="宋体" w:eastAsia="仿宋_GB2312" w:cs="仿宋_GB2312"/>
            <w:color w:val="auto"/>
            <w:sz w:val="32"/>
            <w:szCs w:val="32"/>
            <w:lang w:val="en-US" w:eastAsia="zh-CN"/>
          </w:rPr>
          <w:delText xml:space="preserve"> </w:delText>
        </w:r>
      </w:del>
      <w:del w:id="4414" w:author="谢浩然" w:date="2019-07-11T11:56:07Z">
        <w:r>
          <w:rPr>
            <w:rFonts w:hint="eastAsia" w:ascii="宋体" w:hAnsi="宋体" w:eastAsia="仿宋_GB2312" w:cs="仿宋_GB2312"/>
            <w:color w:val="auto"/>
            <w:sz w:val="32"/>
            <w:szCs w:val="32"/>
          </w:rPr>
          <w:delText xml:space="preserve"> 供水设施的</w:delText>
        </w:r>
      </w:del>
      <w:del w:id="4415" w:author="谢浩然" w:date="2019-07-11T11:56:07Z">
        <w:r>
          <w:rPr>
            <w:rFonts w:hint="eastAsia" w:ascii="宋体" w:hAnsi="宋体" w:eastAsia="仿宋_GB2312" w:cs="仿宋_GB2312"/>
            <w:color w:val="auto"/>
            <w:kern w:val="0"/>
            <w:sz w:val="32"/>
            <w:szCs w:val="32"/>
            <w:lang w:val="en-US" w:eastAsia="zh-CN"/>
          </w:rPr>
          <w:delText>勘察、</w:delText>
        </w:r>
      </w:del>
      <w:del w:id="4416" w:author="谢浩然" w:date="2019-07-11T11:56:07Z">
        <w:r>
          <w:rPr>
            <w:rFonts w:hint="eastAsia" w:ascii="宋体" w:hAnsi="宋体" w:eastAsia="仿宋_GB2312" w:cs="仿宋_GB2312"/>
            <w:color w:val="auto"/>
            <w:sz w:val="32"/>
            <w:szCs w:val="32"/>
          </w:rPr>
          <w:delText>设计、施工、监理，应当由具备相应资质的单位承担，并</w:delText>
        </w:r>
      </w:del>
      <w:del w:id="4417" w:author="谢浩然" w:date="2019-07-11T11:56:07Z">
        <w:r>
          <w:rPr>
            <w:rFonts w:hint="eastAsia" w:ascii="宋体" w:hAnsi="宋体" w:eastAsia="仿宋_GB2312" w:cs="仿宋_GB2312"/>
            <w:color w:val="auto"/>
            <w:kern w:val="0"/>
            <w:sz w:val="32"/>
            <w:szCs w:val="32"/>
            <w:lang w:val="en-US" w:eastAsia="zh-CN"/>
          </w:rPr>
          <w:delText>遵守</w:delText>
        </w:r>
      </w:del>
      <w:del w:id="4418" w:author="谢浩然" w:date="2019-07-11T11:56:07Z">
        <w:r>
          <w:rPr>
            <w:rFonts w:hint="eastAsia" w:ascii="宋体" w:hAnsi="宋体" w:eastAsia="仿宋_GB2312" w:cs="仿宋_GB2312"/>
            <w:color w:val="auto"/>
            <w:sz w:val="32"/>
            <w:szCs w:val="32"/>
          </w:rPr>
          <w:delText>国家和地方建设工程质量要求以及技术规范。</w:delText>
        </w:r>
      </w:del>
      <w:del w:id="4419" w:author="谢浩然" w:date="2019-07-11T11:56:07Z">
        <w:r>
          <w:rPr>
            <w:rFonts w:hint="eastAsia" w:ascii="宋体" w:hAnsi="宋体" w:eastAsia="仿宋_GB2312" w:cs="仿宋_GB2312"/>
            <w:color w:val="auto"/>
            <w:kern w:val="0"/>
            <w:sz w:val="32"/>
            <w:szCs w:val="32"/>
            <w:lang w:val="en-US" w:eastAsia="zh-CN"/>
          </w:rPr>
          <w:delText>禁止任何单位和个人无证或者超越资质证书规定的经营范围承担供水设施的勘察、设计、施工、监理任务。</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421" w:author="谢浩然" w:date="2019-07-11T11:56:07Z"/>
          <w:rFonts w:hint="eastAsia" w:ascii="宋体" w:hAnsi="宋体" w:eastAsia="仿宋_GB2312" w:cs="仿宋_GB2312"/>
          <w:color w:val="auto"/>
          <w:sz w:val="32"/>
          <w:szCs w:val="32"/>
        </w:rPr>
        <w:pPrChange w:id="442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422" w:author="谢浩然" w:date="2019-07-11T11:56:07Z">
        <w:r>
          <w:rPr>
            <w:rFonts w:hint="eastAsia" w:ascii="宋体" w:hAnsi="宋体" w:eastAsia="仿宋_GB2312" w:cs="仿宋_GB2312"/>
            <w:color w:val="auto"/>
            <w:sz w:val="32"/>
            <w:szCs w:val="32"/>
            <w:lang w:eastAsia="zh-CN"/>
          </w:rPr>
          <w:delText>建设单位应当将</w:delText>
        </w:r>
      </w:del>
      <w:del w:id="4423" w:author="谢浩然" w:date="2019-07-11T11:56:07Z">
        <w:r>
          <w:rPr>
            <w:rFonts w:hint="eastAsia" w:ascii="宋体" w:hAnsi="宋体" w:eastAsia="仿宋_GB2312" w:cs="仿宋_GB2312"/>
            <w:color w:val="auto"/>
            <w:sz w:val="32"/>
            <w:szCs w:val="32"/>
          </w:rPr>
          <w:delText>住宅项目配</w:delText>
        </w:r>
      </w:del>
      <w:del w:id="4424" w:author="谢浩然" w:date="2019-07-11T11:56:07Z">
        <w:r>
          <w:rPr>
            <w:rFonts w:hint="eastAsia" w:ascii="宋体" w:hAnsi="宋体" w:eastAsia="仿宋_GB2312" w:cs="仿宋_GB2312"/>
            <w:color w:val="auto"/>
            <w:sz w:val="32"/>
            <w:szCs w:val="32"/>
            <w:lang w:eastAsia="zh-CN"/>
          </w:rPr>
          <w:delText>建</w:delText>
        </w:r>
      </w:del>
      <w:del w:id="4425" w:author="谢浩然" w:date="2019-07-11T11:56:07Z">
        <w:r>
          <w:rPr>
            <w:rFonts w:hint="eastAsia" w:ascii="宋体" w:hAnsi="宋体" w:eastAsia="仿宋_GB2312" w:cs="仿宋_GB2312"/>
            <w:color w:val="auto"/>
            <w:sz w:val="32"/>
            <w:szCs w:val="32"/>
          </w:rPr>
          <w:delText>的</w:delText>
        </w:r>
      </w:del>
      <w:del w:id="4426" w:author="谢浩然" w:date="2019-07-11T11:56:07Z">
        <w:r>
          <w:rPr>
            <w:rFonts w:hint="eastAsia" w:ascii="宋体" w:hAnsi="宋体" w:eastAsia="仿宋_GB2312" w:cs="仿宋_GB2312"/>
            <w:color w:val="auto"/>
            <w:sz w:val="32"/>
            <w:szCs w:val="32"/>
            <w:lang w:eastAsia="zh-CN"/>
          </w:rPr>
          <w:delText>供水</w:delText>
        </w:r>
      </w:del>
      <w:del w:id="4427" w:author="谢浩然" w:date="2019-07-11T11:56:07Z">
        <w:r>
          <w:rPr>
            <w:rFonts w:hint="eastAsia" w:ascii="宋体" w:hAnsi="宋体" w:eastAsia="仿宋_GB2312" w:cs="仿宋_GB2312"/>
            <w:color w:val="auto"/>
            <w:sz w:val="32"/>
            <w:szCs w:val="32"/>
          </w:rPr>
          <w:delText>设施的技术设计方案，征求所在区域</w:delText>
        </w:r>
      </w:del>
      <w:del w:id="4428" w:author="谢浩然" w:date="2019-07-11T11:56:07Z">
        <w:r>
          <w:rPr>
            <w:rFonts w:hint="eastAsia" w:ascii="宋体" w:hAnsi="宋体" w:eastAsia="仿宋_GB2312" w:cs="仿宋_GB2312"/>
            <w:color w:val="auto"/>
            <w:sz w:val="32"/>
            <w:szCs w:val="32"/>
            <w:lang w:eastAsia="zh-CN"/>
          </w:rPr>
          <w:delText>供水单位</w:delText>
        </w:r>
      </w:del>
      <w:del w:id="4429" w:author="谢浩然" w:date="2019-07-11T11:56:07Z">
        <w:r>
          <w:rPr>
            <w:rFonts w:hint="eastAsia" w:ascii="宋体" w:hAnsi="宋体" w:eastAsia="仿宋_GB2312" w:cs="仿宋_GB2312"/>
            <w:color w:val="auto"/>
            <w:sz w:val="32"/>
            <w:szCs w:val="32"/>
          </w:rPr>
          <w:delText>的意见。供水</w:delText>
        </w:r>
      </w:del>
      <w:del w:id="4430" w:author="谢浩然" w:date="2019-07-11T11:56:07Z">
        <w:r>
          <w:rPr>
            <w:rFonts w:hint="eastAsia" w:ascii="宋体" w:hAnsi="宋体" w:eastAsia="仿宋_GB2312" w:cs="仿宋_GB2312"/>
            <w:color w:val="auto"/>
            <w:sz w:val="32"/>
            <w:szCs w:val="32"/>
            <w:lang w:eastAsia="zh-CN"/>
          </w:rPr>
          <w:delText>单位</w:delText>
        </w:r>
      </w:del>
      <w:del w:id="4431" w:author="谢浩然" w:date="2019-07-11T11:56:07Z">
        <w:r>
          <w:rPr>
            <w:rFonts w:hint="eastAsia" w:ascii="宋体" w:hAnsi="宋体" w:eastAsia="仿宋_GB2312" w:cs="仿宋_GB2312"/>
            <w:color w:val="auto"/>
            <w:sz w:val="32"/>
            <w:szCs w:val="32"/>
          </w:rPr>
          <w:delText>应当自收到征求意见材料之日起十个工作日内作出答复</w:delText>
        </w:r>
      </w:del>
      <w:del w:id="4432" w:author="谢浩然" w:date="2019-07-11T11:56:07Z">
        <w:r>
          <w:rPr>
            <w:rFonts w:hint="eastAsia" w:ascii="宋体" w:hAnsi="宋体" w:eastAsia="仿宋_GB2312" w:cs="仿宋_GB2312"/>
            <w:i w:val="0"/>
            <w:iCs w:val="0"/>
            <w:color w:val="auto"/>
            <w:sz w:val="32"/>
            <w:szCs w:val="32"/>
          </w:rPr>
          <w:delText>；逾期未答复的，</w:delText>
        </w:r>
      </w:del>
      <w:del w:id="4433" w:author="谢浩然" w:date="2019-07-11T11:56:07Z">
        <w:r>
          <w:rPr>
            <w:rFonts w:hint="eastAsia" w:ascii="宋体" w:hAnsi="宋体" w:eastAsia="仿宋_GB2312" w:cs="仿宋_GB2312"/>
            <w:color w:val="auto"/>
            <w:sz w:val="32"/>
            <w:szCs w:val="32"/>
          </w:rPr>
          <w:delText>视为无意见。</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435" w:author="谢浩然" w:date="2019-07-11T11:56:07Z"/>
          <w:rFonts w:hint="eastAsia" w:ascii="宋体" w:hAnsi="宋体" w:eastAsia="仿宋_GB2312" w:cs="仿宋_GB2312"/>
          <w:color w:val="auto"/>
          <w:sz w:val="32"/>
          <w:szCs w:val="32"/>
        </w:rPr>
        <w:pPrChange w:id="4434"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36" w:author="谢浩然" w:date="2019-07-11T11:56:07Z">
        <w:r>
          <w:rPr>
            <w:rFonts w:hint="eastAsia" w:ascii="宋体" w:hAnsi="宋体" w:eastAsia="黑体" w:cs="黑体"/>
            <w:color w:val="auto"/>
            <w:sz w:val="32"/>
            <w:szCs w:val="32"/>
            <w:lang w:val="en-US" w:eastAsia="zh-CN"/>
            <w:rPrChange w:id="4437" w:author="卢颖东" w:date="2019-05-21T14:56:00Z">
              <w:rPr>
                <w:rFonts w:hint="eastAsia" w:ascii="黑体" w:hAnsi="黑体" w:eastAsia="黑体" w:cs="黑体"/>
                <w:color w:val="auto"/>
                <w:sz w:val="32"/>
                <w:szCs w:val="32"/>
                <w:lang w:val="en-US" w:eastAsia="zh-CN"/>
              </w:rPr>
            </w:rPrChange>
          </w:rPr>
          <w:delText>第十四条</w:delText>
        </w:r>
      </w:del>
      <w:del w:id="4439" w:author="谢浩然" w:date="2019-07-11T11:56:07Z">
        <w:r>
          <w:rPr>
            <w:rFonts w:hint="eastAsia" w:ascii="宋体" w:hAnsi="宋体" w:eastAsia="仿宋_GB2312" w:cs="仿宋_GB2312"/>
            <w:color w:val="auto"/>
            <w:sz w:val="32"/>
            <w:szCs w:val="32"/>
            <w:lang w:val="en-US" w:eastAsia="zh-CN"/>
          </w:rPr>
          <w:delText xml:space="preserve">  </w:delText>
        </w:r>
      </w:del>
      <w:del w:id="4440" w:author="谢浩然" w:date="2019-07-11T11:56:07Z">
        <w:r>
          <w:rPr>
            <w:rFonts w:hint="eastAsia" w:ascii="宋体" w:hAnsi="宋体" w:eastAsia="仿宋_GB2312" w:cs="仿宋_GB2312"/>
            <w:color w:val="auto"/>
            <w:sz w:val="32"/>
            <w:szCs w:val="32"/>
          </w:rPr>
          <w:delText>供水设施</w:delText>
        </w:r>
      </w:del>
      <w:del w:id="4441" w:author="谢浩然" w:date="2019-07-11T11:56:07Z">
        <w:r>
          <w:rPr>
            <w:rFonts w:hint="eastAsia" w:ascii="宋体" w:hAnsi="宋体" w:eastAsia="仿宋_GB2312" w:cs="仿宋_GB2312"/>
            <w:color w:val="auto"/>
            <w:sz w:val="32"/>
            <w:szCs w:val="32"/>
            <w:lang w:eastAsia="zh-CN"/>
          </w:rPr>
          <w:delText>建设</w:delText>
        </w:r>
      </w:del>
      <w:del w:id="4442" w:author="谢浩然" w:date="2019-07-11T11:56:07Z">
        <w:r>
          <w:rPr>
            <w:rFonts w:hint="eastAsia" w:ascii="宋体" w:hAnsi="宋体" w:eastAsia="仿宋_GB2312" w:cs="仿宋_GB2312"/>
            <w:color w:val="auto"/>
            <w:sz w:val="32"/>
            <w:szCs w:val="32"/>
          </w:rPr>
          <w:delText>应当使用符合国家和地方建设工程施工质量以及技术规范要求的输水管道、管件、水箱、设施、设备等建设材料，并按照工程技术设计方案、施工技术标准施工。</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444" w:author="谢浩然" w:date="2019-07-11T11:56:07Z"/>
          <w:rFonts w:hint="eastAsia" w:ascii="宋体" w:hAnsi="宋体" w:eastAsia="仿宋_GB2312" w:cs="仿宋_GB2312"/>
          <w:bCs/>
          <w:color w:val="auto"/>
          <w:sz w:val="32"/>
          <w:szCs w:val="32"/>
        </w:rPr>
        <w:pPrChange w:id="444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445" w:author="谢浩然" w:date="2019-07-11T11:56:07Z">
        <w:r>
          <w:rPr>
            <w:rFonts w:hint="eastAsia" w:ascii="宋体" w:hAnsi="宋体" w:eastAsia="仿宋_GB2312" w:cs="仿宋_GB2312"/>
            <w:color w:val="auto"/>
            <w:sz w:val="32"/>
            <w:szCs w:val="32"/>
          </w:rPr>
          <w:delText>供水</w:delText>
        </w:r>
      </w:del>
      <w:del w:id="4446" w:author="谢浩然" w:date="2019-07-11T11:56:07Z">
        <w:r>
          <w:rPr>
            <w:rFonts w:hint="eastAsia" w:ascii="宋体" w:hAnsi="宋体" w:eastAsia="仿宋_GB2312" w:cs="仿宋_GB2312"/>
            <w:color w:val="auto"/>
            <w:sz w:val="32"/>
            <w:szCs w:val="32"/>
            <w:lang w:eastAsia="zh-CN"/>
          </w:rPr>
          <w:delText>、住房和城乡</w:delText>
        </w:r>
      </w:del>
      <w:del w:id="4447" w:author="谢浩然" w:date="2019-07-11T11:56:07Z">
        <w:r>
          <w:rPr>
            <w:rFonts w:hint="eastAsia" w:ascii="宋体" w:hAnsi="宋体" w:eastAsia="仿宋_GB2312" w:cs="仿宋_GB2312"/>
            <w:color w:val="auto"/>
            <w:sz w:val="32"/>
            <w:szCs w:val="32"/>
          </w:rPr>
          <w:delText>建设</w:delText>
        </w:r>
      </w:del>
      <w:del w:id="4448" w:author="谢浩然" w:date="2019-07-11T11:56:07Z">
        <w:r>
          <w:rPr>
            <w:rFonts w:hint="eastAsia" w:ascii="宋体" w:hAnsi="宋体" w:eastAsia="仿宋_GB2312" w:cs="仿宋_GB2312"/>
            <w:color w:val="auto"/>
            <w:sz w:val="32"/>
            <w:szCs w:val="32"/>
            <w:lang w:eastAsia="zh-CN"/>
          </w:rPr>
          <w:delText>等</w:delText>
        </w:r>
      </w:del>
      <w:del w:id="4449" w:author="谢浩然" w:date="2019-07-11T11:56:07Z">
        <w:r>
          <w:rPr>
            <w:rFonts w:hint="eastAsia" w:ascii="宋体" w:hAnsi="宋体" w:eastAsia="仿宋_GB2312" w:cs="仿宋_GB2312"/>
            <w:color w:val="auto"/>
            <w:sz w:val="32"/>
            <w:szCs w:val="32"/>
          </w:rPr>
          <w:delText>行政管理部门</w:delText>
        </w:r>
      </w:del>
      <w:del w:id="4450" w:author="谢浩然" w:date="2019-07-11T11:56:07Z">
        <w:r>
          <w:rPr>
            <w:rFonts w:hint="eastAsia" w:ascii="宋体" w:hAnsi="宋体" w:eastAsia="仿宋_GB2312" w:cs="仿宋_GB2312"/>
            <w:color w:val="auto"/>
            <w:sz w:val="32"/>
            <w:szCs w:val="32"/>
            <w:lang w:eastAsia="zh-CN"/>
          </w:rPr>
          <w:delText>应当</w:delText>
        </w:r>
      </w:del>
      <w:del w:id="4451" w:author="谢浩然" w:date="2019-07-11T11:56:07Z">
        <w:r>
          <w:rPr>
            <w:rFonts w:hint="eastAsia" w:ascii="宋体" w:hAnsi="宋体" w:eastAsia="仿宋_GB2312" w:cs="仿宋_GB2312"/>
            <w:color w:val="auto"/>
            <w:sz w:val="32"/>
            <w:szCs w:val="32"/>
          </w:rPr>
          <w:delText>按照其管理职责，</w:delText>
        </w:r>
      </w:del>
      <w:del w:id="4452" w:author="谢浩然" w:date="2019-07-11T11:56:07Z">
        <w:r>
          <w:rPr>
            <w:rFonts w:hint="eastAsia" w:ascii="宋体" w:hAnsi="宋体" w:eastAsia="仿宋_GB2312" w:cs="仿宋_GB2312"/>
            <w:color w:val="auto"/>
            <w:sz w:val="32"/>
            <w:szCs w:val="32"/>
            <w:lang w:eastAsia="zh-CN"/>
          </w:rPr>
          <w:delText>采取资料审核、现场检查等措施，</w:delText>
        </w:r>
      </w:del>
      <w:del w:id="4453" w:author="谢浩然" w:date="2019-07-11T11:56:07Z">
        <w:r>
          <w:rPr>
            <w:rFonts w:hint="eastAsia" w:ascii="宋体" w:hAnsi="宋体" w:eastAsia="仿宋_GB2312" w:cs="仿宋_GB2312"/>
            <w:color w:val="auto"/>
            <w:sz w:val="32"/>
            <w:szCs w:val="32"/>
          </w:rPr>
          <w:delText>对本行政区域内供水设施建设材料</w:delText>
        </w:r>
      </w:del>
      <w:del w:id="4454" w:author="谢浩然" w:date="2019-07-11T11:56:07Z">
        <w:r>
          <w:rPr>
            <w:rFonts w:hint="eastAsia" w:ascii="宋体" w:hAnsi="宋体" w:eastAsia="仿宋_GB2312" w:cs="仿宋_GB2312"/>
            <w:color w:val="auto"/>
            <w:sz w:val="32"/>
            <w:szCs w:val="32"/>
            <w:lang w:eastAsia="zh-CN"/>
          </w:rPr>
          <w:delText>的使用情况</w:delText>
        </w:r>
      </w:del>
      <w:del w:id="4455" w:author="谢浩然" w:date="2019-07-11T11:56:07Z">
        <w:r>
          <w:rPr>
            <w:rFonts w:hint="eastAsia" w:ascii="宋体" w:hAnsi="宋体" w:eastAsia="仿宋_GB2312" w:cs="仿宋_GB2312"/>
            <w:color w:val="auto"/>
            <w:sz w:val="32"/>
            <w:szCs w:val="32"/>
          </w:rPr>
          <w:delText>进行监督检查</w:delText>
        </w:r>
      </w:del>
      <w:del w:id="4456" w:author="谢浩然" w:date="2019-07-11T11:56:07Z">
        <w:r>
          <w:rPr>
            <w:rFonts w:hint="eastAsia" w:ascii="宋体" w:hAnsi="宋体" w:eastAsia="仿宋_GB2312" w:cs="仿宋_GB2312"/>
            <w:color w:val="auto"/>
            <w:sz w:val="32"/>
            <w:szCs w:val="32"/>
            <w:lang w:eastAsia="zh-CN"/>
          </w:rPr>
          <w:delText>，并向社会公开监督检查结果</w:delText>
        </w:r>
      </w:del>
      <w:del w:id="4457" w:author="谢浩然" w:date="2019-07-11T11:56:07Z">
        <w:r>
          <w:rPr>
            <w:rFonts w:hint="eastAsia" w:ascii="宋体" w:hAnsi="宋体" w:eastAsia="仿宋_GB2312" w:cs="仿宋_GB2312"/>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459" w:author="谢浩然" w:date="2019-07-11T11:56:07Z"/>
          <w:rFonts w:hint="eastAsia" w:ascii="宋体" w:hAnsi="宋体" w:eastAsia="仿宋_GB2312" w:cs="仿宋_GB2312"/>
          <w:color w:val="auto"/>
          <w:sz w:val="32"/>
          <w:szCs w:val="32"/>
        </w:rPr>
        <w:pPrChange w:id="445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60" w:author="谢浩然" w:date="2019-07-11T11:56:07Z">
        <w:r>
          <w:rPr>
            <w:rFonts w:hint="eastAsia" w:ascii="宋体" w:hAnsi="宋体" w:eastAsia="黑体" w:cs="黑体"/>
            <w:color w:val="auto"/>
            <w:sz w:val="32"/>
            <w:szCs w:val="32"/>
            <w:rPrChange w:id="4461" w:author="卢颖东" w:date="2019-05-21T14:56:00Z">
              <w:rPr>
                <w:rFonts w:hint="eastAsia" w:ascii="黑体" w:hAnsi="黑体" w:eastAsia="黑体" w:cs="黑体"/>
                <w:color w:val="auto"/>
                <w:sz w:val="32"/>
                <w:szCs w:val="32"/>
              </w:rPr>
            </w:rPrChange>
          </w:rPr>
          <w:delText>第十</w:delText>
        </w:r>
      </w:del>
      <w:del w:id="4463" w:author="谢浩然" w:date="2019-07-11T11:56:07Z">
        <w:r>
          <w:rPr>
            <w:rFonts w:hint="eastAsia" w:ascii="宋体" w:hAnsi="宋体" w:eastAsia="黑体" w:cs="黑体"/>
            <w:color w:val="auto"/>
            <w:sz w:val="32"/>
            <w:szCs w:val="32"/>
            <w:lang w:eastAsia="zh-CN"/>
            <w:rPrChange w:id="4464" w:author="卢颖东" w:date="2019-05-21T14:56:00Z">
              <w:rPr>
                <w:rFonts w:hint="eastAsia" w:ascii="黑体" w:hAnsi="黑体" w:eastAsia="黑体" w:cs="黑体"/>
                <w:color w:val="auto"/>
                <w:sz w:val="32"/>
                <w:szCs w:val="32"/>
                <w:lang w:eastAsia="zh-CN"/>
              </w:rPr>
            </w:rPrChange>
          </w:rPr>
          <w:delText>五</w:delText>
        </w:r>
      </w:del>
      <w:del w:id="4466" w:author="谢浩然" w:date="2019-07-11T11:56:07Z">
        <w:r>
          <w:rPr>
            <w:rFonts w:hint="eastAsia" w:ascii="宋体" w:hAnsi="宋体" w:eastAsia="黑体" w:cs="黑体"/>
            <w:color w:val="auto"/>
            <w:sz w:val="32"/>
            <w:szCs w:val="32"/>
            <w:rPrChange w:id="4467" w:author="卢颖东" w:date="2019-05-21T14:56:00Z">
              <w:rPr>
                <w:rFonts w:hint="eastAsia" w:ascii="黑体" w:hAnsi="黑体" w:eastAsia="黑体" w:cs="黑体"/>
                <w:color w:val="auto"/>
                <w:sz w:val="32"/>
                <w:szCs w:val="32"/>
              </w:rPr>
            </w:rPrChange>
          </w:rPr>
          <w:delText>条</w:delText>
        </w:r>
      </w:del>
      <w:del w:id="4469" w:author="谢浩然" w:date="2019-07-11T11:56:07Z">
        <w:r>
          <w:rPr>
            <w:rFonts w:hint="eastAsia" w:ascii="宋体" w:hAnsi="宋体" w:eastAsia="仿宋_GB2312" w:cs="仿宋_GB2312"/>
            <w:color w:val="auto"/>
            <w:sz w:val="32"/>
            <w:szCs w:val="32"/>
          </w:rPr>
          <w:delText xml:space="preserve"> </w:delText>
        </w:r>
      </w:del>
      <w:del w:id="4470" w:author="谢浩然" w:date="2019-07-11T11:56:07Z">
        <w:r>
          <w:rPr>
            <w:rFonts w:hint="eastAsia" w:ascii="宋体" w:hAnsi="宋体" w:eastAsia="仿宋_GB2312" w:cs="仿宋_GB2312"/>
            <w:color w:val="auto"/>
            <w:sz w:val="32"/>
            <w:szCs w:val="32"/>
            <w:lang w:val="en-US" w:eastAsia="zh-CN"/>
          </w:rPr>
          <w:delText xml:space="preserve"> </w:delText>
        </w:r>
      </w:del>
      <w:del w:id="4471" w:author="谢浩然" w:date="2019-07-11T11:56:07Z">
        <w:r>
          <w:rPr>
            <w:rFonts w:hint="eastAsia" w:ascii="宋体" w:hAnsi="宋体" w:eastAsia="仿宋_GB2312" w:cs="仿宋_GB2312"/>
            <w:color w:val="auto"/>
            <w:sz w:val="32"/>
            <w:szCs w:val="32"/>
          </w:rPr>
          <w:delText>供水设施竣工后，建设单位应当按照国家和地方规定的建设工程施工质量验收标准、技术规范</w:delText>
        </w:r>
      </w:del>
      <w:del w:id="4472" w:author="谢浩然" w:date="2019-07-11T11:56:07Z">
        <w:r>
          <w:rPr>
            <w:rFonts w:hint="eastAsia" w:ascii="宋体" w:hAnsi="宋体" w:eastAsia="仿宋_GB2312" w:cs="仿宋_GB2312"/>
            <w:color w:val="auto"/>
            <w:sz w:val="32"/>
            <w:szCs w:val="32"/>
            <w:lang w:eastAsia="zh-CN"/>
          </w:rPr>
          <w:delText>，</w:delText>
        </w:r>
      </w:del>
      <w:del w:id="4473" w:author="谢浩然" w:date="2019-07-11T11:56:07Z">
        <w:r>
          <w:rPr>
            <w:rFonts w:hint="eastAsia" w:ascii="宋体" w:hAnsi="宋体" w:eastAsia="仿宋_GB2312" w:cs="仿宋_GB2312"/>
            <w:color w:val="auto"/>
            <w:sz w:val="32"/>
            <w:szCs w:val="32"/>
          </w:rPr>
          <w:delText>组织勘察</w:delText>
        </w:r>
      </w:del>
      <w:del w:id="4474" w:author="谢浩然" w:date="2019-07-11T11:56:07Z">
        <w:r>
          <w:rPr>
            <w:rFonts w:hint="eastAsia" w:ascii="宋体" w:hAnsi="宋体" w:eastAsia="仿宋_GB2312" w:cs="仿宋_GB2312"/>
            <w:color w:val="auto"/>
            <w:sz w:val="32"/>
            <w:szCs w:val="32"/>
            <w:lang w:eastAsia="zh-CN"/>
          </w:rPr>
          <w:delText>单位、</w:delText>
        </w:r>
      </w:del>
      <w:del w:id="4475" w:author="谢浩然" w:date="2019-07-11T11:56:07Z">
        <w:r>
          <w:rPr>
            <w:rFonts w:hint="eastAsia" w:ascii="宋体" w:hAnsi="宋体" w:eastAsia="仿宋_GB2312" w:cs="仿宋_GB2312"/>
            <w:bCs/>
            <w:color w:val="auto"/>
            <w:sz w:val="32"/>
            <w:szCs w:val="32"/>
          </w:rPr>
          <w:delText>设计单位、</w:delText>
        </w:r>
      </w:del>
      <w:del w:id="4476" w:author="谢浩然" w:date="2019-07-11T11:56:07Z">
        <w:r>
          <w:rPr>
            <w:rFonts w:hint="eastAsia" w:ascii="宋体" w:hAnsi="宋体" w:eastAsia="仿宋_GB2312" w:cs="仿宋_GB2312"/>
            <w:bCs/>
            <w:color w:val="auto"/>
            <w:sz w:val="32"/>
            <w:szCs w:val="32"/>
            <w:lang w:eastAsia="zh-CN"/>
          </w:rPr>
          <w:delText>施工单位、</w:delText>
        </w:r>
      </w:del>
      <w:del w:id="4477" w:author="谢浩然" w:date="2019-07-11T11:56:07Z">
        <w:r>
          <w:rPr>
            <w:rFonts w:hint="eastAsia" w:ascii="宋体" w:hAnsi="宋体" w:eastAsia="仿宋_GB2312" w:cs="仿宋_GB2312"/>
            <w:bCs/>
            <w:color w:val="auto"/>
            <w:sz w:val="32"/>
            <w:szCs w:val="32"/>
          </w:rPr>
          <w:delText>监理单位、供水单位</w:delText>
        </w:r>
      </w:del>
      <w:del w:id="4478" w:author="谢浩然" w:date="2019-07-11T11:56:07Z">
        <w:r>
          <w:rPr>
            <w:rFonts w:hint="eastAsia" w:ascii="宋体" w:hAnsi="宋体" w:eastAsia="仿宋_GB2312" w:cs="仿宋_GB2312"/>
            <w:bCs/>
            <w:color w:val="auto"/>
            <w:sz w:val="32"/>
            <w:szCs w:val="32"/>
            <w:lang w:eastAsia="zh-CN"/>
          </w:rPr>
          <w:delText>等进行联合</w:delText>
        </w:r>
      </w:del>
      <w:del w:id="4479" w:author="谢浩然" w:date="2019-07-11T11:56:07Z">
        <w:r>
          <w:rPr>
            <w:rFonts w:hint="eastAsia" w:ascii="宋体" w:hAnsi="宋体" w:eastAsia="仿宋_GB2312" w:cs="仿宋_GB2312"/>
            <w:color w:val="auto"/>
            <w:sz w:val="32"/>
            <w:szCs w:val="32"/>
          </w:rPr>
          <w:delText>验收。</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481" w:author="谢浩然" w:date="2019-07-11T11:56:07Z"/>
          <w:rFonts w:hint="eastAsia" w:ascii="宋体" w:hAnsi="宋体" w:eastAsia="仿宋_GB2312" w:cs="仿宋_GB2312"/>
          <w:color w:val="auto"/>
          <w:sz w:val="32"/>
          <w:szCs w:val="32"/>
        </w:rPr>
        <w:pPrChange w:id="448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482" w:author="谢浩然" w:date="2019-07-11T11:56:07Z">
        <w:r>
          <w:rPr>
            <w:rFonts w:hint="eastAsia" w:ascii="宋体" w:hAnsi="宋体" w:eastAsia="仿宋_GB2312" w:cs="仿宋_GB2312"/>
            <w:color w:val="auto"/>
            <w:kern w:val="0"/>
            <w:sz w:val="32"/>
            <w:szCs w:val="32"/>
            <w:lang w:val="en-US" w:eastAsia="zh-CN"/>
          </w:rPr>
          <w:delText>供水设施</w:delText>
        </w:r>
      </w:del>
      <w:del w:id="4483" w:author="谢浩然" w:date="2019-07-11T11:56:07Z">
        <w:r>
          <w:rPr>
            <w:rFonts w:hint="eastAsia" w:ascii="宋体" w:hAnsi="宋体" w:eastAsia="仿宋_GB2312" w:cs="仿宋_GB2312"/>
            <w:color w:val="auto"/>
            <w:sz w:val="32"/>
            <w:szCs w:val="32"/>
          </w:rPr>
          <w:delText>使用</w:delText>
        </w:r>
      </w:del>
      <w:del w:id="4484" w:author="谢浩然" w:date="2019-07-11T11:56:07Z">
        <w:r>
          <w:rPr>
            <w:rFonts w:hint="eastAsia" w:ascii="宋体" w:hAnsi="宋体" w:eastAsia="仿宋_GB2312" w:cs="仿宋_GB2312"/>
            <w:color w:val="auto"/>
            <w:sz w:val="32"/>
            <w:szCs w:val="32"/>
            <w:lang w:eastAsia="zh-CN"/>
          </w:rPr>
          <w:delText>不符合国家、地方规定的质量验收标准以及技术规范的</w:delText>
        </w:r>
      </w:del>
      <w:del w:id="4485" w:author="谢浩然" w:date="2019-07-11T11:56:07Z">
        <w:r>
          <w:rPr>
            <w:rFonts w:hint="eastAsia" w:ascii="宋体" w:hAnsi="宋体" w:eastAsia="仿宋_GB2312" w:cs="仿宋_GB2312"/>
            <w:color w:val="auto"/>
            <w:sz w:val="32"/>
            <w:szCs w:val="32"/>
          </w:rPr>
          <w:delText>建设材料，或者</w:delText>
        </w:r>
      </w:del>
      <w:del w:id="4486" w:author="谢浩然" w:date="2019-07-11T11:56:07Z">
        <w:r>
          <w:rPr>
            <w:rFonts w:hint="eastAsia" w:ascii="宋体" w:hAnsi="宋体" w:eastAsia="仿宋_GB2312" w:cs="仿宋_GB2312"/>
            <w:color w:val="auto"/>
            <w:sz w:val="32"/>
            <w:szCs w:val="32"/>
            <w:lang w:eastAsia="zh-CN"/>
          </w:rPr>
          <w:delText>住宅项目配建的供水设施</w:delText>
        </w:r>
      </w:del>
      <w:del w:id="4487" w:author="谢浩然" w:date="2019-07-11T11:56:07Z">
        <w:r>
          <w:rPr>
            <w:rFonts w:hint="eastAsia" w:ascii="宋体" w:hAnsi="宋体" w:eastAsia="仿宋_GB2312" w:cs="仿宋_GB2312"/>
            <w:i w:val="0"/>
            <w:iCs w:val="0"/>
            <w:color w:val="auto"/>
            <w:sz w:val="32"/>
            <w:szCs w:val="32"/>
          </w:rPr>
          <w:delText>不符合</w:delText>
        </w:r>
      </w:del>
      <w:del w:id="4488" w:author="谢浩然" w:date="2019-07-11T11:56:07Z">
        <w:r>
          <w:rPr>
            <w:rFonts w:hint="eastAsia" w:ascii="宋体" w:hAnsi="宋体" w:eastAsia="仿宋_GB2312" w:cs="仿宋_GB2312"/>
            <w:i w:val="0"/>
            <w:iCs w:val="0"/>
            <w:color w:val="auto"/>
            <w:sz w:val="32"/>
            <w:szCs w:val="32"/>
            <w:lang w:eastAsia="zh-CN"/>
          </w:rPr>
          <w:delText>“</w:delText>
        </w:r>
      </w:del>
      <w:del w:id="4489" w:author="谢浩然" w:date="2019-07-11T11:56:07Z">
        <w:r>
          <w:rPr>
            <w:rFonts w:hint="eastAsia" w:ascii="宋体" w:hAnsi="宋体" w:eastAsia="仿宋_GB2312" w:cs="仿宋_GB2312"/>
            <w:i w:val="0"/>
            <w:iCs w:val="0"/>
            <w:color w:val="auto"/>
            <w:sz w:val="32"/>
            <w:szCs w:val="32"/>
          </w:rPr>
          <w:delText>一户一表、</w:delText>
        </w:r>
      </w:del>
      <w:del w:id="4490" w:author="谢浩然" w:date="2019-07-11T11:56:07Z">
        <w:r>
          <w:rPr>
            <w:rFonts w:hint="eastAsia" w:ascii="宋体" w:hAnsi="宋体" w:eastAsia="仿宋_GB2312" w:cs="仿宋_GB2312"/>
            <w:i w:val="0"/>
            <w:iCs w:val="0"/>
            <w:color w:val="auto"/>
            <w:sz w:val="32"/>
            <w:szCs w:val="32"/>
            <w:lang w:eastAsia="zh-CN"/>
          </w:rPr>
          <w:delText>水表出户”</w:delText>
        </w:r>
      </w:del>
      <w:del w:id="4491" w:author="谢浩然" w:date="2019-07-11T11:56:07Z">
        <w:r>
          <w:rPr>
            <w:rFonts w:hint="eastAsia" w:ascii="宋体" w:hAnsi="宋体" w:eastAsia="仿宋_GB2312" w:cs="仿宋_GB2312"/>
            <w:i w:val="0"/>
            <w:iCs w:val="0"/>
            <w:color w:val="auto"/>
            <w:sz w:val="32"/>
            <w:szCs w:val="32"/>
          </w:rPr>
          <w:delText>要求的</w:delText>
        </w:r>
      </w:del>
      <w:del w:id="4492" w:author="谢浩然" w:date="2019-07-11T11:56:07Z">
        <w:r>
          <w:rPr>
            <w:rFonts w:hint="eastAsia" w:ascii="宋体" w:hAnsi="宋体" w:eastAsia="仿宋_GB2312" w:cs="仿宋_GB2312"/>
            <w:color w:val="auto"/>
            <w:sz w:val="32"/>
            <w:szCs w:val="32"/>
          </w:rPr>
          <w:delText>，验收</w:delText>
        </w:r>
      </w:del>
      <w:del w:id="4493" w:author="谢浩然" w:date="2019-07-11T11:56:07Z">
        <w:r>
          <w:rPr>
            <w:rFonts w:hint="eastAsia" w:ascii="宋体" w:hAnsi="宋体" w:eastAsia="仿宋_GB2312" w:cs="仿宋_GB2312"/>
            <w:color w:val="auto"/>
            <w:sz w:val="32"/>
            <w:szCs w:val="32"/>
            <w:lang w:eastAsia="zh-CN"/>
          </w:rPr>
          <w:delText>时</w:delText>
        </w:r>
      </w:del>
      <w:del w:id="4494" w:author="谢浩然" w:date="2019-07-11T11:56:07Z">
        <w:r>
          <w:rPr>
            <w:rFonts w:hint="eastAsia" w:ascii="宋体" w:hAnsi="宋体" w:eastAsia="仿宋_GB2312" w:cs="仿宋_GB2312"/>
            <w:color w:val="auto"/>
            <w:sz w:val="32"/>
            <w:szCs w:val="32"/>
          </w:rPr>
          <w:delText>应当认定为不合格。</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496" w:author="谢浩然" w:date="2019-07-11T11:56:07Z"/>
          <w:rFonts w:hint="eastAsia" w:ascii="宋体" w:hAnsi="宋体" w:eastAsia="仿宋_GB2312" w:cs="仿宋_GB2312"/>
          <w:color w:val="auto"/>
          <w:sz w:val="32"/>
          <w:szCs w:val="32"/>
        </w:rPr>
        <w:pPrChange w:id="449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97" w:author="谢浩然" w:date="2019-07-11T11:56:07Z">
        <w:r>
          <w:rPr>
            <w:rFonts w:hint="eastAsia" w:ascii="宋体" w:hAnsi="宋体" w:eastAsia="仿宋_GB2312" w:cs="仿宋_GB2312"/>
            <w:color w:val="auto"/>
            <w:sz w:val="32"/>
            <w:szCs w:val="32"/>
            <w:lang w:eastAsia="zh-CN"/>
          </w:rPr>
          <w:delText>供水设施</w:delText>
        </w:r>
      </w:del>
      <w:del w:id="4498" w:author="谢浩然" w:date="2019-07-11T11:56:07Z">
        <w:r>
          <w:rPr>
            <w:rFonts w:hint="eastAsia" w:ascii="宋体" w:hAnsi="宋体" w:eastAsia="仿宋_GB2312" w:cs="仿宋_GB2312"/>
            <w:color w:val="auto"/>
            <w:sz w:val="32"/>
            <w:szCs w:val="32"/>
          </w:rPr>
          <w:delText>未经验收或者验收不合格的，不得投入使用。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500" w:author="谢浩然" w:date="2019-07-11T11:56:07Z"/>
          <w:rFonts w:hint="eastAsia" w:ascii="宋体" w:hAnsi="宋体" w:eastAsia="仿宋_GB2312" w:cs="仿宋_GB2312"/>
          <w:color w:val="auto"/>
          <w:sz w:val="32"/>
          <w:szCs w:val="32"/>
        </w:rPr>
        <w:pPrChange w:id="449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01" w:author="谢浩然" w:date="2019-07-11T11:56:07Z">
        <w:r>
          <w:rPr>
            <w:rFonts w:hint="eastAsia" w:ascii="宋体" w:hAnsi="宋体" w:eastAsia="仿宋_GB2312" w:cs="仿宋_GB2312"/>
            <w:color w:val="auto"/>
            <w:sz w:val="32"/>
            <w:szCs w:val="32"/>
          </w:rPr>
          <w:delText>供水</w:delText>
        </w:r>
      </w:del>
      <w:del w:id="4502" w:author="谢浩然" w:date="2019-07-11T11:56:07Z">
        <w:r>
          <w:rPr>
            <w:rFonts w:hint="eastAsia" w:ascii="宋体" w:hAnsi="宋体" w:eastAsia="仿宋_GB2312" w:cs="仿宋_GB2312"/>
            <w:i w:val="0"/>
            <w:iCs w:val="0"/>
            <w:color w:val="auto"/>
            <w:sz w:val="32"/>
            <w:szCs w:val="32"/>
          </w:rPr>
          <w:delText>、</w:delText>
        </w:r>
      </w:del>
      <w:del w:id="4503" w:author="谢浩然" w:date="2019-07-11T11:56:07Z">
        <w:r>
          <w:rPr>
            <w:rFonts w:hint="eastAsia" w:ascii="宋体" w:hAnsi="宋体" w:eastAsia="仿宋_GB2312" w:cs="仿宋_GB2312"/>
            <w:i w:val="0"/>
            <w:iCs w:val="0"/>
            <w:color w:val="auto"/>
            <w:sz w:val="32"/>
            <w:szCs w:val="32"/>
            <w:lang w:eastAsia="zh-CN"/>
          </w:rPr>
          <w:delText>住房和城乡</w:delText>
        </w:r>
      </w:del>
      <w:del w:id="4504" w:author="谢浩然" w:date="2019-07-11T11:56:07Z">
        <w:r>
          <w:rPr>
            <w:rFonts w:hint="eastAsia" w:ascii="宋体" w:hAnsi="宋体" w:eastAsia="仿宋_GB2312" w:cs="仿宋_GB2312"/>
            <w:color w:val="auto"/>
            <w:kern w:val="10"/>
            <w:sz w:val="32"/>
            <w:szCs w:val="32"/>
          </w:rPr>
          <w:delText>建设</w:delText>
        </w:r>
      </w:del>
      <w:del w:id="4505" w:author="谢浩然" w:date="2019-07-11T11:56:07Z">
        <w:r>
          <w:rPr>
            <w:rFonts w:hint="eastAsia" w:ascii="宋体" w:hAnsi="宋体" w:eastAsia="仿宋_GB2312" w:cs="仿宋_GB2312"/>
            <w:color w:val="auto"/>
            <w:kern w:val="10"/>
            <w:sz w:val="32"/>
            <w:szCs w:val="32"/>
            <w:lang w:eastAsia="zh-CN"/>
          </w:rPr>
          <w:delText>等</w:delText>
        </w:r>
      </w:del>
      <w:del w:id="4506" w:author="谢浩然" w:date="2019-07-11T11:56:07Z">
        <w:r>
          <w:rPr>
            <w:rFonts w:hint="eastAsia" w:ascii="宋体" w:hAnsi="宋体" w:eastAsia="仿宋_GB2312" w:cs="仿宋_GB2312"/>
            <w:color w:val="auto"/>
            <w:kern w:val="10"/>
            <w:sz w:val="32"/>
            <w:szCs w:val="32"/>
          </w:rPr>
          <w:delText>行政管理部门</w:delText>
        </w:r>
      </w:del>
      <w:del w:id="4507" w:author="谢浩然" w:date="2019-07-11T11:56:07Z">
        <w:r>
          <w:rPr>
            <w:rFonts w:hint="eastAsia" w:ascii="宋体" w:hAnsi="宋体" w:eastAsia="仿宋_GB2312" w:cs="仿宋_GB2312"/>
            <w:bCs/>
            <w:color w:val="auto"/>
            <w:sz w:val="32"/>
            <w:szCs w:val="32"/>
          </w:rPr>
          <w:delText>发现建设单位在竣工验收过程中，有违反</w:delText>
        </w:r>
      </w:del>
      <w:del w:id="4508" w:author="谢浩然" w:date="2019-07-11T11:56:07Z">
        <w:r>
          <w:rPr>
            <w:rFonts w:hint="eastAsia" w:ascii="宋体" w:hAnsi="宋体" w:eastAsia="仿宋_GB2312" w:cs="仿宋_GB2312"/>
            <w:color w:val="auto"/>
            <w:sz w:val="32"/>
            <w:szCs w:val="32"/>
          </w:rPr>
          <w:delText>国家或者地方建设工程施工质量验收标准、技术规范行为的，应当</w:delText>
        </w:r>
      </w:del>
      <w:del w:id="4509" w:author="谢浩然" w:date="2019-07-11T11:56:07Z">
        <w:r>
          <w:rPr>
            <w:rFonts w:hint="eastAsia" w:ascii="宋体" w:hAnsi="宋体" w:eastAsia="仿宋_GB2312" w:cs="仿宋_GB2312"/>
            <w:bCs/>
            <w:color w:val="auto"/>
            <w:sz w:val="32"/>
            <w:szCs w:val="32"/>
          </w:rPr>
          <w:delText>重新组织验收。</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511" w:author="谢浩然" w:date="2019-07-11T11:56:07Z"/>
          <w:rFonts w:hint="eastAsia" w:ascii="宋体" w:hAnsi="宋体" w:eastAsia="仿宋_GB2312" w:cs="仿宋_GB2312"/>
          <w:bCs/>
          <w:i w:val="0"/>
          <w:iCs w:val="0"/>
          <w:color w:val="auto"/>
          <w:sz w:val="32"/>
          <w:szCs w:val="32"/>
        </w:rPr>
        <w:pPrChange w:id="451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12" w:author="谢浩然" w:date="2019-07-11T11:56:07Z">
        <w:r>
          <w:rPr>
            <w:rFonts w:hint="eastAsia" w:ascii="宋体" w:hAnsi="宋体" w:eastAsia="仿宋_GB2312" w:cs="仿宋_GB2312"/>
            <w:color w:val="auto"/>
            <w:sz w:val="32"/>
            <w:szCs w:val="32"/>
          </w:rPr>
          <w:delText>供水</w:delText>
        </w:r>
      </w:del>
      <w:del w:id="4513" w:author="谢浩然" w:date="2019-07-11T11:56:07Z">
        <w:r>
          <w:rPr>
            <w:rFonts w:hint="eastAsia" w:ascii="宋体" w:hAnsi="宋体" w:eastAsia="仿宋_GB2312" w:cs="仿宋_GB2312"/>
            <w:color w:val="auto"/>
            <w:kern w:val="0"/>
            <w:sz w:val="32"/>
            <w:szCs w:val="32"/>
            <w:lang w:val="en-US" w:eastAsia="zh-CN"/>
          </w:rPr>
          <w:delText>设施</w:delText>
        </w:r>
      </w:del>
      <w:del w:id="4514" w:author="谢浩然" w:date="2019-07-11T11:56:07Z">
        <w:r>
          <w:rPr>
            <w:rFonts w:hint="eastAsia" w:ascii="宋体" w:hAnsi="宋体" w:eastAsia="仿宋_GB2312" w:cs="仿宋_GB2312"/>
            <w:bCs/>
            <w:color w:val="auto"/>
            <w:sz w:val="32"/>
            <w:szCs w:val="32"/>
          </w:rPr>
          <w:delText>竣工验收后，建设单位应当自验收合格之日起十</w:delText>
        </w:r>
      </w:del>
      <w:del w:id="4515" w:author="谢浩然" w:date="2019-07-11T11:56:07Z">
        <w:r>
          <w:rPr>
            <w:rFonts w:hint="eastAsia" w:ascii="宋体" w:hAnsi="宋体" w:eastAsia="仿宋_GB2312" w:cs="仿宋_GB2312"/>
            <w:bCs/>
            <w:color w:val="auto"/>
            <w:sz w:val="32"/>
            <w:szCs w:val="32"/>
            <w:lang w:eastAsia="zh-CN"/>
          </w:rPr>
          <w:delText>个工作</w:delText>
        </w:r>
      </w:del>
      <w:del w:id="4516" w:author="谢浩然" w:date="2019-07-11T11:56:07Z">
        <w:r>
          <w:rPr>
            <w:rFonts w:hint="eastAsia" w:ascii="宋体" w:hAnsi="宋体" w:eastAsia="仿宋_GB2312" w:cs="仿宋_GB2312"/>
            <w:bCs/>
            <w:color w:val="auto"/>
            <w:sz w:val="32"/>
            <w:szCs w:val="32"/>
          </w:rPr>
          <w:delText>日内，将竣工验收资料报送所在地的区</w:delText>
        </w:r>
      </w:del>
      <w:del w:id="4517" w:author="谢浩然" w:date="2019-07-11T11:56:07Z">
        <w:r>
          <w:rPr>
            <w:rFonts w:hint="eastAsia" w:ascii="宋体" w:hAnsi="宋体" w:eastAsia="仿宋_GB2312" w:cs="仿宋_GB2312"/>
            <w:i w:val="0"/>
            <w:iCs w:val="0"/>
            <w:color w:val="auto"/>
            <w:sz w:val="32"/>
            <w:szCs w:val="32"/>
          </w:rPr>
          <w:delText>供水</w:delText>
        </w:r>
      </w:del>
      <w:del w:id="4518" w:author="谢浩然" w:date="2019-07-11T11:56:07Z">
        <w:r>
          <w:rPr>
            <w:rFonts w:hint="eastAsia" w:ascii="宋体" w:hAnsi="宋体" w:eastAsia="仿宋_GB2312" w:cs="仿宋_GB2312"/>
            <w:color w:val="auto"/>
            <w:sz w:val="32"/>
            <w:szCs w:val="32"/>
          </w:rPr>
          <w:delText>行政</w:delText>
        </w:r>
      </w:del>
      <w:del w:id="4519" w:author="谢浩然" w:date="2019-07-11T11:56:07Z">
        <w:r>
          <w:rPr>
            <w:rFonts w:hint="eastAsia" w:ascii="宋体" w:hAnsi="宋体" w:eastAsia="仿宋_GB2312" w:cs="仿宋_GB2312"/>
            <w:i w:val="0"/>
            <w:iCs w:val="0"/>
            <w:color w:val="auto"/>
            <w:sz w:val="32"/>
            <w:szCs w:val="32"/>
          </w:rPr>
          <w:delText>主</w:delText>
        </w:r>
      </w:del>
      <w:del w:id="4520" w:author="谢浩然" w:date="2019-07-11T11:56:07Z">
        <w:r>
          <w:rPr>
            <w:rFonts w:hint="eastAsia" w:ascii="宋体" w:hAnsi="宋体" w:eastAsia="仿宋_GB2312" w:cs="仿宋_GB2312"/>
            <w:color w:val="auto"/>
            <w:sz w:val="32"/>
            <w:szCs w:val="32"/>
          </w:rPr>
          <w:delText>管部门备案</w:delText>
        </w:r>
      </w:del>
      <w:del w:id="4521" w:author="谢浩然" w:date="2019-07-11T11:56:07Z">
        <w:r>
          <w:rPr>
            <w:rFonts w:hint="eastAsia" w:ascii="宋体" w:hAnsi="宋体" w:eastAsia="仿宋_GB2312" w:cs="仿宋_GB2312"/>
            <w:color w:val="auto"/>
            <w:sz w:val="32"/>
            <w:szCs w:val="32"/>
            <w:lang w:eastAsia="zh-CN"/>
          </w:rPr>
          <w:delText>，并在六个月内向所在地的区建设档案管理部门报送建设工程竣工档案</w:delText>
        </w:r>
      </w:del>
      <w:del w:id="4522" w:author="谢浩然" w:date="2019-07-11T11:56:07Z">
        <w:r>
          <w:rPr>
            <w:rFonts w:hint="eastAsia" w:ascii="宋体" w:hAnsi="宋体" w:eastAsia="仿宋_GB2312" w:cs="仿宋_GB2312"/>
            <w:bCs/>
            <w:i w:val="0"/>
            <w:iCs w:val="0"/>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524" w:author="谢浩然" w:date="2019-07-11T11:56:07Z"/>
          <w:rFonts w:hint="eastAsia" w:ascii="宋体" w:hAnsi="宋体" w:eastAsia="仿宋_GB2312" w:cs="仿宋_GB2312"/>
          <w:color w:val="auto"/>
          <w:sz w:val="32"/>
          <w:szCs w:val="32"/>
          <w:lang w:eastAsia="zh-CN"/>
        </w:rPr>
        <w:pPrChange w:id="452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del w:id="4526" w:author="谢浩然" w:date="2019-07-11T11:56:07Z"/>
          <w:rFonts w:hint="eastAsia" w:ascii="宋体" w:hAnsi="宋体" w:eastAsia="黑体" w:cs="黑体"/>
          <w:color w:val="auto"/>
          <w:sz w:val="32"/>
          <w:szCs w:val="32"/>
          <w:rPrChange w:id="4527" w:author="卢颖东" w:date="2019-05-21T14:56:00Z">
            <w:rPr>
              <w:del w:id="4528" w:author="谢浩然" w:date="2019-07-11T11:56:07Z"/>
              <w:rFonts w:hint="eastAsia" w:ascii="黑体" w:hAnsi="黑体" w:eastAsia="黑体" w:cs="黑体"/>
              <w:color w:val="auto"/>
              <w:sz w:val="32"/>
              <w:szCs w:val="32"/>
            </w:rPr>
          </w:rPrChange>
        </w:rPr>
        <w:pPrChange w:id="4525" w:author="谢浩然" w:date="2019-07-11T11:56:08Z">
          <w:pPr>
            <w:keepNext w:val="0"/>
            <w:keepLines w:val="0"/>
            <w:pageBreakBefore w:val="0"/>
            <w:numPr>
              <w:ilvl w:val="0"/>
              <w:numId w:val="2"/>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4529" w:author="谢浩然" w:date="2019-07-11T11:56:07Z">
        <w:r>
          <w:rPr>
            <w:rFonts w:hint="eastAsia" w:ascii="宋体" w:hAnsi="宋体" w:eastAsia="黑体" w:cs="黑体"/>
            <w:color w:val="auto"/>
            <w:sz w:val="32"/>
            <w:szCs w:val="32"/>
            <w:rPrChange w:id="4530" w:author="卢颖东" w:date="2019-05-21T14:56:00Z">
              <w:rPr>
                <w:rFonts w:hint="eastAsia" w:ascii="黑体" w:hAnsi="黑体" w:eastAsia="黑体" w:cs="黑体"/>
                <w:color w:val="auto"/>
                <w:sz w:val="32"/>
                <w:szCs w:val="32"/>
              </w:rPr>
            </w:rPrChange>
          </w:rPr>
          <w:delText xml:space="preserve"> 供水设施</w:delText>
        </w:r>
      </w:del>
      <w:del w:id="4532" w:author="谢浩然" w:date="2019-07-11T11:56:07Z">
        <w:r>
          <w:rPr>
            <w:rFonts w:hint="eastAsia" w:ascii="宋体" w:hAnsi="宋体" w:eastAsia="黑体" w:cs="黑体"/>
            <w:bCs/>
            <w:color w:val="auto"/>
            <w:sz w:val="32"/>
            <w:szCs w:val="32"/>
            <w:lang w:val="en-US" w:eastAsia="zh-CN"/>
            <w:rPrChange w:id="4533" w:author="卢颖东" w:date="2019-05-21T14:56:00Z">
              <w:rPr>
                <w:rFonts w:hint="eastAsia" w:ascii="黑体" w:hAnsi="黑体" w:eastAsia="黑体" w:cs="黑体"/>
                <w:bCs/>
                <w:color w:val="auto"/>
                <w:sz w:val="32"/>
                <w:szCs w:val="32"/>
                <w:lang w:val="en-US" w:eastAsia="zh-CN"/>
              </w:rPr>
            </w:rPrChange>
          </w:rPr>
          <w:delText>保护与</w:delText>
        </w:r>
      </w:del>
      <w:del w:id="4535" w:author="谢浩然" w:date="2019-07-11T11:56:07Z">
        <w:r>
          <w:rPr>
            <w:rFonts w:hint="eastAsia" w:ascii="宋体" w:hAnsi="宋体" w:eastAsia="黑体" w:cs="黑体"/>
            <w:color w:val="auto"/>
            <w:sz w:val="32"/>
            <w:szCs w:val="32"/>
            <w:rPrChange w:id="4536" w:author="卢颖东" w:date="2019-05-21T14:56:00Z">
              <w:rPr>
                <w:rFonts w:hint="eastAsia" w:ascii="黑体" w:hAnsi="黑体" w:eastAsia="黑体" w:cs="黑体"/>
                <w:color w:val="auto"/>
                <w:sz w:val="32"/>
                <w:szCs w:val="32"/>
              </w:rPr>
            </w:rPrChange>
          </w:rPr>
          <w:delText>管理</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right="0" w:rightChars="0" w:firstLine="0" w:firstLineChars="0"/>
        <w:jc w:val="both"/>
        <w:textAlignment w:val="auto"/>
        <w:outlineLvl w:val="9"/>
        <w:rPr>
          <w:del w:id="4539" w:author="谢浩然" w:date="2019-07-11T11:56:07Z"/>
          <w:rFonts w:hint="eastAsia" w:ascii="宋体" w:hAnsi="宋体" w:eastAsia="仿宋_GB2312" w:cs="仿宋_GB2312"/>
          <w:color w:val="auto"/>
          <w:sz w:val="32"/>
          <w:szCs w:val="32"/>
        </w:rPr>
        <w:pPrChange w:id="4538"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0"/>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541" w:author="谢浩然" w:date="2019-07-11T11:56:07Z"/>
          <w:rFonts w:hint="eastAsia" w:ascii="宋体" w:hAnsi="宋体" w:eastAsia="仿宋_GB2312" w:cs="仿宋_GB2312"/>
          <w:bCs/>
          <w:color w:val="auto"/>
          <w:sz w:val="32"/>
          <w:szCs w:val="32"/>
          <w:lang w:eastAsia="zh-CN"/>
        </w:rPr>
        <w:pPrChange w:id="4540"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42" w:author="谢浩然" w:date="2019-07-11T11:56:07Z">
        <w:r>
          <w:rPr>
            <w:rFonts w:hint="eastAsia" w:ascii="宋体" w:hAnsi="宋体" w:eastAsia="黑体" w:cs="黑体"/>
            <w:bCs/>
            <w:color w:val="auto"/>
            <w:sz w:val="32"/>
            <w:szCs w:val="32"/>
            <w:lang w:val="en-US" w:eastAsia="zh-CN"/>
            <w:rPrChange w:id="4543" w:author="卢颖东" w:date="2019-05-21T14:56:00Z">
              <w:rPr>
                <w:rFonts w:hint="eastAsia" w:ascii="黑体" w:hAnsi="黑体" w:eastAsia="黑体" w:cs="黑体"/>
                <w:bCs/>
                <w:color w:val="auto"/>
                <w:sz w:val="32"/>
                <w:szCs w:val="32"/>
                <w:lang w:val="en-US" w:eastAsia="zh-CN"/>
              </w:rPr>
            </w:rPrChange>
          </w:rPr>
          <w:delText>第十六条</w:delText>
        </w:r>
      </w:del>
      <w:del w:id="4545" w:author="谢浩然" w:date="2019-07-11T11:56:07Z">
        <w:r>
          <w:rPr>
            <w:rFonts w:hint="eastAsia" w:ascii="宋体" w:hAnsi="宋体" w:eastAsia="仿宋_GB2312" w:cs="仿宋_GB2312"/>
            <w:bCs/>
            <w:color w:val="auto"/>
            <w:sz w:val="32"/>
            <w:szCs w:val="32"/>
            <w:lang w:val="en-US" w:eastAsia="zh-CN"/>
          </w:rPr>
          <w:delText xml:space="preserve">  </w:delText>
        </w:r>
      </w:del>
      <w:del w:id="4546" w:author="谢浩然" w:date="2019-07-11T11:56:07Z">
        <w:r>
          <w:rPr>
            <w:rFonts w:hint="eastAsia" w:ascii="宋体" w:hAnsi="宋体" w:eastAsia="仿宋_GB2312" w:cs="仿宋_GB2312"/>
            <w:bCs/>
            <w:color w:val="auto"/>
            <w:sz w:val="32"/>
            <w:szCs w:val="32"/>
            <w:lang w:eastAsia="zh-CN"/>
          </w:rPr>
          <w:delText>任何单位和个人不得擅自改变公共供水设施用地的用途。</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548" w:author="谢浩然" w:date="2019-07-11T11:56:07Z"/>
          <w:rFonts w:hint="eastAsia" w:ascii="宋体" w:hAnsi="宋体" w:eastAsia="仿宋_GB2312" w:cs="仿宋_GB2312"/>
          <w:bCs/>
          <w:color w:val="auto"/>
          <w:sz w:val="32"/>
          <w:szCs w:val="32"/>
          <w:lang w:val="en-US" w:eastAsia="zh-CN"/>
        </w:rPr>
        <w:pPrChange w:id="454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49" w:author="谢浩然" w:date="2019-07-11T11:56:07Z">
        <w:r>
          <w:rPr>
            <w:rFonts w:hint="eastAsia" w:ascii="宋体" w:hAnsi="宋体" w:eastAsia="仿宋_GB2312" w:cs="仿宋_GB2312"/>
            <w:bCs/>
            <w:color w:val="auto"/>
            <w:sz w:val="32"/>
            <w:szCs w:val="32"/>
            <w:lang w:eastAsia="zh-CN"/>
          </w:rPr>
          <w:delText>因公共利益需要调整公共供水设施用地的，</w:delText>
        </w:r>
      </w:del>
      <w:del w:id="4550" w:author="谢浩然" w:date="2019-07-11T11:56:07Z">
        <w:r>
          <w:rPr>
            <w:rFonts w:hint="eastAsia" w:ascii="宋体" w:hAnsi="宋体" w:eastAsia="仿宋_GB2312" w:cs="仿宋_GB2312"/>
            <w:bCs/>
            <w:i w:val="0"/>
            <w:iCs w:val="0"/>
            <w:color w:val="auto"/>
            <w:kern w:val="2"/>
            <w:sz w:val="32"/>
            <w:szCs w:val="32"/>
            <w:lang w:eastAsia="zh-CN"/>
          </w:rPr>
          <w:delText>规划和自</w:delText>
        </w:r>
      </w:del>
      <w:del w:id="4551" w:author="谢浩然" w:date="2019-07-11T11:56:07Z">
        <w:r>
          <w:rPr>
            <w:rFonts w:hint="eastAsia" w:ascii="宋体" w:hAnsi="宋体" w:eastAsia="仿宋_GB2312" w:cs="仿宋_GB2312"/>
            <w:i w:val="0"/>
            <w:iCs w:val="0"/>
            <w:color w:val="auto"/>
            <w:kern w:val="1"/>
            <w:sz w:val="32"/>
            <w:szCs w:val="32"/>
            <w:lang w:eastAsia="zh-CN"/>
          </w:rPr>
          <w:delText>然资源</w:delText>
        </w:r>
      </w:del>
      <w:del w:id="4552" w:author="谢浩然" w:date="2019-07-11T11:56:07Z">
        <w:r>
          <w:rPr>
            <w:rFonts w:hint="eastAsia" w:ascii="宋体" w:hAnsi="宋体" w:eastAsia="仿宋_GB2312" w:cs="仿宋_GB2312"/>
            <w:bCs/>
            <w:color w:val="auto"/>
            <w:sz w:val="32"/>
            <w:szCs w:val="32"/>
            <w:lang w:eastAsia="zh-CN"/>
          </w:rPr>
          <w:delText>行政管理部门应当在编制或者调整控制性详细规划时征求供水行政主管部门和供水单位的意见。</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554" w:author="谢浩然" w:date="2019-07-11T11:56:07Z"/>
          <w:rFonts w:hint="eastAsia" w:ascii="宋体" w:hAnsi="宋体" w:eastAsia="仿宋_GB2312" w:cs="仿宋_GB2312"/>
          <w:color w:val="auto"/>
          <w:kern w:val="0"/>
          <w:sz w:val="32"/>
          <w:szCs w:val="32"/>
        </w:rPr>
        <w:pPrChange w:id="455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55" w:author="谢浩然" w:date="2019-07-11T11:56:07Z">
        <w:r>
          <w:rPr>
            <w:rFonts w:hint="eastAsia" w:ascii="宋体" w:hAnsi="宋体" w:eastAsia="黑体" w:cs="黑体"/>
            <w:color w:val="auto"/>
            <w:sz w:val="32"/>
            <w:szCs w:val="32"/>
            <w:lang w:val="en-US" w:eastAsia="zh-CN"/>
            <w:rPrChange w:id="4556" w:author="卢颖东" w:date="2019-05-21T14:56:00Z">
              <w:rPr>
                <w:rFonts w:hint="eastAsia" w:ascii="黑体" w:hAnsi="黑体" w:eastAsia="黑体" w:cs="黑体"/>
                <w:color w:val="auto"/>
                <w:sz w:val="32"/>
                <w:szCs w:val="32"/>
                <w:lang w:val="en-US" w:eastAsia="zh-CN"/>
              </w:rPr>
            </w:rPrChange>
          </w:rPr>
          <w:delText>第十七条</w:delText>
        </w:r>
      </w:del>
      <w:del w:id="4558" w:author="谢浩然" w:date="2019-07-11T11:56:07Z">
        <w:r>
          <w:rPr>
            <w:rFonts w:hint="eastAsia" w:ascii="宋体" w:hAnsi="宋体" w:eastAsia="仿宋_GB2312" w:cs="仿宋_GB2312"/>
            <w:color w:val="auto"/>
            <w:sz w:val="32"/>
            <w:szCs w:val="32"/>
            <w:lang w:val="en-US" w:eastAsia="zh-CN"/>
          </w:rPr>
          <w:delText xml:space="preserve">  </w:delText>
        </w:r>
      </w:del>
      <w:del w:id="4559" w:author="谢浩然" w:date="2019-07-11T11:56:07Z">
        <w:r>
          <w:rPr>
            <w:rFonts w:hint="eastAsia" w:ascii="宋体" w:hAnsi="宋体" w:eastAsia="仿宋_GB2312" w:cs="仿宋_GB2312"/>
            <w:color w:val="auto"/>
            <w:kern w:val="0"/>
            <w:sz w:val="32"/>
            <w:szCs w:val="32"/>
            <w:lang w:eastAsia="zh-CN"/>
          </w:rPr>
          <w:delText>供水行政主管部门</w:delText>
        </w:r>
      </w:del>
      <w:del w:id="4560" w:author="谢浩然" w:date="2019-07-11T11:56:07Z">
        <w:r>
          <w:rPr>
            <w:rFonts w:hint="eastAsia" w:ascii="宋体" w:hAnsi="宋体" w:eastAsia="仿宋_GB2312" w:cs="仿宋_GB2312"/>
            <w:color w:val="auto"/>
            <w:kern w:val="0"/>
            <w:sz w:val="32"/>
            <w:szCs w:val="32"/>
          </w:rPr>
          <w:delText>应当在</w:delText>
        </w:r>
      </w:del>
      <w:del w:id="4561" w:author="谢浩然" w:date="2019-07-11T11:56:07Z">
        <w:r>
          <w:rPr>
            <w:rFonts w:hint="eastAsia" w:ascii="宋体" w:hAnsi="宋体" w:eastAsia="仿宋_GB2312" w:cs="仿宋_GB2312"/>
            <w:bCs/>
            <w:color w:val="auto"/>
            <w:sz w:val="32"/>
            <w:szCs w:val="32"/>
            <w:lang w:val="en-US" w:eastAsia="zh-CN"/>
          </w:rPr>
          <w:delText>供水取水泵站、净水厂、</w:delText>
        </w:r>
      </w:del>
      <w:del w:id="4562" w:author="谢浩然" w:date="2019-07-11T11:56:07Z">
        <w:r>
          <w:rPr>
            <w:rFonts w:hint="eastAsia" w:ascii="宋体" w:hAnsi="宋体" w:eastAsia="仿宋_GB2312" w:cs="仿宋_GB2312"/>
            <w:color w:val="auto"/>
            <w:kern w:val="0"/>
            <w:sz w:val="32"/>
            <w:szCs w:val="32"/>
            <w:lang w:eastAsia="zh-CN"/>
          </w:rPr>
          <w:delText>公共</w:delText>
        </w:r>
      </w:del>
      <w:del w:id="4563" w:author="谢浩然" w:date="2019-07-11T11:56:07Z">
        <w:r>
          <w:rPr>
            <w:rFonts w:hint="eastAsia" w:ascii="宋体" w:hAnsi="宋体" w:eastAsia="仿宋_GB2312" w:cs="仿宋_GB2312"/>
            <w:color w:val="auto"/>
            <w:kern w:val="0"/>
            <w:sz w:val="32"/>
            <w:szCs w:val="32"/>
          </w:rPr>
          <w:delText>供水管道</w:delText>
        </w:r>
      </w:del>
      <w:del w:id="4564" w:author="谢浩然" w:date="2019-07-11T11:56:07Z">
        <w:r>
          <w:rPr>
            <w:rFonts w:hint="eastAsia" w:ascii="宋体" w:hAnsi="宋体" w:eastAsia="仿宋_GB2312" w:cs="仿宋_GB2312"/>
            <w:color w:val="auto"/>
            <w:kern w:val="0"/>
            <w:sz w:val="32"/>
            <w:szCs w:val="32"/>
            <w:lang w:eastAsia="zh-CN"/>
          </w:rPr>
          <w:delText>等公共供水设施</w:delText>
        </w:r>
      </w:del>
      <w:del w:id="4565" w:author="谢浩然" w:date="2019-07-11T11:56:07Z">
        <w:r>
          <w:rPr>
            <w:rFonts w:hint="eastAsia" w:ascii="宋体" w:hAnsi="宋体" w:eastAsia="仿宋_GB2312" w:cs="仿宋_GB2312"/>
            <w:color w:val="auto"/>
            <w:kern w:val="0"/>
            <w:sz w:val="32"/>
            <w:szCs w:val="32"/>
          </w:rPr>
          <w:delText>周围划定安全保护范围，并</w:delText>
        </w:r>
      </w:del>
      <w:del w:id="4566" w:author="谢浩然" w:date="2019-07-11T11:56:07Z">
        <w:r>
          <w:rPr>
            <w:rFonts w:hint="eastAsia" w:ascii="宋体" w:hAnsi="宋体" w:eastAsia="仿宋_GB2312" w:cs="仿宋_GB2312"/>
            <w:bCs/>
            <w:color w:val="auto"/>
            <w:sz w:val="32"/>
            <w:szCs w:val="32"/>
            <w:lang w:val="en-US" w:eastAsia="zh-CN"/>
          </w:rPr>
          <w:delText>设置统一的安全警示标志</w:delText>
        </w:r>
      </w:del>
      <w:del w:id="4567" w:author="谢浩然" w:date="2019-07-11T11:56:07Z">
        <w:r>
          <w:rPr>
            <w:rFonts w:hint="eastAsia" w:ascii="宋体" w:hAnsi="宋体" w:eastAsia="仿宋_GB2312" w:cs="仿宋_GB2312"/>
            <w:color w:val="auto"/>
            <w:kern w:val="0"/>
            <w:sz w:val="32"/>
            <w:szCs w:val="32"/>
          </w:rPr>
          <w:delText>。安全保护范围</w:delText>
        </w:r>
      </w:del>
      <w:del w:id="4568" w:author="谢浩然" w:date="2019-07-11T11:56:07Z">
        <w:r>
          <w:rPr>
            <w:rFonts w:hint="eastAsia" w:ascii="宋体" w:hAnsi="宋体" w:eastAsia="仿宋_GB2312" w:cs="仿宋_GB2312"/>
            <w:color w:val="auto"/>
            <w:kern w:val="0"/>
            <w:sz w:val="32"/>
            <w:szCs w:val="32"/>
            <w:lang w:eastAsia="zh-CN"/>
          </w:rPr>
          <w:delText>划定办法，</w:delText>
        </w:r>
      </w:del>
      <w:del w:id="4569" w:author="谢浩然" w:date="2019-07-11T11:56:07Z">
        <w:r>
          <w:rPr>
            <w:rFonts w:hint="eastAsia" w:ascii="宋体" w:hAnsi="宋体" w:eastAsia="仿宋_GB2312" w:cs="仿宋_GB2312"/>
            <w:color w:val="auto"/>
            <w:sz w:val="32"/>
            <w:szCs w:val="32"/>
          </w:rPr>
          <w:delText>由市供水行政主管部门</w:delText>
        </w:r>
      </w:del>
      <w:del w:id="4570" w:author="谢浩然" w:date="2019-07-11T11:56:07Z">
        <w:r>
          <w:rPr>
            <w:rFonts w:hint="eastAsia" w:ascii="宋体" w:hAnsi="宋体" w:eastAsia="仿宋_GB2312" w:cs="仿宋_GB2312"/>
            <w:color w:val="auto"/>
            <w:sz w:val="32"/>
            <w:szCs w:val="32"/>
            <w:lang w:eastAsia="zh-CN"/>
            <w:rPrChange w:id="4571" w:author="卢颖东" w:date="2019-05-21T14:56:00Z">
              <w:rPr>
                <w:rFonts w:hint="eastAsia" w:ascii="仿宋_GB2312" w:hAnsi="仿宋_GB2312" w:eastAsia="仿宋_GB2312" w:cs="仿宋_GB2312"/>
                <w:color w:val="auto"/>
                <w:sz w:val="32"/>
                <w:szCs w:val="32"/>
                <w:lang w:eastAsia="zh-CN"/>
              </w:rPr>
            </w:rPrChange>
          </w:rPr>
          <w:delText>会同市</w:delText>
        </w:r>
      </w:del>
      <w:del w:id="4573" w:author="谢浩然" w:date="2019-07-11T11:56:07Z">
        <w:r>
          <w:rPr>
            <w:rFonts w:hint="eastAsia" w:ascii="宋体" w:hAnsi="宋体" w:eastAsia="仿宋_GB2312" w:cs="仿宋_GB2312"/>
            <w:i w:val="0"/>
            <w:iCs w:val="0"/>
            <w:color w:val="auto"/>
            <w:kern w:val="1"/>
            <w:sz w:val="32"/>
            <w:szCs w:val="32"/>
            <w:lang w:eastAsia="zh-CN"/>
            <w:rPrChange w:id="4574" w:author="卢颖东" w:date="2019-05-21T14:56:00Z">
              <w:rPr>
                <w:rFonts w:hint="eastAsia" w:ascii="仿宋_GB2312" w:hAnsi="仿宋_GB2312" w:eastAsia="仿宋_GB2312" w:cs="仿宋_GB2312"/>
                <w:i w:val="0"/>
                <w:iCs w:val="0"/>
                <w:color w:val="auto"/>
                <w:kern w:val="1"/>
                <w:sz w:val="32"/>
                <w:szCs w:val="32"/>
                <w:lang w:eastAsia="zh-CN"/>
              </w:rPr>
            </w:rPrChange>
          </w:rPr>
          <w:delText>规划和自</w:delText>
        </w:r>
      </w:del>
      <w:del w:id="4576" w:author="谢浩然" w:date="2019-07-11T11:56:07Z">
        <w:r>
          <w:rPr>
            <w:rFonts w:hint="eastAsia" w:ascii="宋体" w:hAnsi="宋体" w:eastAsia="仿宋_GB2312" w:cs="仿宋_GB2312"/>
            <w:i w:val="0"/>
            <w:iCs w:val="0"/>
            <w:color w:val="auto"/>
            <w:kern w:val="1"/>
            <w:sz w:val="32"/>
            <w:szCs w:val="32"/>
            <w:lang w:eastAsia="zh-CN"/>
          </w:rPr>
          <w:delText>然资源</w:delText>
        </w:r>
      </w:del>
      <w:del w:id="4577" w:author="谢浩然" w:date="2019-07-11T11:56:07Z">
        <w:r>
          <w:rPr>
            <w:rFonts w:hint="eastAsia" w:ascii="宋体" w:hAnsi="宋体" w:eastAsia="仿宋_GB2312" w:cs="仿宋_GB2312"/>
            <w:color w:val="auto"/>
            <w:sz w:val="32"/>
            <w:szCs w:val="32"/>
            <w:lang w:eastAsia="zh-CN"/>
          </w:rPr>
          <w:delText>、市住房和城乡建设等行政管理部门</w:delText>
        </w:r>
      </w:del>
      <w:del w:id="4578" w:author="谢浩然" w:date="2019-07-11T11:56:07Z">
        <w:r>
          <w:rPr>
            <w:rFonts w:hint="eastAsia" w:ascii="宋体" w:hAnsi="宋体" w:eastAsia="仿宋_GB2312" w:cs="仿宋_GB2312"/>
            <w:color w:val="auto"/>
            <w:sz w:val="32"/>
            <w:szCs w:val="32"/>
          </w:rPr>
          <w:delText>制定并报市人民政府</w:delText>
        </w:r>
      </w:del>
      <w:del w:id="4579" w:author="谢浩然" w:date="2019-07-11T11:56:07Z">
        <w:r>
          <w:rPr>
            <w:rFonts w:hint="eastAsia" w:ascii="宋体" w:hAnsi="宋体" w:eastAsia="仿宋_GB2312" w:cs="仿宋_GB2312"/>
            <w:color w:val="auto"/>
            <w:sz w:val="32"/>
            <w:szCs w:val="32"/>
            <w:lang w:eastAsia="zh-CN"/>
          </w:rPr>
          <w:delText>批准</w:delText>
        </w:r>
      </w:del>
      <w:del w:id="4580" w:author="谢浩然" w:date="2019-07-11T11:56:07Z">
        <w:r>
          <w:rPr>
            <w:rFonts w:hint="eastAsia" w:ascii="宋体" w:hAnsi="宋体" w:eastAsia="仿宋_GB2312" w:cs="仿宋_GB2312"/>
            <w:color w:val="auto"/>
            <w:sz w:val="32"/>
            <w:szCs w:val="32"/>
          </w:rPr>
          <w:delText>后实施。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582" w:author="谢浩然" w:date="2019-07-11T11:56:07Z"/>
          <w:rFonts w:hint="eastAsia" w:ascii="宋体" w:hAnsi="宋体" w:eastAsia="仿宋_GB2312" w:cs="仿宋_GB2312"/>
          <w:i/>
          <w:iCs/>
          <w:color w:val="auto"/>
          <w:kern w:val="0"/>
          <w:sz w:val="32"/>
          <w:szCs w:val="32"/>
          <w:u w:val="single"/>
        </w:rPr>
        <w:pPrChange w:id="458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83" w:author="谢浩然" w:date="2019-07-11T11:56:07Z">
        <w:r>
          <w:rPr>
            <w:rFonts w:hint="eastAsia" w:ascii="宋体" w:hAnsi="宋体" w:eastAsia="仿宋_GB2312" w:cs="仿宋_GB2312"/>
            <w:color w:val="auto"/>
            <w:kern w:val="0"/>
            <w:sz w:val="32"/>
            <w:szCs w:val="32"/>
          </w:rPr>
          <w:delText>在安全保护范围内，禁止</w:delText>
        </w:r>
      </w:del>
      <w:del w:id="4584" w:author="谢浩然" w:date="2019-07-11T11:56:07Z">
        <w:r>
          <w:rPr>
            <w:rFonts w:hint="eastAsia" w:ascii="宋体" w:hAnsi="宋体" w:eastAsia="仿宋_GB2312" w:cs="仿宋_GB2312"/>
            <w:color w:val="auto"/>
            <w:kern w:val="0"/>
            <w:sz w:val="32"/>
            <w:szCs w:val="32"/>
            <w:lang w:eastAsia="zh-CN"/>
          </w:rPr>
          <w:delText>下列活动：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586" w:author="谢浩然" w:date="2019-07-11T11:56:07Z"/>
          <w:rFonts w:hint="eastAsia" w:ascii="宋体" w:hAnsi="宋体" w:eastAsia="仿宋_GB2312" w:cs="仿宋_GB2312"/>
          <w:bCs/>
          <w:color w:val="auto"/>
          <w:sz w:val="32"/>
          <w:szCs w:val="32"/>
        </w:rPr>
        <w:pPrChange w:id="458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87" w:author="谢浩然" w:date="2019-07-11T11:56:07Z">
        <w:r>
          <w:rPr>
            <w:rFonts w:hint="eastAsia" w:ascii="宋体" w:hAnsi="宋体" w:eastAsia="仿宋_GB2312" w:cs="仿宋_GB2312"/>
            <w:bCs/>
            <w:color w:val="auto"/>
            <w:sz w:val="32"/>
            <w:szCs w:val="32"/>
          </w:rPr>
          <w:delText>（一）建造建筑物或者构筑物；</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589" w:author="谢浩然" w:date="2019-07-11T11:56:07Z"/>
          <w:rFonts w:hint="eastAsia" w:ascii="宋体" w:hAnsi="宋体" w:eastAsia="仿宋_GB2312" w:cs="仿宋_GB2312"/>
          <w:bCs/>
          <w:color w:val="auto"/>
          <w:sz w:val="32"/>
          <w:szCs w:val="32"/>
          <w:lang w:val="en-US" w:eastAsia="zh-CN"/>
        </w:rPr>
        <w:pPrChange w:id="458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90" w:author="谢浩然" w:date="2019-07-11T11:56:07Z">
        <w:r>
          <w:rPr>
            <w:rFonts w:hint="eastAsia" w:ascii="宋体" w:hAnsi="宋体" w:eastAsia="仿宋_GB2312" w:cs="仿宋_GB2312"/>
            <w:bCs/>
            <w:color w:val="auto"/>
            <w:sz w:val="32"/>
            <w:szCs w:val="32"/>
          </w:rPr>
          <w:delText>（二）</w:delText>
        </w:r>
      </w:del>
      <w:del w:id="4591" w:author="谢浩然" w:date="2019-07-11T11:56:07Z">
        <w:r>
          <w:rPr>
            <w:rFonts w:hint="eastAsia" w:ascii="宋体" w:hAnsi="宋体" w:eastAsia="仿宋_GB2312" w:cs="仿宋_GB2312"/>
            <w:bCs/>
            <w:color w:val="auto"/>
            <w:sz w:val="32"/>
            <w:szCs w:val="32"/>
            <w:lang w:val="en-US" w:eastAsia="zh-CN"/>
          </w:rPr>
          <w:delText>进行爆破、打井、采石、挖砂、取土、</w:delText>
        </w:r>
      </w:del>
      <w:del w:id="4592" w:author="谢浩然" w:date="2019-07-11T11:56:07Z">
        <w:r>
          <w:rPr>
            <w:rFonts w:hint="eastAsia" w:ascii="宋体" w:hAnsi="宋体" w:eastAsia="仿宋_GB2312" w:cs="仿宋_GB2312"/>
            <w:bCs/>
            <w:color w:val="auto"/>
            <w:sz w:val="32"/>
            <w:szCs w:val="32"/>
          </w:rPr>
          <w:delText>打桩</w:delText>
        </w:r>
      </w:del>
      <w:del w:id="4593" w:author="谢浩然" w:date="2019-07-11T11:56:07Z">
        <w:r>
          <w:rPr>
            <w:rFonts w:hint="eastAsia" w:ascii="宋体" w:hAnsi="宋体" w:eastAsia="仿宋_GB2312" w:cs="仿宋_GB2312"/>
            <w:bCs/>
            <w:color w:val="auto"/>
            <w:sz w:val="32"/>
            <w:szCs w:val="32"/>
            <w:lang w:eastAsia="zh-CN"/>
          </w:rPr>
          <w:delText>、</w:delText>
        </w:r>
      </w:del>
      <w:del w:id="4594" w:author="谢浩然" w:date="2019-07-11T11:56:07Z">
        <w:r>
          <w:rPr>
            <w:rFonts w:hint="eastAsia" w:ascii="宋体" w:hAnsi="宋体" w:eastAsia="仿宋_GB2312" w:cs="仿宋_GB2312"/>
            <w:bCs/>
            <w:color w:val="auto"/>
            <w:sz w:val="32"/>
            <w:szCs w:val="32"/>
          </w:rPr>
          <w:delText>顶进作业</w:delText>
        </w:r>
      </w:del>
      <w:del w:id="4595" w:author="谢浩然" w:date="2019-07-11T11:56:07Z">
        <w:r>
          <w:rPr>
            <w:rFonts w:hint="eastAsia" w:ascii="宋体" w:hAnsi="宋体" w:eastAsia="仿宋_GB2312" w:cs="仿宋_GB2312"/>
            <w:bCs/>
            <w:color w:val="auto"/>
            <w:sz w:val="32"/>
            <w:szCs w:val="32"/>
            <w:lang w:val="en-US" w:eastAsia="zh-CN"/>
          </w:rPr>
          <w:delText>等；</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597" w:author="谢浩然" w:date="2019-07-11T11:56:07Z"/>
          <w:rFonts w:hint="eastAsia" w:ascii="宋体" w:hAnsi="宋体" w:eastAsia="仿宋_GB2312" w:cs="仿宋_GB2312"/>
          <w:bCs/>
          <w:color w:val="auto"/>
          <w:sz w:val="32"/>
          <w:szCs w:val="32"/>
        </w:rPr>
        <w:pPrChange w:id="459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98" w:author="谢浩然" w:date="2019-07-11T11:56:07Z">
        <w:r>
          <w:rPr>
            <w:rFonts w:hint="eastAsia" w:ascii="宋体" w:hAnsi="宋体" w:eastAsia="仿宋_GB2312" w:cs="仿宋_GB2312"/>
            <w:bCs/>
            <w:color w:val="auto"/>
            <w:sz w:val="32"/>
            <w:szCs w:val="32"/>
          </w:rPr>
          <w:delText>（</w:delText>
        </w:r>
      </w:del>
      <w:del w:id="4599" w:author="谢浩然" w:date="2019-07-11T11:56:07Z">
        <w:r>
          <w:rPr>
            <w:rFonts w:hint="eastAsia" w:ascii="宋体" w:hAnsi="宋体" w:eastAsia="仿宋_GB2312" w:cs="仿宋_GB2312"/>
            <w:bCs/>
            <w:color w:val="auto"/>
            <w:sz w:val="32"/>
            <w:szCs w:val="32"/>
            <w:lang w:eastAsia="zh-CN"/>
          </w:rPr>
          <w:delText>三</w:delText>
        </w:r>
      </w:del>
      <w:del w:id="4600" w:author="谢浩然" w:date="2019-07-11T11:56:07Z">
        <w:r>
          <w:rPr>
            <w:rFonts w:hint="eastAsia" w:ascii="宋体" w:hAnsi="宋体" w:eastAsia="仿宋_GB2312" w:cs="仿宋_GB2312"/>
            <w:bCs/>
            <w:color w:val="auto"/>
            <w:sz w:val="32"/>
            <w:szCs w:val="32"/>
          </w:rPr>
          <w:delText>）种植深根树木，堆放易燃、易爆、有毒</w:delText>
        </w:r>
      </w:del>
      <w:del w:id="4601" w:author="谢浩然" w:date="2019-07-11T11:56:07Z">
        <w:r>
          <w:rPr>
            <w:rFonts w:hint="eastAsia" w:ascii="宋体" w:hAnsi="宋体" w:eastAsia="仿宋_GB2312" w:cs="仿宋_GB2312"/>
            <w:bCs/>
            <w:color w:val="auto"/>
            <w:sz w:val="32"/>
            <w:szCs w:val="32"/>
            <w:lang w:eastAsia="zh-CN"/>
          </w:rPr>
          <w:delText>、</w:delText>
        </w:r>
      </w:del>
      <w:del w:id="4602" w:author="谢浩然" w:date="2019-07-11T11:56:07Z">
        <w:r>
          <w:rPr>
            <w:rFonts w:hint="eastAsia" w:ascii="宋体" w:hAnsi="宋体" w:eastAsia="仿宋_GB2312" w:cs="仿宋_GB2312"/>
            <w:bCs/>
            <w:color w:val="auto"/>
            <w:sz w:val="32"/>
            <w:szCs w:val="32"/>
          </w:rPr>
          <w:delText>有害</w:delText>
        </w:r>
      </w:del>
      <w:del w:id="4603" w:author="谢浩然" w:date="2019-07-11T11:56:07Z">
        <w:r>
          <w:rPr>
            <w:rFonts w:hint="eastAsia" w:ascii="宋体" w:hAnsi="宋体" w:eastAsia="仿宋_GB2312" w:cs="仿宋_GB2312"/>
            <w:bCs/>
            <w:color w:val="auto"/>
            <w:sz w:val="32"/>
            <w:szCs w:val="32"/>
            <w:lang w:eastAsia="zh-CN"/>
          </w:rPr>
          <w:delText>的</w:delText>
        </w:r>
      </w:del>
      <w:del w:id="4604" w:author="谢浩然" w:date="2019-07-11T11:56:07Z">
        <w:r>
          <w:rPr>
            <w:rFonts w:hint="eastAsia" w:ascii="宋体" w:hAnsi="宋体" w:eastAsia="仿宋_GB2312" w:cs="仿宋_GB2312"/>
            <w:bCs/>
            <w:color w:val="auto"/>
            <w:sz w:val="32"/>
            <w:szCs w:val="32"/>
          </w:rPr>
          <w:delText>物质；</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606" w:author="谢浩然" w:date="2019-07-11T11:56:07Z"/>
          <w:rFonts w:hint="eastAsia" w:ascii="宋体" w:hAnsi="宋体" w:eastAsia="仿宋_GB2312" w:cs="仿宋_GB2312"/>
          <w:bCs/>
          <w:color w:val="auto"/>
          <w:sz w:val="32"/>
          <w:szCs w:val="32"/>
        </w:rPr>
        <w:pPrChange w:id="460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07" w:author="谢浩然" w:date="2019-07-11T11:56:07Z">
        <w:r>
          <w:rPr>
            <w:rFonts w:hint="eastAsia" w:ascii="宋体" w:hAnsi="宋体" w:eastAsia="仿宋_GB2312" w:cs="仿宋_GB2312"/>
            <w:bCs/>
            <w:color w:val="auto"/>
            <w:sz w:val="32"/>
            <w:szCs w:val="32"/>
            <w:lang w:val="en-US" w:eastAsia="zh-CN"/>
          </w:rPr>
          <w:delText>（四）擅自移动、覆盖、涂改、拆除、损坏安全警示标志；</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609" w:author="谢浩然" w:date="2019-07-11T11:56:07Z"/>
          <w:rFonts w:hint="eastAsia" w:ascii="宋体" w:hAnsi="宋体" w:eastAsia="仿宋_GB2312" w:cs="仿宋_GB2312"/>
          <w:i w:val="0"/>
          <w:iCs w:val="0"/>
          <w:color w:val="auto"/>
          <w:kern w:val="0"/>
          <w:sz w:val="32"/>
          <w:szCs w:val="32"/>
        </w:rPr>
        <w:pPrChange w:id="4608" w:author="谢浩然" w:date="2019-07-11T11:56:08Z">
          <w:pPr>
            <w:keepNext w:val="0"/>
            <w:keepLines w:val="0"/>
            <w:pageBreakBefore w:val="0"/>
            <w:numPr>
              <w:ilvl w:val="0"/>
              <w:numId w:val="3"/>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10" w:author="谢浩然" w:date="2019-07-11T11:56:07Z">
        <w:r>
          <w:rPr>
            <w:rFonts w:hint="eastAsia" w:ascii="宋体" w:hAnsi="宋体" w:eastAsia="仿宋_GB2312" w:cs="仿宋_GB2312"/>
            <w:bCs/>
            <w:color w:val="auto"/>
            <w:sz w:val="32"/>
            <w:szCs w:val="32"/>
            <w:lang w:val="en-US" w:eastAsia="zh-CN"/>
          </w:rPr>
          <w:delText>其他危及</w:delText>
        </w:r>
      </w:del>
      <w:del w:id="4611" w:author="谢浩然" w:date="2019-07-11T11:56:07Z">
        <w:r>
          <w:rPr>
            <w:rFonts w:hint="eastAsia" w:ascii="宋体" w:hAnsi="宋体" w:eastAsia="仿宋_GB2312" w:cs="仿宋_GB2312"/>
            <w:color w:val="auto"/>
            <w:kern w:val="0"/>
            <w:sz w:val="32"/>
            <w:szCs w:val="32"/>
            <w:lang w:eastAsia="zh-CN"/>
          </w:rPr>
          <w:delText>公共</w:delText>
        </w:r>
      </w:del>
      <w:del w:id="4612" w:author="谢浩然" w:date="2019-07-11T11:56:07Z">
        <w:r>
          <w:rPr>
            <w:rFonts w:hint="eastAsia" w:ascii="宋体" w:hAnsi="宋体" w:eastAsia="仿宋_GB2312" w:cs="仿宋_GB2312"/>
            <w:bCs/>
            <w:color w:val="auto"/>
            <w:sz w:val="32"/>
            <w:szCs w:val="32"/>
            <w:lang w:val="en-US" w:eastAsia="zh-CN"/>
          </w:rPr>
          <w:delText>供水</w:delText>
        </w:r>
      </w:del>
      <w:del w:id="4613" w:author="谢浩然" w:date="2019-07-11T11:56:07Z">
        <w:r>
          <w:rPr>
            <w:rFonts w:hint="eastAsia" w:ascii="宋体" w:hAnsi="宋体" w:eastAsia="仿宋_GB2312" w:cs="仿宋_GB2312"/>
            <w:color w:val="auto"/>
            <w:kern w:val="0"/>
            <w:sz w:val="32"/>
            <w:szCs w:val="32"/>
            <w:lang w:eastAsia="zh-CN"/>
          </w:rPr>
          <w:delText>设施</w:delText>
        </w:r>
      </w:del>
      <w:del w:id="4614" w:author="谢浩然" w:date="2019-07-11T11:56:07Z">
        <w:r>
          <w:rPr>
            <w:rFonts w:hint="eastAsia" w:ascii="宋体" w:hAnsi="宋体" w:eastAsia="仿宋_GB2312" w:cs="仿宋_GB2312"/>
            <w:bCs/>
            <w:color w:val="auto"/>
            <w:sz w:val="32"/>
            <w:szCs w:val="32"/>
            <w:lang w:val="en-US" w:eastAsia="zh-CN"/>
          </w:rPr>
          <w:delText>安全的行为。</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right="0" w:rightChars="0" w:firstLine="0" w:firstLineChars="0"/>
        <w:textAlignment w:val="auto"/>
        <w:rPr>
          <w:del w:id="4616" w:author="谢浩然" w:date="2019-07-11T11:56:07Z"/>
          <w:rFonts w:hint="eastAsia" w:ascii="宋体" w:hAnsi="宋体" w:eastAsia="仿宋_GB2312" w:cs="仿宋_GB2312"/>
          <w:i w:val="0"/>
          <w:iCs w:val="0"/>
          <w:color w:val="auto"/>
          <w:kern w:val="0"/>
          <w:sz w:val="32"/>
          <w:szCs w:val="32"/>
        </w:rPr>
        <w:pPrChange w:id="461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textAlignment w:val="auto"/>
          </w:pPr>
        </w:pPrChange>
      </w:pPr>
      <w:del w:id="4617" w:author="谢浩然" w:date="2019-07-11T11:56:07Z">
        <w:r>
          <w:rPr>
            <w:rFonts w:hint="eastAsia" w:ascii="宋体" w:hAnsi="宋体" w:eastAsia="黑体" w:cs="黑体"/>
            <w:bCs/>
            <w:color w:val="auto"/>
            <w:sz w:val="32"/>
            <w:szCs w:val="32"/>
            <w:rPrChange w:id="4618" w:author="卢颖东" w:date="2019-05-21T14:56:00Z">
              <w:rPr>
                <w:rFonts w:hint="eastAsia" w:ascii="黑体" w:hAnsi="黑体" w:eastAsia="黑体" w:cs="黑体"/>
                <w:bCs/>
                <w:color w:val="auto"/>
                <w:sz w:val="32"/>
                <w:szCs w:val="32"/>
              </w:rPr>
            </w:rPrChange>
          </w:rPr>
          <w:delText>第十</w:delText>
        </w:r>
      </w:del>
      <w:del w:id="4620" w:author="谢浩然" w:date="2019-07-11T11:56:07Z">
        <w:r>
          <w:rPr>
            <w:rFonts w:hint="eastAsia" w:ascii="宋体" w:hAnsi="宋体" w:eastAsia="黑体" w:cs="黑体"/>
            <w:bCs/>
            <w:color w:val="auto"/>
            <w:sz w:val="32"/>
            <w:szCs w:val="32"/>
            <w:lang w:eastAsia="zh-CN"/>
            <w:rPrChange w:id="4621" w:author="卢颖东" w:date="2019-05-21T14:56:00Z">
              <w:rPr>
                <w:rFonts w:hint="eastAsia" w:ascii="黑体" w:hAnsi="黑体" w:eastAsia="黑体" w:cs="黑体"/>
                <w:bCs/>
                <w:color w:val="auto"/>
                <w:sz w:val="32"/>
                <w:szCs w:val="32"/>
                <w:lang w:eastAsia="zh-CN"/>
              </w:rPr>
            </w:rPrChange>
          </w:rPr>
          <w:delText>八</w:delText>
        </w:r>
      </w:del>
      <w:del w:id="4623" w:author="谢浩然" w:date="2019-07-11T11:56:07Z">
        <w:r>
          <w:rPr>
            <w:rFonts w:hint="eastAsia" w:ascii="宋体" w:hAnsi="宋体" w:eastAsia="黑体" w:cs="黑体"/>
            <w:bCs/>
            <w:color w:val="auto"/>
            <w:sz w:val="32"/>
            <w:szCs w:val="32"/>
            <w:rPrChange w:id="4624" w:author="卢颖东" w:date="2019-05-21T14:56:00Z">
              <w:rPr>
                <w:rFonts w:hint="eastAsia" w:ascii="黑体" w:hAnsi="黑体" w:eastAsia="黑体" w:cs="黑体"/>
                <w:bCs/>
                <w:color w:val="auto"/>
                <w:sz w:val="32"/>
                <w:szCs w:val="32"/>
              </w:rPr>
            </w:rPrChange>
          </w:rPr>
          <w:delText>条</w:delText>
        </w:r>
      </w:del>
      <w:del w:id="4626" w:author="谢浩然" w:date="2019-07-11T11:56:07Z">
        <w:r>
          <w:rPr>
            <w:rFonts w:hint="eastAsia" w:ascii="宋体" w:hAnsi="宋体" w:eastAsia="仿宋_GB2312" w:cs="仿宋_GB2312"/>
            <w:bCs/>
            <w:color w:val="auto"/>
            <w:sz w:val="32"/>
            <w:szCs w:val="32"/>
            <w:lang w:val="en-US" w:eastAsia="zh-CN"/>
          </w:rPr>
          <w:delText xml:space="preserve">  </w:delText>
        </w:r>
      </w:del>
      <w:del w:id="4627" w:author="谢浩然" w:date="2019-07-11T11:56:07Z">
        <w:r>
          <w:rPr>
            <w:rFonts w:hint="eastAsia" w:ascii="宋体" w:hAnsi="宋体" w:eastAsia="仿宋_GB2312" w:cs="仿宋_GB2312"/>
            <w:b w:val="0"/>
            <w:bCs/>
            <w:color w:val="auto"/>
            <w:kern w:val="0"/>
            <w:sz w:val="32"/>
            <w:szCs w:val="32"/>
          </w:rPr>
          <w:delText>因</w:delText>
        </w:r>
      </w:del>
      <w:del w:id="4628" w:author="谢浩然" w:date="2019-07-11T11:56:07Z">
        <w:r>
          <w:rPr>
            <w:rFonts w:hint="eastAsia" w:ascii="宋体" w:hAnsi="宋体" w:eastAsia="仿宋_GB2312" w:cs="仿宋_GB2312"/>
            <w:b w:val="0"/>
            <w:bCs/>
            <w:color w:val="auto"/>
            <w:kern w:val="0"/>
            <w:sz w:val="32"/>
            <w:szCs w:val="32"/>
            <w:lang w:eastAsia="zh-CN"/>
          </w:rPr>
          <w:delText>城市</w:delText>
        </w:r>
      </w:del>
      <w:del w:id="4629" w:author="谢浩然" w:date="2019-07-11T11:56:07Z">
        <w:r>
          <w:rPr>
            <w:rFonts w:hint="eastAsia" w:ascii="宋体" w:hAnsi="宋体" w:eastAsia="仿宋_GB2312" w:cs="仿宋_GB2312"/>
            <w:b w:val="0"/>
            <w:bCs/>
            <w:color w:val="auto"/>
            <w:kern w:val="0"/>
            <w:sz w:val="32"/>
            <w:szCs w:val="32"/>
          </w:rPr>
          <w:delText>建设需要，</w:delText>
        </w:r>
      </w:del>
      <w:del w:id="4630" w:author="谢浩然" w:date="2019-07-11T11:56:07Z">
        <w:r>
          <w:rPr>
            <w:rFonts w:hint="eastAsia" w:ascii="宋体" w:hAnsi="宋体" w:eastAsia="仿宋_GB2312" w:cs="仿宋_GB2312"/>
            <w:color w:val="auto"/>
            <w:kern w:val="0"/>
            <w:sz w:val="32"/>
            <w:szCs w:val="32"/>
          </w:rPr>
          <w:delText>在安全保护范围内</w:delText>
        </w:r>
      </w:del>
      <w:del w:id="4631" w:author="谢浩然" w:date="2019-07-11T11:56:07Z">
        <w:r>
          <w:rPr>
            <w:rFonts w:hint="eastAsia" w:ascii="宋体" w:hAnsi="宋体" w:eastAsia="仿宋_GB2312" w:cs="仿宋_GB2312"/>
            <w:b w:val="0"/>
            <w:bCs/>
            <w:color w:val="auto"/>
            <w:kern w:val="0"/>
            <w:sz w:val="32"/>
            <w:szCs w:val="32"/>
          </w:rPr>
          <w:delText>埋设其他地下管线</w:delText>
        </w:r>
      </w:del>
      <w:del w:id="4632" w:author="谢浩然" w:date="2019-07-11T11:56:07Z">
        <w:r>
          <w:rPr>
            <w:rFonts w:hint="eastAsia" w:ascii="宋体" w:hAnsi="宋体" w:eastAsia="仿宋_GB2312" w:cs="仿宋_GB2312"/>
            <w:b w:val="0"/>
            <w:bCs/>
            <w:color w:val="auto"/>
            <w:kern w:val="0"/>
            <w:sz w:val="32"/>
            <w:szCs w:val="32"/>
            <w:lang w:eastAsia="zh-CN"/>
          </w:rPr>
          <w:delText>，</w:delText>
        </w:r>
      </w:del>
      <w:del w:id="4633" w:author="谢浩然" w:date="2019-07-11T11:56:07Z">
        <w:r>
          <w:rPr>
            <w:rFonts w:hint="eastAsia" w:ascii="宋体" w:hAnsi="宋体" w:eastAsia="仿宋_GB2312" w:cs="仿宋_GB2312"/>
            <w:i w:val="0"/>
            <w:iCs w:val="0"/>
            <w:color w:val="auto"/>
            <w:kern w:val="0"/>
            <w:sz w:val="32"/>
            <w:szCs w:val="32"/>
            <w:lang w:eastAsia="zh-CN"/>
          </w:rPr>
          <w:delText>或者</w:delText>
        </w:r>
      </w:del>
      <w:del w:id="4634" w:author="谢浩然" w:date="2019-07-11T11:56:07Z">
        <w:r>
          <w:rPr>
            <w:rFonts w:hint="eastAsia" w:ascii="宋体" w:hAnsi="宋体" w:eastAsia="仿宋_GB2312" w:cs="仿宋_GB2312"/>
            <w:i w:val="0"/>
            <w:iCs w:val="0"/>
            <w:color w:val="auto"/>
            <w:kern w:val="0"/>
            <w:sz w:val="32"/>
            <w:szCs w:val="32"/>
          </w:rPr>
          <w:delText>在安全保护范围外施工</w:delText>
        </w:r>
      </w:del>
      <w:del w:id="4635" w:author="谢浩然" w:date="2019-07-11T11:56:07Z">
        <w:r>
          <w:rPr>
            <w:rFonts w:hint="eastAsia" w:ascii="宋体" w:hAnsi="宋体" w:eastAsia="仿宋_GB2312" w:cs="仿宋_GB2312"/>
            <w:i w:val="0"/>
            <w:iCs w:val="0"/>
            <w:color w:val="auto"/>
            <w:kern w:val="0"/>
            <w:sz w:val="32"/>
            <w:szCs w:val="32"/>
            <w:lang w:eastAsia="zh-CN"/>
          </w:rPr>
          <w:delText>可能影响公共供水设施安全</w:delText>
        </w:r>
      </w:del>
      <w:del w:id="4636" w:author="谢浩然" w:date="2019-07-11T11:56:07Z">
        <w:r>
          <w:rPr>
            <w:rFonts w:hint="eastAsia" w:ascii="宋体" w:hAnsi="宋体" w:eastAsia="仿宋_GB2312" w:cs="仿宋_GB2312"/>
            <w:i w:val="0"/>
            <w:iCs w:val="0"/>
            <w:color w:val="auto"/>
            <w:kern w:val="0"/>
            <w:sz w:val="32"/>
            <w:szCs w:val="32"/>
          </w:rPr>
          <w:delText>的，应当符合国家和地方有关技术标准，并遵守管线工程规划和施工技术规定。</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638" w:author="谢浩然" w:date="2019-07-11T11:56:07Z"/>
          <w:rFonts w:hint="eastAsia" w:ascii="宋体" w:hAnsi="宋体" w:eastAsia="仿宋_GB2312" w:cs="仿宋_GB2312"/>
          <w:color w:val="auto"/>
          <w:kern w:val="0"/>
          <w:sz w:val="32"/>
          <w:szCs w:val="32"/>
        </w:rPr>
        <w:pPrChange w:id="463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39" w:author="谢浩然" w:date="2019-07-11T11:56:07Z">
        <w:r>
          <w:rPr>
            <w:rFonts w:hint="eastAsia" w:ascii="宋体" w:hAnsi="宋体" w:eastAsia="仿宋_GB2312" w:cs="仿宋_GB2312"/>
            <w:color w:val="auto"/>
            <w:kern w:val="0"/>
            <w:sz w:val="32"/>
            <w:szCs w:val="32"/>
          </w:rPr>
          <w:delText>经批准建设但可能影响</w:delText>
        </w:r>
      </w:del>
      <w:del w:id="4640" w:author="谢浩然" w:date="2019-07-11T11:56:07Z">
        <w:r>
          <w:rPr>
            <w:rFonts w:hint="eastAsia" w:ascii="宋体" w:hAnsi="宋体" w:eastAsia="仿宋_GB2312" w:cs="仿宋_GB2312"/>
            <w:color w:val="auto"/>
            <w:kern w:val="0"/>
            <w:sz w:val="32"/>
            <w:szCs w:val="32"/>
            <w:lang w:eastAsia="zh-CN"/>
          </w:rPr>
          <w:delText>公共</w:delText>
        </w:r>
      </w:del>
      <w:del w:id="4641" w:author="谢浩然" w:date="2019-07-11T11:56:07Z">
        <w:r>
          <w:rPr>
            <w:rFonts w:hint="eastAsia" w:ascii="宋体" w:hAnsi="宋体" w:eastAsia="仿宋_GB2312" w:cs="仿宋_GB2312"/>
            <w:color w:val="auto"/>
            <w:kern w:val="0"/>
            <w:sz w:val="32"/>
            <w:szCs w:val="32"/>
          </w:rPr>
          <w:delText>供水设施安全的，建设单位和施工单位应当在作业前三</w:delText>
        </w:r>
      </w:del>
      <w:del w:id="4642" w:author="谢浩然" w:date="2019-07-11T11:56:07Z">
        <w:r>
          <w:rPr>
            <w:rFonts w:hint="eastAsia" w:ascii="宋体" w:hAnsi="宋体" w:eastAsia="仿宋_GB2312" w:cs="仿宋_GB2312"/>
            <w:color w:val="auto"/>
            <w:kern w:val="0"/>
            <w:sz w:val="32"/>
            <w:szCs w:val="32"/>
            <w:lang w:eastAsia="zh-CN"/>
          </w:rPr>
          <w:delText>个工作</w:delText>
        </w:r>
      </w:del>
      <w:del w:id="4643" w:author="谢浩然" w:date="2019-07-11T11:56:07Z">
        <w:r>
          <w:rPr>
            <w:rFonts w:hint="eastAsia" w:ascii="宋体" w:hAnsi="宋体" w:eastAsia="仿宋_GB2312" w:cs="仿宋_GB2312"/>
            <w:color w:val="auto"/>
            <w:kern w:val="0"/>
            <w:sz w:val="32"/>
            <w:szCs w:val="32"/>
          </w:rPr>
          <w:delText>日会同所在地供水</w:delText>
        </w:r>
      </w:del>
      <w:del w:id="4644" w:author="谢浩然" w:date="2019-07-11T11:56:07Z">
        <w:r>
          <w:rPr>
            <w:rFonts w:hint="eastAsia" w:ascii="宋体" w:hAnsi="宋体" w:eastAsia="仿宋_GB2312" w:cs="仿宋_GB2312"/>
            <w:color w:val="auto"/>
            <w:kern w:val="0"/>
            <w:sz w:val="32"/>
            <w:szCs w:val="32"/>
            <w:lang w:eastAsia="zh-CN"/>
          </w:rPr>
          <w:delText>单位</w:delText>
        </w:r>
      </w:del>
      <w:del w:id="4645" w:author="谢浩然" w:date="2019-07-11T11:56:07Z">
        <w:r>
          <w:rPr>
            <w:rFonts w:hint="eastAsia" w:ascii="宋体" w:hAnsi="宋体" w:eastAsia="仿宋_GB2312" w:cs="仿宋_GB2312"/>
            <w:color w:val="auto"/>
            <w:kern w:val="0"/>
            <w:sz w:val="32"/>
            <w:szCs w:val="32"/>
          </w:rPr>
          <w:delText>商定相应的保护措施，并组织实施。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647" w:author="谢浩然" w:date="2019-07-11T11:56:07Z"/>
          <w:rFonts w:hint="eastAsia" w:ascii="宋体" w:hAnsi="宋体" w:eastAsia="仿宋_GB2312" w:cs="仿宋_GB2312"/>
          <w:color w:val="auto"/>
          <w:kern w:val="0"/>
          <w:sz w:val="32"/>
          <w:szCs w:val="32"/>
        </w:rPr>
        <w:pPrChange w:id="464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48" w:author="谢浩然" w:date="2019-07-11T11:56:07Z">
        <w:r>
          <w:rPr>
            <w:rFonts w:hint="eastAsia" w:ascii="宋体" w:hAnsi="宋体" w:eastAsia="仿宋_GB2312" w:cs="仿宋_GB2312"/>
            <w:color w:val="auto"/>
            <w:kern w:val="0"/>
            <w:sz w:val="32"/>
            <w:szCs w:val="32"/>
            <w:lang w:eastAsia="zh-CN"/>
          </w:rPr>
          <w:delText>建设单位或者施工单位在</w:delText>
        </w:r>
      </w:del>
      <w:del w:id="4649" w:author="谢浩然" w:date="2019-07-11T11:56:07Z">
        <w:r>
          <w:rPr>
            <w:rFonts w:hint="eastAsia" w:ascii="宋体" w:hAnsi="宋体" w:eastAsia="仿宋_GB2312" w:cs="仿宋_GB2312"/>
            <w:color w:val="auto"/>
            <w:kern w:val="0"/>
            <w:sz w:val="32"/>
            <w:szCs w:val="32"/>
          </w:rPr>
          <w:delText>施工中造成</w:delText>
        </w:r>
      </w:del>
      <w:del w:id="4650" w:author="谢浩然" w:date="2019-07-11T11:56:07Z">
        <w:r>
          <w:rPr>
            <w:rFonts w:hint="eastAsia" w:ascii="宋体" w:hAnsi="宋体" w:eastAsia="仿宋_GB2312" w:cs="仿宋_GB2312"/>
            <w:color w:val="auto"/>
            <w:kern w:val="0"/>
            <w:sz w:val="32"/>
            <w:szCs w:val="32"/>
            <w:lang w:eastAsia="zh-CN"/>
          </w:rPr>
          <w:delText>公共</w:delText>
        </w:r>
      </w:del>
      <w:del w:id="4651" w:author="谢浩然" w:date="2019-07-11T11:56:07Z">
        <w:r>
          <w:rPr>
            <w:rFonts w:hint="eastAsia" w:ascii="宋体" w:hAnsi="宋体" w:eastAsia="仿宋_GB2312" w:cs="仿宋_GB2312"/>
            <w:color w:val="auto"/>
            <w:kern w:val="0"/>
            <w:sz w:val="32"/>
            <w:szCs w:val="32"/>
          </w:rPr>
          <w:delText>供水设施损坏的，应当立即通知供水</w:delText>
        </w:r>
      </w:del>
      <w:del w:id="4652" w:author="谢浩然" w:date="2019-07-11T11:56:07Z">
        <w:r>
          <w:rPr>
            <w:rFonts w:hint="eastAsia" w:ascii="宋体" w:hAnsi="宋体" w:eastAsia="仿宋_GB2312" w:cs="仿宋_GB2312"/>
            <w:color w:val="auto"/>
            <w:kern w:val="0"/>
            <w:sz w:val="32"/>
            <w:szCs w:val="32"/>
            <w:lang w:eastAsia="zh-CN"/>
          </w:rPr>
          <w:delText>单位</w:delText>
        </w:r>
      </w:del>
      <w:del w:id="4653" w:author="谢浩然" w:date="2019-07-11T11:56:07Z">
        <w:r>
          <w:rPr>
            <w:rFonts w:hint="eastAsia" w:ascii="宋体" w:hAnsi="宋体" w:eastAsia="仿宋_GB2312" w:cs="仿宋_GB2312"/>
            <w:color w:val="auto"/>
            <w:kern w:val="0"/>
            <w:sz w:val="32"/>
            <w:szCs w:val="32"/>
          </w:rPr>
          <w:delText>修复，所需费用由</w:delText>
        </w:r>
      </w:del>
      <w:del w:id="4654" w:author="谢浩然" w:date="2019-07-11T11:56:07Z">
        <w:r>
          <w:rPr>
            <w:rFonts w:hint="eastAsia" w:ascii="宋体" w:hAnsi="宋体" w:eastAsia="仿宋_GB2312" w:cs="仿宋_GB2312"/>
            <w:color w:val="auto"/>
            <w:kern w:val="0"/>
            <w:sz w:val="32"/>
            <w:szCs w:val="32"/>
            <w:lang w:eastAsia="zh-CN"/>
          </w:rPr>
          <w:delText>建设单位或者</w:delText>
        </w:r>
      </w:del>
      <w:del w:id="4655" w:author="谢浩然" w:date="2019-07-11T11:56:07Z">
        <w:r>
          <w:rPr>
            <w:rFonts w:hint="eastAsia" w:ascii="宋体" w:hAnsi="宋体" w:eastAsia="仿宋_GB2312" w:cs="仿宋_GB2312"/>
            <w:color w:val="auto"/>
            <w:kern w:val="0"/>
            <w:sz w:val="32"/>
            <w:szCs w:val="32"/>
          </w:rPr>
          <w:delText>施工</w:delText>
        </w:r>
      </w:del>
      <w:del w:id="4656" w:author="谢浩然" w:date="2019-07-11T11:56:07Z">
        <w:r>
          <w:rPr>
            <w:rFonts w:hint="eastAsia" w:ascii="宋体" w:hAnsi="宋体" w:eastAsia="仿宋_GB2312" w:cs="仿宋_GB2312"/>
            <w:color w:val="auto"/>
            <w:kern w:val="0"/>
            <w:sz w:val="32"/>
            <w:szCs w:val="32"/>
            <w:lang w:eastAsia="zh-CN"/>
          </w:rPr>
          <w:delText>单位承</w:delText>
        </w:r>
      </w:del>
      <w:del w:id="4657" w:author="谢浩然" w:date="2019-07-11T11:56:07Z">
        <w:r>
          <w:rPr>
            <w:rFonts w:hint="eastAsia" w:ascii="宋体" w:hAnsi="宋体" w:eastAsia="仿宋_GB2312" w:cs="仿宋_GB2312"/>
            <w:color w:val="auto"/>
            <w:kern w:val="0"/>
            <w:sz w:val="32"/>
            <w:szCs w:val="32"/>
          </w:rPr>
          <w:delText>担；造成水量流失的，由</w:delText>
        </w:r>
      </w:del>
      <w:del w:id="4658" w:author="谢浩然" w:date="2019-07-11T11:56:07Z">
        <w:r>
          <w:rPr>
            <w:rFonts w:hint="eastAsia" w:ascii="宋体" w:hAnsi="宋体" w:eastAsia="仿宋_GB2312" w:cs="仿宋_GB2312"/>
            <w:color w:val="auto"/>
            <w:kern w:val="0"/>
            <w:sz w:val="32"/>
            <w:szCs w:val="32"/>
            <w:lang w:eastAsia="zh-CN"/>
          </w:rPr>
          <w:delText>建设单位或者施工单位</w:delText>
        </w:r>
      </w:del>
      <w:del w:id="4659" w:author="谢浩然" w:date="2019-07-11T11:56:07Z">
        <w:r>
          <w:rPr>
            <w:rFonts w:hint="eastAsia" w:ascii="宋体" w:hAnsi="宋体" w:eastAsia="仿宋_GB2312" w:cs="仿宋_GB2312"/>
            <w:color w:val="auto"/>
            <w:kern w:val="0"/>
            <w:sz w:val="32"/>
            <w:szCs w:val="32"/>
          </w:rPr>
          <w:delText>按照实际损失赔付水费。</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661" w:author="谢浩然" w:date="2019-07-11T11:56:07Z"/>
          <w:rFonts w:hint="eastAsia" w:ascii="宋体" w:hAnsi="宋体" w:eastAsia="仿宋_GB2312" w:cs="仿宋_GB2312"/>
          <w:color w:val="auto"/>
          <w:sz w:val="32"/>
          <w:szCs w:val="32"/>
        </w:rPr>
        <w:pPrChange w:id="466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662" w:author="谢浩然" w:date="2019-07-11T11:56:07Z">
        <w:r>
          <w:rPr>
            <w:rFonts w:hint="eastAsia" w:ascii="宋体" w:hAnsi="宋体" w:eastAsia="黑体" w:cs="黑体"/>
            <w:color w:val="auto"/>
            <w:sz w:val="32"/>
            <w:szCs w:val="32"/>
            <w:rPrChange w:id="4663" w:author="卢颖东" w:date="2019-05-21T14:56:00Z">
              <w:rPr>
                <w:rFonts w:hint="eastAsia" w:ascii="黑体" w:hAnsi="黑体" w:eastAsia="黑体" w:cs="黑体"/>
                <w:color w:val="auto"/>
                <w:sz w:val="32"/>
                <w:szCs w:val="32"/>
              </w:rPr>
            </w:rPrChange>
          </w:rPr>
          <w:delText>第十</w:delText>
        </w:r>
      </w:del>
      <w:del w:id="4665" w:author="谢浩然" w:date="2019-07-11T11:56:07Z">
        <w:r>
          <w:rPr>
            <w:rFonts w:hint="eastAsia" w:ascii="宋体" w:hAnsi="宋体" w:eastAsia="黑体" w:cs="黑体"/>
            <w:color w:val="auto"/>
            <w:sz w:val="32"/>
            <w:szCs w:val="32"/>
            <w:lang w:eastAsia="zh-CN"/>
            <w:rPrChange w:id="4666" w:author="卢颖东" w:date="2019-05-21T14:56:00Z">
              <w:rPr>
                <w:rFonts w:hint="eastAsia" w:ascii="黑体" w:hAnsi="黑体" w:eastAsia="黑体" w:cs="黑体"/>
                <w:color w:val="auto"/>
                <w:sz w:val="32"/>
                <w:szCs w:val="32"/>
                <w:lang w:eastAsia="zh-CN"/>
              </w:rPr>
            </w:rPrChange>
          </w:rPr>
          <w:delText>九</w:delText>
        </w:r>
      </w:del>
      <w:del w:id="4668" w:author="谢浩然" w:date="2019-07-11T11:56:07Z">
        <w:r>
          <w:rPr>
            <w:rFonts w:hint="eastAsia" w:ascii="宋体" w:hAnsi="宋体" w:eastAsia="黑体" w:cs="黑体"/>
            <w:color w:val="auto"/>
            <w:sz w:val="32"/>
            <w:szCs w:val="32"/>
            <w:rPrChange w:id="4669" w:author="卢颖东" w:date="2019-05-21T14:56:00Z">
              <w:rPr>
                <w:rFonts w:hint="eastAsia" w:ascii="黑体" w:hAnsi="黑体" w:eastAsia="黑体" w:cs="黑体"/>
                <w:color w:val="auto"/>
                <w:sz w:val="32"/>
                <w:szCs w:val="32"/>
              </w:rPr>
            </w:rPrChange>
          </w:rPr>
          <w:delText>条</w:delText>
        </w:r>
      </w:del>
      <w:del w:id="4671" w:author="谢浩然" w:date="2019-07-11T11:56:07Z">
        <w:r>
          <w:rPr>
            <w:rFonts w:hint="eastAsia" w:ascii="宋体" w:hAnsi="宋体" w:eastAsia="仿宋_GB2312" w:cs="仿宋_GB2312"/>
            <w:color w:val="auto"/>
            <w:sz w:val="32"/>
            <w:szCs w:val="32"/>
            <w:lang w:val="en-US" w:eastAsia="zh-CN"/>
          </w:rPr>
          <w:delText xml:space="preserve"> </w:delText>
        </w:r>
      </w:del>
      <w:del w:id="4672" w:author="谢浩然" w:date="2019-07-11T11:56:07Z">
        <w:r>
          <w:rPr>
            <w:rFonts w:hint="eastAsia" w:ascii="宋体" w:hAnsi="宋体" w:eastAsia="仿宋_GB2312" w:cs="仿宋_GB2312"/>
            <w:color w:val="auto"/>
            <w:sz w:val="32"/>
            <w:szCs w:val="32"/>
          </w:rPr>
          <w:delText xml:space="preserve"> 任何单位</w:delText>
        </w:r>
      </w:del>
      <w:del w:id="4673" w:author="谢浩然" w:date="2019-07-11T11:56:07Z">
        <w:r>
          <w:rPr>
            <w:rFonts w:hint="eastAsia" w:ascii="宋体" w:hAnsi="宋体" w:eastAsia="仿宋_GB2312" w:cs="仿宋_GB2312"/>
            <w:i w:val="0"/>
            <w:iCs w:val="0"/>
            <w:color w:val="auto"/>
            <w:sz w:val="32"/>
            <w:szCs w:val="32"/>
          </w:rPr>
          <w:delText>或者</w:delText>
        </w:r>
      </w:del>
      <w:del w:id="4674" w:author="谢浩然" w:date="2019-07-11T11:56:07Z">
        <w:r>
          <w:rPr>
            <w:rFonts w:hint="eastAsia" w:ascii="宋体" w:hAnsi="宋体" w:eastAsia="仿宋_GB2312" w:cs="仿宋_GB2312"/>
            <w:color w:val="auto"/>
            <w:sz w:val="32"/>
            <w:szCs w:val="32"/>
          </w:rPr>
          <w:delText>个人不得擅自拆除、改装或者迁移</w:delText>
        </w:r>
      </w:del>
      <w:del w:id="4675" w:author="谢浩然" w:date="2019-07-11T11:56:07Z">
        <w:r>
          <w:rPr>
            <w:rFonts w:hint="eastAsia" w:ascii="宋体" w:hAnsi="宋体" w:eastAsia="仿宋_GB2312" w:cs="仿宋_GB2312"/>
            <w:color w:val="auto"/>
            <w:sz w:val="32"/>
            <w:szCs w:val="32"/>
            <w:lang w:eastAsia="zh-CN"/>
          </w:rPr>
          <w:delText>公共</w:delText>
        </w:r>
      </w:del>
      <w:del w:id="4676" w:author="谢浩然" w:date="2019-07-11T11:56:07Z">
        <w:r>
          <w:rPr>
            <w:rFonts w:hint="eastAsia" w:ascii="宋体" w:hAnsi="宋体" w:eastAsia="仿宋_GB2312" w:cs="仿宋_GB2312"/>
            <w:color w:val="auto"/>
            <w:sz w:val="32"/>
            <w:szCs w:val="32"/>
          </w:rPr>
          <w:delText>供水设施，但因供水</w:delText>
        </w:r>
      </w:del>
      <w:del w:id="4677" w:author="谢浩然" w:date="2019-07-11T11:56:07Z">
        <w:r>
          <w:rPr>
            <w:rFonts w:hint="eastAsia" w:ascii="宋体" w:hAnsi="宋体" w:eastAsia="仿宋_GB2312" w:cs="仿宋_GB2312"/>
            <w:color w:val="auto"/>
            <w:sz w:val="32"/>
            <w:szCs w:val="32"/>
            <w:lang w:eastAsia="zh-CN"/>
          </w:rPr>
          <w:delText>单位</w:delText>
        </w:r>
      </w:del>
      <w:del w:id="4678" w:author="谢浩然" w:date="2019-07-11T11:56:07Z">
        <w:r>
          <w:rPr>
            <w:rFonts w:hint="eastAsia" w:ascii="宋体" w:hAnsi="宋体" w:eastAsia="仿宋_GB2312" w:cs="仿宋_GB2312"/>
            <w:color w:val="auto"/>
            <w:sz w:val="32"/>
            <w:szCs w:val="32"/>
          </w:rPr>
          <w:delText>更新改造的除外。</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680" w:author="谢浩然" w:date="2019-07-11T11:56:07Z"/>
          <w:rFonts w:hint="eastAsia" w:ascii="宋体" w:hAnsi="宋体" w:eastAsia="仿宋_GB2312" w:cs="仿宋_GB2312"/>
          <w:color w:val="auto"/>
          <w:sz w:val="32"/>
          <w:szCs w:val="32"/>
        </w:rPr>
        <w:pPrChange w:id="467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81" w:author="谢浩然" w:date="2019-07-11T11:56:07Z">
        <w:r>
          <w:rPr>
            <w:rFonts w:hint="eastAsia" w:ascii="宋体" w:hAnsi="宋体" w:eastAsia="仿宋_GB2312" w:cs="仿宋_GB2312"/>
            <w:bCs/>
            <w:color w:val="auto"/>
            <w:sz w:val="32"/>
            <w:szCs w:val="32"/>
          </w:rPr>
          <w:delText>因工程建设需要拆除、改装、迁移</w:delText>
        </w:r>
      </w:del>
      <w:del w:id="4682" w:author="谢浩然" w:date="2019-07-11T11:56:07Z">
        <w:r>
          <w:rPr>
            <w:rFonts w:hint="eastAsia" w:ascii="宋体" w:hAnsi="宋体" w:eastAsia="仿宋_GB2312" w:cs="仿宋_GB2312"/>
            <w:i w:val="0"/>
            <w:iCs w:val="0"/>
            <w:color w:val="auto"/>
            <w:sz w:val="32"/>
            <w:szCs w:val="32"/>
            <w:lang w:eastAsia="zh-CN"/>
          </w:rPr>
          <w:delText>公共</w:delText>
        </w:r>
      </w:del>
      <w:del w:id="4683" w:author="谢浩然" w:date="2019-07-11T11:56:07Z">
        <w:r>
          <w:rPr>
            <w:rFonts w:hint="eastAsia" w:ascii="宋体" w:hAnsi="宋体" w:eastAsia="仿宋_GB2312" w:cs="仿宋_GB2312"/>
            <w:bCs/>
            <w:color w:val="auto"/>
            <w:sz w:val="32"/>
            <w:szCs w:val="32"/>
          </w:rPr>
          <w:delText>供水设施的，建设单位应当征</w:delText>
        </w:r>
      </w:del>
      <w:del w:id="4684" w:author="谢浩然" w:date="2019-07-11T11:56:07Z">
        <w:r>
          <w:rPr>
            <w:rFonts w:hint="eastAsia" w:ascii="宋体" w:hAnsi="宋体" w:eastAsia="仿宋_GB2312" w:cs="仿宋_GB2312"/>
            <w:bCs/>
            <w:i w:val="0"/>
            <w:iCs w:val="0"/>
            <w:color w:val="auto"/>
            <w:sz w:val="32"/>
            <w:szCs w:val="32"/>
          </w:rPr>
          <w:delText>求</w:delText>
        </w:r>
      </w:del>
      <w:del w:id="4685" w:author="谢浩然" w:date="2019-07-11T11:56:07Z">
        <w:r>
          <w:rPr>
            <w:rFonts w:hint="eastAsia" w:ascii="宋体" w:hAnsi="宋体" w:eastAsia="仿宋_GB2312" w:cs="仿宋_GB2312"/>
            <w:bCs/>
            <w:color w:val="auto"/>
            <w:sz w:val="32"/>
            <w:szCs w:val="32"/>
          </w:rPr>
          <w:delText>供水</w:delText>
        </w:r>
      </w:del>
      <w:del w:id="4686" w:author="谢浩然" w:date="2019-07-11T11:56:07Z">
        <w:r>
          <w:rPr>
            <w:rFonts w:hint="eastAsia" w:ascii="宋体" w:hAnsi="宋体" w:eastAsia="仿宋_GB2312" w:cs="仿宋_GB2312"/>
            <w:color w:val="auto"/>
            <w:sz w:val="32"/>
            <w:szCs w:val="32"/>
          </w:rPr>
          <w:delText>单位</w:delText>
        </w:r>
      </w:del>
      <w:del w:id="4687" w:author="谢浩然" w:date="2019-07-11T11:56:07Z">
        <w:r>
          <w:rPr>
            <w:rFonts w:hint="eastAsia" w:ascii="宋体" w:hAnsi="宋体" w:eastAsia="仿宋_GB2312" w:cs="仿宋_GB2312"/>
            <w:bCs/>
            <w:color w:val="auto"/>
            <w:sz w:val="32"/>
            <w:szCs w:val="32"/>
          </w:rPr>
          <w:delText>的意</w:delText>
        </w:r>
      </w:del>
      <w:del w:id="4688" w:author="谢浩然" w:date="2019-07-11T11:56:07Z">
        <w:r>
          <w:rPr>
            <w:rFonts w:hint="eastAsia" w:ascii="宋体" w:hAnsi="宋体" w:eastAsia="仿宋_GB2312" w:cs="仿宋_GB2312"/>
            <w:bCs/>
            <w:i w:val="0"/>
            <w:iCs w:val="0"/>
            <w:color w:val="auto"/>
            <w:sz w:val="32"/>
            <w:szCs w:val="32"/>
          </w:rPr>
          <w:delText>见</w:delText>
        </w:r>
      </w:del>
      <w:del w:id="4689" w:author="谢浩然" w:date="2019-07-11T11:56:07Z">
        <w:r>
          <w:rPr>
            <w:rFonts w:hint="eastAsia" w:ascii="宋体" w:hAnsi="宋体" w:eastAsia="仿宋_GB2312" w:cs="仿宋_GB2312"/>
            <w:color w:val="auto"/>
            <w:sz w:val="32"/>
            <w:szCs w:val="32"/>
          </w:rPr>
          <w:delText>。供水单位应当自收到征求意见材料之日起</w:delText>
        </w:r>
      </w:del>
      <w:del w:id="4690" w:author="谢浩然" w:date="2019-07-11T11:56:07Z">
        <w:r>
          <w:rPr>
            <w:rFonts w:hint="eastAsia" w:ascii="宋体" w:hAnsi="宋体" w:eastAsia="仿宋_GB2312" w:cs="仿宋_GB2312"/>
            <w:color w:val="auto"/>
            <w:sz w:val="32"/>
            <w:szCs w:val="32"/>
            <w:lang w:eastAsia="zh-CN"/>
          </w:rPr>
          <w:delText>十</w:delText>
        </w:r>
      </w:del>
      <w:del w:id="4691" w:author="谢浩然" w:date="2019-07-11T11:56:07Z">
        <w:r>
          <w:rPr>
            <w:rFonts w:hint="eastAsia" w:ascii="宋体" w:hAnsi="宋体" w:eastAsia="仿宋_GB2312" w:cs="仿宋_GB2312"/>
            <w:color w:val="auto"/>
            <w:sz w:val="32"/>
            <w:szCs w:val="32"/>
          </w:rPr>
          <w:delText>个工作日内作出答复</w:delText>
        </w:r>
      </w:del>
      <w:del w:id="4692" w:author="谢浩然" w:date="2019-07-11T11:56:07Z">
        <w:r>
          <w:rPr>
            <w:rFonts w:hint="eastAsia" w:ascii="宋体" w:hAnsi="宋体" w:eastAsia="仿宋_GB2312" w:cs="仿宋_GB2312"/>
            <w:bCs/>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694" w:author="谢浩然" w:date="2019-07-11T11:56:07Z"/>
          <w:rFonts w:hint="eastAsia" w:ascii="宋体" w:hAnsi="宋体" w:eastAsia="仿宋_GB2312" w:cs="仿宋_GB2312"/>
          <w:bCs/>
          <w:color w:val="auto"/>
          <w:sz w:val="32"/>
          <w:szCs w:val="32"/>
          <w:lang w:eastAsia="zh-CN"/>
        </w:rPr>
        <w:pPrChange w:id="469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95" w:author="谢浩然" w:date="2019-07-11T11:56:07Z">
        <w:r>
          <w:rPr>
            <w:rFonts w:hint="eastAsia" w:ascii="宋体" w:hAnsi="宋体" w:eastAsia="仿宋_GB2312" w:cs="仿宋_GB2312"/>
            <w:bCs/>
            <w:i w:val="0"/>
            <w:iCs w:val="0"/>
            <w:color w:val="auto"/>
            <w:sz w:val="32"/>
            <w:szCs w:val="32"/>
          </w:rPr>
          <w:delText>拆除、改装、迁移</w:delText>
        </w:r>
      </w:del>
      <w:del w:id="4696" w:author="谢浩然" w:date="2019-07-11T11:56:07Z">
        <w:r>
          <w:rPr>
            <w:rFonts w:hint="eastAsia" w:ascii="宋体" w:hAnsi="宋体" w:eastAsia="仿宋_GB2312" w:cs="仿宋_GB2312"/>
            <w:bCs/>
            <w:i w:val="0"/>
            <w:iCs w:val="0"/>
            <w:color w:val="auto"/>
            <w:sz w:val="32"/>
            <w:szCs w:val="32"/>
            <w:lang w:eastAsia="zh-CN"/>
          </w:rPr>
          <w:delText>公共</w:delText>
        </w:r>
      </w:del>
      <w:del w:id="4697" w:author="谢浩然" w:date="2019-07-11T11:56:07Z">
        <w:r>
          <w:rPr>
            <w:rFonts w:hint="eastAsia" w:ascii="宋体" w:hAnsi="宋体" w:eastAsia="仿宋_GB2312" w:cs="仿宋_GB2312"/>
            <w:bCs/>
            <w:i w:val="0"/>
            <w:iCs w:val="0"/>
            <w:color w:val="auto"/>
            <w:sz w:val="32"/>
            <w:szCs w:val="32"/>
          </w:rPr>
          <w:delText>供水设施工程开工前，建设单位应当会同供水单位和施工单位商定保护方案并签订协议</w:delText>
        </w:r>
      </w:del>
      <w:del w:id="4698" w:author="谢浩然" w:date="2019-07-11T11:56:07Z">
        <w:r>
          <w:rPr>
            <w:rFonts w:hint="eastAsia" w:ascii="宋体" w:hAnsi="宋体" w:eastAsia="仿宋_GB2312" w:cs="仿宋_GB2312"/>
            <w:bCs/>
            <w:i w:val="0"/>
            <w:iCs w:val="0"/>
            <w:color w:val="auto"/>
            <w:sz w:val="32"/>
            <w:szCs w:val="32"/>
            <w:lang w:eastAsia="zh-CN"/>
          </w:rPr>
          <w:delText>。</w:delText>
        </w:r>
      </w:del>
      <w:del w:id="4699" w:author="谢浩然" w:date="2019-07-11T11:56:07Z">
        <w:r>
          <w:rPr>
            <w:rFonts w:hint="eastAsia" w:ascii="宋体" w:hAnsi="宋体" w:eastAsia="仿宋_GB2312" w:cs="仿宋_GB2312"/>
            <w:bCs/>
            <w:i w:val="0"/>
            <w:iCs w:val="0"/>
            <w:color w:val="auto"/>
            <w:sz w:val="32"/>
            <w:szCs w:val="32"/>
          </w:rPr>
          <w:delText>建设单位</w:delText>
        </w:r>
      </w:del>
      <w:del w:id="4700" w:author="谢浩然" w:date="2019-07-11T11:56:07Z">
        <w:r>
          <w:rPr>
            <w:rFonts w:hint="eastAsia" w:ascii="宋体" w:hAnsi="宋体" w:eastAsia="仿宋_GB2312" w:cs="仿宋_GB2312"/>
            <w:bCs/>
            <w:i w:val="0"/>
            <w:iCs w:val="0"/>
            <w:color w:val="auto"/>
            <w:sz w:val="32"/>
            <w:szCs w:val="32"/>
            <w:lang w:eastAsia="zh-CN"/>
          </w:rPr>
          <w:delText>负责</w:delText>
        </w:r>
      </w:del>
      <w:del w:id="4701" w:author="谢浩然" w:date="2019-07-11T11:56:07Z">
        <w:r>
          <w:rPr>
            <w:rFonts w:hint="eastAsia" w:ascii="宋体" w:hAnsi="宋体" w:eastAsia="仿宋_GB2312" w:cs="仿宋_GB2312"/>
            <w:bCs/>
            <w:i w:val="0"/>
            <w:iCs w:val="0"/>
            <w:color w:val="auto"/>
            <w:sz w:val="32"/>
            <w:szCs w:val="32"/>
          </w:rPr>
          <w:delText>承担拆除、改装、迁移公共供水设施所需费用，造成供水单位损失的，应当依法赔偿。</w:delText>
        </w:r>
      </w:del>
      <w:del w:id="4702" w:author="谢浩然" w:date="2019-07-11T11:56:07Z">
        <w:r>
          <w:rPr>
            <w:rFonts w:hint="eastAsia" w:ascii="宋体" w:hAnsi="宋体" w:eastAsia="仿宋_GB2312" w:cs="仿宋_GB2312"/>
            <w:bCs/>
            <w:i w:val="0"/>
            <w:iCs w:val="0"/>
            <w:color w:val="auto"/>
            <w:sz w:val="32"/>
            <w:szCs w:val="32"/>
            <w:lang w:eastAsia="zh-CN"/>
          </w:rPr>
          <w:delText>公共</w:delText>
        </w:r>
      </w:del>
      <w:del w:id="4703" w:author="谢浩然" w:date="2019-07-11T11:56:07Z">
        <w:r>
          <w:rPr>
            <w:rFonts w:hint="eastAsia" w:ascii="宋体" w:hAnsi="宋体" w:eastAsia="仿宋_GB2312" w:cs="仿宋_GB2312"/>
            <w:bCs/>
            <w:i w:val="0"/>
            <w:iCs w:val="0"/>
            <w:color w:val="auto"/>
            <w:sz w:val="32"/>
            <w:szCs w:val="32"/>
          </w:rPr>
          <w:delText>供水设施改装、迁移后的工</w:delText>
        </w:r>
      </w:del>
      <w:del w:id="4704" w:author="谢浩然" w:date="2019-07-11T11:56:07Z">
        <w:r>
          <w:rPr>
            <w:rFonts w:hint="eastAsia" w:ascii="宋体" w:hAnsi="宋体" w:eastAsia="仿宋_GB2312" w:cs="仿宋_GB2312"/>
            <w:i w:val="0"/>
            <w:iCs w:val="0"/>
            <w:color w:val="auto"/>
            <w:sz w:val="32"/>
            <w:szCs w:val="32"/>
          </w:rPr>
          <w:delText>程</w:delText>
        </w:r>
      </w:del>
      <w:del w:id="4705" w:author="谢浩然" w:date="2019-07-11T11:56:07Z">
        <w:r>
          <w:rPr>
            <w:rFonts w:hint="eastAsia" w:ascii="宋体" w:hAnsi="宋体" w:eastAsia="仿宋_GB2312" w:cs="仿宋_GB2312"/>
            <w:bCs/>
            <w:i w:val="0"/>
            <w:iCs w:val="0"/>
            <w:color w:val="auto"/>
            <w:sz w:val="32"/>
            <w:szCs w:val="32"/>
          </w:rPr>
          <w:delText>状</w:delText>
        </w:r>
      </w:del>
      <w:del w:id="4706" w:author="谢浩然" w:date="2019-07-11T11:56:07Z">
        <w:r>
          <w:rPr>
            <w:rFonts w:hint="eastAsia" w:ascii="宋体" w:hAnsi="宋体" w:eastAsia="仿宋_GB2312" w:cs="仿宋_GB2312"/>
            <w:i w:val="0"/>
            <w:iCs w:val="0"/>
            <w:color w:val="auto"/>
            <w:sz w:val="32"/>
            <w:szCs w:val="32"/>
          </w:rPr>
          <w:delText>况和质量</w:delText>
        </w:r>
      </w:del>
      <w:del w:id="4707" w:author="谢浩然" w:date="2019-07-11T11:56:07Z">
        <w:r>
          <w:rPr>
            <w:rFonts w:hint="eastAsia" w:ascii="宋体" w:hAnsi="宋体" w:eastAsia="仿宋_GB2312" w:cs="仿宋_GB2312"/>
            <w:bCs/>
            <w:i w:val="0"/>
            <w:iCs w:val="0"/>
            <w:color w:val="auto"/>
            <w:sz w:val="32"/>
            <w:szCs w:val="32"/>
          </w:rPr>
          <w:delText>不得低于原工程。供水单位可以对施工作业实施监控。</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709" w:author="谢浩然" w:date="2019-07-11T11:56:07Z"/>
          <w:rFonts w:hint="eastAsia" w:ascii="宋体" w:hAnsi="宋体" w:eastAsia="仿宋_GB2312" w:cs="仿宋_GB2312"/>
          <w:color w:val="auto"/>
          <w:sz w:val="32"/>
          <w:szCs w:val="32"/>
        </w:rPr>
        <w:pPrChange w:id="470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710" w:author="谢浩然" w:date="2019-07-11T11:56:07Z">
        <w:r>
          <w:rPr>
            <w:rFonts w:hint="eastAsia" w:ascii="宋体" w:hAnsi="宋体" w:eastAsia="黑体" w:cs="黑体"/>
            <w:bCs/>
            <w:color w:val="auto"/>
            <w:sz w:val="32"/>
            <w:szCs w:val="32"/>
            <w:rPrChange w:id="4711" w:author="卢颖东" w:date="2019-05-21T14:56:00Z">
              <w:rPr>
                <w:rFonts w:hint="eastAsia" w:ascii="黑体" w:hAnsi="黑体" w:eastAsia="黑体" w:cs="黑体"/>
                <w:bCs/>
                <w:color w:val="auto"/>
                <w:sz w:val="32"/>
                <w:szCs w:val="32"/>
              </w:rPr>
            </w:rPrChange>
          </w:rPr>
          <w:delText>第二十条</w:delText>
        </w:r>
      </w:del>
      <w:del w:id="4713" w:author="谢浩然" w:date="2019-07-11T11:56:07Z">
        <w:r>
          <w:rPr>
            <w:rFonts w:hint="eastAsia" w:ascii="宋体" w:hAnsi="宋体" w:eastAsia="仿宋_GB2312" w:cs="仿宋_GB2312"/>
            <w:color w:val="auto"/>
            <w:sz w:val="32"/>
            <w:szCs w:val="32"/>
          </w:rPr>
          <w:delText xml:space="preserve"> </w:delText>
        </w:r>
      </w:del>
      <w:del w:id="4714" w:author="谢浩然" w:date="2019-07-11T11:56:07Z">
        <w:r>
          <w:rPr>
            <w:rFonts w:hint="eastAsia" w:ascii="宋体" w:hAnsi="宋体" w:eastAsia="仿宋_GB2312" w:cs="仿宋_GB2312"/>
            <w:color w:val="auto"/>
            <w:sz w:val="32"/>
            <w:szCs w:val="32"/>
            <w:lang w:val="en-US" w:eastAsia="zh-CN"/>
          </w:rPr>
          <w:delText xml:space="preserve"> </w:delText>
        </w:r>
      </w:del>
      <w:del w:id="4715" w:author="谢浩然" w:date="2019-07-11T11:56:07Z">
        <w:r>
          <w:rPr>
            <w:rFonts w:hint="eastAsia" w:ascii="宋体" w:hAnsi="宋体" w:eastAsia="仿宋_GB2312" w:cs="仿宋_GB2312"/>
            <w:color w:val="auto"/>
            <w:sz w:val="32"/>
            <w:szCs w:val="32"/>
          </w:rPr>
          <w:delText>公共供水设施由所在区域供水</w:delText>
        </w:r>
      </w:del>
      <w:del w:id="4716" w:author="谢浩然" w:date="2019-07-11T11:56:07Z">
        <w:r>
          <w:rPr>
            <w:rFonts w:hint="eastAsia" w:ascii="宋体" w:hAnsi="宋体" w:eastAsia="仿宋_GB2312" w:cs="仿宋_GB2312"/>
            <w:bCs/>
            <w:color w:val="auto"/>
            <w:sz w:val="32"/>
            <w:szCs w:val="32"/>
            <w:lang w:val="en-US" w:eastAsia="zh-CN"/>
          </w:rPr>
          <w:delText>单位</w:delText>
        </w:r>
      </w:del>
      <w:del w:id="4717" w:author="谢浩然" w:date="2019-07-11T11:56:07Z">
        <w:r>
          <w:rPr>
            <w:rFonts w:hint="eastAsia" w:ascii="宋体" w:hAnsi="宋体" w:eastAsia="仿宋_GB2312" w:cs="仿宋_GB2312"/>
            <w:color w:val="auto"/>
            <w:sz w:val="32"/>
            <w:szCs w:val="32"/>
          </w:rPr>
          <w:delText>负责</w:delText>
        </w:r>
      </w:del>
      <w:del w:id="4718" w:author="谢浩然" w:date="2019-07-11T11:56:07Z">
        <w:r>
          <w:rPr>
            <w:rFonts w:hint="eastAsia" w:ascii="宋体" w:hAnsi="宋体" w:eastAsia="仿宋_GB2312" w:cs="仿宋_GB2312"/>
            <w:i w:val="0"/>
            <w:iCs w:val="0"/>
            <w:color w:val="auto"/>
            <w:sz w:val="32"/>
            <w:szCs w:val="32"/>
          </w:rPr>
          <w:delText>管理和</w:delText>
        </w:r>
      </w:del>
      <w:del w:id="4719" w:author="谢浩然" w:date="2019-07-11T11:56:07Z">
        <w:r>
          <w:rPr>
            <w:rFonts w:hint="eastAsia" w:ascii="宋体" w:hAnsi="宋体" w:eastAsia="仿宋_GB2312" w:cs="仿宋_GB2312"/>
            <w:color w:val="auto"/>
            <w:sz w:val="32"/>
            <w:szCs w:val="32"/>
          </w:rPr>
          <w:delText>维护。</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721" w:author="谢浩然" w:date="2019-07-11T11:56:07Z"/>
          <w:rFonts w:hint="eastAsia" w:ascii="宋体" w:hAnsi="宋体" w:eastAsia="仿宋_GB2312" w:cs="仿宋_GB2312"/>
          <w:color w:val="auto"/>
          <w:sz w:val="32"/>
          <w:szCs w:val="32"/>
        </w:rPr>
        <w:pPrChange w:id="472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22" w:author="谢浩然" w:date="2019-07-11T11:56:07Z">
        <w:r>
          <w:rPr>
            <w:rFonts w:hint="eastAsia" w:ascii="宋体" w:hAnsi="宋体" w:eastAsia="仿宋_GB2312" w:cs="仿宋_GB2312"/>
            <w:bCs/>
            <w:color w:val="auto"/>
            <w:sz w:val="32"/>
            <w:szCs w:val="32"/>
            <w:lang w:val="en-US" w:eastAsia="zh-CN"/>
          </w:rPr>
          <w:delText>住宅项目以外的其他建设项目配建的供水设施由产权人或者用户负责管理和维护。</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724" w:author="谢浩然" w:date="2019-07-11T11:56:07Z"/>
          <w:rFonts w:hint="eastAsia" w:ascii="宋体" w:hAnsi="宋体" w:eastAsia="仿宋_GB2312" w:cs="仿宋_GB2312"/>
          <w:color w:val="auto"/>
          <w:sz w:val="32"/>
          <w:szCs w:val="32"/>
        </w:rPr>
        <w:pPrChange w:id="472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725" w:author="谢浩然" w:date="2019-07-11T11:56:07Z">
        <w:r>
          <w:rPr>
            <w:rFonts w:hint="eastAsia" w:ascii="宋体" w:hAnsi="宋体" w:eastAsia="黑体" w:cs="黑体"/>
            <w:color w:val="auto"/>
            <w:sz w:val="32"/>
            <w:szCs w:val="32"/>
            <w:rPrChange w:id="4726" w:author="卢颖东" w:date="2019-05-21T14:56:00Z">
              <w:rPr>
                <w:rFonts w:hint="eastAsia" w:ascii="黑体" w:hAnsi="黑体" w:eastAsia="黑体" w:cs="黑体"/>
                <w:color w:val="auto"/>
                <w:sz w:val="32"/>
                <w:szCs w:val="32"/>
              </w:rPr>
            </w:rPrChange>
          </w:rPr>
          <w:delText>第二十</w:delText>
        </w:r>
      </w:del>
      <w:del w:id="4728" w:author="谢浩然" w:date="2019-07-11T11:56:07Z">
        <w:r>
          <w:rPr>
            <w:rFonts w:hint="eastAsia" w:ascii="宋体" w:hAnsi="宋体" w:eastAsia="黑体" w:cs="黑体"/>
            <w:color w:val="auto"/>
            <w:sz w:val="32"/>
            <w:szCs w:val="32"/>
            <w:lang w:eastAsia="zh-CN"/>
            <w:rPrChange w:id="4729" w:author="卢颖东" w:date="2019-05-21T14:56:00Z">
              <w:rPr>
                <w:rFonts w:hint="eastAsia" w:ascii="黑体" w:hAnsi="黑体" w:eastAsia="黑体" w:cs="黑体"/>
                <w:color w:val="auto"/>
                <w:sz w:val="32"/>
                <w:szCs w:val="32"/>
                <w:lang w:eastAsia="zh-CN"/>
              </w:rPr>
            </w:rPrChange>
          </w:rPr>
          <w:delText>一</w:delText>
        </w:r>
      </w:del>
      <w:del w:id="4731" w:author="谢浩然" w:date="2019-07-11T11:56:07Z">
        <w:r>
          <w:rPr>
            <w:rFonts w:hint="eastAsia" w:ascii="宋体" w:hAnsi="宋体" w:eastAsia="黑体" w:cs="黑体"/>
            <w:color w:val="auto"/>
            <w:sz w:val="32"/>
            <w:szCs w:val="32"/>
            <w:rPrChange w:id="4732" w:author="卢颖东" w:date="2019-05-21T14:56:00Z">
              <w:rPr>
                <w:rFonts w:hint="eastAsia" w:ascii="黑体" w:hAnsi="黑体" w:eastAsia="黑体" w:cs="黑体"/>
                <w:color w:val="auto"/>
                <w:sz w:val="32"/>
                <w:szCs w:val="32"/>
              </w:rPr>
            </w:rPrChange>
          </w:rPr>
          <w:delText>条</w:delText>
        </w:r>
      </w:del>
      <w:del w:id="4734" w:author="谢浩然" w:date="2019-07-11T11:56:07Z">
        <w:r>
          <w:rPr>
            <w:rFonts w:hint="eastAsia" w:ascii="宋体" w:hAnsi="宋体" w:eastAsia="仿宋_GB2312" w:cs="仿宋_GB2312"/>
            <w:color w:val="auto"/>
            <w:sz w:val="32"/>
            <w:szCs w:val="32"/>
          </w:rPr>
          <w:delText xml:space="preserve"> </w:delText>
        </w:r>
      </w:del>
      <w:del w:id="4735" w:author="谢浩然" w:date="2019-07-11T11:56:07Z">
        <w:r>
          <w:rPr>
            <w:rFonts w:hint="eastAsia" w:ascii="宋体" w:hAnsi="宋体" w:eastAsia="仿宋_GB2312" w:cs="仿宋_GB2312"/>
            <w:color w:val="auto"/>
            <w:sz w:val="32"/>
            <w:szCs w:val="32"/>
            <w:lang w:val="en-US" w:eastAsia="zh-CN"/>
          </w:rPr>
          <w:delText xml:space="preserve"> </w:delText>
        </w:r>
      </w:del>
      <w:del w:id="4736" w:author="谢浩然" w:date="2019-07-11T11:56:07Z">
        <w:r>
          <w:rPr>
            <w:rFonts w:hint="eastAsia" w:ascii="宋体" w:hAnsi="宋体" w:eastAsia="仿宋_GB2312" w:cs="仿宋_GB2312"/>
            <w:bCs/>
            <w:color w:val="auto"/>
            <w:sz w:val="32"/>
            <w:szCs w:val="32"/>
            <w:lang w:val="en-US" w:eastAsia="zh-CN"/>
          </w:rPr>
          <w:delText>住宅项目配建的户内供水设施</w:delText>
        </w:r>
      </w:del>
      <w:del w:id="4737" w:author="谢浩然" w:date="2019-07-11T11:56:07Z">
        <w:r>
          <w:rPr>
            <w:rFonts w:hint="eastAsia" w:ascii="宋体" w:hAnsi="宋体" w:eastAsia="仿宋_GB2312" w:cs="仿宋_GB2312"/>
            <w:color w:val="auto"/>
            <w:sz w:val="32"/>
            <w:szCs w:val="32"/>
            <w:lang w:val="en-US" w:eastAsia="zh-CN"/>
          </w:rPr>
          <w:delText>由</w:delText>
        </w:r>
      </w:del>
      <w:del w:id="4738" w:author="谢浩然" w:date="2019-07-11T11:56:07Z">
        <w:r>
          <w:rPr>
            <w:rFonts w:hint="eastAsia" w:ascii="宋体" w:hAnsi="宋体" w:eastAsia="仿宋_GB2312" w:cs="仿宋_GB2312"/>
            <w:bCs/>
            <w:color w:val="auto"/>
            <w:sz w:val="32"/>
            <w:szCs w:val="32"/>
            <w:lang w:val="en-US" w:eastAsia="zh-CN"/>
          </w:rPr>
          <w:delText>产权人或者用户负责管理和维护。</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740" w:author="谢浩然" w:date="2019-07-11T11:56:07Z"/>
          <w:rFonts w:hint="eastAsia" w:ascii="宋体" w:hAnsi="宋体" w:eastAsia="仿宋_GB2312" w:cs="仿宋_GB2312"/>
          <w:bCs/>
          <w:color w:val="auto"/>
          <w:sz w:val="32"/>
          <w:szCs w:val="32"/>
          <w:lang w:val="en-US" w:eastAsia="zh-CN"/>
        </w:rPr>
        <w:pPrChange w:id="473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41" w:author="谢浩然" w:date="2019-07-11T11:56:07Z">
        <w:r>
          <w:rPr>
            <w:rFonts w:hint="eastAsia" w:ascii="宋体" w:hAnsi="宋体" w:eastAsia="仿宋_GB2312" w:cs="仿宋_GB2312"/>
            <w:color w:val="auto"/>
            <w:sz w:val="32"/>
            <w:szCs w:val="32"/>
          </w:rPr>
          <w:delText>住宅项目配</w:delText>
        </w:r>
      </w:del>
      <w:del w:id="4742" w:author="谢浩然" w:date="2019-07-11T11:56:07Z">
        <w:r>
          <w:rPr>
            <w:rFonts w:hint="eastAsia" w:ascii="宋体" w:hAnsi="宋体" w:eastAsia="仿宋_GB2312" w:cs="仿宋_GB2312"/>
            <w:bCs/>
            <w:color w:val="auto"/>
            <w:sz w:val="32"/>
            <w:szCs w:val="32"/>
            <w:lang w:val="en-US" w:eastAsia="zh-CN"/>
          </w:rPr>
          <w:delText>建</w:delText>
        </w:r>
      </w:del>
      <w:del w:id="4743" w:author="谢浩然" w:date="2019-07-11T11:56:07Z">
        <w:r>
          <w:rPr>
            <w:rFonts w:hint="eastAsia" w:ascii="宋体" w:hAnsi="宋体" w:eastAsia="仿宋_GB2312" w:cs="仿宋_GB2312"/>
            <w:color w:val="auto"/>
            <w:sz w:val="32"/>
            <w:szCs w:val="32"/>
          </w:rPr>
          <w:delText>的</w:delText>
        </w:r>
      </w:del>
      <w:del w:id="4744" w:author="谢浩然" w:date="2019-07-11T11:56:07Z">
        <w:r>
          <w:rPr>
            <w:rFonts w:hint="eastAsia" w:ascii="宋体" w:hAnsi="宋体" w:eastAsia="仿宋_GB2312" w:cs="仿宋_GB2312"/>
            <w:bCs/>
            <w:color w:val="auto"/>
            <w:sz w:val="32"/>
            <w:szCs w:val="32"/>
            <w:lang w:val="en-US" w:eastAsia="zh-CN"/>
          </w:rPr>
          <w:delText>户外供</w:delText>
        </w:r>
      </w:del>
      <w:del w:id="4745" w:author="谢浩然" w:date="2019-07-11T11:56:07Z">
        <w:r>
          <w:rPr>
            <w:rFonts w:hint="eastAsia" w:ascii="宋体" w:hAnsi="宋体" w:eastAsia="仿宋_GB2312" w:cs="仿宋_GB2312"/>
            <w:color w:val="auto"/>
            <w:sz w:val="32"/>
            <w:szCs w:val="32"/>
          </w:rPr>
          <w:delText>水设施，属于业主共有，</w:delText>
        </w:r>
      </w:del>
      <w:del w:id="4746" w:author="谢浩然" w:date="2019-07-11T11:56:07Z">
        <w:r>
          <w:rPr>
            <w:rFonts w:hint="eastAsia" w:ascii="宋体" w:hAnsi="宋体" w:eastAsia="仿宋_GB2312" w:cs="仿宋_GB2312"/>
            <w:color w:val="auto"/>
            <w:sz w:val="32"/>
            <w:szCs w:val="32"/>
            <w:lang w:eastAsia="zh-CN"/>
          </w:rPr>
          <w:delText>由</w:delText>
        </w:r>
      </w:del>
      <w:del w:id="4747" w:author="谢浩然" w:date="2019-07-11T11:56:07Z">
        <w:r>
          <w:rPr>
            <w:rFonts w:hint="eastAsia" w:ascii="宋体" w:hAnsi="宋体" w:eastAsia="仿宋_GB2312" w:cs="仿宋_GB2312"/>
            <w:color w:val="auto"/>
            <w:sz w:val="32"/>
            <w:szCs w:val="32"/>
            <w:lang w:val="en-US" w:eastAsia="zh-CN"/>
          </w:rPr>
          <w:delText>业主大会依法决定委托相关单位进行管理、维护。</w:delText>
        </w:r>
      </w:del>
      <w:del w:id="4748" w:author="谢浩然" w:date="2019-07-11T11:56:07Z">
        <w:r>
          <w:rPr>
            <w:rFonts w:hint="eastAsia" w:ascii="宋体" w:hAnsi="宋体" w:eastAsia="仿宋_GB2312" w:cs="仿宋_GB2312"/>
            <w:color w:val="auto"/>
            <w:sz w:val="32"/>
            <w:szCs w:val="32"/>
            <w:lang w:eastAsia="zh-CN"/>
          </w:rPr>
          <w:delText>业主大会未成立或者</w:delText>
        </w:r>
      </w:del>
      <w:del w:id="4749" w:author="谢浩然" w:date="2019-07-11T11:56:07Z">
        <w:r>
          <w:rPr>
            <w:rFonts w:hint="eastAsia" w:ascii="宋体" w:hAnsi="宋体" w:eastAsia="仿宋_GB2312" w:cs="仿宋_GB2312"/>
            <w:color w:val="auto"/>
            <w:sz w:val="32"/>
            <w:szCs w:val="32"/>
            <w:lang w:val="en-US" w:eastAsia="zh-CN"/>
          </w:rPr>
          <w:delText>业主大会未依法决定委托单位的，</w:delText>
        </w:r>
      </w:del>
      <w:del w:id="4750" w:author="谢浩然" w:date="2019-07-11T11:56:07Z">
        <w:r>
          <w:rPr>
            <w:rFonts w:hint="eastAsia" w:ascii="宋体" w:hAnsi="宋体" w:eastAsia="仿宋_GB2312" w:cs="仿宋_GB2312"/>
            <w:color w:val="auto"/>
            <w:sz w:val="32"/>
            <w:szCs w:val="32"/>
          </w:rPr>
          <w:delText>住宅项目配</w:delText>
        </w:r>
      </w:del>
      <w:del w:id="4751" w:author="谢浩然" w:date="2019-07-11T11:56:07Z">
        <w:r>
          <w:rPr>
            <w:rFonts w:hint="eastAsia" w:ascii="宋体" w:hAnsi="宋体" w:eastAsia="仿宋_GB2312" w:cs="仿宋_GB2312"/>
            <w:bCs/>
            <w:color w:val="auto"/>
            <w:sz w:val="32"/>
            <w:szCs w:val="32"/>
            <w:lang w:val="en-US" w:eastAsia="zh-CN"/>
          </w:rPr>
          <w:delText>建的户外供水设施</w:delText>
        </w:r>
      </w:del>
      <w:del w:id="4752" w:author="谢浩然" w:date="2019-07-11T11:56:07Z">
        <w:r>
          <w:rPr>
            <w:rFonts w:hint="eastAsia" w:ascii="宋体" w:hAnsi="宋体" w:eastAsia="仿宋_GB2312" w:cs="仿宋_GB2312"/>
            <w:color w:val="auto"/>
            <w:sz w:val="32"/>
            <w:szCs w:val="32"/>
          </w:rPr>
          <w:delText>经</w:delText>
        </w:r>
      </w:del>
      <w:del w:id="4753" w:author="谢浩然" w:date="2019-07-11T11:56:07Z">
        <w:r>
          <w:rPr>
            <w:rFonts w:hint="eastAsia" w:ascii="宋体" w:hAnsi="宋体" w:eastAsia="仿宋_GB2312" w:cs="仿宋_GB2312"/>
            <w:bCs/>
            <w:color w:val="auto"/>
            <w:sz w:val="32"/>
            <w:szCs w:val="32"/>
            <w:lang w:val="en-US" w:eastAsia="zh-CN"/>
          </w:rPr>
          <w:delText>供水单位</w:delText>
        </w:r>
      </w:del>
      <w:del w:id="4754" w:author="谢浩然" w:date="2019-07-11T11:56:07Z">
        <w:r>
          <w:rPr>
            <w:rFonts w:hint="eastAsia" w:ascii="宋体" w:hAnsi="宋体" w:eastAsia="仿宋_GB2312" w:cs="仿宋_GB2312"/>
            <w:color w:val="auto"/>
            <w:sz w:val="32"/>
            <w:szCs w:val="32"/>
          </w:rPr>
          <w:delText>验收合格后，</w:delText>
        </w:r>
      </w:del>
      <w:del w:id="4755" w:author="谢浩然" w:date="2019-07-11T11:56:07Z">
        <w:r>
          <w:rPr>
            <w:rFonts w:hint="eastAsia" w:ascii="宋体" w:hAnsi="宋体" w:eastAsia="仿宋_GB2312" w:cs="仿宋_GB2312"/>
            <w:bCs/>
            <w:color w:val="auto"/>
            <w:sz w:val="32"/>
            <w:szCs w:val="32"/>
            <w:lang w:val="en-US" w:eastAsia="zh-CN"/>
          </w:rPr>
          <w:delText>由</w:delText>
        </w:r>
      </w:del>
      <w:del w:id="4756" w:author="谢浩然" w:date="2019-07-11T11:56:07Z">
        <w:r>
          <w:rPr>
            <w:rFonts w:hint="eastAsia" w:ascii="宋体" w:hAnsi="宋体" w:eastAsia="仿宋_GB2312" w:cs="仿宋_GB2312"/>
            <w:color w:val="auto"/>
            <w:sz w:val="32"/>
            <w:szCs w:val="32"/>
          </w:rPr>
          <w:delText>所在区域供水</w:delText>
        </w:r>
      </w:del>
      <w:del w:id="4757" w:author="谢浩然" w:date="2019-07-11T11:56:07Z">
        <w:r>
          <w:rPr>
            <w:rFonts w:hint="eastAsia" w:ascii="宋体" w:hAnsi="宋体" w:eastAsia="仿宋_GB2312" w:cs="仿宋_GB2312"/>
            <w:bCs/>
            <w:color w:val="auto"/>
            <w:sz w:val="32"/>
            <w:szCs w:val="32"/>
            <w:lang w:val="en-US" w:eastAsia="zh-CN"/>
          </w:rPr>
          <w:delText>单位</w:delText>
        </w:r>
      </w:del>
      <w:del w:id="4758" w:author="谢浩然" w:date="2019-07-11T11:56:07Z">
        <w:r>
          <w:rPr>
            <w:rFonts w:hint="eastAsia" w:ascii="宋体" w:hAnsi="宋体" w:eastAsia="仿宋_GB2312" w:cs="仿宋_GB2312"/>
            <w:color w:val="auto"/>
            <w:sz w:val="32"/>
            <w:szCs w:val="32"/>
          </w:rPr>
          <w:delText>统一管理</w:delText>
        </w:r>
      </w:del>
      <w:del w:id="4759" w:author="谢浩然" w:date="2019-07-11T11:56:07Z">
        <w:r>
          <w:rPr>
            <w:rFonts w:hint="eastAsia" w:ascii="宋体" w:hAnsi="宋体" w:eastAsia="仿宋_GB2312" w:cs="仿宋_GB2312"/>
            <w:i w:val="0"/>
            <w:iCs w:val="0"/>
            <w:color w:val="auto"/>
            <w:sz w:val="32"/>
            <w:szCs w:val="32"/>
          </w:rPr>
          <w:delText>、</w:delText>
        </w:r>
      </w:del>
      <w:del w:id="4760" w:author="谢浩然" w:date="2019-07-11T11:56:07Z">
        <w:r>
          <w:rPr>
            <w:rFonts w:hint="eastAsia" w:ascii="宋体" w:hAnsi="宋体" w:eastAsia="仿宋_GB2312" w:cs="仿宋_GB2312"/>
            <w:color w:val="auto"/>
            <w:sz w:val="32"/>
            <w:szCs w:val="32"/>
          </w:rPr>
          <w:delText>维护</w:delText>
        </w:r>
      </w:del>
      <w:del w:id="4761" w:author="谢浩然" w:date="2019-07-11T11:56:07Z">
        <w:r>
          <w:rPr>
            <w:rFonts w:hint="eastAsia" w:ascii="宋体" w:hAnsi="宋体" w:eastAsia="仿宋_GB2312" w:cs="仿宋_GB2312"/>
            <w:color w:val="auto"/>
            <w:sz w:val="32"/>
            <w:szCs w:val="32"/>
            <w:lang w:val="en-US" w:eastAsia="zh-CN"/>
          </w:rPr>
          <w:delText>。移交供水单位管理维护的具体实施办法</w:delText>
        </w:r>
      </w:del>
      <w:del w:id="4762" w:author="谢浩然" w:date="2019-07-11T11:56:07Z">
        <w:r>
          <w:rPr>
            <w:rFonts w:hint="eastAsia" w:ascii="宋体" w:hAnsi="宋体" w:eastAsia="仿宋_GB2312" w:cs="仿宋_GB2312"/>
            <w:color w:val="auto"/>
            <w:sz w:val="32"/>
            <w:szCs w:val="32"/>
          </w:rPr>
          <w:delText>，由市供水行政主管部门制定并报市人民政府</w:delText>
        </w:r>
      </w:del>
      <w:del w:id="4763" w:author="谢浩然" w:date="2019-07-11T11:56:07Z">
        <w:r>
          <w:rPr>
            <w:rFonts w:hint="eastAsia" w:ascii="宋体" w:hAnsi="宋体" w:eastAsia="仿宋_GB2312" w:cs="仿宋_GB2312"/>
            <w:color w:val="auto"/>
            <w:sz w:val="32"/>
            <w:szCs w:val="32"/>
            <w:lang w:eastAsia="zh-CN"/>
          </w:rPr>
          <w:delText>批准</w:delText>
        </w:r>
      </w:del>
      <w:del w:id="4764" w:author="谢浩然" w:date="2019-07-11T11:56:07Z">
        <w:r>
          <w:rPr>
            <w:rFonts w:hint="eastAsia" w:ascii="宋体" w:hAnsi="宋体" w:eastAsia="仿宋_GB2312" w:cs="仿宋_GB2312"/>
            <w:color w:val="auto"/>
            <w:sz w:val="32"/>
            <w:szCs w:val="32"/>
          </w:rPr>
          <w:delText>后实施。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766" w:author="谢浩然" w:date="2019-07-11T11:56:07Z"/>
          <w:rFonts w:hint="eastAsia" w:ascii="宋体" w:hAnsi="宋体" w:eastAsia="仿宋_GB2312" w:cs="仿宋_GB2312"/>
          <w:bCs/>
          <w:color w:val="auto"/>
          <w:sz w:val="32"/>
          <w:szCs w:val="32"/>
          <w:lang w:val="en-US" w:eastAsia="zh-CN"/>
        </w:rPr>
        <w:pPrChange w:id="476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67" w:author="谢浩然" w:date="2019-07-11T11:56:07Z">
        <w:r>
          <w:rPr>
            <w:rFonts w:hint="eastAsia" w:ascii="宋体" w:hAnsi="宋体" w:eastAsia="仿宋_GB2312" w:cs="仿宋_GB2312"/>
            <w:bCs/>
            <w:color w:val="auto"/>
            <w:sz w:val="32"/>
            <w:szCs w:val="32"/>
            <w:lang w:val="en-US" w:eastAsia="zh-CN"/>
          </w:rPr>
          <w:delText>供水单位管理、维护和改造住宅项目配建的户外供水设施的费用，计入供水单位运营成本。</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769" w:author="谢浩然" w:date="2019-07-11T11:56:07Z"/>
          <w:rFonts w:hint="eastAsia" w:ascii="宋体" w:hAnsi="宋体" w:eastAsia="仿宋_GB2312" w:cs="仿宋_GB2312"/>
          <w:color w:val="auto"/>
          <w:sz w:val="32"/>
          <w:szCs w:val="32"/>
        </w:rPr>
        <w:pPrChange w:id="476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770" w:author="谢浩然" w:date="2019-07-11T11:56:07Z">
        <w:r>
          <w:rPr>
            <w:rFonts w:hint="eastAsia" w:ascii="宋体" w:hAnsi="宋体" w:eastAsia="黑体" w:cs="黑体"/>
            <w:bCs/>
            <w:color w:val="auto"/>
            <w:sz w:val="32"/>
            <w:szCs w:val="32"/>
            <w:rPrChange w:id="4771" w:author="卢颖东" w:date="2019-05-21T14:56:00Z">
              <w:rPr>
                <w:rFonts w:hint="eastAsia" w:ascii="黑体" w:hAnsi="黑体" w:eastAsia="黑体" w:cs="黑体"/>
                <w:bCs/>
                <w:color w:val="auto"/>
                <w:sz w:val="32"/>
                <w:szCs w:val="32"/>
              </w:rPr>
            </w:rPrChange>
          </w:rPr>
          <w:delText>第二十</w:delText>
        </w:r>
      </w:del>
      <w:del w:id="4773" w:author="谢浩然" w:date="2019-07-11T11:56:07Z">
        <w:r>
          <w:rPr>
            <w:rFonts w:hint="eastAsia" w:ascii="宋体" w:hAnsi="宋体" w:eastAsia="黑体" w:cs="黑体"/>
            <w:bCs/>
            <w:color w:val="auto"/>
            <w:sz w:val="32"/>
            <w:szCs w:val="32"/>
            <w:lang w:eastAsia="zh-CN"/>
            <w:rPrChange w:id="4774" w:author="卢颖东" w:date="2019-05-21T14:56:00Z">
              <w:rPr>
                <w:rFonts w:hint="eastAsia" w:ascii="黑体" w:hAnsi="黑体" w:eastAsia="黑体" w:cs="黑体"/>
                <w:bCs/>
                <w:color w:val="auto"/>
                <w:sz w:val="32"/>
                <w:szCs w:val="32"/>
                <w:lang w:eastAsia="zh-CN"/>
              </w:rPr>
            </w:rPrChange>
          </w:rPr>
          <w:delText>二</w:delText>
        </w:r>
      </w:del>
      <w:del w:id="4776" w:author="谢浩然" w:date="2019-07-11T11:56:07Z">
        <w:r>
          <w:rPr>
            <w:rFonts w:hint="eastAsia" w:ascii="宋体" w:hAnsi="宋体" w:eastAsia="黑体" w:cs="黑体"/>
            <w:bCs/>
            <w:color w:val="auto"/>
            <w:sz w:val="32"/>
            <w:szCs w:val="32"/>
            <w:rPrChange w:id="4777" w:author="卢颖东" w:date="2019-05-21T14:56:00Z">
              <w:rPr>
                <w:rFonts w:hint="eastAsia" w:ascii="黑体" w:hAnsi="黑体" w:eastAsia="黑体" w:cs="黑体"/>
                <w:bCs/>
                <w:color w:val="auto"/>
                <w:sz w:val="32"/>
                <w:szCs w:val="32"/>
              </w:rPr>
            </w:rPrChange>
          </w:rPr>
          <w:delText>条</w:delText>
        </w:r>
      </w:del>
      <w:del w:id="4779" w:author="谢浩然" w:date="2019-07-11T11:56:07Z">
        <w:r>
          <w:rPr>
            <w:rFonts w:hint="eastAsia" w:ascii="宋体" w:hAnsi="宋体" w:eastAsia="仿宋_GB2312" w:cs="仿宋_GB2312"/>
            <w:bCs/>
            <w:color w:val="auto"/>
            <w:sz w:val="32"/>
            <w:szCs w:val="32"/>
            <w:lang w:val="en-US" w:eastAsia="zh-CN"/>
          </w:rPr>
          <w:delText xml:space="preserve"> </w:delText>
        </w:r>
      </w:del>
      <w:del w:id="4780" w:author="谢浩然" w:date="2019-07-11T11:56:07Z">
        <w:r>
          <w:rPr>
            <w:rFonts w:hint="eastAsia" w:ascii="宋体" w:hAnsi="宋体" w:eastAsia="仿宋_GB2312" w:cs="仿宋_GB2312"/>
            <w:color w:val="auto"/>
            <w:sz w:val="32"/>
            <w:szCs w:val="32"/>
          </w:rPr>
          <w:delText xml:space="preserve"> </w:delText>
        </w:r>
      </w:del>
      <w:del w:id="4781" w:author="谢浩然" w:date="2019-07-11T11:56:07Z">
        <w:r>
          <w:rPr>
            <w:rFonts w:hint="eastAsia" w:ascii="宋体" w:hAnsi="宋体" w:eastAsia="仿宋_GB2312" w:cs="仿宋_GB2312"/>
            <w:color w:val="auto"/>
            <w:sz w:val="32"/>
            <w:szCs w:val="32"/>
            <w:lang w:eastAsia="zh-CN"/>
          </w:rPr>
          <w:delText>负责管理维护</w:delText>
        </w:r>
      </w:del>
      <w:del w:id="4782" w:author="谢浩然" w:date="2019-07-11T11:56:07Z">
        <w:r>
          <w:rPr>
            <w:rFonts w:hint="eastAsia" w:ascii="宋体" w:hAnsi="宋体" w:eastAsia="仿宋_GB2312" w:cs="仿宋_GB2312"/>
            <w:color w:val="auto"/>
            <w:sz w:val="32"/>
            <w:szCs w:val="32"/>
          </w:rPr>
          <w:delText>供水设施</w:delText>
        </w:r>
      </w:del>
      <w:del w:id="4783" w:author="谢浩然" w:date="2019-07-11T11:56:07Z">
        <w:r>
          <w:rPr>
            <w:rFonts w:hint="eastAsia" w:ascii="宋体" w:hAnsi="宋体" w:eastAsia="仿宋_GB2312" w:cs="仿宋_GB2312"/>
            <w:color w:val="auto"/>
            <w:sz w:val="32"/>
            <w:szCs w:val="32"/>
            <w:lang w:eastAsia="zh-CN"/>
          </w:rPr>
          <w:delText>的单位</w:delText>
        </w:r>
      </w:del>
      <w:del w:id="4784" w:author="谢浩然" w:date="2019-07-11T11:56:07Z">
        <w:r>
          <w:rPr>
            <w:rFonts w:hint="eastAsia" w:ascii="宋体" w:hAnsi="宋体" w:eastAsia="仿宋_GB2312" w:cs="仿宋_GB2312"/>
            <w:i w:val="0"/>
            <w:iCs w:val="0"/>
            <w:color w:val="auto"/>
            <w:sz w:val="32"/>
            <w:szCs w:val="32"/>
            <w:lang w:eastAsia="zh-CN"/>
          </w:rPr>
          <w:delText>或者个</w:delText>
        </w:r>
      </w:del>
      <w:del w:id="4785" w:author="谢浩然" w:date="2019-07-11T11:56:07Z">
        <w:r>
          <w:rPr>
            <w:rFonts w:hint="eastAsia" w:ascii="宋体" w:hAnsi="宋体" w:eastAsia="仿宋_GB2312" w:cs="仿宋_GB2312"/>
            <w:i w:val="0"/>
            <w:iCs w:val="0"/>
            <w:color w:val="auto"/>
            <w:sz w:val="32"/>
            <w:szCs w:val="32"/>
          </w:rPr>
          <w:delText>人</w:delText>
        </w:r>
      </w:del>
      <w:del w:id="4786" w:author="谢浩然" w:date="2019-07-11T11:56:07Z">
        <w:r>
          <w:rPr>
            <w:rFonts w:hint="eastAsia" w:ascii="宋体" w:hAnsi="宋体" w:eastAsia="仿宋_GB2312" w:cs="仿宋_GB2312"/>
            <w:color w:val="auto"/>
            <w:sz w:val="32"/>
            <w:szCs w:val="32"/>
          </w:rPr>
          <w:delText>应当按照国家以及地方相关技术标准和规范，管理、维护供水设施，确保供水设施正常运行。</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788" w:author="谢浩然" w:date="2019-07-11T11:56:07Z"/>
          <w:rFonts w:hint="eastAsia" w:ascii="宋体" w:hAnsi="宋体" w:eastAsia="仿宋_GB2312" w:cs="仿宋_GB2312"/>
          <w:color w:val="auto"/>
          <w:sz w:val="32"/>
          <w:szCs w:val="32"/>
        </w:rPr>
        <w:pPrChange w:id="478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89" w:author="谢浩然" w:date="2019-07-11T11:56:07Z">
        <w:r>
          <w:rPr>
            <w:rFonts w:hint="eastAsia" w:ascii="宋体" w:hAnsi="宋体" w:eastAsia="仿宋_GB2312" w:cs="仿宋_GB2312"/>
            <w:color w:val="auto"/>
            <w:sz w:val="32"/>
            <w:szCs w:val="32"/>
            <w:lang w:eastAsia="zh-CN"/>
          </w:rPr>
          <w:delText>负责管理维护</w:delText>
        </w:r>
      </w:del>
      <w:del w:id="4790" w:author="谢浩然" w:date="2019-07-11T11:56:07Z">
        <w:r>
          <w:rPr>
            <w:rFonts w:hint="eastAsia" w:ascii="宋体" w:hAnsi="宋体" w:eastAsia="仿宋_GB2312" w:cs="仿宋_GB2312"/>
            <w:color w:val="auto"/>
            <w:sz w:val="32"/>
            <w:szCs w:val="32"/>
          </w:rPr>
          <w:delText>供水设施</w:delText>
        </w:r>
      </w:del>
      <w:del w:id="4791" w:author="谢浩然" w:date="2019-07-11T11:56:07Z">
        <w:r>
          <w:rPr>
            <w:rFonts w:hint="eastAsia" w:ascii="宋体" w:hAnsi="宋体" w:eastAsia="仿宋_GB2312" w:cs="仿宋_GB2312"/>
            <w:color w:val="auto"/>
            <w:sz w:val="32"/>
            <w:szCs w:val="32"/>
            <w:lang w:eastAsia="zh-CN"/>
          </w:rPr>
          <w:delText>的单位</w:delText>
        </w:r>
      </w:del>
      <w:del w:id="4792" w:author="谢浩然" w:date="2019-07-11T11:56:07Z">
        <w:r>
          <w:rPr>
            <w:rFonts w:hint="eastAsia" w:ascii="宋体" w:hAnsi="宋体" w:eastAsia="仿宋_GB2312" w:cs="仿宋_GB2312"/>
            <w:i w:val="0"/>
            <w:iCs w:val="0"/>
            <w:color w:val="auto"/>
            <w:sz w:val="32"/>
            <w:szCs w:val="32"/>
            <w:lang w:eastAsia="zh-CN"/>
          </w:rPr>
          <w:delText>或者个</w:delText>
        </w:r>
      </w:del>
      <w:del w:id="4793" w:author="谢浩然" w:date="2019-07-11T11:56:07Z">
        <w:r>
          <w:rPr>
            <w:rFonts w:hint="eastAsia" w:ascii="宋体" w:hAnsi="宋体" w:eastAsia="仿宋_GB2312" w:cs="仿宋_GB2312"/>
            <w:i w:val="0"/>
            <w:iCs w:val="0"/>
            <w:color w:val="auto"/>
            <w:sz w:val="32"/>
            <w:szCs w:val="32"/>
          </w:rPr>
          <w:delText>人</w:delText>
        </w:r>
      </w:del>
      <w:del w:id="4794" w:author="谢浩然" w:date="2019-07-11T11:56:07Z">
        <w:r>
          <w:rPr>
            <w:rFonts w:hint="eastAsia" w:ascii="宋体" w:hAnsi="宋体" w:eastAsia="仿宋_GB2312" w:cs="仿宋_GB2312"/>
            <w:color w:val="auto"/>
            <w:sz w:val="32"/>
            <w:szCs w:val="32"/>
          </w:rPr>
          <w:delText>应当按照二次供水设施清洗保洁技术规范开展二次供水设施的清洗、消毒，建立用户二次供水储水池的清洗、消毒档案，记录清洗、消毒作业人员、工作日期以及水样送检等情况</w:delText>
        </w:r>
      </w:del>
      <w:del w:id="4795" w:author="谢浩然" w:date="2019-07-11T11:56:07Z">
        <w:r>
          <w:rPr>
            <w:rFonts w:hint="eastAsia" w:ascii="宋体" w:hAnsi="宋体" w:eastAsia="仿宋_GB2312" w:cs="仿宋_GB2312"/>
            <w:color w:val="auto"/>
            <w:sz w:val="32"/>
            <w:szCs w:val="32"/>
            <w:lang w:eastAsia="zh-CN"/>
          </w:rPr>
          <w:delText>。</w:delText>
        </w:r>
      </w:del>
      <w:del w:id="4796" w:author="谢浩然" w:date="2019-07-11T11:56:07Z">
        <w:r>
          <w:rPr>
            <w:rFonts w:hint="eastAsia" w:ascii="宋体" w:hAnsi="宋体" w:eastAsia="仿宋_GB2312" w:cs="仿宋_GB2312"/>
            <w:color w:val="auto"/>
            <w:sz w:val="32"/>
            <w:szCs w:val="32"/>
          </w:rPr>
          <w:delText>清洗、消毒</w:delText>
        </w:r>
      </w:del>
      <w:del w:id="4797" w:author="谢浩然" w:date="2019-07-11T11:56:07Z">
        <w:r>
          <w:rPr>
            <w:rFonts w:hint="eastAsia" w:ascii="宋体" w:hAnsi="宋体" w:eastAsia="仿宋_GB2312" w:cs="仿宋_GB2312"/>
            <w:color w:val="auto"/>
            <w:sz w:val="32"/>
            <w:szCs w:val="32"/>
            <w:lang w:eastAsia="zh-CN"/>
          </w:rPr>
          <w:delText>情况应当向用户公告，</w:delText>
        </w:r>
      </w:del>
      <w:del w:id="4798" w:author="谢浩然" w:date="2019-07-11T11:56:07Z">
        <w:r>
          <w:rPr>
            <w:rFonts w:hint="eastAsia" w:ascii="宋体" w:hAnsi="宋体" w:eastAsia="仿宋_GB2312" w:cs="仿宋_GB2312"/>
            <w:color w:val="auto"/>
            <w:sz w:val="32"/>
            <w:szCs w:val="32"/>
          </w:rPr>
          <w:delText>并定期报送所在地的区供水行政主管部门存档。档案保存时间不少于三年。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800" w:author="谢浩然" w:date="2019-07-11T11:56:07Z"/>
          <w:rFonts w:hint="eastAsia" w:ascii="宋体" w:hAnsi="宋体" w:eastAsia="仿宋_GB2312" w:cs="仿宋_GB2312"/>
          <w:color w:val="auto"/>
          <w:sz w:val="32"/>
          <w:szCs w:val="32"/>
        </w:rPr>
        <w:pPrChange w:id="479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01" w:author="谢浩然" w:date="2019-07-11T11:56:07Z">
        <w:r>
          <w:rPr>
            <w:rFonts w:hint="eastAsia" w:ascii="宋体" w:hAnsi="宋体" w:eastAsia="仿宋_GB2312" w:cs="仿宋_GB2312"/>
            <w:color w:val="auto"/>
            <w:sz w:val="32"/>
            <w:szCs w:val="32"/>
          </w:rPr>
          <w:delText>从事二次供水设施清洗、消毒工作的人员，应当取得体检合格证并经卫生知识培训后方可</w:delText>
        </w:r>
      </w:del>
      <w:del w:id="4802" w:author="谢浩然" w:date="2019-07-11T11:56:07Z">
        <w:r>
          <w:rPr>
            <w:rFonts w:hint="eastAsia" w:ascii="宋体" w:hAnsi="宋体" w:eastAsia="仿宋_GB2312" w:cs="仿宋_GB2312"/>
            <w:color w:val="auto"/>
            <w:sz w:val="32"/>
            <w:szCs w:val="32"/>
            <w:lang w:eastAsia="zh-CN"/>
          </w:rPr>
          <w:delText>持证</w:delText>
        </w:r>
      </w:del>
      <w:del w:id="4803" w:author="谢浩然" w:date="2019-07-11T11:56:07Z">
        <w:r>
          <w:rPr>
            <w:rFonts w:hint="eastAsia" w:ascii="宋体" w:hAnsi="宋体" w:eastAsia="仿宋_GB2312" w:cs="仿宋_GB2312"/>
            <w:color w:val="auto"/>
            <w:sz w:val="32"/>
            <w:szCs w:val="32"/>
          </w:rPr>
          <w:delText>上岗。工作人员</w:delText>
        </w:r>
      </w:del>
      <w:del w:id="4804" w:author="谢浩然" w:date="2019-07-11T11:56:07Z">
        <w:r>
          <w:rPr>
            <w:rFonts w:hint="eastAsia" w:ascii="宋体" w:hAnsi="宋体" w:eastAsia="仿宋_GB2312" w:cs="仿宋_GB2312"/>
            <w:i w:val="0"/>
            <w:iCs w:val="0"/>
            <w:color w:val="auto"/>
            <w:sz w:val="32"/>
            <w:szCs w:val="32"/>
          </w:rPr>
          <w:delText>从业</w:delText>
        </w:r>
      </w:del>
      <w:del w:id="4805" w:author="谢浩然" w:date="2019-07-11T11:56:07Z">
        <w:r>
          <w:rPr>
            <w:rFonts w:hint="eastAsia" w:ascii="宋体" w:hAnsi="宋体" w:eastAsia="仿宋_GB2312" w:cs="仿宋_GB2312"/>
            <w:color w:val="auto"/>
            <w:sz w:val="32"/>
            <w:szCs w:val="32"/>
          </w:rPr>
          <w:delText>期间应当每年进行一次健康检查。</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807" w:author="谢浩然" w:date="2019-07-11T11:56:07Z"/>
          <w:rFonts w:hint="eastAsia" w:ascii="宋体" w:hAnsi="宋体" w:eastAsia="仿宋_GB2312" w:cs="仿宋_GB2312"/>
          <w:color w:val="auto"/>
          <w:sz w:val="32"/>
          <w:szCs w:val="32"/>
          <w:lang w:eastAsia="zh-CN"/>
        </w:rPr>
        <w:pPrChange w:id="480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08" w:author="谢浩然" w:date="2019-07-11T11:56:07Z">
        <w:r>
          <w:rPr>
            <w:rFonts w:hint="eastAsia" w:ascii="宋体" w:hAnsi="宋体" w:eastAsia="仿宋_GB2312" w:cs="仿宋_GB2312"/>
            <w:color w:val="auto"/>
            <w:sz w:val="32"/>
            <w:szCs w:val="32"/>
          </w:rPr>
          <w:delText>凡患有</w:delText>
        </w:r>
      </w:del>
      <w:del w:id="4809" w:author="谢浩然" w:date="2019-07-11T11:56:07Z">
        <w:r>
          <w:rPr>
            <w:rFonts w:hint="eastAsia" w:ascii="宋体" w:hAnsi="宋体" w:eastAsia="仿宋_GB2312" w:cs="仿宋_GB2312"/>
            <w:color w:val="auto"/>
            <w:sz w:val="32"/>
            <w:szCs w:val="32"/>
            <w:lang w:eastAsia="zh-CN"/>
          </w:rPr>
          <w:delText>可能影响</w:delText>
        </w:r>
      </w:del>
      <w:del w:id="4810" w:author="谢浩然" w:date="2019-07-11T11:56:07Z">
        <w:r>
          <w:rPr>
            <w:rFonts w:hint="eastAsia" w:ascii="宋体" w:hAnsi="宋体" w:eastAsia="仿宋_GB2312" w:cs="仿宋_GB2312"/>
            <w:color w:val="auto"/>
            <w:sz w:val="32"/>
            <w:szCs w:val="32"/>
          </w:rPr>
          <w:delText>饮用水卫生的</w:delText>
        </w:r>
      </w:del>
      <w:del w:id="4811" w:author="谢浩然" w:date="2019-07-11T11:56:07Z">
        <w:r>
          <w:rPr>
            <w:rFonts w:hint="eastAsia" w:ascii="宋体" w:hAnsi="宋体" w:eastAsia="仿宋_GB2312" w:cs="仿宋_GB2312"/>
            <w:color w:val="auto"/>
            <w:sz w:val="32"/>
            <w:szCs w:val="32"/>
            <w:lang w:eastAsia="zh-CN"/>
          </w:rPr>
          <w:delText>传染性</w:delText>
        </w:r>
      </w:del>
      <w:del w:id="4812" w:author="谢浩然" w:date="2019-07-11T11:56:07Z">
        <w:r>
          <w:rPr>
            <w:rFonts w:hint="eastAsia" w:ascii="宋体" w:hAnsi="宋体" w:eastAsia="仿宋_GB2312" w:cs="仿宋_GB2312"/>
            <w:color w:val="auto"/>
            <w:sz w:val="32"/>
            <w:szCs w:val="32"/>
          </w:rPr>
          <w:delText>疾病</w:delText>
        </w:r>
      </w:del>
      <w:del w:id="4813" w:author="谢浩然" w:date="2019-07-11T11:56:07Z">
        <w:r>
          <w:rPr>
            <w:rFonts w:hint="eastAsia" w:ascii="宋体" w:hAnsi="宋体" w:eastAsia="仿宋_GB2312" w:cs="仿宋_GB2312"/>
            <w:color w:val="auto"/>
            <w:sz w:val="32"/>
            <w:szCs w:val="32"/>
            <w:lang w:eastAsia="zh-CN"/>
          </w:rPr>
          <w:delText>患者</w:delText>
        </w:r>
      </w:del>
      <w:del w:id="4814" w:author="谢浩然" w:date="2019-07-11T11:56:07Z">
        <w:r>
          <w:rPr>
            <w:rFonts w:hint="eastAsia" w:ascii="宋体" w:hAnsi="宋体" w:eastAsia="仿宋_GB2312" w:cs="仿宋_GB2312"/>
            <w:color w:val="auto"/>
            <w:sz w:val="32"/>
            <w:szCs w:val="32"/>
          </w:rPr>
          <w:delText>和病原携带者，不得直接从事供水、管水工作。</w:delText>
        </w:r>
      </w:del>
      <w:bookmarkStart w:id="8" w:name="_Toc491811363"/>
      <w:bookmarkStart w:id="9" w:name="_Toc492328271"/>
      <w:bookmarkStart w:id="10" w:name="_Toc499110778"/>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816" w:author="谢浩然" w:date="2019-07-11T11:56:07Z"/>
          <w:rFonts w:hint="eastAsia" w:ascii="宋体" w:hAnsi="宋体" w:eastAsia="仿宋_GB2312" w:cs="仿宋_GB2312"/>
          <w:color w:val="auto"/>
          <w:sz w:val="32"/>
          <w:szCs w:val="32"/>
        </w:rPr>
        <w:pPrChange w:id="481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817" w:author="谢浩然" w:date="2019-07-11T11:56:07Z">
        <w:r>
          <w:rPr>
            <w:rFonts w:hint="eastAsia" w:ascii="宋体" w:hAnsi="宋体" w:eastAsia="黑体" w:cs="黑体"/>
            <w:color w:val="auto"/>
            <w:sz w:val="32"/>
            <w:szCs w:val="32"/>
            <w:rPrChange w:id="4818" w:author="卢颖东" w:date="2019-05-21T14:56:00Z">
              <w:rPr>
                <w:rFonts w:hint="eastAsia" w:ascii="黑体" w:hAnsi="黑体" w:eastAsia="黑体" w:cs="黑体"/>
                <w:color w:val="auto"/>
                <w:sz w:val="32"/>
                <w:szCs w:val="32"/>
              </w:rPr>
            </w:rPrChange>
          </w:rPr>
          <w:delText>第</w:delText>
        </w:r>
      </w:del>
      <w:del w:id="4820" w:author="谢浩然" w:date="2019-07-11T11:56:07Z">
        <w:r>
          <w:rPr>
            <w:rFonts w:hint="eastAsia" w:ascii="宋体" w:hAnsi="宋体" w:eastAsia="黑体" w:cs="黑体"/>
            <w:color w:val="auto"/>
            <w:sz w:val="32"/>
            <w:szCs w:val="32"/>
            <w:lang w:eastAsia="zh-CN"/>
            <w:rPrChange w:id="4821" w:author="卢颖东" w:date="2019-05-21T14:56:00Z">
              <w:rPr>
                <w:rFonts w:hint="eastAsia" w:ascii="黑体" w:hAnsi="黑体" w:eastAsia="黑体" w:cs="黑体"/>
                <w:color w:val="auto"/>
                <w:sz w:val="32"/>
                <w:szCs w:val="32"/>
                <w:lang w:eastAsia="zh-CN"/>
              </w:rPr>
            </w:rPrChange>
          </w:rPr>
          <w:delText>二</w:delText>
        </w:r>
      </w:del>
      <w:del w:id="4823" w:author="谢浩然" w:date="2019-07-11T11:56:07Z">
        <w:r>
          <w:rPr>
            <w:rFonts w:hint="eastAsia" w:ascii="宋体" w:hAnsi="宋体" w:eastAsia="黑体" w:cs="黑体"/>
            <w:color w:val="auto"/>
            <w:sz w:val="32"/>
            <w:szCs w:val="32"/>
            <w:rPrChange w:id="4824" w:author="卢颖东" w:date="2019-05-21T14:56:00Z">
              <w:rPr>
                <w:rFonts w:hint="eastAsia" w:ascii="黑体" w:hAnsi="黑体" w:eastAsia="黑体" w:cs="黑体"/>
                <w:color w:val="auto"/>
                <w:sz w:val="32"/>
                <w:szCs w:val="32"/>
              </w:rPr>
            </w:rPrChange>
          </w:rPr>
          <w:delText>十</w:delText>
        </w:r>
      </w:del>
      <w:del w:id="4826" w:author="谢浩然" w:date="2019-07-11T11:56:07Z">
        <w:r>
          <w:rPr>
            <w:rFonts w:hint="eastAsia" w:ascii="宋体" w:hAnsi="宋体" w:eastAsia="黑体" w:cs="黑体"/>
            <w:color w:val="auto"/>
            <w:sz w:val="32"/>
            <w:szCs w:val="32"/>
            <w:lang w:eastAsia="zh-CN"/>
            <w:rPrChange w:id="4827" w:author="卢颖东" w:date="2019-05-21T14:56:00Z">
              <w:rPr>
                <w:rFonts w:hint="eastAsia" w:ascii="黑体" w:hAnsi="黑体" w:eastAsia="黑体" w:cs="黑体"/>
                <w:color w:val="auto"/>
                <w:sz w:val="32"/>
                <w:szCs w:val="32"/>
                <w:lang w:eastAsia="zh-CN"/>
              </w:rPr>
            </w:rPrChange>
          </w:rPr>
          <w:delText>三</w:delText>
        </w:r>
      </w:del>
      <w:del w:id="4829" w:author="谢浩然" w:date="2019-07-11T11:56:07Z">
        <w:r>
          <w:rPr>
            <w:rFonts w:hint="eastAsia" w:ascii="宋体" w:hAnsi="宋体" w:eastAsia="黑体" w:cs="黑体"/>
            <w:color w:val="auto"/>
            <w:sz w:val="32"/>
            <w:szCs w:val="32"/>
            <w:rPrChange w:id="4830" w:author="卢颖东" w:date="2019-05-21T14:56:00Z">
              <w:rPr>
                <w:rFonts w:hint="eastAsia" w:ascii="黑体" w:hAnsi="黑体" w:eastAsia="黑体" w:cs="黑体"/>
                <w:color w:val="auto"/>
                <w:sz w:val="32"/>
                <w:szCs w:val="32"/>
              </w:rPr>
            </w:rPrChange>
          </w:rPr>
          <w:delText>条</w:delText>
        </w:r>
        <w:bookmarkEnd w:id="8"/>
        <w:bookmarkEnd w:id="9"/>
        <w:bookmarkEnd w:id="10"/>
      </w:del>
      <w:del w:id="4832" w:author="谢浩然" w:date="2019-07-11T11:56:07Z">
        <w:r>
          <w:rPr>
            <w:rFonts w:hint="eastAsia" w:ascii="宋体" w:hAnsi="宋体" w:eastAsia="仿宋_GB2312" w:cs="仿宋_GB2312"/>
            <w:color w:val="auto"/>
            <w:sz w:val="32"/>
            <w:szCs w:val="32"/>
            <w:lang w:val="en-US" w:eastAsia="zh-CN"/>
          </w:rPr>
          <w:delText xml:space="preserve">  </w:delText>
        </w:r>
      </w:del>
      <w:del w:id="4833" w:author="谢浩然" w:date="2019-07-11T11:56:07Z">
        <w:r>
          <w:rPr>
            <w:rFonts w:hint="eastAsia" w:ascii="宋体" w:hAnsi="宋体" w:eastAsia="仿宋_GB2312" w:cs="仿宋_GB2312"/>
            <w:color w:val="auto"/>
            <w:sz w:val="32"/>
            <w:szCs w:val="32"/>
          </w:rPr>
          <w:delText>由供水单位负责管理维护的供水设施发生水管爆裂、折断等事故的，供水单位应当立即组织抢修，</w:delText>
        </w:r>
      </w:del>
      <w:del w:id="4834" w:author="谢浩然" w:date="2019-07-11T11:56:07Z">
        <w:r>
          <w:rPr>
            <w:rFonts w:hint="eastAsia" w:ascii="宋体" w:hAnsi="宋体" w:eastAsia="仿宋_GB2312" w:cs="仿宋_GB2312"/>
            <w:i w:val="0"/>
            <w:iCs w:val="0"/>
            <w:color w:val="auto"/>
            <w:sz w:val="32"/>
            <w:szCs w:val="32"/>
          </w:rPr>
          <w:delText>同时采取应急供水措施保障用户用水，</w:delText>
        </w:r>
      </w:del>
      <w:del w:id="4835" w:author="谢浩然" w:date="2019-07-11T11:56:07Z">
        <w:r>
          <w:rPr>
            <w:rFonts w:hint="eastAsia" w:ascii="宋体" w:hAnsi="宋体" w:eastAsia="仿宋_GB2312" w:cs="仿宋_GB2312"/>
            <w:color w:val="auto"/>
            <w:sz w:val="32"/>
            <w:szCs w:val="32"/>
          </w:rPr>
          <w:delText>并按照供水应急预案的规定，</w:delText>
        </w:r>
      </w:del>
      <w:del w:id="4836" w:author="谢浩然" w:date="2019-07-11T11:56:07Z">
        <w:r>
          <w:rPr>
            <w:rFonts w:hint="eastAsia" w:ascii="宋体" w:hAnsi="宋体" w:eastAsia="仿宋_GB2312" w:cs="仿宋_GB2312"/>
            <w:bCs/>
            <w:color w:val="auto"/>
            <w:sz w:val="32"/>
            <w:szCs w:val="32"/>
          </w:rPr>
          <w:delText>报告所在地的区供水行政主管部门。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838" w:author="谢浩然" w:date="2019-07-11T11:56:07Z"/>
          <w:rFonts w:hint="eastAsia" w:ascii="宋体" w:hAnsi="宋体" w:eastAsia="仿宋_GB2312" w:cs="仿宋_GB2312"/>
          <w:color w:val="auto"/>
          <w:sz w:val="32"/>
          <w:szCs w:val="32"/>
        </w:rPr>
        <w:pPrChange w:id="483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39" w:author="谢浩然" w:date="2019-07-11T11:56:07Z">
        <w:r>
          <w:rPr>
            <w:rFonts w:hint="eastAsia" w:ascii="宋体" w:hAnsi="宋体" w:eastAsia="仿宋_GB2312" w:cs="仿宋_GB2312"/>
            <w:color w:val="auto"/>
            <w:sz w:val="32"/>
            <w:szCs w:val="32"/>
          </w:rPr>
          <w:delText>对影响抢修作业的设施或者其他妨碍物，可以先采取必要的处置措施，并及时通知产权人</w:delText>
        </w:r>
      </w:del>
      <w:del w:id="4840" w:author="谢浩然" w:date="2019-07-11T11:56:07Z">
        <w:r>
          <w:rPr>
            <w:rFonts w:hint="eastAsia" w:ascii="宋体" w:hAnsi="宋体" w:eastAsia="仿宋_GB2312" w:cs="仿宋_GB2312"/>
            <w:color w:val="auto"/>
            <w:sz w:val="32"/>
            <w:szCs w:val="32"/>
            <w:lang w:eastAsia="zh-CN"/>
          </w:rPr>
          <w:delText>或者使用权人</w:delText>
        </w:r>
      </w:del>
      <w:del w:id="4841" w:author="谢浩然" w:date="2019-07-11T11:56:07Z">
        <w:r>
          <w:rPr>
            <w:rFonts w:hint="eastAsia" w:ascii="宋体" w:hAnsi="宋体" w:eastAsia="仿宋_GB2312" w:cs="仿宋_GB2312"/>
            <w:color w:val="auto"/>
            <w:sz w:val="32"/>
            <w:szCs w:val="32"/>
          </w:rPr>
          <w:delText>；抢修作业完成后，供水单位应当恢复原状，造成损失的依法予以赔偿。</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843" w:author="谢浩然" w:date="2019-07-11T11:56:07Z"/>
          <w:rFonts w:hint="eastAsia" w:ascii="宋体" w:hAnsi="宋体" w:eastAsia="仿宋_GB2312" w:cs="仿宋_GB2312"/>
          <w:color w:val="auto"/>
          <w:sz w:val="32"/>
          <w:szCs w:val="32"/>
        </w:rPr>
        <w:pPrChange w:id="484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44" w:author="谢浩然" w:date="2019-07-11T11:56:07Z">
        <w:r>
          <w:rPr>
            <w:rFonts w:hint="eastAsia" w:ascii="宋体" w:hAnsi="宋体" w:eastAsia="仿宋_GB2312" w:cs="仿宋_GB2312"/>
            <w:color w:val="auto"/>
            <w:sz w:val="32"/>
            <w:szCs w:val="32"/>
          </w:rPr>
          <w:delText>供水单位抢修供水设施时，公安、交通等有关</w:delText>
        </w:r>
      </w:del>
      <w:del w:id="4845" w:author="谢浩然" w:date="2019-07-11T11:56:07Z">
        <w:r>
          <w:rPr>
            <w:rFonts w:hint="eastAsia" w:ascii="宋体" w:hAnsi="宋体" w:eastAsia="仿宋_GB2312" w:cs="仿宋_GB2312"/>
            <w:color w:val="auto"/>
            <w:sz w:val="32"/>
            <w:szCs w:val="32"/>
            <w:lang w:eastAsia="zh-CN"/>
          </w:rPr>
          <w:delText>行政管理</w:delText>
        </w:r>
      </w:del>
      <w:del w:id="4846" w:author="谢浩然" w:date="2019-07-11T11:56:07Z">
        <w:r>
          <w:rPr>
            <w:rFonts w:hint="eastAsia" w:ascii="宋体" w:hAnsi="宋体" w:eastAsia="仿宋_GB2312" w:cs="仿宋_GB2312"/>
            <w:color w:val="auto"/>
            <w:sz w:val="32"/>
            <w:szCs w:val="32"/>
          </w:rPr>
          <w:delText>部门以及相关单位、用户应当予以配合。</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848" w:author="谢浩然" w:date="2019-07-11T11:56:07Z"/>
          <w:rFonts w:hint="eastAsia" w:ascii="宋体" w:hAnsi="宋体" w:eastAsia="仿宋_GB2312" w:cs="仿宋_GB2312"/>
          <w:color w:val="auto"/>
          <w:sz w:val="32"/>
          <w:szCs w:val="32"/>
        </w:rPr>
        <w:pPrChange w:id="484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bookmarkEnd w:id="5"/>
    <w:bookmarkEnd w:id="6"/>
    <w:bookmarkEnd w:id="7"/>
    <w:p>
      <w:pPr>
        <w:keepNext w:val="0"/>
        <w:keepLines w:val="0"/>
        <w:pageBreakBefore w:val="0"/>
        <w:kinsoku/>
        <w:wordWrap/>
        <w:overflowPunct/>
        <w:topLinePunct w:val="0"/>
        <w:autoSpaceDE/>
        <w:autoSpaceDN/>
        <w:bidi w:val="0"/>
        <w:adjustRightInd/>
        <w:snapToGrid/>
        <w:spacing w:line="590" w:lineRule="exact"/>
        <w:ind w:left="0" w:leftChars="0" w:right="0" w:rightChars="0" w:firstLine="0"/>
        <w:jc w:val="both"/>
        <w:textAlignment w:val="auto"/>
        <w:rPr>
          <w:del w:id="4850" w:author="谢浩然" w:date="2019-07-11T11:56:07Z"/>
          <w:rFonts w:hint="eastAsia" w:ascii="宋体" w:hAnsi="宋体" w:eastAsia="黑体" w:cs="黑体"/>
          <w:color w:val="auto"/>
          <w:kern w:val="0"/>
          <w:sz w:val="32"/>
          <w:szCs w:val="32"/>
          <w:lang w:val="en-US" w:eastAsia="zh-CN"/>
          <w:rPrChange w:id="4851" w:author="卢颖东" w:date="2019-05-21T14:56:00Z">
            <w:rPr>
              <w:del w:id="4852" w:author="谢浩然" w:date="2019-07-11T11:56:07Z"/>
              <w:rFonts w:hint="eastAsia" w:ascii="黑体" w:hAnsi="黑体" w:eastAsia="黑体" w:cs="黑体"/>
              <w:color w:val="auto"/>
              <w:kern w:val="0"/>
              <w:sz w:val="32"/>
              <w:szCs w:val="32"/>
              <w:lang w:val="en-US" w:eastAsia="zh-CN"/>
            </w:rPr>
          </w:rPrChange>
        </w:rPr>
        <w:pPrChange w:id="484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560"/>
            <w:jc w:val="center"/>
            <w:textAlignment w:val="auto"/>
          </w:pPr>
        </w:pPrChange>
      </w:pPr>
      <w:del w:id="4853" w:author="谢浩然" w:date="2019-07-11T11:56:07Z">
        <w:bookmarkStart w:id="11" w:name="_Toc492328247"/>
        <w:bookmarkStart w:id="12" w:name="_Toc491811306"/>
        <w:bookmarkStart w:id="13" w:name="_Toc499110753"/>
        <w:r>
          <w:rPr>
            <w:rFonts w:hint="eastAsia" w:ascii="宋体" w:hAnsi="宋体" w:eastAsia="黑体" w:cs="黑体"/>
            <w:color w:val="auto"/>
            <w:sz w:val="32"/>
            <w:szCs w:val="32"/>
            <w:lang w:val="en-US" w:eastAsia="zh-CN"/>
            <w:rPrChange w:id="4854" w:author="卢颖东" w:date="2019-05-21T14:56:00Z">
              <w:rPr>
                <w:rFonts w:hint="eastAsia" w:ascii="黑体" w:hAnsi="黑体" w:eastAsia="黑体" w:cs="黑体"/>
                <w:color w:val="auto"/>
                <w:sz w:val="32"/>
                <w:szCs w:val="32"/>
                <w:lang w:val="en-US" w:eastAsia="zh-CN"/>
              </w:rPr>
            </w:rPrChange>
          </w:rPr>
          <w:delText>第四章</w:delText>
        </w:r>
      </w:del>
      <w:del w:id="4856" w:author="谢浩然" w:date="2019-07-11T11:56:07Z">
        <w:r>
          <w:rPr>
            <w:rFonts w:hint="eastAsia" w:ascii="宋体" w:hAnsi="宋体" w:eastAsia="黑体" w:cs="黑体"/>
            <w:color w:val="auto"/>
            <w:sz w:val="32"/>
            <w:szCs w:val="32"/>
            <w:rPrChange w:id="4857" w:author="卢颖东" w:date="2019-05-21T14:56:00Z">
              <w:rPr>
                <w:rFonts w:hint="eastAsia" w:ascii="黑体" w:hAnsi="黑体" w:eastAsia="黑体" w:cs="黑体"/>
                <w:color w:val="auto"/>
                <w:sz w:val="32"/>
                <w:szCs w:val="32"/>
              </w:rPr>
            </w:rPrChange>
          </w:rPr>
          <w:delText xml:space="preserve"> </w:delText>
        </w:r>
      </w:del>
      <w:del w:id="4859" w:author="谢浩然" w:date="2019-07-11T11:56:07Z">
        <w:r>
          <w:rPr>
            <w:rFonts w:hint="eastAsia" w:ascii="宋体" w:hAnsi="宋体" w:eastAsia="黑体" w:cs="黑体"/>
            <w:color w:val="auto"/>
            <w:sz w:val="32"/>
            <w:szCs w:val="32"/>
            <w:lang w:val="en-US" w:eastAsia="zh-CN"/>
            <w:rPrChange w:id="4860" w:author="卢颖东" w:date="2019-05-21T14:56:00Z">
              <w:rPr>
                <w:rFonts w:hint="eastAsia" w:ascii="黑体" w:hAnsi="黑体" w:eastAsia="黑体" w:cs="黑体"/>
                <w:color w:val="auto"/>
                <w:sz w:val="32"/>
                <w:szCs w:val="32"/>
                <w:lang w:val="en-US" w:eastAsia="zh-CN"/>
              </w:rPr>
            </w:rPrChange>
          </w:rPr>
          <w:delText xml:space="preserve"> </w:delText>
        </w:r>
      </w:del>
      <w:del w:id="4862" w:author="谢浩然" w:date="2019-07-11T11:56:07Z">
        <w:r>
          <w:rPr>
            <w:rFonts w:hint="eastAsia" w:ascii="宋体" w:hAnsi="宋体" w:eastAsia="黑体" w:cs="黑体"/>
            <w:color w:val="auto"/>
            <w:sz w:val="32"/>
            <w:szCs w:val="32"/>
            <w:lang w:eastAsia="zh-CN"/>
            <w:rPrChange w:id="4863" w:author="卢颖东" w:date="2019-05-21T14:56:00Z">
              <w:rPr>
                <w:rFonts w:hint="eastAsia" w:ascii="黑体" w:hAnsi="黑体" w:eastAsia="黑体" w:cs="黑体"/>
                <w:color w:val="auto"/>
                <w:sz w:val="32"/>
                <w:szCs w:val="32"/>
                <w:lang w:eastAsia="zh-CN"/>
              </w:rPr>
            </w:rPrChange>
          </w:rPr>
          <w:delText>供水</w:delText>
        </w:r>
      </w:del>
      <w:del w:id="4865" w:author="谢浩然" w:date="2019-07-11T11:56:07Z">
        <w:r>
          <w:rPr>
            <w:rFonts w:hint="eastAsia" w:ascii="宋体" w:hAnsi="宋体" w:eastAsia="黑体" w:cs="黑体"/>
            <w:color w:val="auto"/>
            <w:sz w:val="32"/>
            <w:szCs w:val="32"/>
            <w:rPrChange w:id="4866" w:author="卢颖东" w:date="2019-05-21T14:56:00Z">
              <w:rPr>
                <w:rFonts w:hint="eastAsia" w:ascii="黑体" w:hAnsi="黑体" w:eastAsia="黑体" w:cs="黑体"/>
                <w:color w:val="auto"/>
                <w:sz w:val="32"/>
                <w:szCs w:val="32"/>
              </w:rPr>
            </w:rPrChange>
          </w:rPr>
          <w:delText>经营</w:delText>
        </w:r>
      </w:del>
      <w:del w:id="4868" w:author="谢浩然" w:date="2019-07-11T11:56:07Z">
        <w:r>
          <w:rPr>
            <w:rFonts w:hint="eastAsia" w:ascii="宋体" w:hAnsi="宋体" w:eastAsia="黑体" w:cs="黑体"/>
            <w:color w:val="auto"/>
            <w:sz w:val="32"/>
            <w:szCs w:val="32"/>
            <w:lang w:eastAsia="zh-CN"/>
            <w:rPrChange w:id="4869" w:author="卢颖东" w:date="2019-05-21T14:56:00Z">
              <w:rPr>
                <w:rFonts w:hint="eastAsia" w:ascii="黑体" w:hAnsi="黑体" w:eastAsia="黑体" w:cs="黑体"/>
                <w:color w:val="auto"/>
                <w:sz w:val="32"/>
                <w:szCs w:val="32"/>
                <w:lang w:eastAsia="zh-CN"/>
              </w:rPr>
            </w:rPrChange>
          </w:rPr>
          <w:delText>与</w:delText>
        </w:r>
      </w:del>
      <w:del w:id="4871" w:author="谢浩然" w:date="2019-07-11T11:56:07Z">
        <w:r>
          <w:rPr>
            <w:rFonts w:hint="eastAsia" w:ascii="宋体" w:hAnsi="宋体" w:eastAsia="黑体" w:cs="黑体"/>
            <w:color w:val="auto"/>
            <w:sz w:val="32"/>
            <w:szCs w:val="32"/>
            <w:rPrChange w:id="4872" w:author="卢颖东" w:date="2019-05-21T14:56:00Z">
              <w:rPr>
                <w:rFonts w:hint="eastAsia" w:ascii="黑体" w:hAnsi="黑体" w:eastAsia="黑体" w:cs="黑体"/>
                <w:color w:val="auto"/>
                <w:sz w:val="32"/>
                <w:szCs w:val="32"/>
              </w:rPr>
            </w:rPrChange>
          </w:rPr>
          <w:delText>服务</w:delText>
        </w:r>
        <w:bookmarkEnd w:id="11"/>
        <w:bookmarkEnd w:id="12"/>
        <w:bookmarkEnd w:id="13"/>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875" w:author="谢浩然" w:date="2019-07-11T11:56:07Z"/>
          <w:rFonts w:hint="eastAsia" w:ascii="宋体" w:hAnsi="宋体" w:eastAsia="仿宋_GB2312" w:cs="仿宋_GB2312"/>
          <w:bCs/>
          <w:color w:val="auto"/>
          <w:sz w:val="32"/>
          <w:szCs w:val="32"/>
          <w:lang w:val="en-US" w:eastAsia="zh-CN"/>
        </w:rPr>
        <w:pPrChange w:id="4874"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877" w:author="谢浩然" w:date="2019-07-11T11:56:07Z"/>
          <w:rFonts w:hint="eastAsia" w:ascii="宋体" w:hAnsi="宋体" w:eastAsia="仿宋_GB2312" w:cs="仿宋_GB2312"/>
          <w:color w:val="auto"/>
          <w:kern w:val="0"/>
          <w:sz w:val="32"/>
          <w:szCs w:val="32"/>
        </w:rPr>
        <w:pPrChange w:id="487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878" w:author="谢浩然" w:date="2019-07-11T11:56:07Z">
        <w:bookmarkStart w:id="14" w:name="_Toc499110754"/>
        <w:r>
          <w:rPr>
            <w:rFonts w:hint="eastAsia" w:ascii="宋体" w:hAnsi="宋体" w:eastAsia="黑体" w:cs="黑体"/>
            <w:color w:val="auto"/>
            <w:sz w:val="32"/>
            <w:szCs w:val="32"/>
            <w:rPrChange w:id="4879" w:author="卢颖东" w:date="2019-05-21T14:56:00Z">
              <w:rPr>
                <w:rFonts w:hint="eastAsia" w:ascii="黑体" w:hAnsi="黑体" w:eastAsia="黑体" w:cs="黑体"/>
                <w:color w:val="auto"/>
                <w:sz w:val="32"/>
                <w:szCs w:val="32"/>
              </w:rPr>
            </w:rPrChange>
          </w:rPr>
          <w:delText>第</w:delText>
        </w:r>
      </w:del>
      <w:del w:id="4881" w:author="谢浩然" w:date="2019-07-11T11:56:07Z">
        <w:r>
          <w:rPr>
            <w:rFonts w:hint="eastAsia" w:ascii="宋体" w:hAnsi="宋体" w:eastAsia="黑体" w:cs="黑体"/>
            <w:color w:val="auto"/>
            <w:sz w:val="32"/>
            <w:szCs w:val="32"/>
            <w:lang w:eastAsia="zh-CN"/>
            <w:rPrChange w:id="4882" w:author="卢颖东" w:date="2019-05-21T14:56:00Z">
              <w:rPr>
                <w:rFonts w:hint="eastAsia" w:ascii="黑体" w:hAnsi="黑体" w:eastAsia="黑体" w:cs="黑体"/>
                <w:color w:val="auto"/>
                <w:sz w:val="32"/>
                <w:szCs w:val="32"/>
                <w:lang w:eastAsia="zh-CN"/>
              </w:rPr>
            </w:rPrChange>
          </w:rPr>
          <w:delText>二</w:delText>
        </w:r>
      </w:del>
      <w:del w:id="4884" w:author="谢浩然" w:date="2019-07-11T11:56:07Z">
        <w:r>
          <w:rPr>
            <w:rFonts w:hint="eastAsia" w:ascii="宋体" w:hAnsi="宋体" w:eastAsia="黑体" w:cs="黑体"/>
            <w:color w:val="auto"/>
            <w:sz w:val="32"/>
            <w:szCs w:val="32"/>
            <w:rPrChange w:id="4885" w:author="卢颖东" w:date="2019-05-21T14:56:00Z">
              <w:rPr>
                <w:rFonts w:hint="eastAsia" w:ascii="黑体" w:hAnsi="黑体" w:eastAsia="黑体" w:cs="黑体"/>
                <w:color w:val="auto"/>
                <w:sz w:val="32"/>
                <w:szCs w:val="32"/>
              </w:rPr>
            </w:rPrChange>
          </w:rPr>
          <w:delText>十</w:delText>
        </w:r>
      </w:del>
      <w:del w:id="4887" w:author="谢浩然" w:date="2019-07-11T11:56:07Z">
        <w:r>
          <w:rPr>
            <w:rFonts w:hint="eastAsia" w:ascii="宋体" w:hAnsi="宋体" w:eastAsia="黑体" w:cs="黑体"/>
            <w:i w:val="0"/>
            <w:iCs w:val="0"/>
            <w:color w:val="auto"/>
            <w:sz w:val="32"/>
            <w:szCs w:val="32"/>
            <w:rPrChange w:id="4888" w:author="卢颖东" w:date="2019-05-21T14:56:00Z">
              <w:rPr>
                <w:rFonts w:hint="eastAsia" w:ascii="黑体" w:hAnsi="黑体" w:eastAsia="黑体" w:cs="黑体"/>
                <w:i w:val="0"/>
                <w:iCs w:val="0"/>
                <w:color w:val="auto"/>
                <w:sz w:val="32"/>
                <w:szCs w:val="32"/>
              </w:rPr>
            </w:rPrChange>
          </w:rPr>
          <w:delText>四</w:delText>
        </w:r>
      </w:del>
      <w:del w:id="4890" w:author="谢浩然" w:date="2019-07-11T11:56:07Z">
        <w:r>
          <w:rPr>
            <w:rFonts w:hint="eastAsia" w:ascii="宋体" w:hAnsi="宋体" w:eastAsia="黑体" w:cs="黑体"/>
            <w:color w:val="auto"/>
            <w:sz w:val="32"/>
            <w:szCs w:val="32"/>
            <w:rPrChange w:id="4891" w:author="卢颖东" w:date="2019-05-21T14:56:00Z">
              <w:rPr>
                <w:rFonts w:hint="eastAsia" w:ascii="黑体" w:hAnsi="黑体" w:eastAsia="黑体" w:cs="黑体"/>
                <w:color w:val="auto"/>
                <w:sz w:val="32"/>
                <w:szCs w:val="32"/>
              </w:rPr>
            </w:rPrChange>
          </w:rPr>
          <w:delText>条</w:delText>
        </w:r>
        <w:bookmarkEnd w:id="14"/>
      </w:del>
      <w:del w:id="4893" w:author="谢浩然" w:date="2019-07-11T11:56:07Z">
        <w:r>
          <w:rPr>
            <w:rFonts w:hint="eastAsia" w:ascii="宋体" w:hAnsi="宋体" w:eastAsia="仿宋_GB2312" w:cs="仿宋_GB2312"/>
            <w:color w:val="auto"/>
            <w:sz w:val="32"/>
            <w:szCs w:val="32"/>
            <w:lang w:val="en-US" w:eastAsia="zh-CN"/>
          </w:rPr>
          <w:delText xml:space="preserve"> </w:delText>
        </w:r>
      </w:del>
      <w:del w:id="4894" w:author="谢浩然" w:date="2019-07-11T11:56:07Z">
        <w:r>
          <w:rPr>
            <w:rFonts w:hint="eastAsia" w:ascii="宋体" w:hAnsi="宋体" w:eastAsia="仿宋_GB2312" w:cs="仿宋_GB2312"/>
            <w:color w:val="auto"/>
            <w:sz w:val="32"/>
            <w:szCs w:val="32"/>
          </w:rPr>
          <w:delText xml:space="preserve"> </w:delText>
        </w:r>
      </w:del>
      <w:del w:id="4895" w:author="谢浩然" w:date="2019-07-11T11:56:07Z">
        <w:r>
          <w:rPr>
            <w:rFonts w:hint="eastAsia" w:ascii="宋体" w:hAnsi="宋体" w:eastAsia="仿宋_GB2312" w:cs="仿宋_GB2312"/>
            <w:color w:val="auto"/>
            <w:kern w:val="0"/>
            <w:sz w:val="32"/>
            <w:szCs w:val="32"/>
          </w:rPr>
          <w:delText>供水</w:delText>
        </w:r>
      </w:del>
      <w:del w:id="4896" w:author="谢浩然" w:date="2019-07-11T11:56:07Z">
        <w:r>
          <w:rPr>
            <w:rFonts w:hint="eastAsia" w:ascii="宋体" w:hAnsi="宋体" w:eastAsia="仿宋_GB2312" w:cs="仿宋_GB2312"/>
            <w:bCs/>
            <w:color w:val="auto"/>
            <w:sz w:val="32"/>
            <w:szCs w:val="32"/>
            <w:lang w:val="en-US" w:eastAsia="zh-CN"/>
          </w:rPr>
          <w:delText>单位</w:delText>
        </w:r>
      </w:del>
      <w:del w:id="4897" w:author="谢浩然" w:date="2019-07-11T11:56:07Z">
        <w:r>
          <w:rPr>
            <w:rFonts w:hint="eastAsia" w:ascii="宋体" w:hAnsi="宋体" w:eastAsia="仿宋_GB2312" w:cs="仿宋_GB2312"/>
            <w:color w:val="auto"/>
            <w:kern w:val="0"/>
            <w:sz w:val="32"/>
            <w:szCs w:val="32"/>
          </w:rPr>
          <w:delText>应当遵守下列规定：</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899" w:author="谢浩然" w:date="2019-07-11T11:56:07Z"/>
          <w:rFonts w:hint="eastAsia" w:ascii="宋体" w:hAnsi="宋体" w:eastAsia="仿宋_GB2312" w:cs="仿宋_GB2312"/>
          <w:bCs/>
          <w:color w:val="auto"/>
          <w:sz w:val="32"/>
          <w:szCs w:val="32"/>
          <w:lang w:val="en-US" w:eastAsia="zh-CN"/>
        </w:rPr>
        <w:pPrChange w:id="4898"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00" w:author="谢浩然" w:date="2019-07-11T11:56:07Z">
        <w:r>
          <w:rPr>
            <w:rFonts w:hint="eastAsia" w:ascii="宋体" w:hAnsi="宋体" w:eastAsia="仿宋_GB2312" w:cs="仿宋_GB2312"/>
            <w:bCs/>
            <w:color w:val="auto"/>
            <w:sz w:val="32"/>
            <w:szCs w:val="32"/>
            <w:lang w:val="en-US" w:eastAsia="zh-CN"/>
          </w:rPr>
          <w:delText>（一）依法取得卫生许可证等；</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both"/>
        <w:textAlignment w:val="auto"/>
        <w:rPr>
          <w:del w:id="4902" w:author="谢浩然" w:date="2019-07-11T11:56:07Z"/>
          <w:rFonts w:hint="eastAsia" w:ascii="宋体" w:hAnsi="宋体" w:eastAsia="仿宋_GB2312" w:cs="仿宋_GB2312"/>
          <w:bCs/>
          <w:color w:val="auto"/>
          <w:sz w:val="32"/>
          <w:szCs w:val="32"/>
          <w:lang w:val="en-US" w:eastAsia="zh-CN"/>
        </w:rPr>
        <w:pPrChange w:id="490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del w:id="4903" w:author="谢浩然" w:date="2019-07-11T11:56:07Z">
        <w:r>
          <w:rPr>
            <w:rFonts w:hint="eastAsia" w:ascii="宋体" w:hAnsi="宋体" w:eastAsia="仿宋_GB2312" w:cs="仿宋_GB2312"/>
            <w:bCs/>
            <w:color w:val="auto"/>
            <w:sz w:val="32"/>
            <w:szCs w:val="32"/>
            <w:lang w:val="en-US" w:eastAsia="zh-CN"/>
          </w:rPr>
          <w:delText>（二）有符合国家和地方标准的取水、制水、输配水设施；</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905" w:author="谢浩然" w:date="2019-07-11T11:56:07Z"/>
          <w:rFonts w:hint="eastAsia" w:ascii="宋体" w:hAnsi="宋体" w:eastAsia="仿宋_GB2312" w:cs="仿宋_GB2312"/>
          <w:bCs/>
          <w:color w:val="auto"/>
          <w:sz w:val="32"/>
          <w:szCs w:val="32"/>
          <w:lang w:val="en-US" w:eastAsia="zh-CN"/>
        </w:rPr>
        <w:pPrChange w:id="4904"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06" w:author="谢浩然" w:date="2019-07-11T11:56:07Z">
        <w:r>
          <w:rPr>
            <w:rFonts w:hint="eastAsia" w:ascii="宋体" w:hAnsi="宋体" w:eastAsia="仿宋_GB2312" w:cs="仿宋_GB2312"/>
            <w:bCs/>
            <w:color w:val="auto"/>
            <w:sz w:val="32"/>
            <w:szCs w:val="32"/>
            <w:lang w:val="en-US" w:eastAsia="zh-CN"/>
          </w:rPr>
          <w:delText>（三）具备国家和地方规定的水质检测能力，能够开展与供水规模相适应的原水和供水水质检测；</w:delText>
        </w:r>
      </w:del>
    </w:p>
    <w:p>
      <w:pPr>
        <w:keepNext w:val="0"/>
        <w:keepLines w:val="0"/>
        <w:pageBreakBefore w:val="0"/>
        <w:numPr>
          <w:ilvl w:val="-1"/>
          <w:numId w:val="0"/>
        </w:numPr>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908" w:author="谢浩然" w:date="2019-07-11T11:56:07Z"/>
          <w:rFonts w:hint="eastAsia" w:ascii="宋体" w:hAnsi="宋体" w:eastAsia="仿宋_GB2312" w:cs="仿宋_GB2312"/>
          <w:color w:val="auto"/>
          <w:kern w:val="0"/>
          <w:sz w:val="32"/>
          <w:szCs w:val="32"/>
        </w:rPr>
        <w:pPrChange w:id="4907" w:author="谢浩然" w:date="2019-07-11T11:56:08Z">
          <w:pPr>
            <w:keepNext w:val="0"/>
            <w:keepLines w:val="0"/>
            <w:pageBreakBefore w:val="0"/>
            <w:numPr>
              <w:ilvl w:val="0"/>
              <w:numId w:val="0"/>
            </w:numPr>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09" w:author="谢浩然" w:date="2019-07-11T11:56:07Z">
        <w:r>
          <w:rPr>
            <w:rFonts w:hint="eastAsia" w:ascii="宋体" w:hAnsi="宋体" w:eastAsia="仿宋_GB2312" w:cs="仿宋_GB2312"/>
            <w:i w:val="0"/>
            <w:iCs w:val="0"/>
            <w:color w:val="auto"/>
            <w:kern w:val="0"/>
            <w:sz w:val="32"/>
            <w:szCs w:val="32"/>
            <w:lang w:val="en-US" w:eastAsia="zh-CN"/>
          </w:rPr>
          <w:delText>（四）</w:delText>
        </w:r>
      </w:del>
      <w:del w:id="4910" w:author="谢浩然" w:date="2019-07-11T11:56:07Z">
        <w:r>
          <w:rPr>
            <w:rFonts w:hint="eastAsia" w:ascii="宋体" w:hAnsi="宋体" w:eastAsia="仿宋_GB2312" w:cs="仿宋_GB2312"/>
            <w:color w:val="auto"/>
            <w:kern w:val="0"/>
            <w:sz w:val="32"/>
            <w:szCs w:val="32"/>
          </w:rPr>
          <w:delText>供水</w:delText>
        </w:r>
      </w:del>
      <w:del w:id="4911" w:author="谢浩然" w:date="2019-07-11T11:56:07Z">
        <w:r>
          <w:rPr>
            <w:rFonts w:hint="eastAsia" w:ascii="宋体" w:hAnsi="宋体" w:eastAsia="仿宋_GB2312" w:cs="仿宋_GB2312"/>
            <w:bCs/>
            <w:color w:val="auto"/>
            <w:sz w:val="32"/>
            <w:szCs w:val="32"/>
            <w:lang w:val="en-US" w:eastAsia="zh-CN"/>
          </w:rPr>
          <w:delText>水质、水压</w:delText>
        </w:r>
      </w:del>
      <w:del w:id="4912" w:author="谢浩然" w:date="2019-07-11T11:56:07Z">
        <w:r>
          <w:rPr>
            <w:rFonts w:hint="eastAsia" w:ascii="宋体" w:hAnsi="宋体" w:eastAsia="仿宋_GB2312" w:cs="仿宋_GB2312"/>
            <w:color w:val="auto"/>
            <w:kern w:val="0"/>
            <w:sz w:val="32"/>
            <w:szCs w:val="32"/>
          </w:rPr>
          <w:delText>符合国家规定</w:delText>
        </w:r>
      </w:del>
      <w:del w:id="4913" w:author="谢浩然" w:date="2019-07-11T11:56:07Z">
        <w:r>
          <w:rPr>
            <w:rFonts w:hint="eastAsia" w:ascii="宋体" w:hAnsi="宋体" w:eastAsia="仿宋_GB2312" w:cs="仿宋_GB2312"/>
            <w:i w:val="0"/>
            <w:iCs w:val="0"/>
            <w:color w:val="auto"/>
            <w:kern w:val="0"/>
            <w:sz w:val="32"/>
            <w:szCs w:val="32"/>
          </w:rPr>
          <w:delText>的</w:delText>
        </w:r>
      </w:del>
      <w:del w:id="4914" w:author="谢浩然" w:date="2019-07-11T11:56:07Z">
        <w:r>
          <w:rPr>
            <w:rFonts w:hint="eastAsia" w:ascii="宋体" w:hAnsi="宋体" w:eastAsia="仿宋_GB2312" w:cs="仿宋_GB2312"/>
            <w:color w:val="auto"/>
            <w:kern w:val="0"/>
            <w:sz w:val="32"/>
            <w:szCs w:val="32"/>
          </w:rPr>
          <w:delText>标准</w:delText>
        </w:r>
      </w:del>
      <w:del w:id="4915" w:author="谢浩然" w:date="2019-07-11T11:56:07Z">
        <w:r>
          <w:rPr>
            <w:rFonts w:hint="eastAsia" w:ascii="宋体" w:hAnsi="宋体" w:eastAsia="仿宋_GB2312" w:cs="仿宋_GB2312"/>
            <w:i w:val="0"/>
            <w:iCs w:val="0"/>
            <w:color w:val="auto"/>
            <w:kern w:val="0"/>
            <w:sz w:val="32"/>
            <w:szCs w:val="32"/>
          </w:rPr>
          <w:delText>，保障安全正常供水</w:delText>
        </w:r>
      </w:del>
      <w:del w:id="4916" w:author="谢浩然" w:date="2019-07-11T11:56:07Z">
        <w:r>
          <w:rPr>
            <w:rFonts w:hint="eastAsia" w:ascii="宋体" w:hAnsi="宋体" w:eastAsia="仿宋_GB2312" w:cs="仿宋_GB2312"/>
            <w:color w:val="auto"/>
            <w:kern w:val="0"/>
            <w:sz w:val="32"/>
            <w:szCs w:val="32"/>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4918" w:author="谢浩然" w:date="2019-07-11T11:56:07Z"/>
          <w:rFonts w:hint="eastAsia" w:ascii="宋体" w:hAnsi="宋体" w:eastAsia="仿宋_GB2312" w:cs="仿宋_GB2312"/>
          <w:bCs/>
          <w:color w:val="auto"/>
          <w:sz w:val="32"/>
          <w:szCs w:val="32"/>
          <w:lang w:val="en-US" w:eastAsia="zh-CN"/>
        </w:rPr>
        <w:pPrChange w:id="4917"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19" w:author="谢浩然" w:date="2019-07-11T11:56:07Z">
        <w:r>
          <w:rPr>
            <w:rFonts w:hint="eastAsia" w:ascii="宋体" w:hAnsi="宋体" w:eastAsia="仿宋_GB2312" w:cs="仿宋_GB2312"/>
            <w:bCs/>
            <w:color w:val="auto"/>
            <w:sz w:val="32"/>
            <w:szCs w:val="32"/>
            <w:lang w:val="en-US" w:eastAsia="zh-CN"/>
          </w:rPr>
          <w:delText>（五）从事制水、水泵运行、水质检验等岗位的人员应当经健康体检和专业培训合格，持证上岗；</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921" w:author="谢浩然" w:date="2019-07-11T11:56:07Z"/>
          <w:rFonts w:hint="eastAsia" w:ascii="宋体" w:hAnsi="宋体" w:eastAsia="仿宋_GB2312" w:cs="仿宋_GB2312"/>
          <w:bCs/>
          <w:color w:val="auto"/>
          <w:sz w:val="32"/>
          <w:szCs w:val="32"/>
          <w:lang w:val="en-US" w:eastAsia="zh-CN"/>
        </w:rPr>
        <w:pPrChange w:id="492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22" w:author="谢浩然" w:date="2019-07-11T11:56:07Z">
        <w:r>
          <w:rPr>
            <w:rFonts w:hint="eastAsia" w:ascii="宋体" w:hAnsi="宋体" w:eastAsia="仿宋_GB2312" w:cs="仿宋_GB2312"/>
            <w:bCs/>
            <w:color w:val="auto"/>
            <w:sz w:val="32"/>
            <w:szCs w:val="32"/>
            <w:lang w:val="en-US" w:eastAsia="zh-CN"/>
          </w:rPr>
          <w:delText>（六）有健全的</w:delText>
        </w:r>
      </w:del>
      <w:del w:id="4923" w:author="谢浩然" w:date="2019-07-11T11:56:07Z">
        <w:r>
          <w:rPr>
            <w:rFonts w:hint="eastAsia" w:ascii="宋体" w:hAnsi="宋体" w:eastAsia="仿宋_GB2312" w:cs="仿宋_GB2312"/>
            <w:color w:val="auto"/>
            <w:sz w:val="32"/>
            <w:szCs w:val="32"/>
          </w:rPr>
          <w:delText>安全生产责任制度</w:delText>
        </w:r>
      </w:del>
      <w:del w:id="4924" w:author="谢浩然" w:date="2019-07-11T11:56:07Z">
        <w:r>
          <w:rPr>
            <w:rFonts w:hint="eastAsia" w:ascii="宋体" w:hAnsi="宋体" w:eastAsia="仿宋_GB2312" w:cs="仿宋_GB2312"/>
            <w:bCs/>
            <w:color w:val="auto"/>
            <w:sz w:val="32"/>
            <w:szCs w:val="32"/>
            <w:lang w:val="en-US" w:eastAsia="zh-CN"/>
          </w:rPr>
          <w:delText>，</w:delText>
        </w:r>
      </w:del>
      <w:del w:id="4925" w:author="谢浩然" w:date="2019-07-11T11:56:07Z">
        <w:r>
          <w:rPr>
            <w:rFonts w:hint="eastAsia" w:ascii="宋体" w:hAnsi="宋体" w:eastAsia="仿宋_GB2312" w:cs="仿宋_GB2312"/>
            <w:color w:val="auto"/>
            <w:sz w:val="32"/>
            <w:szCs w:val="32"/>
          </w:rPr>
          <w:delText>配备专职安全生产管理人员</w:delText>
        </w:r>
      </w:del>
      <w:del w:id="4926"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numPr>
          <w:ilvl w:val="-1"/>
          <w:numId w:val="0"/>
        </w:numPr>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928" w:author="谢浩然" w:date="2019-07-11T11:56:07Z"/>
          <w:rFonts w:hint="eastAsia" w:ascii="宋体" w:hAnsi="宋体" w:eastAsia="仿宋_GB2312" w:cs="仿宋_GB2312"/>
          <w:color w:val="auto"/>
          <w:kern w:val="0"/>
          <w:sz w:val="32"/>
          <w:szCs w:val="32"/>
        </w:rPr>
        <w:pPrChange w:id="4927" w:author="谢浩然" w:date="2019-07-11T11:56:08Z">
          <w:pPr>
            <w:keepNext w:val="0"/>
            <w:keepLines w:val="0"/>
            <w:pageBreakBefore w:val="0"/>
            <w:numPr>
              <w:ilvl w:val="0"/>
              <w:numId w:val="0"/>
            </w:numPr>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29" w:author="谢浩然" w:date="2019-07-11T11:56:07Z">
        <w:r>
          <w:rPr>
            <w:rFonts w:hint="eastAsia" w:ascii="宋体" w:hAnsi="宋体" w:eastAsia="仿宋_GB2312" w:cs="仿宋_GB2312"/>
            <w:color w:val="auto"/>
            <w:kern w:val="0"/>
            <w:sz w:val="32"/>
            <w:szCs w:val="32"/>
            <w:lang w:val="en-US" w:eastAsia="zh-CN"/>
          </w:rPr>
          <w:delText>（七）</w:delText>
        </w:r>
      </w:del>
      <w:del w:id="4930" w:author="谢浩然" w:date="2019-07-11T11:56:07Z">
        <w:r>
          <w:rPr>
            <w:rFonts w:hint="eastAsia" w:ascii="宋体" w:hAnsi="宋体" w:eastAsia="仿宋_GB2312" w:cs="仿宋_GB2312"/>
            <w:color w:val="auto"/>
            <w:kern w:val="0"/>
            <w:sz w:val="32"/>
            <w:szCs w:val="32"/>
          </w:rPr>
          <w:delText>定期检查、维护</w:delText>
        </w:r>
      </w:del>
      <w:del w:id="4931" w:author="谢浩然" w:date="2019-07-11T11:56:07Z">
        <w:r>
          <w:rPr>
            <w:rFonts w:hint="eastAsia" w:ascii="宋体" w:hAnsi="宋体" w:eastAsia="仿宋_GB2312" w:cs="仿宋_GB2312"/>
            <w:color w:val="auto"/>
            <w:kern w:val="0"/>
            <w:sz w:val="32"/>
            <w:szCs w:val="32"/>
            <w:lang w:eastAsia="zh-CN"/>
          </w:rPr>
          <w:delText>公共</w:delText>
        </w:r>
      </w:del>
      <w:del w:id="4932" w:author="谢浩然" w:date="2019-07-11T11:56:07Z">
        <w:r>
          <w:rPr>
            <w:rFonts w:hint="eastAsia" w:ascii="宋体" w:hAnsi="宋体" w:eastAsia="仿宋_GB2312" w:cs="仿宋_GB2312"/>
            <w:color w:val="auto"/>
            <w:kern w:val="0"/>
            <w:sz w:val="32"/>
            <w:szCs w:val="32"/>
          </w:rPr>
          <w:delText>供水设施</w:delText>
        </w:r>
      </w:del>
      <w:del w:id="4933" w:author="谢浩然" w:date="2019-07-11T11:56:07Z">
        <w:r>
          <w:rPr>
            <w:rFonts w:hint="eastAsia" w:ascii="宋体" w:hAnsi="宋体" w:eastAsia="仿宋_GB2312" w:cs="仿宋_GB2312"/>
            <w:i w:val="0"/>
            <w:iCs w:val="0"/>
            <w:color w:val="auto"/>
            <w:kern w:val="0"/>
            <w:sz w:val="32"/>
            <w:szCs w:val="32"/>
          </w:rPr>
          <w:delText>以及受委托管养的</w:delText>
        </w:r>
      </w:del>
      <w:del w:id="4934" w:author="谢浩然" w:date="2019-07-11T11:56:07Z">
        <w:r>
          <w:rPr>
            <w:rFonts w:hint="eastAsia" w:ascii="宋体" w:hAnsi="宋体" w:eastAsia="仿宋_GB2312" w:cs="仿宋_GB2312"/>
            <w:i w:val="0"/>
            <w:iCs w:val="0"/>
            <w:color w:val="auto"/>
            <w:kern w:val="0"/>
            <w:sz w:val="32"/>
            <w:szCs w:val="32"/>
            <w:lang w:eastAsia="zh-CN"/>
          </w:rPr>
          <w:delText>住宅项目配建的户外供</w:delText>
        </w:r>
      </w:del>
      <w:del w:id="4935" w:author="谢浩然" w:date="2019-07-11T11:56:07Z">
        <w:r>
          <w:rPr>
            <w:rFonts w:hint="eastAsia" w:ascii="宋体" w:hAnsi="宋体" w:eastAsia="仿宋_GB2312" w:cs="仿宋_GB2312"/>
            <w:i w:val="0"/>
            <w:iCs w:val="0"/>
            <w:color w:val="auto"/>
            <w:kern w:val="0"/>
            <w:sz w:val="32"/>
            <w:szCs w:val="32"/>
          </w:rPr>
          <w:delText>水设施</w:delText>
        </w:r>
      </w:del>
      <w:del w:id="4936" w:author="谢浩然" w:date="2019-07-11T11:56:07Z">
        <w:r>
          <w:rPr>
            <w:rFonts w:hint="eastAsia" w:ascii="宋体" w:hAnsi="宋体" w:eastAsia="仿宋_GB2312" w:cs="仿宋_GB2312"/>
            <w:color w:val="auto"/>
            <w:kern w:val="0"/>
            <w:sz w:val="32"/>
            <w:szCs w:val="32"/>
          </w:rPr>
          <w:delText>；</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938" w:author="谢浩然" w:date="2019-07-11T11:56:07Z"/>
          <w:rFonts w:hint="eastAsia" w:ascii="宋体" w:hAnsi="宋体" w:eastAsia="仿宋_GB2312" w:cs="仿宋_GB2312"/>
          <w:color w:val="auto"/>
          <w:kern w:val="0"/>
          <w:sz w:val="32"/>
          <w:szCs w:val="32"/>
        </w:rPr>
        <w:pPrChange w:id="4937"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39" w:author="谢浩然" w:date="2019-07-11T11:56:07Z">
        <w:r>
          <w:rPr>
            <w:rFonts w:hint="eastAsia" w:ascii="宋体" w:hAnsi="宋体" w:eastAsia="仿宋_GB2312" w:cs="仿宋_GB2312"/>
            <w:color w:val="auto"/>
            <w:kern w:val="0"/>
            <w:sz w:val="32"/>
            <w:szCs w:val="32"/>
          </w:rPr>
          <w:delText>（</w:delText>
        </w:r>
      </w:del>
      <w:del w:id="4940" w:author="谢浩然" w:date="2019-07-11T11:56:07Z">
        <w:r>
          <w:rPr>
            <w:rFonts w:hint="eastAsia" w:ascii="宋体" w:hAnsi="宋体" w:eastAsia="仿宋_GB2312" w:cs="仿宋_GB2312"/>
            <w:color w:val="auto"/>
            <w:kern w:val="0"/>
            <w:sz w:val="32"/>
            <w:szCs w:val="32"/>
            <w:lang w:eastAsia="zh-CN"/>
          </w:rPr>
          <w:delText>八</w:delText>
        </w:r>
      </w:del>
      <w:del w:id="4941" w:author="谢浩然" w:date="2019-07-11T11:56:07Z">
        <w:r>
          <w:rPr>
            <w:rFonts w:hint="eastAsia" w:ascii="宋体" w:hAnsi="宋体" w:eastAsia="仿宋_GB2312" w:cs="仿宋_GB2312"/>
            <w:color w:val="auto"/>
            <w:kern w:val="0"/>
            <w:sz w:val="32"/>
            <w:szCs w:val="32"/>
          </w:rPr>
          <w:delText>）</w:delText>
        </w:r>
      </w:del>
      <w:del w:id="4942" w:author="谢浩然" w:date="2019-07-11T11:56:07Z">
        <w:r>
          <w:rPr>
            <w:rFonts w:hint="eastAsia" w:ascii="宋体" w:hAnsi="宋体" w:eastAsia="仿宋_GB2312" w:cs="仿宋_GB2312"/>
            <w:bCs/>
            <w:color w:val="auto"/>
            <w:sz w:val="32"/>
            <w:szCs w:val="32"/>
            <w:lang w:val="en-US" w:eastAsia="zh-CN"/>
          </w:rPr>
          <w:delText>建立经营服务信息公开制度，</w:delText>
        </w:r>
      </w:del>
      <w:del w:id="4943" w:author="谢浩然" w:date="2019-07-11T11:56:07Z">
        <w:r>
          <w:rPr>
            <w:rFonts w:hint="eastAsia" w:ascii="宋体" w:hAnsi="宋体" w:eastAsia="仿宋_GB2312" w:cs="仿宋_GB2312"/>
            <w:color w:val="auto"/>
            <w:kern w:val="0"/>
            <w:sz w:val="32"/>
            <w:szCs w:val="32"/>
          </w:rPr>
          <w:delText>定期</w:delText>
        </w:r>
      </w:del>
      <w:del w:id="4944" w:author="谢浩然" w:date="2019-07-11T11:56:07Z">
        <w:r>
          <w:rPr>
            <w:rFonts w:hint="eastAsia" w:ascii="宋体" w:hAnsi="宋体" w:eastAsia="仿宋_GB2312" w:cs="仿宋_GB2312"/>
            <w:bCs/>
            <w:color w:val="auto"/>
            <w:sz w:val="32"/>
            <w:szCs w:val="32"/>
            <w:lang w:val="en-US" w:eastAsia="zh-CN"/>
          </w:rPr>
          <w:delText>公开</w:delText>
        </w:r>
      </w:del>
      <w:del w:id="4945" w:author="谢浩然" w:date="2019-07-11T11:56:07Z">
        <w:r>
          <w:rPr>
            <w:rFonts w:hint="eastAsia" w:ascii="宋体" w:hAnsi="宋体" w:eastAsia="仿宋_GB2312" w:cs="仿宋_GB2312"/>
            <w:color w:val="auto"/>
            <w:kern w:val="0"/>
            <w:sz w:val="32"/>
            <w:szCs w:val="32"/>
          </w:rPr>
          <w:delText>水质、水压、流量</w:delText>
        </w:r>
      </w:del>
      <w:del w:id="4946" w:author="谢浩然" w:date="2019-07-11T11:56:07Z">
        <w:r>
          <w:rPr>
            <w:rFonts w:hint="eastAsia" w:ascii="宋体" w:hAnsi="宋体" w:eastAsia="仿宋_GB2312" w:cs="仿宋_GB2312"/>
            <w:color w:val="auto"/>
            <w:kern w:val="0"/>
            <w:sz w:val="32"/>
            <w:szCs w:val="32"/>
            <w:lang w:eastAsia="zh-CN"/>
          </w:rPr>
          <w:delText>、</w:delText>
        </w:r>
      </w:del>
      <w:del w:id="4947" w:author="谢浩然" w:date="2019-07-11T11:56:07Z">
        <w:r>
          <w:rPr>
            <w:rFonts w:hint="eastAsia" w:ascii="宋体" w:hAnsi="宋体" w:eastAsia="仿宋_GB2312" w:cs="仿宋_GB2312"/>
            <w:bCs/>
            <w:color w:val="auto"/>
            <w:sz w:val="32"/>
            <w:szCs w:val="32"/>
            <w:lang w:val="en-US" w:eastAsia="zh-CN"/>
          </w:rPr>
          <w:delText>水价、供水成本</w:delText>
        </w:r>
      </w:del>
      <w:del w:id="4948" w:author="谢浩然" w:date="2019-07-11T11:56:07Z">
        <w:r>
          <w:rPr>
            <w:rFonts w:hint="eastAsia" w:ascii="宋体" w:hAnsi="宋体" w:eastAsia="仿宋_GB2312" w:cs="仿宋_GB2312"/>
            <w:color w:val="auto"/>
            <w:kern w:val="0"/>
            <w:sz w:val="32"/>
            <w:szCs w:val="32"/>
          </w:rPr>
          <w:delText>等相关</w:delText>
        </w:r>
      </w:del>
      <w:del w:id="4949" w:author="谢浩然" w:date="2019-07-11T11:56:07Z">
        <w:r>
          <w:rPr>
            <w:rFonts w:hint="eastAsia" w:ascii="宋体" w:hAnsi="宋体" w:eastAsia="仿宋_GB2312" w:cs="仿宋_GB2312"/>
            <w:bCs/>
            <w:color w:val="auto"/>
            <w:sz w:val="32"/>
            <w:szCs w:val="32"/>
            <w:lang w:val="en-US" w:eastAsia="zh-CN"/>
          </w:rPr>
          <w:delText>信息</w:delText>
        </w:r>
      </w:del>
      <w:del w:id="4950" w:author="谢浩然" w:date="2019-07-11T11:56:07Z">
        <w:r>
          <w:rPr>
            <w:rFonts w:hint="eastAsia" w:ascii="宋体" w:hAnsi="宋体" w:eastAsia="仿宋_GB2312" w:cs="仿宋_GB2312"/>
            <w:color w:val="auto"/>
            <w:kern w:val="0"/>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952" w:author="谢浩然" w:date="2019-07-11T11:56:07Z"/>
          <w:rFonts w:hint="eastAsia" w:ascii="宋体" w:hAnsi="宋体" w:eastAsia="仿宋_GB2312" w:cs="仿宋_GB2312"/>
          <w:bCs/>
          <w:color w:val="auto"/>
          <w:sz w:val="32"/>
          <w:szCs w:val="32"/>
          <w:lang w:val="en-US" w:eastAsia="zh-CN"/>
        </w:rPr>
        <w:pPrChange w:id="495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53" w:author="谢浩然" w:date="2019-07-11T11:56:07Z">
        <w:r>
          <w:rPr>
            <w:rFonts w:hint="eastAsia" w:ascii="宋体" w:hAnsi="宋体" w:eastAsia="仿宋_GB2312" w:cs="仿宋_GB2312"/>
            <w:bCs/>
            <w:color w:val="auto"/>
            <w:sz w:val="32"/>
            <w:szCs w:val="32"/>
            <w:lang w:val="en-US" w:eastAsia="zh-CN"/>
          </w:rPr>
          <w:delText>（九）安装的注册水表符合国家计量规定，并定期检定、维修和更换；</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955" w:author="谢浩然" w:date="2019-07-11T11:56:07Z"/>
          <w:rFonts w:hint="eastAsia" w:ascii="宋体" w:hAnsi="宋体" w:eastAsia="仿宋_GB2312" w:cs="仿宋_GB2312"/>
          <w:color w:val="auto"/>
          <w:kern w:val="0"/>
          <w:sz w:val="32"/>
          <w:szCs w:val="32"/>
        </w:rPr>
        <w:pPrChange w:id="495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56" w:author="谢浩然" w:date="2019-07-11T11:56:07Z">
        <w:r>
          <w:rPr>
            <w:rFonts w:hint="eastAsia" w:ascii="宋体" w:hAnsi="宋体" w:eastAsia="仿宋_GB2312" w:cs="仿宋_GB2312"/>
            <w:bCs/>
            <w:color w:val="auto"/>
            <w:sz w:val="32"/>
            <w:szCs w:val="32"/>
            <w:lang w:val="en-US" w:eastAsia="zh-CN"/>
          </w:rPr>
          <w:delText>（十）建立投诉、查询专线和投诉处理机制，及时答复、处理用户反映的供水问题；</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958" w:author="谢浩然" w:date="2019-07-11T11:56:07Z"/>
          <w:rFonts w:hint="eastAsia" w:ascii="宋体" w:hAnsi="宋体" w:eastAsia="仿宋_GB2312" w:cs="仿宋_GB2312"/>
          <w:color w:val="auto"/>
          <w:kern w:val="0"/>
          <w:sz w:val="32"/>
          <w:szCs w:val="32"/>
          <w:lang w:eastAsia="zh-CN"/>
        </w:rPr>
        <w:pPrChange w:id="4957"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59" w:author="谢浩然" w:date="2019-07-11T11:56:07Z">
        <w:r>
          <w:rPr>
            <w:rFonts w:hint="eastAsia" w:ascii="宋体" w:hAnsi="宋体" w:eastAsia="仿宋_GB2312" w:cs="仿宋_GB2312"/>
            <w:color w:val="auto"/>
            <w:kern w:val="0"/>
            <w:sz w:val="32"/>
            <w:szCs w:val="32"/>
          </w:rPr>
          <w:delText>（</w:delText>
        </w:r>
      </w:del>
      <w:del w:id="4960" w:author="谢浩然" w:date="2019-07-11T11:56:07Z">
        <w:r>
          <w:rPr>
            <w:rFonts w:hint="eastAsia" w:ascii="宋体" w:hAnsi="宋体" w:eastAsia="仿宋_GB2312" w:cs="仿宋_GB2312"/>
            <w:color w:val="auto"/>
            <w:kern w:val="0"/>
            <w:sz w:val="32"/>
            <w:szCs w:val="32"/>
            <w:lang w:eastAsia="zh-CN"/>
          </w:rPr>
          <w:delText>十一</w:delText>
        </w:r>
      </w:del>
      <w:del w:id="4961" w:author="谢浩然" w:date="2019-07-11T11:56:07Z">
        <w:r>
          <w:rPr>
            <w:rFonts w:hint="eastAsia" w:ascii="宋体" w:hAnsi="宋体" w:eastAsia="仿宋_GB2312" w:cs="仿宋_GB2312"/>
            <w:color w:val="auto"/>
            <w:kern w:val="0"/>
            <w:sz w:val="32"/>
            <w:szCs w:val="32"/>
          </w:rPr>
          <w:delText>）接受供水、卫生</w:delText>
        </w:r>
      </w:del>
      <w:del w:id="4962" w:author="谢浩然" w:date="2019-07-11T11:56:07Z">
        <w:r>
          <w:rPr>
            <w:rFonts w:hint="eastAsia" w:ascii="宋体" w:hAnsi="宋体" w:eastAsia="仿宋_GB2312" w:cs="仿宋_GB2312"/>
            <w:color w:val="auto"/>
            <w:kern w:val="0"/>
            <w:sz w:val="32"/>
            <w:szCs w:val="32"/>
            <w:lang w:eastAsia="zh-CN"/>
          </w:rPr>
          <w:delText>健康</w:delText>
        </w:r>
      </w:del>
      <w:del w:id="4963" w:author="谢浩然" w:date="2019-07-11T11:56:07Z">
        <w:r>
          <w:rPr>
            <w:rFonts w:hint="eastAsia" w:ascii="宋体" w:hAnsi="宋体" w:eastAsia="仿宋_GB2312" w:cs="仿宋_GB2312"/>
            <w:color w:val="auto"/>
            <w:kern w:val="0"/>
            <w:sz w:val="32"/>
            <w:szCs w:val="32"/>
          </w:rPr>
          <w:delText>、</w:delText>
        </w:r>
      </w:del>
      <w:del w:id="4964" w:author="谢浩然" w:date="2019-07-11T11:56:07Z">
        <w:r>
          <w:rPr>
            <w:rFonts w:hint="eastAsia" w:ascii="宋体" w:hAnsi="宋体" w:eastAsia="仿宋_GB2312" w:cs="仿宋_GB2312"/>
            <w:color w:val="auto"/>
            <w:kern w:val="0"/>
            <w:sz w:val="32"/>
            <w:szCs w:val="32"/>
            <w:lang w:eastAsia="zh-CN"/>
          </w:rPr>
          <w:delText>生态</w:delText>
        </w:r>
      </w:del>
      <w:del w:id="4965" w:author="谢浩然" w:date="2019-07-11T11:56:07Z">
        <w:r>
          <w:rPr>
            <w:rFonts w:hint="eastAsia" w:ascii="宋体" w:hAnsi="宋体" w:eastAsia="仿宋_GB2312" w:cs="仿宋_GB2312"/>
            <w:color w:val="auto"/>
            <w:kern w:val="0"/>
            <w:sz w:val="32"/>
            <w:szCs w:val="32"/>
          </w:rPr>
          <w:delText>环境、</w:delText>
        </w:r>
      </w:del>
      <w:del w:id="4966" w:author="谢浩然" w:date="2019-07-11T11:56:07Z">
        <w:r>
          <w:rPr>
            <w:rFonts w:hint="eastAsia" w:ascii="宋体" w:hAnsi="宋体" w:eastAsia="仿宋_GB2312" w:cs="仿宋_GB2312"/>
            <w:color w:val="auto"/>
            <w:kern w:val="0"/>
            <w:sz w:val="32"/>
            <w:szCs w:val="32"/>
            <w:lang w:eastAsia="zh-CN"/>
          </w:rPr>
          <w:delText>市场</w:delText>
        </w:r>
      </w:del>
      <w:del w:id="4967" w:author="谢浩然" w:date="2019-07-11T11:56:07Z">
        <w:r>
          <w:rPr>
            <w:rFonts w:hint="eastAsia" w:ascii="宋体" w:hAnsi="宋体" w:eastAsia="仿宋_GB2312" w:cs="仿宋_GB2312"/>
            <w:color w:val="auto"/>
            <w:kern w:val="0"/>
            <w:sz w:val="32"/>
            <w:szCs w:val="32"/>
          </w:rPr>
          <w:delText>监督等有关</w:delText>
        </w:r>
      </w:del>
      <w:del w:id="4968" w:author="谢浩然" w:date="2019-07-11T11:56:07Z">
        <w:r>
          <w:rPr>
            <w:rFonts w:hint="eastAsia" w:ascii="宋体" w:hAnsi="宋体" w:eastAsia="仿宋_GB2312" w:cs="仿宋_GB2312"/>
            <w:color w:val="auto"/>
            <w:sz w:val="32"/>
            <w:szCs w:val="32"/>
            <w:lang w:eastAsia="zh-CN"/>
          </w:rPr>
          <w:delText>行政管理</w:delText>
        </w:r>
      </w:del>
      <w:del w:id="4969" w:author="谢浩然" w:date="2019-07-11T11:56:07Z">
        <w:r>
          <w:rPr>
            <w:rFonts w:hint="eastAsia" w:ascii="宋体" w:hAnsi="宋体" w:eastAsia="仿宋_GB2312" w:cs="仿宋_GB2312"/>
            <w:color w:val="auto"/>
            <w:kern w:val="0"/>
            <w:sz w:val="32"/>
            <w:szCs w:val="32"/>
          </w:rPr>
          <w:delText>部门的监督检查</w:delText>
        </w:r>
      </w:del>
      <w:del w:id="4970" w:author="谢浩然" w:date="2019-07-11T11:56:07Z">
        <w:r>
          <w:rPr>
            <w:rFonts w:hint="eastAsia" w:ascii="宋体" w:hAnsi="宋体" w:eastAsia="仿宋_GB2312" w:cs="仿宋_GB2312"/>
            <w:color w:val="auto"/>
            <w:kern w:val="0"/>
            <w:sz w:val="32"/>
            <w:szCs w:val="32"/>
            <w:lang w:eastAsia="zh-CN"/>
          </w:rPr>
          <w:delText>；</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4972" w:author="谢浩然" w:date="2019-07-11T11:56:07Z"/>
          <w:rFonts w:hint="eastAsia" w:ascii="宋体" w:hAnsi="宋体" w:eastAsia="仿宋_GB2312" w:cs="仿宋_GB2312"/>
          <w:color w:val="auto"/>
          <w:kern w:val="0"/>
          <w:sz w:val="32"/>
          <w:szCs w:val="32"/>
          <w:lang w:eastAsia="zh-CN"/>
        </w:rPr>
        <w:pPrChange w:id="4971"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73" w:author="谢浩然" w:date="2019-07-11T11:56:07Z">
        <w:r>
          <w:rPr>
            <w:rFonts w:hint="eastAsia" w:ascii="宋体" w:hAnsi="宋体" w:eastAsia="仿宋_GB2312" w:cs="仿宋_GB2312"/>
            <w:i w:val="0"/>
            <w:iCs w:val="0"/>
            <w:color w:val="auto"/>
            <w:kern w:val="0"/>
            <w:sz w:val="32"/>
            <w:szCs w:val="32"/>
            <w:lang w:eastAsia="zh-CN"/>
          </w:rPr>
          <w:delText>（十二）法律、法规规定的其他义务。</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4975" w:author="谢浩然" w:date="2019-07-11T11:56:07Z"/>
          <w:rFonts w:hint="eastAsia" w:ascii="宋体" w:hAnsi="宋体" w:eastAsia="仿宋_GB2312" w:cs="仿宋_GB2312"/>
          <w:color w:val="auto"/>
          <w:kern w:val="0"/>
          <w:sz w:val="32"/>
          <w:szCs w:val="32"/>
        </w:rPr>
        <w:pPrChange w:id="497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976" w:author="谢浩然" w:date="2019-07-11T11:56:07Z">
        <w:bookmarkStart w:id="15" w:name="_Toc499110761"/>
        <w:r>
          <w:rPr>
            <w:rFonts w:hint="eastAsia" w:ascii="宋体" w:hAnsi="宋体" w:eastAsia="黑体" w:cs="黑体"/>
            <w:color w:val="auto"/>
            <w:sz w:val="32"/>
            <w:szCs w:val="32"/>
            <w:rPrChange w:id="4977" w:author="卢颖东" w:date="2019-05-21T14:56:00Z">
              <w:rPr>
                <w:rFonts w:hint="eastAsia" w:ascii="黑体" w:hAnsi="黑体" w:eastAsia="黑体" w:cs="黑体"/>
                <w:color w:val="auto"/>
                <w:sz w:val="32"/>
                <w:szCs w:val="32"/>
              </w:rPr>
            </w:rPrChange>
          </w:rPr>
          <w:delText>第</w:delText>
        </w:r>
      </w:del>
      <w:del w:id="4979" w:author="谢浩然" w:date="2019-07-11T11:56:07Z">
        <w:r>
          <w:rPr>
            <w:rFonts w:hint="eastAsia" w:ascii="宋体" w:hAnsi="宋体" w:eastAsia="黑体" w:cs="黑体"/>
            <w:i w:val="0"/>
            <w:iCs w:val="0"/>
            <w:color w:val="auto"/>
            <w:sz w:val="32"/>
            <w:szCs w:val="32"/>
            <w:lang w:eastAsia="zh-CN"/>
            <w:rPrChange w:id="4980" w:author="卢颖东" w:date="2019-05-21T14:56:00Z">
              <w:rPr>
                <w:rFonts w:hint="eastAsia" w:ascii="黑体" w:hAnsi="黑体" w:eastAsia="黑体" w:cs="黑体"/>
                <w:i w:val="0"/>
                <w:iCs w:val="0"/>
                <w:color w:val="auto"/>
                <w:sz w:val="32"/>
                <w:szCs w:val="32"/>
                <w:lang w:eastAsia="zh-CN"/>
              </w:rPr>
            </w:rPrChange>
          </w:rPr>
          <w:delText>二</w:delText>
        </w:r>
      </w:del>
      <w:del w:id="4982" w:author="谢浩然" w:date="2019-07-11T11:56:07Z">
        <w:r>
          <w:rPr>
            <w:rFonts w:hint="eastAsia" w:ascii="宋体" w:hAnsi="宋体" w:eastAsia="黑体" w:cs="黑体"/>
            <w:color w:val="auto"/>
            <w:sz w:val="32"/>
            <w:szCs w:val="32"/>
            <w:rPrChange w:id="4983" w:author="卢颖东" w:date="2019-05-21T14:56:00Z">
              <w:rPr>
                <w:rFonts w:hint="eastAsia" w:ascii="黑体" w:hAnsi="黑体" w:eastAsia="黑体" w:cs="黑体"/>
                <w:color w:val="auto"/>
                <w:sz w:val="32"/>
                <w:szCs w:val="32"/>
              </w:rPr>
            </w:rPrChange>
          </w:rPr>
          <w:delText>十</w:delText>
        </w:r>
      </w:del>
      <w:del w:id="4985" w:author="谢浩然" w:date="2019-07-11T11:56:07Z">
        <w:r>
          <w:rPr>
            <w:rFonts w:hint="eastAsia" w:ascii="宋体" w:hAnsi="宋体" w:eastAsia="黑体" w:cs="黑体"/>
            <w:i w:val="0"/>
            <w:iCs w:val="0"/>
            <w:color w:val="auto"/>
            <w:sz w:val="32"/>
            <w:szCs w:val="32"/>
            <w:rPrChange w:id="4986" w:author="卢颖东" w:date="2019-05-21T14:56:00Z">
              <w:rPr>
                <w:rFonts w:hint="eastAsia" w:ascii="黑体" w:hAnsi="黑体" w:eastAsia="黑体" w:cs="黑体"/>
                <w:i w:val="0"/>
                <w:iCs w:val="0"/>
                <w:color w:val="auto"/>
                <w:sz w:val="32"/>
                <w:szCs w:val="32"/>
              </w:rPr>
            </w:rPrChange>
          </w:rPr>
          <w:delText>五</w:delText>
        </w:r>
      </w:del>
      <w:del w:id="4988" w:author="谢浩然" w:date="2019-07-11T11:56:07Z">
        <w:r>
          <w:rPr>
            <w:rFonts w:hint="eastAsia" w:ascii="宋体" w:hAnsi="宋体" w:eastAsia="黑体" w:cs="黑体"/>
            <w:color w:val="auto"/>
            <w:sz w:val="32"/>
            <w:szCs w:val="32"/>
            <w:rPrChange w:id="4989" w:author="卢颖东" w:date="2019-05-21T14:56:00Z">
              <w:rPr>
                <w:rFonts w:hint="eastAsia" w:ascii="黑体" w:hAnsi="黑体" w:eastAsia="黑体" w:cs="黑体"/>
                <w:color w:val="auto"/>
                <w:sz w:val="32"/>
                <w:szCs w:val="32"/>
              </w:rPr>
            </w:rPrChange>
          </w:rPr>
          <w:delText>条</w:delText>
        </w:r>
        <w:bookmarkEnd w:id="15"/>
      </w:del>
      <w:del w:id="4991" w:author="谢浩然" w:date="2019-07-11T11:56:07Z">
        <w:r>
          <w:rPr>
            <w:rFonts w:hint="eastAsia" w:ascii="宋体" w:hAnsi="宋体" w:eastAsia="仿宋_GB2312" w:cs="仿宋_GB2312"/>
            <w:color w:val="auto"/>
            <w:sz w:val="32"/>
            <w:szCs w:val="32"/>
            <w:lang w:val="en-US" w:eastAsia="zh-CN"/>
          </w:rPr>
          <w:delText xml:space="preserve"> </w:delText>
        </w:r>
      </w:del>
      <w:del w:id="4992" w:author="谢浩然" w:date="2019-07-11T11:56:07Z">
        <w:r>
          <w:rPr>
            <w:rFonts w:hint="eastAsia" w:ascii="宋体" w:hAnsi="宋体" w:eastAsia="仿宋_GB2312" w:cs="仿宋_GB2312"/>
            <w:color w:val="auto"/>
            <w:sz w:val="32"/>
            <w:szCs w:val="32"/>
          </w:rPr>
          <w:delText xml:space="preserve"> </w:delText>
        </w:r>
      </w:del>
      <w:del w:id="4993" w:author="谢浩然" w:date="2019-07-11T11:56:07Z">
        <w:r>
          <w:rPr>
            <w:rFonts w:hint="eastAsia" w:ascii="宋体" w:hAnsi="宋体" w:eastAsia="仿宋_GB2312" w:cs="仿宋_GB2312"/>
            <w:color w:val="auto"/>
            <w:kern w:val="0"/>
            <w:sz w:val="32"/>
            <w:szCs w:val="32"/>
          </w:rPr>
          <w:delText>供水行政主管部门应当在门户网站公布供水</w:delText>
        </w:r>
      </w:del>
      <w:del w:id="4994" w:author="谢浩然" w:date="2019-07-11T11:56:07Z">
        <w:r>
          <w:rPr>
            <w:rFonts w:hint="eastAsia" w:ascii="宋体" w:hAnsi="宋体" w:eastAsia="仿宋_GB2312" w:cs="仿宋_GB2312"/>
            <w:color w:val="auto"/>
            <w:kern w:val="0"/>
            <w:sz w:val="32"/>
            <w:szCs w:val="32"/>
            <w:lang w:eastAsia="zh-CN"/>
          </w:rPr>
          <w:delText>单位</w:delText>
        </w:r>
      </w:del>
      <w:del w:id="4995" w:author="谢浩然" w:date="2019-07-11T11:56:07Z">
        <w:r>
          <w:rPr>
            <w:rFonts w:hint="eastAsia" w:ascii="宋体" w:hAnsi="宋体" w:eastAsia="仿宋_GB2312" w:cs="仿宋_GB2312"/>
            <w:color w:val="auto"/>
            <w:kern w:val="0"/>
            <w:sz w:val="32"/>
            <w:szCs w:val="32"/>
          </w:rPr>
          <w:delText>服务项目名称、内容以及经</w:delText>
        </w:r>
      </w:del>
      <w:del w:id="4996" w:author="谢浩然" w:date="2019-07-11T11:56:07Z">
        <w:r>
          <w:rPr>
            <w:rFonts w:hint="eastAsia" w:ascii="宋体" w:hAnsi="宋体" w:eastAsia="仿宋_GB2312" w:cs="仿宋_GB2312"/>
            <w:color w:val="auto"/>
            <w:kern w:val="0"/>
            <w:sz w:val="32"/>
            <w:szCs w:val="32"/>
            <w:lang w:eastAsia="zh-CN"/>
          </w:rPr>
          <w:delText>发展改革</w:delText>
        </w:r>
      </w:del>
      <w:del w:id="4997" w:author="谢浩然" w:date="2019-07-11T11:56:07Z">
        <w:r>
          <w:rPr>
            <w:rFonts w:hint="eastAsia" w:ascii="宋体" w:hAnsi="宋体" w:eastAsia="仿宋_GB2312" w:cs="仿宋_GB2312"/>
            <w:color w:val="auto"/>
            <w:kern w:val="0"/>
            <w:sz w:val="32"/>
            <w:szCs w:val="32"/>
          </w:rPr>
          <w:delText>行政管理部门核准的收费项目名称、标准等事项。</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4999" w:author="谢浩然" w:date="2019-07-11T11:56:07Z"/>
          <w:rFonts w:hint="eastAsia" w:ascii="宋体" w:hAnsi="宋体" w:eastAsia="仿宋_GB2312" w:cs="仿宋_GB2312"/>
          <w:color w:val="auto"/>
          <w:kern w:val="0"/>
          <w:sz w:val="32"/>
          <w:szCs w:val="32"/>
        </w:rPr>
        <w:pPrChange w:id="499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00" w:author="谢浩然" w:date="2019-07-11T11:56:07Z">
        <w:r>
          <w:rPr>
            <w:rFonts w:hint="eastAsia" w:ascii="宋体" w:hAnsi="宋体" w:eastAsia="仿宋_GB2312" w:cs="仿宋_GB2312"/>
            <w:color w:val="auto"/>
            <w:kern w:val="0"/>
            <w:sz w:val="32"/>
            <w:szCs w:val="32"/>
          </w:rPr>
          <w:delText>供水</w:delText>
        </w:r>
      </w:del>
      <w:del w:id="5001" w:author="谢浩然" w:date="2019-07-11T11:56:07Z">
        <w:r>
          <w:rPr>
            <w:rFonts w:hint="eastAsia" w:ascii="宋体" w:hAnsi="宋体" w:eastAsia="仿宋_GB2312" w:cs="仿宋_GB2312"/>
            <w:color w:val="auto"/>
            <w:kern w:val="0"/>
            <w:sz w:val="32"/>
            <w:szCs w:val="32"/>
            <w:lang w:eastAsia="zh-CN"/>
          </w:rPr>
          <w:delText>单位</w:delText>
        </w:r>
      </w:del>
      <w:del w:id="5002" w:author="谢浩然" w:date="2019-07-11T11:56:07Z">
        <w:r>
          <w:rPr>
            <w:rFonts w:hint="eastAsia" w:ascii="宋体" w:hAnsi="宋体" w:eastAsia="仿宋_GB2312" w:cs="仿宋_GB2312"/>
            <w:color w:val="auto"/>
            <w:kern w:val="0"/>
            <w:sz w:val="32"/>
            <w:szCs w:val="32"/>
          </w:rPr>
          <w:delText>应当将服务区域以及服务项目名称、办理程序、期限、需提交的资料、收费项目名称、标准等事项，在互联网以及营业场所公示。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004" w:author="谢浩然" w:date="2019-07-11T11:56:07Z"/>
          <w:rFonts w:hint="eastAsia" w:ascii="宋体" w:hAnsi="宋体" w:eastAsia="仿宋_GB2312" w:cs="仿宋_GB2312"/>
          <w:i w:val="0"/>
          <w:iCs w:val="0"/>
          <w:color w:val="auto"/>
          <w:kern w:val="0"/>
          <w:sz w:val="32"/>
          <w:szCs w:val="32"/>
        </w:rPr>
        <w:pPrChange w:id="500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05" w:author="谢浩然" w:date="2019-07-11T11:56:07Z">
        <w:r>
          <w:rPr>
            <w:rFonts w:hint="eastAsia" w:ascii="宋体" w:hAnsi="宋体" w:eastAsia="仿宋_GB2312" w:cs="仿宋_GB2312"/>
            <w:i w:val="0"/>
            <w:iCs w:val="0"/>
            <w:color w:val="auto"/>
            <w:kern w:val="0"/>
            <w:sz w:val="32"/>
            <w:szCs w:val="32"/>
          </w:rPr>
          <w:delText>用户申请</w:delText>
        </w:r>
      </w:del>
      <w:del w:id="5006" w:author="谢浩然" w:date="2019-07-11T11:56:07Z">
        <w:r>
          <w:rPr>
            <w:rFonts w:hint="eastAsia" w:ascii="宋体" w:hAnsi="宋体" w:eastAsia="仿宋_GB2312" w:cs="仿宋_GB2312"/>
            <w:i w:val="0"/>
            <w:iCs w:val="0"/>
            <w:color w:val="auto"/>
            <w:kern w:val="0"/>
            <w:sz w:val="32"/>
            <w:szCs w:val="32"/>
            <w:lang w:eastAsia="zh-CN"/>
          </w:rPr>
          <w:delText>用</w:delText>
        </w:r>
      </w:del>
      <w:del w:id="5007" w:author="谢浩然" w:date="2019-07-11T11:56:07Z">
        <w:r>
          <w:rPr>
            <w:rFonts w:hint="eastAsia" w:ascii="宋体" w:hAnsi="宋体" w:eastAsia="仿宋_GB2312" w:cs="仿宋_GB2312"/>
            <w:i w:val="0"/>
            <w:iCs w:val="0"/>
            <w:color w:val="auto"/>
            <w:kern w:val="0"/>
            <w:sz w:val="32"/>
            <w:szCs w:val="32"/>
          </w:rPr>
          <w:delText>水、增加</w:delText>
        </w:r>
      </w:del>
      <w:del w:id="5008" w:author="谢浩然" w:date="2019-07-11T11:56:07Z">
        <w:r>
          <w:rPr>
            <w:rFonts w:hint="eastAsia" w:ascii="宋体" w:hAnsi="宋体" w:eastAsia="仿宋_GB2312" w:cs="仿宋_GB2312"/>
            <w:i w:val="0"/>
            <w:iCs w:val="0"/>
            <w:color w:val="auto"/>
            <w:kern w:val="0"/>
            <w:sz w:val="32"/>
            <w:szCs w:val="32"/>
            <w:lang w:eastAsia="zh-CN"/>
          </w:rPr>
          <w:delText>用</w:delText>
        </w:r>
      </w:del>
      <w:del w:id="5009" w:author="谢浩然" w:date="2019-07-11T11:56:07Z">
        <w:r>
          <w:rPr>
            <w:rFonts w:hint="eastAsia" w:ascii="宋体" w:hAnsi="宋体" w:eastAsia="仿宋_GB2312" w:cs="仿宋_GB2312"/>
            <w:i w:val="0"/>
            <w:iCs w:val="0"/>
            <w:color w:val="auto"/>
            <w:kern w:val="0"/>
            <w:sz w:val="32"/>
            <w:szCs w:val="32"/>
          </w:rPr>
          <w:delText>水量、变更用水类别的，</w:delText>
        </w:r>
      </w:del>
      <w:del w:id="5010" w:author="谢浩然" w:date="2019-07-11T11:56:07Z">
        <w:r>
          <w:rPr>
            <w:rFonts w:hint="eastAsia" w:ascii="宋体" w:hAnsi="宋体" w:eastAsia="仿宋_GB2312" w:cs="仿宋_GB2312"/>
            <w:color w:val="auto"/>
            <w:kern w:val="0"/>
            <w:sz w:val="32"/>
            <w:szCs w:val="32"/>
          </w:rPr>
          <w:delText>供水</w:delText>
        </w:r>
      </w:del>
      <w:del w:id="5011" w:author="谢浩然" w:date="2019-07-11T11:56:07Z">
        <w:r>
          <w:rPr>
            <w:rFonts w:hint="eastAsia" w:ascii="宋体" w:hAnsi="宋体" w:eastAsia="仿宋_GB2312" w:cs="仿宋_GB2312"/>
            <w:color w:val="auto"/>
            <w:kern w:val="0"/>
            <w:sz w:val="32"/>
            <w:szCs w:val="32"/>
            <w:lang w:eastAsia="zh-CN"/>
          </w:rPr>
          <w:delText>单位</w:delText>
        </w:r>
      </w:del>
      <w:del w:id="5012" w:author="谢浩然" w:date="2019-07-11T11:56:07Z">
        <w:r>
          <w:rPr>
            <w:rFonts w:hint="eastAsia" w:ascii="宋体" w:hAnsi="宋体" w:eastAsia="仿宋_GB2312" w:cs="仿宋_GB2312"/>
            <w:i w:val="0"/>
            <w:iCs w:val="0"/>
            <w:color w:val="auto"/>
            <w:kern w:val="0"/>
            <w:sz w:val="32"/>
            <w:szCs w:val="32"/>
          </w:rPr>
          <w:delText>应当自受理之日起十</w:delText>
        </w:r>
      </w:del>
      <w:del w:id="5013" w:author="谢浩然" w:date="2019-07-11T11:56:07Z">
        <w:r>
          <w:rPr>
            <w:rFonts w:hint="eastAsia" w:ascii="宋体" w:hAnsi="宋体" w:eastAsia="仿宋_GB2312" w:cs="仿宋_GB2312"/>
            <w:i w:val="0"/>
            <w:iCs w:val="0"/>
            <w:color w:val="auto"/>
            <w:kern w:val="0"/>
            <w:sz w:val="32"/>
            <w:szCs w:val="32"/>
            <w:lang w:eastAsia="zh-CN"/>
          </w:rPr>
          <w:delText>五个工作</w:delText>
        </w:r>
      </w:del>
      <w:del w:id="5014" w:author="谢浩然" w:date="2019-07-11T11:56:07Z">
        <w:r>
          <w:rPr>
            <w:rFonts w:hint="eastAsia" w:ascii="宋体" w:hAnsi="宋体" w:eastAsia="仿宋_GB2312" w:cs="仿宋_GB2312"/>
            <w:i w:val="0"/>
            <w:iCs w:val="0"/>
            <w:color w:val="auto"/>
            <w:kern w:val="0"/>
            <w:sz w:val="32"/>
            <w:szCs w:val="32"/>
          </w:rPr>
          <w:delText>日内办理完毕。用户申请变更用户名称或者暂停、终止供水的，</w:delText>
        </w:r>
      </w:del>
      <w:del w:id="5015" w:author="谢浩然" w:date="2019-07-11T11:56:07Z">
        <w:r>
          <w:rPr>
            <w:rFonts w:hint="eastAsia" w:ascii="宋体" w:hAnsi="宋体" w:eastAsia="仿宋_GB2312" w:cs="仿宋_GB2312"/>
            <w:color w:val="auto"/>
            <w:kern w:val="0"/>
            <w:sz w:val="32"/>
            <w:szCs w:val="32"/>
          </w:rPr>
          <w:delText>供水</w:delText>
        </w:r>
      </w:del>
      <w:del w:id="5016" w:author="谢浩然" w:date="2019-07-11T11:56:07Z">
        <w:r>
          <w:rPr>
            <w:rFonts w:hint="eastAsia" w:ascii="宋体" w:hAnsi="宋体" w:eastAsia="仿宋_GB2312" w:cs="仿宋_GB2312"/>
            <w:color w:val="auto"/>
            <w:kern w:val="0"/>
            <w:sz w:val="32"/>
            <w:szCs w:val="32"/>
            <w:lang w:eastAsia="zh-CN"/>
          </w:rPr>
          <w:delText>单位</w:delText>
        </w:r>
      </w:del>
      <w:del w:id="5017" w:author="谢浩然" w:date="2019-07-11T11:56:07Z">
        <w:r>
          <w:rPr>
            <w:rFonts w:hint="eastAsia" w:ascii="宋体" w:hAnsi="宋体" w:eastAsia="仿宋_GB2312" w:cs="仿宋_GB2312"/>
            <w:i w:val="0"/>
            <w:iCs w:val="0"/>
            <w:color w:val="auto"/>
            <w:kern w:val="0"/>
            <w:sz w:val="32"/>
            <w:szCs w:val="32"/>
          </w:rPr>
          <w:delText>应当自受理之日起五</w:delText>
        </w:r>
      </w:del>
      <w:del w:id="5018" w:author="谢浩然" w:date="2019-07-11T11:56:07Z">
        <w:r>
          <w:rPr>
            <w:rFonts w:hint="eastAsia" w:ascii="宋体" w:hAnsi="宋体" w:eastAsia="仿宋_GB2312" w:cs="仿宋_GB2312"/>
            <w:i w:val="0"/>
            <w:iCs w:val="0"/>
            <w:color w:val="auto"/>
            <w:kern w:val="0"/>
            <w:sz w:val="32"/>
            <w:szCs w:val="32"/>
            <w:lang w:eastAsia="zh-CN"/>
          </w:rPr>
          <w:delText>个工作</w:delText>
        </w:r>
      </w:del>
      <w:del w:id="5019" w:author="谢浩然" w:date="2019-07-11T11:56:07Z">
        <w:r>
          <w:rPr>
            <w:rFonts w:hint="eastAsia" w:ascii="宋体" w:hAnsi="宋体" w:eastAsia="仿宋_GB2312" w:cs="仿宋_GB2312"/>
            <w:i w:val="0"/>
            <w:iCs w:val="0"/>
            <w:color w:val="auto"/>
            <w:kern w:val="0"/>
            <w:sz w:val="32"/>
            <w:szCs w:val="32"/>
          </w:rPr>
          <w:delText>日内办理完毕。</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021" w:author="谢浩然" w:date="2019-07-11T11:56:07Z"/>
          <w:rFonts w:hint="eastAsia" w:ascii="宋体" w:hAnsi="宋体" w:eastAsia="仿宋_GB2312" w:cs="仿宋_GB2312"/>
          <w:bCs/>
          <w:color w:val="auto"/>
          <w:sz w:val="32"/>
          <w:szCs w:val="32"/>
          <w:lang w:val="en-US" w:eastAsia="zh-CN"/>
        </w:rPr>
        <w:pPrChange w:id="502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22" w:author="谢浩然" w:date="2019-07-11T11:56:07Z">
        <w:r>
          <w:rPr>
            <w:rFonts w:hint="eastAsia" w:ascii="宋体" w:hAnsi="宋体" w:eastAsia="仿宋_GB2312" w:cs="仿宋_GB2312"/>
            <w:i w:val="0"/>
            <w:iCs w:val="0"/>
            <w:color w:val="auto"/>
            <w:kern w:val="0"/>
            <w:sz w:val="32"/>
            <w:szCs w:val="32"/>
          </w:rPr>
          <w:delText>除法律、法规另有规定外，</w:delText>
        </w:r>
      </w:del>
      <w:del w:id="5023" w:author="谢浩然" w:date="2019-07-11T11:56:07Z">
        <w:r>
          <w:rPr>
            <w:rFonts w:hint="eastAsia" w:ascii="宋体" w:hAnsi="宋体" w:eastAsia="仿宋_GB2312" w:cs="仿宋_GB2312"/>
            <w:color w:val="auto"/>
            <w:kern w:val="0"/>
            <w:sz w:val="32"/>
            <w:szCs w:val="32"/>
          </w:rPr>
          <w:delText>供水</w:delText>
        </w:r>
      </w:del>
      <w:del w:id="5024" w:author="谢浩然" w:date="2019-07-11T11:56:07Z">
        <w:r>
          <w:rPr>
            <w:rFonts w:hint="eastAsia" w:ascii="宋体" w:hAnsi="宋体" w:eastAsia="仿宋_GB2312" w:cs="仿宋_GB2312"/>
            <w:color w:val="auto"/>
            <w:kern w:val="0"/>
            <w:sz w:val="32"/>
            <w:szCs w:val="32"/>
            <w:lang w:eastAsia="zh-CN"/>
          </w:rPr>
          <w:delText>单位</w:delText>
        </w:r>
      </w:del>
      <w:del w:id="5025" w:author="谢浩然" w:date="2019-07-11T11:56:07Z">
        <w:r>
          <w:rPr>
            <w:rFonts w:hint="eastAsia" w:ascii="宋体" w:hAnsi="宋体" w:eastAsia="仿宋_GB2312" w:cs="仿宋_GB2312"/>
            <w:i w:val="0"/>
            <w:iCs w:val="0"/>
            <w:color w:val="auto"/>
            <w:kern w:val="0"/>
            <w:sz w:val="32"/>
            <w:szCs w:val="32"/>
          </w:rPr>
          <w:delText>不得拒绝办理用水服务事项。</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5027" w:author="谢浩然" w:date="2019-07-11T11:56:07Z"/>
          <w:rFonts w:hint="eastAsia" w:ascii="宋体" w:hAnsi="宋体" w:eastAsia="仿宋_GB2312" w:cs="仿宋_GB2312"/>
          <w:color w:val="auto"/>
          <w:kern w:val="0"/>
          <w:sz w:val="32"/>
          <w:szCs w:val="32"/>
        </w:rPr>
        <w:pPrChange w:id="5026"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28" w:author="谢浩然" w:date="2019-07-11T11:56:07Z">
        <w:r>
          <w:rPr>
            <w:rFonts w:hint="eastAsia" w:ascii="宋体" w:hAnsi="宋体" w:eastAsia="黑体" w:cs="黑体"/>
            <w:color w:val="auto"/>
            <w:sz w:val="32"/>
            <w:szCs w:val="32"/>
            <w:rPrChange w:id="5029" w:author="卢颖东" w:date="2019-05-21T14:56:00Z">
              <w:rPr>
                <w:rFonts w:hint="eastAsia" w:ascii="黑体" w:hAnsi="黑体" w:eastAsia="黑体" w:cs="黑体"/>
                <w:color w:val="auto"/>
                <w:sz w:val="32"/>
                <w:szCs w:val="32"/>
              </w:rPr>
            </w:rPrChange>
          </w:rPr>
          <w:delText>第</w:delText>
        </w:r>
      </w:del>
      <w:del w:id="5031" w:author="谢浩然" w:date="2019-07-11T11:56:07Z">
        <w:r>
          <w:rPr>
            <w:rFonts w:hint="eastAsia" w:ascii="宋体" w:hAnsi="宋体" w:eastAsia="黑体" w:cs="黑体"/>
            <w:i w:val="0"/>
            <w:iCs w:val="0"/>
            <w:color w:val="auto"/>
            <w:sz w:val="32"/>
            <w:szCs w:val="32"/>
            <w:lang w:eastAsia="zh-CN"/>
            <w:rPrChange w:id="5032" w:author="卢颖东" w:date="2019-05-21T14:56:00Z">
              <w:rPr>
                <w:rFonts w:hint="eastAsia" w:ascii="黑体" w:hAnsi="黑体" w:eastAsia="黑体" w:cs="黑体"/>
                <w:i w:val="0"/>
                <w:iCs w:val="0"/>
                <w:color w:val="auto"/>
                <w:sz w:val="32"/>
                <w:szCs w:val="32"/>
                <w:lang w:eastAsia="zh-CN"/>
              </w:rPr>
            </w:rPrChange>
          </w:rPr>
          <w:delText>二</w:delText>
        </w:r>
      </w:del>
      <w:del w:id="5034" w:author="谢浩然" w:date="2019-07-11T11:56:07Z">
        <w:r>
          <w:rPr>
            <w:rFonts w:hint="eastAsia" w:ascii="宋体" w:hAnsi="宋体" w:eastAsia="黑体" w:cs="黑体"/>
            <w:color w:val="auto"/>
            <w:sz w:val="32"/>
            <w:szCs w:val="32"/>
            <w:rPrChange w:id="5035" w:author="卢颖东" w:date="2019-05-21T14:56:00Z">
              <w:rPr>
                <w:rFonts w:hint="eastAsia" w:ascii="黑体" w:hAnsi="黑体" w:eastAsia="黑体" w:cs="黑体"/>
                <w:color w:val="auto"/>
                <w:sz w:val="32"/>
                <w:szCs w:val="32"/>
              </w:rPr>
            </w:rPrChange>
          </w:rPr>
          <w:delText>十</w:delText>
        </w:r>
      </w:del>
      <w:del w:id="5037" w:author="谢浩然" w:date="2019-07-11T11:56:07Z">
        <w:r>
          <w:rPr>
            <w:rFonts w:hint="eastAsia" w:ascii="宋体" w:hAnsi="宋体" w:eastAsia="黑体" w:cs="黑体"/>
            <w:color w:val="auto"/>
            <w:sz w:val="32"/>
            <w:szCs w:val="32"/>
            <w:lang w:eastAsia="zh-CN"/>
            <w:rPrChange w:id="5038" w:author="卢颖东" w:date="2019-05-21T14:56:00Z">
              <w:rPr>
                <w:rFonts w:hint="eastAsia" w:ascii="黑体" w:hAnsi="黑体" w:eastAsia="黑体" w:cs="黑体"/>
                <w:color w:val="auto"/>
                <w:sz w:val="32"/>
                <w:szCs w:val="32"/>
                <w:lang w:eastAsia="zh-CN"/>
              </w:rPr>
            </w:rPrChange>
          </w:rPr>
          <w:delText>六</w:delText>
        </w:r>
      </w:del>
      <w:del w:id="5040" w:author="谢浩然" w:date="2019-07-11T11:56:07Z">
        <w:r>
          <w:rPr>
            <w:rFonts w:hint="eastAsia" w:ascii="宋体" w:hAnsi="宋体" w:eastAsia="黑体" w:cs="黑体"/>
            <w:color w:val="auto"/>
            <w:sz w:val="32"/>
            <w:szCs w:val="32"/>
            <w:rPrChange w:id="5041" w:author="卢颖东" w:date="2019-05-21T14:56:00Z">
              <w:rPr>
                <w:rFonts w:hint="eastAsia" w:ascii="黑体" w:hAnsi="黑体" w:eastAsia="黑体" w:cs="黑体"/>
                <w:color w:val="auto"/>
                <w:sz w:val="32"/>
                <w:szCs w:val="32"/>
              </w:rPr>
            </w:rPrChange>
          </w:rPr>
          <w:delText>条</w:delText>
        </w:r>
      </w:del>
      <w:del w:id="5043" w:author="谢浩然" w:date="2019-07-11T11:56:07Z">
        <w:r>
          <w:rPr>
            <w:rFonts w:hint="eastAsia" w:ascii="宋体" w:hAnsi="宋体" w:eastAsia="仿宋_GB2312" w:cs="仿宋_GB2312"/>
            <w:color w:val="auto"/>
            <w:sz w:val="32"/>
            <w:szCs w:val="32"/>
          </w:rPr>
          <w:delText xml:space="preserve"> </w:delText>
        </w:r>
      </w:del>
      <w:del w:id="5044" w:author="谢浩然" w:date="2019-07-11T11:56:07Z">
        <w:r>
          <w:rPr>
            <w:rFonts w:hint="eastAsia" w:ascii="宋体" w:hAnsi="宋体" w:eastAsia="仿宋_GB2312" w:cs="仿宋_GB2312"/>
            <w:color w:val="auto"/>
            <w:sz w:val="32"/>
            <w:szCs w:val="32"/>
            <w:lang w:val="en-US" w:eastAsia="zh-CN"/>
          </w:rPr>
          <w:delText xml:space="preserve"> </w:delText>
        </w:r>
      </w:del>
      <w:del w:id="5045" w:author="谢浩然" w:date="2019-07-11T11:56:07Z">
        <w:r>
          <w:rPr>
            <w:rFonts w:hint="eastAsia" w:ascii="宋体" w:hAnsi="宋体" w:eastAsia="仿宋_GB2312" w:cs="仿宋_GB2312"/>
            <w:color w:val="auto"/>
            <w:kern w:val="0"/>
            <w:sz w:val="32"/>
            <w:szCs w:val="32"/>
          </w:rPr>
          <w:delText>供水</w:delText>
        </w:r>
      </w:del>
      <w:del w:id="5046" w:author="谢浩然" w:date="2019-07-11T11:56:07Z">
        <w:r>
          <w:rPr>
            <w:rFonts w:hint="eastAsia" w:ascii="宋体" w:hAnsi="宋体" w:eastAsia="仿宋_GB2312" w:cs="仿宋_GB2312"/>
            <w:color w:val="auto"/>
            <w:kern w:val="0"/>
            <w:sz w:val="32"/>
            <w:szCs w:val="32"/>
            <w:lang w:eastAsia="zh-CN"/>
          </w:rPr>
          <w:delText>单位</w:delText>
        </w:r>
      </w:del>
      <w:del w:id="5047" w:author="谢浩然" w:date="2019-07-11T11:56:07Z">
        <w:r>
          <w:rPr>
            <w:rFonts w:hint="eastAsia" w:ascii="宋体" w:hAnsi="宋体" w:eastAsia="仿宋_GB2312" w:cs="仿宋_GB2312"/>
            <w:color w:val="auto"/>
            <w:kern w:val="0"/>
            <w:sz w:val="32"/>
            <w:szCs w:val="32"/>
          </w:rPr>
          <w:delText>应当设置水质检测机构，建立、健全水质检测制度，</w:delText>
        </w:r>
      </w:del>
      <w:del w:id="5048" w:author="谢浩然" w:date="2019-07-11T11:56:07Z">
        <w:r>
          <w:rPr>
            <w:rFonts w:hint="eastAsia" w:ascii="宋体" w:hAnsi="宋体" w:eastAsia="仿宋_GB2312" w:cs="仿宋_GB2312"/>
            <w:bCs/>
            <w:color w:val="auto"/>
            <w:sz w:val="32"/>
            <w:szCs w:val="32"/>
          </w:rPr>
          <w:delText>按照国家和地方规定的水质检测项目、频次、方法，对</w:delText>
        </w:r>
      </w:del>
      <w:del w:id="5049" w:author="谢浩然" w:date="2019-07-11T11:56:07Z">
        <w:r>
          <w:rPr>
            <w:rFonts w:hint="eastAsia" w:ascii="宋体" w:hAnsi="宋体" w:eastAsia="仿宋_GB2312" w:cs="仿宋_GB2312"/>
            <w:color w:val="auto"/>
            <w:kern w:val="0"/>
            <w:sz w:val="32"/>
            <w:szCs w:val="32"/>
          </w:rPr>
          <w:delText>水源水、出厂水、管网水、二次供水、用户终端水等</w:delText>
        </w:r>
      </w:del>
      <w:del w:id="5050" w:author="谢浩然" w:date="2019-07-11T11:56:07Z">
        <w:r>
          <w:rPr>
            <w:rFonts w:hint="eastAsia" w:ascii="宋体" w:hAnsi="宋体" w:eastAsia="仿宋_GB2312" w:cs="仿宋_GB2312"/>
            <w:bCs/>
            <w:color w:val="auto"/>
            <w:sz w:val="32"/>
            <w:szCs w:val="32"/>
          </w:rPr>
          <w:delText>进行检测，</w:delText>
        </w:r>
      </w:del>
      <w:del w:id="5051" w:author="谢浩然" w:date="2019-07-11T11:56:07Z">
        <w:r>
          <w:rPr>
            <w:rFonts w:hint="eastAsia" w:ascii="宋体" w:hAnsi="宋体" w:eastAsia="仿宋_GB2312" w:cs="仿宋_GB2312"/>
            <w:bCs/>
            <w:color w:val="auto"/>
            <w:sz w:val="32"/>
            <w:szCs w:val="32"/>
            <w:lang w:eastAsia="zh-CN"/>
          </w:rPr>
          <w:delText>并</w:delText>
        </w:r>
      </w:del>
      <w:del w:id="5052" w:author="谢浩然" w:date="2019-07-11T11:56:07Z">
        <w:r>
          <w:rPr>
            <w:rFonts w:hint="eastAsia" w:ascii="宋体" w:hAnsi="宋体" w:eastAsia="仿宋_GB2312" w:cs="仿宋_GB2312"/>
            <w:bCs/>
            <w:color w:val="auto"/>
            <w:sz w:val="32"/>
            <w:szCs w:val="32"/>
          </w:rPr>
          <w:delText>建立检测档案</w:delText>
        </w:r>
      </w:del>
      <w:del w:id="5053" w:author="谢浩然" w:date="2019-07-11T11:56:07Z">
        <w:r>
          <w:rPr>
            <w:rFonts w:hint="eastAsia" w:ascii="宋体" w:hAnsi="宋体" w:eastAsia="仿宋_GB2312" w:cs="仿宋_GB2312"/>
            <w:color w:val="auto"/>
            <w:kern w:val="0"/>
            <w:sz w:val="32"/>
            <w:szCs w:val="32"/>
          </w:rPr>
          <w:delText>。</w:delText>
        </w:r>
      </w:del>
      <w:del w:id="5054" w:author="谢浩然" w:date="2019-07-11T11:56:07Z">
        <w:r>
          <w:rPr>
            <w:rFonts w:hint="eastAsia" w:ascii="宋体" w:hAnsi="宋体" w:eastAsia="仿宋_GB2312" w:cs="仿宋_GB2312"/>
            <w:color w:val="auto"/>
            <w:kern w:val="0"/>
            <w:sz w:val="32"/>
            <w:szCs w:val="32"/>
            <w:lang w:eastAsia="zh-CN"/>
          </w:rPr>
          <w:delText>档案保存时间不少于五年。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056" w:author="谢浩然" w:date="2019-07-11T11:56:07Z"/>
          <w:rFonts w:hint="eastAsia" w:ascii="宋体" w:hAnsi="宋体" w:eastAsia="仿宋_GB2312" w:cs="仿宋_GB2312"/>
          <w:color w:val="auto"/>
          <w:kern w:val="0"/>
          <w:sz w:val="32"/>
          <w:szCs w:val="32"/>
        </w:rPr>
        <w:pPrChange w:id="505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57" w:author="谢浩然" w:date="2019-07-11T11:56:07Z">
        <w:r>
          <w:rPr>
            <w:rFonts w:hint="eastAsia" w:ascii="宋体" w:hAnsi="宋体" w:eastAsia="仿宋_GB2312" w:cs="仿宋_GB2312"/>
            <w:color w:val="auto"/>
            <w:kern w:val="0"/>
            <w:sz w:val="32"/>
            <w:szCs w:val="32"/>
          </w:rPr>
          <w:delText>供水</w:delText>
        </w:r>
      </w:del>
      <w:del w:id="5058" w:author="谢浩然" w:date="2019-07-11T11:56:07Z">
        <w:r>
          <w:rPr>
            <w:rFonts w:hint="eastAsia" w:ascii="宋体" w:hAnsi="宋体" w:eastAsia="仿宋_GB2312" w:cs="仿宋_GB2312"/>
            <w:bCs/>
            <w:color w:val="auto"/>
            <w:sz w:val="32"/>
            <w:szCs w:val="32"/>
          </w:rPr>
          <w:delText>单位</w:delText>
        </w:r>
      </w:del>
      <w:del w:id="5059" w:author="谢浩然" w:date="2019-07-11T11:56:07Z">
        <w:r>
          <w:rPr>
            <w:rFonts w:hint="eastAsia" w:ascii="宋体" w:hAnsi="宋体" w:eastAsia="仿宋_GB2312" w:cs="仿宋_GB2312"/>
            <w:color w:val="auto"/>
            <w:kern w:val="0"/>
            <w:sz w:val="32"/>
            <w:szCs w:val="32"/>
          </w:rPr>
          <w:delText>应当每月向所在地的区供水行政主管部门报送水质检测</w:delText>
        </w:r>
      </w:del>
      <w:del w:id="5060" w:author="谢浩然" w:date="2019-07-11T11:56:07Z">
        <w:r>
          <w:rPr>
            <w:rFonts w:hint="eastAsia" w:ascii="宋体" w:hAnsi="宋体" w:eastAsia="仿宋_GB2312" w:cs="仿宋_GB2312"/>
            <w:i w:val="0"/>
            <w:iCs w:val="0"/>
            <w:color w:val="auto"/>
            <w:kern w:val="0"/>
            <w:sz w:val="32"/>
            <w:szCs w:val="32"/>
          </w:rPr>
          <w:delText>报告</w:delText>
        </w:r>
      </w:del>
      <w:del w:id="5061" w:author="谢浩然" w:date="2019-07-11T11:56:07Z">
        <w:r>
          <w:rPr>
            <w:rFonts w:hint="eastAsia" w:ascii="宋体" w:hAnsi="宋体" w:eastAsia="仿宋_GB2312" w:cs="仿宋_GB2312"/>
            <w:color w:val="auto"/>
            <w:kern w:val="0"/>
            <w:sz w:val="32"/>
            <w:szCs w:val="32"/>
          </w:rPr>
          <w:delText>。供水行政主管部门应当在其门户网站等信息平台向社会公开水质检测报告。</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063" w:author="谢浩然" w:date="2019-07-11T11:56:07Z"/>
          <w:rFonts w:hint="eastAsia" w:ascii="宋体" w:hAnsi="宋体" w:eastAsia="仿宋_GB2312" w:cs="仿宋_GB2312"/>
          <w:color w:val="auto"/>
          <w:sz w:val="32"/>
          <w:szCs w:val="32"/>
          <w:lang w:val="en-US" w:eastAsia="zh-CN"/>
        </w:rPr>
        <w:pPrChange w:id="506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64" w:author="谢浩然" w:date="2019-07-11T11:56:07Z">
        <w:r>
          <w:rPr>
            <w:rFonts w:hint="eastAsia" w:ascii="宋体" w:hAnsi="宋体" w:eastAsia="仿宋_GB2312" w:cs="仿宋_GB2312"/>
            <w:color w:val="auto"/>
            <w:kern w:val="0"/>
            <w:sz w:val="32"/>
            <w:szCs w:val="32"/>
            <w:lang w:eastAsia="zh-CN"/>
          </w:rPr>
          <w:delText>供水水质应当符合国家生活饮用水卫生标准，</w:delText>
        </w:r>
      </w:del>
      <w:del w:id="5065" w:author="谢浩然" w:date="2019-07-11T11:56:07Z">
        <w:r>
          <w:rPr>
            <w:rFonts w:hint="eastAsia" w:ascii="宋体" w:hAnsi="宋体" w:eastAsia="仿宋_GB2312" w:cs="仿宋_GB2312"/>
            <w:color w:val="auto"/>
            <w:kern w:val="0"/>
            <w:sz w:val="32"/>
            <w:szCs w:val="32"/>
          </w:rPr>
          <w:delText>供水</w:delText>
        </w:r>
      </w:del>
      <w:del w:id="5066" w:author="谢浩然" w:date="2019-07-11T11:56:07Z">
        <w:r>
          <w:rPr>
            <w:rFonts w:hint="eastAsia" w:ascii="宋体" w:hAnsi="宋体" w:eastAsia="仿宋_GB2312" w:cs="仿宋_GB2312"/>
            <w:color w:val="auto"/>
            <w:kern w:val="0"/>
            <w:sz w:val="32"/>
            <w:szCs w:val="32"/>
            <w:lang w:eastAsia="zh-CN"/>
          </w:rPr>
          <w:delText>单位</w:delText>
        </w:r>
      </w:del>
      <w:del w:id="5067" w:author="谢浩然" w:date="2019-07-11T11:56:07Z">
        <w:r>
          <w:rPr>
            <w:rFonts w:hint="eastAsia" w:ascii="宋体" w:hAnsi="宋体" w:eastAsia="仿宋_GB2312" w:cs="仿宋_GB2312"/>
            <w:color w:val="auto"/>
            <w:kern w:val="0"/>
            <w:sz w:val="32"/>
            <w:szCs w:val="32"/>
          </w:rPr>
          <w:delText>发现供水水质</w:delText>
        </w:r>
      </w:del>
      <w:del w:id="5068" w:author="谢浩然" w:date="2019-07-11T11:56:07Z">
        <w:r>
          <w:rPr>
            <w:rFonts w:hint="eastAsia" w:ascii="宋体" w:hAnsi="宋体" w:eastAsia="仿宋_GB2312" w:cs="仿宋_GB2312"/>
            <w:color w:val="auto"/>
            <w:kern w:val="0"/>
            <w:sz w:val="32"/>
            <w:szCs w:val="32"/>
            <w:lang w:eastAsia="zh-CN"/>
          </w:rPr>
          <w:delText>不符合</w:delText>
        </w:r>
      </w:del>
      <w:del w:id="5069" w:author="谢浩然" w:date="2019-07-11T11:56:07Z">
        <w:r>
          <w:rPr>
            <w:rFonts w:hint="eastAsia" w:ascii="宋体" w:hAnsi="宋体" w:eastAsia="仿宋_GB2312" w:cs="仿宋_GB2312"/>
            <w:color w:val="auto"/>
            <w:kern w:val="0"/>
            <w:sz w:val="32"/>
            <w:szCs w:val="32"/>
          </w:rPr>
          <w:delText>相关标准时，应当立即通知受影响的用户并报告所在地供水、</w:delText>
        </w:r>
      </w:del>
      <w:del w:id="5070" w:author="谢浩然" w:date="2019-07-11T11:56:07Z">
        <w:r>
          <w:rPr>
            <w:rFonts w:hint="eastAsia" w:ascii="宋体" w:hAnsi="宋体" w:eastAsia="仿宋_GB2312" w:cs="仿宋_GB2312"/>
            <w:color w:val="auto"/>
            <w:kern w:val="0"/>
            <w:sz w:val="32"/>
            <w:szCs w:val="32"/>
            <w:lang w:eastAsia="zh-CN"/>
          </w:rPr>
          <w:delText>生态</w:delText>
        </w:r>
      </w:del>
      <w:del w:id="5071" w:author="谢浩然" w:date="2019-07-11T11:56:07Z">
        <w:r>
          <w:rPr>
            <w:rFonts w:hint="eastAsia" w:ascii="宋体" w:hAnsi="宋体" w:eastAsia="仿宋_GB2312" w:cs="仿宋_GB2312"/>
            <w:bCs/>
            <w:color w:val="auto"/>
            <w:sz w:val="32"/>
            <w:szCs w:val="32"/>
          </w:rPr>
          <w:delText>环境和</w:delText>
        </w:r>
      </w:del>
      <w:del w:id="5072" w:author="谢浩然" w:date="2019-07-11T11:56:07Z">
        <w:r>
          <w:rPr>
            <w:rFonts w:hint="eastAsia" w:ascii="宋体" w:hAnsi="宋体" w:eastAsia="仿宋_GB2312" w:cs="仿宋_GB2312"/>
            <w:color w:val="auto"/>
            <w:kern w:val="0"/>
            <w:sz w:val="32"/>
            <w:szCs w:val="32"/>
          </w:rPr>
          <w:delText>卫生</w:delText>
        </w:r>
      </w:del>
      <w:del w:id="5073" w:author="谢浩然" w:date="2019-07-11T11:56:07Z">
        <w:r>
          <w:rPr>
            <w:rFonts w:hint="eastAsia" w:ascii="宋体" w:hAnsi="宋体" w:eastAsia="仿宋_GB2312" w:cs="仿宋_GB2312"/>
            <w:color w:val="auto"/>
            <w:kern w:val="0"/>
            <w:sz w:val="32"/>
            <w:szCs w:val="32"/>
            <w:lang w:eastAsia="zh-CN"/>
          </w:rPr>
          <w:delText>健康</w:delText>
        </w:r>
      </w:del>
      <w:del w:id="5074" w:author="谢浩然" w:date="2019-07-11T11:56:07Z">
        <w:r>
          <w:rPr>
            <w:rFonts w:hint="eastAsia" w:ascii="宋体" w:hAnsi="宋体" w:eastAsia="仿宋_GB2312" w:cs="仿宋_GB2312"/>
            <w:color w:val="auto"/>
            <w:kern w:val="0"/>
            <w:sz w:val="32"/>
            <w:szCs w:val="32"/>
          </w:rPr>
          <w:delText>行政管理部门，同时采取措施使水质恢复到相关标准。</w:delText>
        </w:r>
      </w:del>
      <w:bookmarkStart w:id="16" w:name="_Toc491811346"/>
      <w:bookmarkStart w:id="17" w:name="_Toc499110758"/>
      <w:bookmarkStart w:id="18" w:name="_Toc492328254"/>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5076" w:author="谢浩然" w:date="2019-07-11T11:56:07Z"/>
          <w:rFonts w:hint="eastAsia" w:ascii="宋体" w:hAnsi="宋体" w:eastAsia="仿宋_GB2312" w:cs="仿宋_GB2312"/>
          <w:color w:val="auto"/>
          <w:sz w:val="32"/>
          <w:szCs w:val="32"/>
        </w:rPr>
        <w:pPrChange w:id="507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77" w:author="谢浩然" w:date="2019-07-11T11:56:07Z">
        <w:r>
          <w:rPr>
            <w:rFonts w:hint="eastAsia" w:ascii="宋体" w:hAnsi="宋体" w:eastAsia="黑体" w:cs="黑体"/>
            <w:color w:val="auto"/>
            <w:sz w:val="32"/>
            <w:szCs w:val="32"/>
            <w:rPrChange w:id="5078" w:author="卢颖东" w:date="2019-05-21T14:56:00Z">
              <w:rPr>
                <w:rFonts w:hint="eastAsia" w:ascii="黑体" w:hAnsi="黑体" w:eastAsia="黑体" w:cs="黑体"/>
                <w:color w:val="auto"/>
                <w:sz w:val="32"/>
                <w:szCs w:val="32"/>
              </w:rPr>
            </w:rPrChange>
          </w:rPr>
          <w:delText>第</w:delText>
        </w:r>
      </w:del>
      <w:del w:id="5080" w:author="谢浩然" w:date="2019-07-11T11:56:07Z">
        <w:r>
          <w:rPr>
            <w:rFonts w:hint="eastAsia" w:ascii="宋体" w:hAnsi="宋体" w:eastAsia="黑体" w:cs="黑体"/>
            <w:i w:val="0"/>
            <w:iCs w:val="0"/>
            <w:color w:val="auto"/>
            <w:sz w:val="32"/>
            <w:szCs w:val="32"/>
            <w:lang w:eastAsia="zh-CN"/>
            <w:rPrChange w:id="5081" w:author="卢颖东" w:date="2019-05-21T14:56:00Z">
              <w:rPr>
                <w:rFonts w:hint="eastAsia" w:ascii="黑体" w:hAnsi="黑体" w:eastAsia="黑体" w:cs="黑体"/>
                <w:i w:val="0"/>
                <w:iCs w:val="0"/>
                <w:color w:val="auto"/>
                <w:sz w:val="32"/>
                <w:szCs w:val="32"/>
                <w:lang w:eastAsia="zh-CN"/>
              </w:rPr>
            </w:rPrChange>
          </w:rPr>
          <w:delText>二</w:delText>
        </w:r>
      </w:del>
      <w:del w:id="5083" w:author="谢浩然" w:date="2019-07-11T11:56:07Z">
        <w:r>
          <w:rPr>
            <w:rFonts w:hint="eastAsia" w:ascii="宋体" w:hAnsi="宋体" w:eastAsia="黑体" w:cs="黑体"/>
            <w:color w:val="auto"/>
            <w:sz w:val="32"/>
            <w:szCs w:val="32"/>
            <w:rPrChange w:id="5084" w:author="卢颖东" w:date="2019-05-21T14:56:00Z">
              <w:rPr>
                <w:rFonts w:hint="eastAsia" w:ascii="黑体" w:hAnsi="黑体" w:eastAsia="黑体" w:cs="黑体"/>
                <w:color w:val="auto"/>
                <w:sz w:val="32"/>
                <w:szCs w:val="32"/>
              </w:rPr>
            </w:rPrChange>
          </w:rPr>
          <w:delText>十</w:delText>
        </w:r>
      </w:del>
      <w:del w:id="5086" w:author="谢浩然" w:date="2019-07-11T11:56:07Z">
        <w:r>
          <w:rPr>
            <w:rFonts w:hint="eastAsia" w:ascii="宋体" w:hAnsi="宋体" w:eastAsia="黑体" w:cs="黑体"/>
            <w:color w:val="auto"/>
            <w:sz w:val="32"/>
            <w:szCs w:val="32"/>
            <w:lang w:eastAsia="zh-CN"/>
            <w:rPrChange w:id="5087" w:author="卢颖东" w:date="2019-05-21T14:56:00Z">
              <w:rPr>
                <w:rFonts w:hint="eastAsia" w:ascii="黑体" w:hAnsi="黑体" w:eastAsia="黑体" w:cs="黑体"/>
                <w:color w:val="auto"/>
                <w:sz w:val="32"/>
                <w:szCs w:val="32"/>
                <w:lang w:eastAsia="zh-CN"/>
              </w:rPr>
            </w:rPrChange>
          </w:rPr>
          <w:delText>七</w:delText>
        </w:r>
      </w:del>
      <w:del w:id="5089" w:author="谢浩然" w:date="2019-07-11T11:56:07Z">
        <w:r>
          <w:rPr>
            <w:rFonts w:hint="eastAsia" w:ascii="宋体" w:hAnsi="宋体" w:eastAsia="黑体" w:cs="黑体"/>
            <w:color w:val="auto"/>
            <w:sz w:val="32"/>
            <w:szCs w:val="32"/>
            <w:rPrChange w:id="5090" w:author="卢颖东" w:date="2019-05-21T14:56:00Z">
              <w:rPr>
                <w:rFonts w:hint="eastAsia" w:ascii="黑体" w:hAnsi="黑体" w:eastAsia="黑体" w:cs="黑体"/>
                <w:color w:val="auto"/>
                <w:sz w:val="32"/>
                <w:szCs w:val="32"/>
              </w:rPr>
            </w:rPrChange>
          </w:rPr>
          <w:delText>条</w:delText>
        </w:r>
      </w:del>
      <w:del w:id="5092" w:author="谢浩然" w:date="2019-07-11T11:56:07Z">
        <w:r>
          <w:rPr>
            <w:rFonts w:hint="eastAsia" w:ascii="宋体" w:hAnsi="宋体" w:eastAsia="仿宋_GB2312" w:cs="仿宋_GB2312"/>
            <w:color w:val="auto"/>
            <w:sz w:val="32"/>
            <w:szCs w:val="32"/>
          </w:rPr>
          <w:delText xml:space="preserve"> </w:delText>
        </w:r>
      </w:del>
      <w:del w:id="5093" w:author="谢浩然" w:date="2019-07-11T11:56:07Z">
        <w:r>
          <w:rPr>
            <w:rFonts w:hint="eastAsia" w:ascii="宋体" w:hAnsi="宋体" w:eastAsia="仿宋_GB2312" w:cs="仿宋_GB2312"/>
            <w:color w:val="auto"/>
            <w:sz w:val="32"/>
            <w:szCs w:val="32"/>
            <w:lang w:val="en-US" w:eastAsia="zh-CN"/>
          </w:rPr>
          <w:delText xml:space="preserve"> </w:delText>
        </w:r>
      </w:del>
      <w:del w:id="5094" w:author="谢浩然" w:date="2019-07-11T11:56:07Z">
        <w:r>
          <w:rPr>
            <w:rFonts w:hint="eastAsia" w:ascii="宋体" w:hAnsi="宋体" w:eastAsia="仿宋_GB2312" w:cs="仿宋_GB2312"/>
            <w:bCs/>
            <w:color w:val="auto"/>
            <w:sz w:val="32"/>
            <w:szCs w:val="32"/>
          </w:rPr>
          <w:delText>供水</w:delText>
        </w:r>
      </w:del>
      <w:del w:id="5095" w:author="谢浩然" w:date="2019-07-11T11:56:07Z">
        <w:r>
          <w:rPr>
            <w:rFonts w:hint="eastAsia" w:ascii="宋体" w:hAnsi="宋体" w:eastAsia="仿宋_GB2312" w:cs="仿宋_GB2312"/>
            <w:color w:val="auto"/>
            <w:sz w:val="32"/>
            <w:szCs w:val="32"/>
            <w:lang w:eastAsia="zh-CN"/>
          </w:rPr>
          <w:delText>单位</w:delText>
        </w:r>
      </w:del>
      <w:del w:id="5096" w:author="谢浩然" w:date="2019-07-11T11:56:07Z">
        <w:r>
          <w:rPr>
            <w:rFonts w:hint="eastAsia" w:ascii="宋体" w:hAnsi="宋体" w:eastAsia="仿宋_GB2312" w:cs="仿宋_GB2312"/>
            <w:bCs/>
            <w:color w:val="auto"/>
            <w:sz w:val="32"/>
            <w:szCs w:val="32"/>
          </w:rPr>
          <w:delText>应当按照国家有关规定设置管网测压点，做好水压监测工作，并</w:delText>
        </w:r>
      </w:del>
      <w:del w:id="5097" w:author="谢浩然" w:date="2019-07-11T11:56:07Z">
        <w:r>
          <w:rPr>
            <w:rFonts w:hint="eastAsia" w:ascii="宋体" w:hAnsi="宋体" w:eastAsia="仿宋_GB2312" w:cs="仿宋_GB2312"/>
            <w:color w:val="auto"/>
            <w:sz w:val="32"/>
            <w:szCs w:val="32"/>
          </w:rPr>
          <w:delText>每月向所在地的区供水行政主管部门报送水压检测报告。供水行政主管部门应当在其门户网站等信息平台向社会公开水压检测报告。</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099" w:author="谢浩然" w:date="2019-07-11T11:56:07Z"/>
          <w:rFonts w:hint="eastAsia" w:ascii="宋体" w:hAnsi="宋体" w:eastAsia="仿宋_GB2312" w:cs="仿宋_GB2312"/>
          <w:color w:val="auto"/>
          <w:sz w:val="32"/>
          <w:szCs w:val="32"/>
        </w:rPr>
        <w:pPrChange w:id="509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00" w:author="谢浩然" w:date="2019-07-11T11:56:07Z">
        <w:r>
          <w:rPr>
            <w:rFonts w:hint="eastAsia" w:ascii="宋体" w:hAnsi="宋体" w:eastAsia="仿宋_GB2312" w:cs="仿宋_GB2312"/>
            <w:bCs/>
            <w:color w:val="auto"/>
            <w:sz w:val="32"/>
            <w:szCs w:val="32"/>
          </w:rPr>
          <w:delText>供水</w:delText>
        </w:r>
      </w:del>
      <w:del w:id="5101" w:author="谢浩然" w:date="2019-07-11T11:56:07Z">
        <w:r>
          <w:rPr>
            <w:rFonts w:hint="eastAsia" w:ascii="宋体" w:hAnsi="宋体" w:eastAsia="仿宋_GB2312" w:cs="仿宋_GB2312"/>
            <w:color w:val="auto"/>
            <w:sz w:val="32"/>
            <w:szCs w:val="32"/>
            <w:lang w:eastAsia="zh-CN"/>
          </w:rPr>
          <w:delText>单位</w:delText>
        </w:r>
      </w:del>
      <w:del w:id="5102" w:author="谢浩然" w:date="2019-07-11T11:56:07Z">
        <w:r>
          <w:rPr>
            <w:rFonts w:hint="eastAsia" w:ascii="宋体" w:hAnsi="宋体" w:eastAsia="仿宋_GB2312" w:cs="仿宋_GB2312"/>
            <w:bCs/>
            <w:color w:val="auto"/>
            <w:sz w:val="32"/>
            <w:szCs w:val="32"/>
          </w:rPr>
          <w:delText>应当</w:delText>
        </w:r>
      </w:del>
      <w:del w:id="5103" w:author="谢浩然" w:date="2019-07-11T11:56:07Z">
        <w:r>
          <w:rPr>
            <w:rFonts w:hint="eastAsia" w:ascii="宋体" w:hAnsi="宋体" w:eastAsia="仿宋_GB2312" w:cs="仿宋_GB2312"/>
            <w:color w:val="auto"/>
            <w:sz w:val="32"/>
            <w:szCs w:val="32"/>
          </w:rPr>
          <w:delText>加强管理，采取有效措施，</w:delText>
        </w:r>
      </w:del>
      <w:del w:id="5104" w:author="谢浩然" w:date="2019-07-11T11:56:07Z">
        <w:r>
          <w:rPr>
            <w:rFonts w:hint="eastAsia" w:ascii="宋体" w:hAnsi="宋体" w:eastAsia="仿宋_GB2312" w:cs="仿宋_GB2312"/>
            <w:bCs/>
            <w:color w:val="auto"/>
            <w:sz w:val="32"/>
            <w:szCs w:val="32"/>
          </w:rPr>
          <w:delText>确保供水管网、二次供水管网的压力符合国家规定的标准。</w:delText>
        </w:r>
        <w:bookmarkEnd w:id="16"/>
        <w:bookmarkEnd w:id="17"/>
        <w:bookmarkEnd w:id="18"/>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106" w:author="谢浩然" w:date="2019-07-11T11:56:07Z"/>
          <w:rFonts w:hint="eastAsia" w:ascii="宋体" w:hAnsi="宋体" w:eastAsia="仿宋_GB2312" w:cs="仿宋_GB2312"/>
          <w:color w:val="auto"/>
          <w:sz w:val="32"/>
          <w:szCs w:val="32"/>
        </w:rPr>
        <w:pPrChange w:id="510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107" w:author="谢浩然" w:date="2019-07-11T11:56:07Z">
        <w:bookmarkStart w:id="19" w:name="_Toc499110759"/>
        <w:r>
          <w:rPr>
            <w:rFonts w:hint="eastAsia" w:ascii="宋体" w:hAnsi="宋体" w:eastAsia="黑体" w:cs="黑体"/>
            <w:color w:val="auto"/>
            <w:sz w:val="32"/>
            <w:szCs w:val="32"/>
            <w:rPrChange w:id="5108" w:author="卢颖东" w:date="2019-05-21T14:56:00Z">
              <w:rPr>
                <w:rFonts w:hint="eastAsia" w:ascii="黑体" w:hAnsi="黑体" w:eastAsia="黑体" w:cs="黑体"/>
                <w:color w:val="auto"/>
                <w:sz w:val="32"/>
                <w:szCs w:val="32"/>
              </w:rPr>
            </w:rPrChange>
          </w:rPr>
          <w:delText>第</w:delText>
        </w:r>
      </w:del>
      <w:del w:id="5110" w:author="谢浩然" w:date="2019-07-11T11:56:07Z">
        <w:r>
          <w:rPr>
            <w:rFonts w:hint="eastAsia" w:ascii="宋体" w:hAnsi="宋体" w:eastAsia="黑体" w:cs="黑体"/>
            <w:color w:val="auto"/>
            <w:sz w:val="32"/>
            <w:szCs w:val="32"/>
            <w:lang w:eastAsia="zh-CN"/>
            <w:rPrChange w:id="5111" w:author="卢颖东" w:date="2019-05-21T14:56:00Z">
              <w:rPr>
                <w:rFonts w:hint="eastAsia" w:ascii="黑体" w:hAnsi="黑体" w:eastAsia="黑体" w:cs="黑体"/>
                <w:color w:val="auto"/>
                <w:sz w:val="32"/>
                <w:szCs w:val="32"/>
                <w:lang w:eastAsia="zh-CN"/>
              </w:rPr>
            </w:rPrChange>
          </w:rPr>
          <w:delText>二</w:delText>
        </w:r>
      </w:del>
      <w:del w:id="5113" w:author="谢浩然" w:date="2019-07-11T11:56:07Z">
        <w:r>
          <w:rPr>
            <w:rFonts w:hint="eastAsia" w:ascii="宋体" w:hAnsi="宋体" w:eastAsia="黑体" w:cs="黑体"/>
            <w:color w:val="auto"/>
            <w:sz w:val="32"/>
            <w:szCs w:val="32"/>
            <w:rPrChange w:id="5114" w:author="卢颖东" w:date="2019-05-21T14:56:00Z">
              <w:rPr>
                <w:rFonts w:hint="eastAsia" w:ascii="黑体" w:hAnsi="黑体" w:eastAsia="黑体" w:cs="黑体"/>
                <w:color w:val="auto"/>
                <w:sz w:val="32"/>
                <w:szCs w:val="32"/>
              </w:rPr>
            </w:rPrChange>
          </w:rPr>
          <w:delText>十</w:delText>
        </w:r>
      </w:del>
      <w:del w:id="5116" w:author="谢浩然" w:date="2019-07-11T11:56:07Z">
        <w:r>
          <w:rPr>
            <w:rFonts w:hint="eastAsia" w:ascii="宋体" w:hAnsi="宋体" w:eastAsia="黑体" w:cs="黑体"/>
            <w:color w:val="auto"/>
            <w:sz w:val="32"/>
            <w:szCs w:val="32"/>
            <w:lang w:eastAsia="zh-CN"/>
            <w:rPrChange w:id="5117" w:author="卢颖东" w:date="2019-05-21T14:56:00Z">
              <w:rPr>
                <w:rFonts w:hint="eastAsia" w:ascii="黑体" w:hAnsi="黑体" w:eastAsia="黑体" w:cs="黑体"/>
                <w:color w:val="auto"/>
                <w:sz w:val="32"/>
                <w:szCs w:val="32"/>
                <w:lang w:eastAsia="zh-CN"/>
              </w:rPr>
            </w:rPrChange>
          </w:rPr>
          <w:delText>八</w:delText>
        </w:r>
      </w:del>
      <w:del w:id="5119" w:author="谢浩然" w:date="2019-07-11T11:56:07Z">
        <w:r>
          <w:rPr>
            <w:rFonts w:hint="eastAsia" w:ascii="宋体" w:hAnsi="宋体" w:eastAsia="黑体" w:cs="黑体"/>
            <w:color w:val="auto"/>
            <w:sz w:val="32"/>
            <w:szCs w:val="32"/>
            <w:rPrChange w:id="5120" w:author="卢颖东" w:date="2019-05-21T14:56:00Z">
              <w:rPr>
                <w:rFonts w:hint="eastAsia" w:ascii="黑体" w:hAnsi="黑体" w:eastAsia="黑体" w:cs="黑体"/>
                <w:color w:val="auto"/>
                <w:sz w:val="32"/>
                <w:szCs w:val="32"/>
              </w:rPr>
            </w:rPrChange>
          </w:rPr>
          <w:delText>条</w:delText>
        </w:r>
        <w:bookmarkEnd w:id="19"/>
      </w:del>
      <w:del w:id="5122" w:author="谢浩然" w:date="2019-07-11T11:56:07Z">
        <w:r>
          <w:rPr>
            <w:rFonts w:hint="eastAsia" w:ascii="宋体" w:hAnsi="宋体" w:eastAsia="仿宋_GB2312" w:cs="仿宋_GB2312"/>
            <w:color w:val="auto"/>
            <w:sz w:val="32"/>
            <w:szCs w:val="32"/>
            <w:lang w:val="en-US" w:eastAsia="zh-CN"/>
          </w:rPr>
          <w:delText xml:space="preserve"> </w:delText>
        </w:r>
      </w:del>
      <w:del w:id="5123" w:author="谢浩然" w:date="2019-07-11T11:56:07Z">
        <w:r>
          <w:rPr>
            <w:rFonts w:hint="eastAsia" w:ascii="宋体" w:hAnsi="宋体" w:eastAsia="仿宋_GB2312" w:cs="仿宋_GB2312"/>
            <w:color w:val="auto"/>
            <w:sz w:val="32"/>
            <w:szCs w:val="32"/>
          </w:rPr>
          <w:delText xml:space="preserve"> 供水</w:delText>
        </w:r>
      </w:del>
      <w:del w:id="5124" w:author="谢浩然" w:date="2019-07-11T11:56:07Z">
        <w:r>
          <w:rPr>
            <w:rFonts w:hint="eastAsia" w:ascii="宋体" w:hAnsi="宋体" w:eastAsia="仿宋_GB2312" w:cs="仿宋_GB2312"/>
            <w:color w:val="auto"/>
            <w:sz w:val="32"/>
            <w:szCs w:val="32"/>
            <w:lang w:eastAsia="zh-CN"/>
          </w:rPr>
          <w:delText>单位</w:delText>
        </w:r>
      </w:del>
      <w:del w:id="5125" w:author="谢浩然" w:date="2019-07-11T11:56:07Z">
        <w:r>
          <w:rPr>
            <w:rFonts w:hint="eastAsia" w:ascii="宋体" w:hAnsi="宋体" w:eastAsia="仿宋_GB2312" w:cs="仿宋_GB2312"/>
            <w:color w:val="auto"/>
            <w:sz w:val="32"/>
            <w:szCs w:val="32"/>
          </w:rPr>
          <w:delText>应当建立供水设施、水质、水压以及用户用水等供水、用水信息库，通过科学布置防控点、智能化管理和大数据分析等措施，及时掌握供水管网运行、水质、水量、水压等动态信息。</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127" w:author="谢浩然" w:date="2019-07-11T11:56:07Z"/>
          <w:rFonts w:hint="eastAsia" w:ascii="宋体" w:hAnsi="宋体" w:eastAsia="仿宋_GB2312" w:cs="仿宋_GB2312"/>
          <w:bCs/>
          <w:color w:val="auto"/>
          <w:sz w:val="32"/>
          <w:szCs w:val="32"/>
          <w:lang w:val="en-US" w:eastAsia="zh-CN"/>
        </w:rPr>
        <w:pPrChange w:id="512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28" w:author="谢浩然" w:date="2019-07-11T11:56:07Z">
        <w:r>
          <w:rPr>
            <w:rFonts w:hint="eastAsia" w:ascii="宋体" w:hAnsi="宋体" w:eastAsia="仿宋_GB2312" w:cs="仿宋_GB2312"/>
            <w:color w:val="auto"/>
            <w:sz w:val="32"/>
            <w:szCs w:val="32"/>
          </w:rPr>
          <w:delText>供水</w:delText>
        </w:r>
      </w:del>
      <w:del w:id="5129" w:author="谢浩然" w:date="2019-07-11T11:56:07Z">
        <w:r>
          <w:rPr>
            <w:rFonts w:hint="eastAsia" w:ascii="宋体" w:hAnsi="宋体" w:eastAsia="仿宋_GB2312" w:cs="仿宋_GB2312"/>
            <w:color w:val="auto"/>
            <w:sz w:val="32"/>
            <w:szCs w:val="32"/>
            <w:lang w:eastAsia="zh-CN"/>
          </w:rPr>
          <w:delText>单位</w:delText>
        </w:r>
      </w:del>
      <w:del w:id="5130" w:author="谢浩然" w:date="2019-07-11T11:56:07Z">
        <w:r>
          <w:rPr>
            <w:rFonts w:hint="eastAsia" w:ascii="宋体" w:hAnsi="宋体" w:eastAsia="仿宋_GB2312" w:cs="仿宋_GB2312"/>
            <w:color w:val="auto"/>
            <w:sz w:val="32"/>
            <w:szCs w:val="32"/>
          </w:rPr>
          <w:delText>应当将供水、用水信息库中的信息和数据，按照要求接入供水行政主管部门的管理信息系统。</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both"/>
        <w:textAlignment w:val="auto"/>
        <w:rPr>
          <w:del w:id="5132" w:author="谢浩然" w:date="2019-07-11T11:56:07Z"/>
          <w:rFonts w:hint="eastAsia" w:ascii="宋体" w:hAnsi="宋体" w:eastAsia="仿宋_GB2312" w:cs="仿宋_GB2312"/>
          <w:color w:val="auto"/>
          <w:sz w:val="32"/>
          <w:szCs w:val="32"/>
          <w:lang w:eastAsia="zh-CN"/>
        </w:rPr>
        <w:pPrChange w:id="513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del w:id="5133" w:author="谢浩然" w:date="2019-07-11T11:56:07Z">
        <w:r>
          <w:rPr>
            <w:rFonts w:hint="eastAsia" w:ascii="宋体" w:hAnsi="宋体" w:eastAsia="黑体" w:cs="黑体"/>
            <w:bCs/>
            <w:color w:val="auto"/>
            <w:sz w:val="32"/>
            <w:szCs w:val="32"/>
            <w:lang w:eastAsia="zh-CN"/>
            <w:rPrChange w:id="5134" w:author="卢颖东" w:date="2019-05-21T14:56:00Z">
              <w:rPr>
                <w:rFonts w:hint="eastAsia" w:ascii="黑体" w:hAnsi="黑体" w:eastAsia="黑体" w:cs="黑体"/>
                <w:bCs/>
                <w:color w:val="auto"/>
                <w:sz w:val="32"/>
                <w:szCs w:val="32"/>
                <w:lang w:eastAsia="zh-CN"/>
              </w:rPr>
            </w:rPrChange>
          </w:rPr>
          <w:delText>第二十九</w:delText>
        </w:r>
      </w:del>
      <w:del w:id="5136" w:author="谢浩然" w:date="2019-07-11T11:56:07Z">
        <w:r>
          <w:rPr>
            <w:rFonts w:hint="eastAsia" w:ascii="宋体" w:hAnsi="宋体" w:eastAsia="黑体" w:cs="黑体"/>
            <w:bCs/>
            <w:color w:val="auto"/>
            <w:sz w:val="32"/>
            <w:szCs w:val="32"/>
            <w:lang w:val="en-US" w:eastAsia="zh-CN"/>
            <w:rPrChange w:id="5137" w:author="卢颖东" w:date="2019-05-21T14:56:00Z">
              <w:rPr>
                <w:rFonts w:hint="eastAsia" w:ascii="黑体" w:hAnsi="黑体" w:eastAsia="黑体" w:cs="黑体"/>
                <w:bCs/>
                <w:color w:val="auto"/>
                <w:sz w:val="32"/>
                <w:szCs w:val="32"/>
                <w:lang w:val="en-US" w:eastAsia="zh-CN"/>
              </w:rPr>
            </w:rPrChange>
          </w:rPr>
          <w:delText>条</w:delText>
        </w:r>
      </w:del>
      <w:del w:id="5139" w:author="谢浩然" w:date="2019-07-11T11:56:07Z">
        <w:r>
          <w:rPr>
            <w:rFonts w:hint="eastAsia" w:ascii="宋体" w:hAnsi="宋体" w:eastAsia="仿宋_GB2312" w:cs="仿宋_GB2312"/>
            <w:bCs/>
            <w:color w:val="auto"/>
            <w:sz w:val="32"/>
            <w:szCs w:val="32"/>
            <w:lang w:val="en-US" w:eastAsia="zh-CN"/>
          </w:rPr>
          <w:delText xml:space="preserve">  </w:delText>
        </w:r>
      </w:del>
      <w:del w:id="5140" w:author="谢浩然" w:date="2019-07-11T11:56:07Z">
        <w:r>
          <w:rPr>
            <w:rFonts w:hint="eastAsia" w:ascii="宋体" w:hAnsi="宋体" w:eastAsia="仿宋_GB2312" w:cs="仿宋_GB2312"/>
            <w:color w:val="auto"/>
            <w:kern w:val="10"/>
            <w:sz w:val="32"/>
            <w:szCs w:val="32"/>
            <w:lang w:eastAsia="zh-CN"/>
          </w:rPr>
          <w:delText>供水单位</w:delText>
        </w:r>
      </w:del>
      <w:del w:id="5141" w:author="谢浩然" w:date="2019-07-11T11:56:07Z">
        <w:r>
          <w:rPr>
            <w:rFonts w:hint="eastAsia" w:ascii="宋体" w:hAnsi="宋体" w:eastAsia="仿宋_GB2312" w:cs="仿宋_GB2312"/>
            <w:color w:val="auto"/>
            <w:kern w:val="10"/>
            <w:sz w:val="32"/>
            <w:szCs w:val="32"/>
          </w:rPr>
          <w:delText>应当建立投诉处理机制，对于用户的投诉</w:delText>
        </w:r>
      </w:del>
      <w:del w:id="5142" w:author="谢浩然" w:date="2019-07-11T11:56:07Z">
        <w:r>
          <w:rPr>
            <w:rFonts w:hint="eastAsia" w:ascii="宋体" w:hAnsi="宋体" w:eastAsia="仿宋_GB2312" w:cs="仿宋_GB2312"/>
            <w:bCs/>
            <w:color w:val="auto"/>
            <w:sz w:val="32"/>
            <w:szCs w:val="32"/>
          </w:rPr>
          <w:delText>应当在一</w:delText>
        </w:r>
      </w:del>
      <w:del w:id="5143" w:author="谢浩然" w:date="2019-07-11T11:56:07Z">
        <w:r>
          <w:rPr>
            <w:rFonts w:hint="eastAsia" w:ascii="宋体" w:hAnsi="宋体" w:eastAsia="仿宋_GB2312" w:cs="仿宋_GB2312"/>
            <w:bCs/>
            <w:color w:val="auto"/>
            <w:sz w:val="32"/>
            <w:szCs w:val="32"/>
            <w:lang w:eastAsia="zh-CN"/>
          </w:rPr>
          <w:delText>个工作</w:delText>
        </w:r>
      </w:del>
      <w:del w:id="5144" w:author="谢浩然" w:date="2019-07-11T11:56:07Z">
        <w:r>
          <w:rPr>
            <w:rFonts w:hint="eastAsia" w:ascii="宋体" w:hAnsi="宋体" w:eastAsia="仿宋_GB2312" w:cs="仿宋_GB2312"/>
            <w:bCs/>
            <w:color w:val="auto"/>
            <w:sz w:val="32"/>
            <w:szCs w:val="32"/>
          </w:rPr>
          <w:delText>日内与用户沟通，进行核查；自受理投诉之日起</w:delText>
        </w:r>
      </w:del>
      <w:del w:id="5145" w:author="谢浩然" w:date="2019-07-11T11:56:07Z">
        <w:r>
          <w:rPr>
            <w:rFonts w:hint="eastAsia" w:ascii="宋体" w:hAnsi="宋体" w:eastAsia="仿宋_GB2312" w:cs="仿宋_GB2312"/>
            <w:color w:val="auto"/>
            <w:kern w:val="10"/>
            <w:sz w:val="32"/>
            <w:szCs w:val="32"/>
            <w:lang w:eastAsia="zh-CN"/>
          </w:rPr>
          <w:delText>七</w:delText>
        </w:r>
      </w:del>
      <w:del w:id="5146" w:author="谢浩然" w:date="2019-07-11T11:56:07Z">
        <w:r>
          <w:rPr>
            <w:rFonts w:hint="eastAsia" w:ascii="宋体" w:hAnsi="宋体" w:eastAsia="仿宋_GB2312" w:cs="仿宋_GB2312"/>
            <w:color w:val="auto"/>
            <w:kern w:val="10"/>
            <w:sz w:val="32"/>
            <w:szCs w:val="32"/>
          </w:rPr>
          <w:delText>个工作日内向用户作出答复</w:delText>
        </w:r>
      </w:del>
      <w:del w:id="5147" w:author="谢浩然" w:date="2019-07-11T11:56:07Z">
        <w:r>
          <w:rPr>
            <w:rFonts w:hint="eastAsia" w:ascii="宋体" w:hAnsi="宋体" w:eastAsia="仿宋_GB2312" w:cs="仿宋_GB2312"/>
            <w:bCs/>
            <w:color w:val="auto"/>
            <w:sz w:val="32"/>
            <w:szCs w:val="32"/>
          </w:rPr>
          <w:delText>。</w:delText>
        </w:r>
      </w:del>
      <w:del w:id="5148" w:author="谢浩然" w:date="2019-07-11T11:56:07Z">
        <w:r>
          <w:rPr>
            <w:rFonts w:hint="eastAsia" w:ascii="宋体" w:hAnsi="宋体" w:eastAsia="仿宋_GB2312" w:cs="仿宋_GB2312"/>
            <w:i w:val="0"/>
            <w:iCs w:val="0"/>
            <w:color w:val="auto"/>
            <w:kern w:val="10"/>
            <w:sz w:val="32"/>
            <w:szCs w:val="32"/>
            <w:lang w:eastAsia="zh-CN"/>
          </w:rPr>
          <w:delText>供水单位</w:delText>
        </w:r>
      </w:del>
      <w:del w:id="5149" w:author="谢浩然" w:date="2019-07-11T11:56:07Z">
        <w:r>
          <w:rPr>
            <w:rFonts w:hint="eastAsia" w:ascii="宋体" w:hAnsi="宋体" w:eastAsia="仿宋_GB2312" w:cs="仿宋_GB2312"/>
            <w:i w:val="0"/>
            <w:iCs w:val="0"/>
            <w:color w:val="auto"/>
            <w:kern w:val="10"/>
            <w:sz w:val="32"/>
            <w:szCs w:val="32"/>
          </w:rPr>
          <w:delText>应当将用户投诉及处理情况汇总，</w:delText>
        </w:r>
      </w:del>
      <w:del w:id="5150" w:author="谢浩然" w:date="2019-07-11T11:56:07Z">
        <w:r>
          <w:rPr>
            <w:rFonts w:hint="eastAsia" w:ascii="宋体" w:hAnsi="宋体" w:eastAsia="仿宋_GB2312" w:cs="仿宋_GB2312"/>
            <w:bCs/>
            <w:i w:val="0"/>
            <w:iCs w:val="0"/>
            <w:color w:val="auto"/>
            <w:sz w:val="32"/>
            <w:szCs w:val="32"/>
          </w:rPr>
          <w:delText>每</w:delText>
        </w:r>
      </w:del>
      <w:del w:id="5151" w:author="谢浩然" w:date="2019-07-11T11:56:07Z">
        <w:r>
          <w:rPr>
            <w:rFonts w:hint="eastAsia" w:ascii="宋体" w:hAnsi="宋体" w:eastAsia="仿宋_GB2312" w:cs="仿宋_GB2312"/>
            <w:bCs/>
            <w:i w:val="0"/>
            <w:iCs w:val="0"/>
            <w:color w:val="auto"/>
            <w:sz w:val="32"/>
            <w:szCs w:val="32"/>
            <w:lang w:eastAsia="zh-CN"/>
          </w:rPr>
          <w:delText>季度</w:delText>
        </w:r>
      </w:del>
      <w:del w:id="5152" w:author="谢浩然" w:date="2019-07-11T11:56:07Z">
        <w:r>
          <w:rPr>
            <w:rFonts w:hint="eastAsia" w:ascii="宋体" w:hAnsi="宋体" w:eastAsia="仿宋_GB2312" w:cs="仿宋_GB2312"/>
            <w:bCs/>
            <w:i w:val="0"/>
            <w:iCs w:val="0"/>
            <w:color w:val="auto"/>
            <w:sz w:val="32"/>
            <w:szCs w:val="32"/>
          </w:rPr>
          <w:delText>集中抄送所在地的区供水行政主管部门。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154" w:author="谢浩然" w:date="2019-07-11T11:56:07Z"/>
          <w:rFonts w:hint="eastAsia" w:ascii="宋体" w:hAnsi="宋体" w:eastAsia="仿宋_GB2312" w:cs="仿宋_GB2312"/>
          <w:color w:val="auto"/>
          <w:sz w:val="32"/>
          <w:szCs w:val="32"/>
        </w:rPr>
        <w:pPrChange w:id="515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155" w:author="谢浩然" w:date="2019-07-11T11:56:07Z">
        <w:r>
          <w:rPr>
            <w:rFonts w:hint="eastAsia" w:ascii="宋体" w:hAnsi="宋体" w:eastAsia="黑体" w:cs="黑体"/>
            <w:bCs/>
            <w:color w:val="auto"/>
            <w:sz w:val="32"/>
            <w:szCs w:val="32"/>
            <w:rPrChange w:id="5156" w:author="卢颖东" w:date="2019-05-21T14:56:00Z">
              <w:rPr>
                <w:rFonts w:hint="eastAsia" w:ascii="黑体" w:hAnsi="黑体" w:eastAsia="黑体" w:cs="黑体"/>
                <w:bCs/>
                <w:color w:val="auto"/>
                <w:sz w:val="32"/>
                <w:szCs w:val="32"/>
              </w:rPr>
            </w:rPrChange>
          </w:rPr>
          <w:delText>第</w:delText>
        </w:r>
      </w:del>
      <w:del w:id="5158" w:author="谢浩然" w:date="2019-07-11T11:56:07Z">
        <w:r>
          <w:rPr>
            <w:rFonts w:hint="eastAsia" w:ascii="宋体" w:hAnsi="宋体" w:eastAsia="黑体" w:cs="黑体"/>
            <w:bCs/>
            <w:color w:val="auto"/>
            <w:sz w:val="32"/>
            <w:szCs w:val="32"/>
            <w:lang w:eastAsia="zh-CN"/>
            <w:rPrChange w:id="5159" w:author="卢颖东" w:date="2019-05-21T14:56:00Z">
              <w:rPr>
                <w:rFonts w:hint="eastAsia" w:ascii="黑体" w:hAnsi="黑体" w:eastAsia="黑体" w:cs="黑体"/>
                <w:bCs/>
                <w:color w:val="auto"/>
                <w:sz w:val="32"/>
                <w:szCs w:val="32"/>
                <w:lang w:eastAsia="zh-CN"/>
              </w:rPr>
            </w:rPrChange>
          </w:rPr>
          <w:delText>三</w:delText>
        </w:r>
      </w:del>
      <w:del w:id="5161" w:author="谢浩然" w:date="2019-07-11T11:56:07Z">
        <w:r>
          <w:rPr>
            <w:rFonts w:hint="eastAsia" w:ascii="宋体" w:hAnsi="宋体" w:eastAsia="黑体" w:cs="黑体"/>
            <w:bCs/>
            <w:color w:val="auto"/>
            <w:sz w:val="32"/>
            <w:szCs w:val="32"/>
            <w:rPrChange w:id="5162" w:author="卢颖东" w:date="2019-05-21T14:56:00Z">
              <w:rPr>
                <w:rFonts w:hint="eastAsia" w:ascii="黑体" w:hAnsi="黑体" w:eastAsia="黑体" w:cs="黑体"/>
                <w:bCs/>
                <w:color w:val="auto"/>
                <w:sz w:val="32"/>
                <w:szCs w:val="32"/>
              </w:rPr>
            </w:rPrChange>
          </w:rPr>
          <w:delText>十条</w:delText>
        </w:r>
      </w:del>
      <w:del w:id="5164" w:author="谢浩然" w:date="2019-07-11T11:56:07Z">
        <w:r>
          <w:rPr>
            <w:rFonts w:hint="eastAsia" w:ascii="宋体" w:hAnsi="宋体" w:eastAsia="仿宋_GB2312" w:cs="仿宋_GB2312"/>
            <w:bCs/>
            <w:color w:val="auto"/>
            <w:sz w:val="32"/>
            <w:szCs w:val="32"/>
            <w:lang w:val="en-US" w:eastAsia="zh-CN"/>
          </w:rPr>
          <w:delText xml:space="preserve"> </w:delText>
        </w:r>
      </w:del>
      <w:del w:id="5165" w:author="谢浩然" w:date="2019-07-11T11:56:07Z">
        <w:r>
          <w:rPr>
            <w:rFonts w:hint="eastAsia" w:ascii="宋体" w:hAnsi="宋体" w:eastAsia="仿宋_GB2312" w:cs="仿宋_GB2312"/>
            <w:color w:val="auto"/>
            <w:sz w:val="32"/>
            <w:szCs w:val="32"/>
          </w:rPr>
          <w:delText xml:space="preserve"> 供水</w:delText>
        </w:r>
      </w:del>
      <w:del w:id="5166" w:author="谢浩然" w:date="2019-07-11T11:56:07Z">
        <w:r>
          <w:rPr>
            <w:rFonts w:hint="eastAsia" w:ascii="宋体" w:hAnsi="宋体" w:eastAsia="仿宋_GB2312" w:cs="仿宋_GB2312"/>
            <w:color w:val="auto"/>
            <w:sz w:val="32"/>
            <w:szCs w:val="32"/>
            <w:lang w:eastAsia="zh-CN"/>
          </w:rPr>
          <w:delText>单位</w:delText>
        </w:r>
      </w:del>
      <w:del w:id="5167" w:author="谢浩然" w:date="2019-07-11T11:56:07Z">
        <w:r>
          <w:rPr>
            <w:rFonts w:hint="eastAsia" w:ascii="宋体" w:hAnsi="宋体" w:eastAsia="仿宋_GB2312" w:cs="仿宋_GB2312"/>
            <w:color w:val="auto"/>
            <w:sz w:val="32"/>
            <w:szCs w:val="32"/>
          </w:rPr>
          <w:delText>应当按照国家和地方相关技术标准和规范购置、安装、维护和更换注册水表。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169" w:author="谢浩然" w:date="2019-07-11T11:56:07Z"/>
          <w:rFonts w:hint="eastAsia" w:ascii="宋体" w:hAnsi="宋体" w:eastAsia="仿宋_GB2312" w:cs="仿宋_GB2312"/>
          <w:color w:val="auto"/>
          <w:sz w:val="32"/>
          <w:szCs w:val="32"/>
        </w:rPr>
        <w:pPrChange w:id="516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70" w:author="谢浩然" w:date="2019-07-11T11:56:07Z">
        <w:r>
          <w:rPr>
            <w:rFonts w:hint="eastAsia" w:ascii="宋体" w:hAnsi="宋体" w:eastAsia="仿宋_GB2312" w:cs="仿宋_GB2312"/>
            <w:color w:val="auto"/>
            <w:sz w:val="32"/>
            <w:szCs w:val="32"/>
          </w:rPr>
          <w:delText>未经依法强制检定或者经强制检定不合格的注册水表，不得安装使用。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172" w:author="谢浩然" w:date="2019-07-11T11:56:07Z"/>
          <w:rFonts w:hint="eastAsia" w:ascii="宋体" w:hAnsi="宋体" w:eastAsia="仿宋_GB2312" w:cs="仿宋_GB2312"/>
          <w:i w:val="0"/>
          <w:iCs w:val="0"/>
          <w:color w:val="auto"/>
          <w:kern w:val="10"/>
          <w:sz w:val="32"/>
          <w:szCs w:val="32"/>
        </w:rPr>
        <w:pPrChange w:id="517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73" w:author="谢浩然" w:date="2019-07-11T11:56:07Z">
        <w:r>
          <w:rPr>
            <w:rFonts w:hint="eastAsia" w:ascii="宋体" w:hAnsi="宋体" w:eastAsia="仿宋_GB2312" w:cs="仿宋_GB2312"/>
            <w:i w:val="0"/>
            <w:iCs w:val="0"/>
            <w:color w:val="auto"/>
            <w:kern w:val="10"/>
            <w:sz w:val="32"/>
            <w:szCs w:val="32"/>
          </w:rPr>
          <w:delText>供水</w:delText>
        </w:r>
      </w:del>
      <w:del w:id="5174" w:author="谢浩然" w:date="2019-07-11T11:56:07Z">
        <w:r>
          <w:rPr>
            <w:rFonts w:hint="eastAsia" w:ascii="宋体" w:hAnsi="宋体" w:eastAsia="仿宋_GB2312" w:cs="仿宋_GB2312"/>
            <w:i w:val="0"/>
            <w:iCs w:val="0"/>
            <w:color w:val="auto"/>
            <w:kern w:val="10"/>
            <w:sz w:val="32"/>
            <w:szCs w:val="32"/>
            <w:lang w:eastAsia="zh-CN"/>
          </w:rPr>
          <w:delText>单位</w:delText>
        </w:r>
      </w:del>
      <w:del w:id="5175" w:author="谢浩然" w:date="2019-07-11T11:56:07Z">
        <w:r>
          <w:rPr>
            <w:rFonts w:hint="eastAsia" w:ascii="宋体" w:hAnsi="宋体" w:eastAsia="仿宋_GB2312" w:cs="仿宋_GB2312"/>
            <w:i w:val="0"/>
            <w:iCs w:val="0"/>
            <w:color w:val="auto"/>
            <w:kern w:val="10"/>
            <w:sz w:val="32"/>
            <w:szCs w:val="32"/>
          </w:rPr>
          <w:delText>应当按照定期抄录的注册水表读数计算用户的实际用水量，作为用户缴纳水费的依据。</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177" w:author="谢浩然" w:date="2019-07-11T11:56:07Z"/>
          <w:rFonts w:hint="eastAsia" w:ascii="宋体" w:hAnsi="宋体" w:eastAsia="仿宋_GB2312" w:cs="仿宋_GB2312"/>
          <w:bCs/>
          <w:color w:val="auto"/>
          <w:sz w:val="32"/>
          <w:szCs w:val="32"/>
        </w:rPr>
        <w:pPrChange w:id="517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78" w:author="谢浩然" w:date="2019-07-11T11:56:07Z">
        <w:r>
          <w:rPr>
            <w:rFonts w:hint="eastAsia" w:ascii="宋体" w:hAnsi="宋体" w:eastAsia="黑体" w:cs="黑体"/>
            <w:bCs/>
            <w:color w:val="auto"/>
            <w:sz w:val="32"/>
            <w:szCs w:val="32"/>
            <w:rPrChange w:id="5179" w:author="卢颖东" w:date="2019-05-21T14:56:00Z">
              <w:rPr>
                <w:rFonts w:hint="eastAsia" w:ascii="黑体" w:hAnsi="黑体" w:eastAsia="黑体" w:cs="黑体"/>
                <w:bCs/>
                <w:color w:val="auto"/>
                <w:sz w:val="32"/>
                <w:szCs w:val="32"/>
              </w:rPr>
            </w:rPrChange>
          </w:rPr>
          <w:delText>第</w:delText>
        </w:r>
      </w:del>
      <w:del w:id="5181" w:author="谢浩然" w:date="2019-07-11T11:56:07Z">
        <w:r>
          <w:rPr>
            <w:rFonts w:hint="eastAsia" w:ascii="宋体" w:hAnsi="宋体" w:eastAsia="黑体" w:cs="黑体"/>
            <w:bCs/>
            <w:color w:val="auto"/>
            <w:sz w:val="32"/>
            <w:szCs w:val="32"/>
            <w:lang w:eastAsia="zh-CN"/>
            <w:rPrChange w:id="5182" w:author="卢颖东" w:date="2019-05-21T14:56:00Z">
              <w:rPr>
                <w:rFonts w:hint="eastAsia" w:ascii="黑体" w:hAnsi="黑体" w:eastAsia="黑体" w:cs="黑体"/>
                <w:bCs/>
                <w:color w:val="auto"/>
                <w:sz w:val="32"/>
                <w:szCs w:val="32"/>
                <w:lang w:eastAsia="zh-CN"/>
              </w:rPr>
            </w:rPrChange>
          </w:rPr>
          <w:delText>三</w:delText>
        </w:r>
      </w:del>
      <w:del w:id="5184" w:author="谢浩然" w:date="2019-07-11T11:56:07Z">
        <w:r>
          <w:rPr>
            <w:rFonts w:hint="eastAsia" w:ascii="宋体" w:hAnsi="宋体" w:eastAsia="黑体" w:cs="黑体"/>
            <w:bCs/>
            <w:color w:val="auto"/>
            <w:sz w:val="32"/>
            <w:szCs w:val="32"/>
            <w:rPrChange w:id="5185" w:author="卢颖东" w:date="2019-05-21T14:56:00Z">
              <w:rPr>
                <w:rFonts w:hint="eastAsia" w:ascii="黑体" w:hAnsi="黑体" w:eastAsia="黑体" w:cs="黑体"/>
                <w:bCs/>
                <w:color w:val="auto"/>
                <w:sz w:val="32"/>
                <w:szCs w:val="32"/>
              </w:rPr>
            </w:rPrChange>
          </w:rPr>
          <w:delText>十</w:delText>
        </w:r>
      </w:del>
      <w:del w:id="5187" w:author="谢浩然" w:date="2019-07-11T11:56:07Z">
        <w:r>
          <w:rPr>
            <w:rFonts w:hint="eastAsia" w:ascii="宋体" w:hAnsi="宋体" w:eastAsia="黑体" w:cs="黑体"/>
            <w:bCs/>
            <w:color w:val="auto"/>
            <w:sz w:val="32"/>
            <w:szCs w:val="32"/>
            <w:lang w:eastAsia="zh-CN"/>
            <w:rPrChange w:id="5188" w:author="卢颖东" w:date="2019-05-21T14:56:00Z">
              <w:rPr>
                <w:rFonts w:hint="eastAsia" w:ascii="黑体" w:hAnsi="黑体" w:eastAsia="黑体" w:cs="黑体"/>
                <w:bCs/>
                <w:color w:val="auto"/>
                <w:sz w:val="32"/>
                <w:szCs w:val="32"/>
                <w:lang w:eastAsia="zh-CN"/>
              </w:rPr>
            </w:rPrChange>
          </w:rPr>
          <w:delText>一</w:delText>
        </w:r>
      </w:del>
      <w:del w:id="5190" w:author="谢浩然" w:date="2019-07-11T11:56:07Z">
        <w:r>
          <w:rPr>
            <w:rFonts w:hint="eastAsia" w:ascii="宋体" w:hAnsi="宋体" w:eastAsia="黑体" w:cs="黑体"/>
            <w:bCs/>
            <w:color w:val="auto"/>
            <w:sz w:val="32"/>
            <w:szCs w:val="32"/>
            <w:rPrChange w:id="5191" w:author="卢颖东" w:date="2019-05-21T14:56:00Z">
              <w:rPr>
                <w:rFonts w:hint="eastAsia" w:ascii="黑体" w:hAnsi="黑体" w:eastAsia="黑体" w:cs="黑体"/>
                <w:bCs/>
                <w:color w:val="auto"/>
                <w:sz w:val="32"/>
                <w:szCs w:val="32"/>
              </w:rPr>
            </w:rPrChange>
          </w:rPr>
          <w:delText>条</w:delText>
        </w:r>
      </w:del>
      <w:del w:id="5193" w:author="谢浩然" w:date="2019-07-11T11:56:07Z">
        <w:r>
          <w:rPr>
            <w:rFonts w:hint="eastAsia" w:ascii="宋体" w:hAnsi="宋体" w:eastAsia="仿宋_GB2312" w:cs="仿宋_GB2312"/>
            <w:bCs/>
            <w:color w:val="auto"/>
            <w:sz w:val="32"/>
            <w:szCs w:val="32"/>
          </w:rPr>
          <w:delText xml:space="preserve"> </w:delText>
        </w:r>
      </w:del>
      <w:del w:id="5194" w:author="谢浩然" w:date="2019-07-11T11:56:07Z">
        <w:r>
          <w:rPr>
            <w:rFonts w:hint="eastAsia" w:ascii="宋体" w:hAnsi="宋体" w:eastAsia="仿宋_GB2312" w:cs="仿宋_GB2312"/>
            <w:bCs/>
            <w:color w:val="auto"/>
            <w:sz w:val="32"/>
            <w:szCs w:val="32"/>
            <w:lang w:val="en-US" w:eastAsia="zh-CN"/>
          </w:rPr>
          <w:delText xml:space="preserve"> </w:delText>
        </w:r>
      </w:del>
      <w:del w:id="5195" w:author="谢浩然" w:date="2019-07-11T11:56:07Z">
        <w:r>
          <w:rPr>
            <w:rFonts w:hint="eastAsia" w:ascii="宋体" w:hAnsi="宋体" w:eastAsia="仿宋_GB2312" w:cs="仿宋_GB2312"/>
            <w:color w:val="auto"/>
            <w:kern w:val="10"/>
            <w:sz w:val="32"/>
            <w:szCs w:val="32"/>
          </w:rPr>
          <w:delText>注册水表安装在户内的，用户应当予以保护。</w:delText>
        </w:r>
      </w:del>
      <w:del w:id="5196" w:author="谢浩然" w:date="2019-07-11T11:56:07Z">
        <w:r>
          <w:rPr>
            <w:rFonts w:hint="eastAsia" w:ascii="宋体" w:hAnsi="宋体" w:eastAsia="仿宋_GB2312" w:cs="仿宋_GB2312"/>
            <w:i w:val="0"/>
            <w:iCs w:val="0"/>
            <w:color w:val="auto"/>
            <w:kern w:val="10"/>
            <w:sz w:val="32"/>
            <w:szCs w:val="32"/>
          </w:rPr>
          <w:delText>发生损毁、停行、逆行、滞行时</w:delText>
        </w:r>
      </w:del>
      <w:del w:id="5197" w:author="谢浩然" w:date="2019-07-11T11:56:07Z">
        <w:r>
          <w:rPr>
            <w:rFonts w:hint="eastAsia" w:ascii="宋体" w:hAnsi="宋体" w:eastAsia="仿宋_GB2312" w:cs="仿宋_GB2312"/>
            <w:color w:val="auto"/>
            <w:kern w:val="10"/>
            <w:sz w:val="32"/>
            <w:szCs w:val="32"/>
          </w:rPr>
          <w:delText>，</w:delText>
        </w:r>
      </w:del>
      <w:del w:id="5198" w:author="谢浩然" w:date="2019-07-11T11:56:07Z">
        <w:r>
          <w:rPr>
            <w:rFonts w:hint="eastAsia" w:ascii="宋体" w:hAnsi="宋体" w:eastAsia="仿宋_GB2312" w:cs="仿宋_GB2312"/>
            <w:color w:val="auto"/>
            <w:sz w:val="32"/>
            <w:szCs w:val="32"/>
          </w:rPr>
          <w:delText>用户</w:delText>
        </w:r>
      </w:del>
      <w:del w:id="5199" w:author="谢浩然" w:date="2019-07-11T11:56:07Z">
        <w:r>
          <w:rPr>
            <w:rFonts w:hint="eastAsia" w:ascii="宋体" w:hAnsi="宋体" w:eastAsia="仿宋_GB2312" w:cs="仿宋_GB2312"/>
            <w:color w:val="auto"/>
            <w:kern w:val="10"/>
            <w:sz w:val="32"/>
            <w:szCs w:val="32"/>
          </w:rPr>
          <w:delText>应当及时告知供水</w:delText>
        </w:r>
      </w:del>
      <w:del w:id="5200" w:author="谢浩然" w:date="2019-07-11T11:56:07Z">
        <w:r>
          <w:rPr>
            <w:rFonts w:hint="eastAsia" w:ascii="宋体" w:hAnsi="宋体" w:eastAsia="仿宋_GB2312" w:cs="仿宋_GB2312"/>
            <w:color w:val="auto"/>
            <w:sz w:val="32"/>
            <w:szCs w:val="32"/>
          </w:rPr>
          <w:delText>单位</w:delText>
        </w:r>
      </w:del>
      <w:del w:id="5201" w:author="谢浩然" w:date="2019-07-11T11:56:07Z">
        <w:r>
          <w:rPr>
            <w:rFonts w:hint="eastAsia" w:ascii="宋体" w:hAnsi="宋体" w:eastAsia="仿宋_GB2312" w:cs="仿宋_GB2312"/>
            <w:color w:val="auto"/>
            <w:sz w:val="32"/>
            <w:szCs w:val="32"/>
            <w:lang w:eastAsia="zh-CN"/>
          </w:rPr>
          <w:delText>，</w:delText>
        </w:r>
      </w:del>
      <w:del w:id="5202" w:author="谢浩然" w:date="2019-07-11T11:56:07Z">
        <w:r>
          <w:rPr>
            <w:rFonts w:hint="eastAsia" w:ascii="宋体" w:hAnsi="宋体" w:eastAsia="仿宋_GB2312" w:cs="仿宋_GB2312"/>
            <w:color w:val="auto"/>
            <w:sz w:val="32"/>
            <w:szCs w:val="32"/>
          </w:rPr>
          <w:delText>供水单位应当在四十八小时内予以维修或</w:delText>
        </w:r>
      </w:del>
      <w:del w:id="5203" w:author="谢浩然" w:date="2019-07-11T11:56:07Z">
        <w:r>
          <w:rPr>
            <w:rFonts w:hint="eastAsia" w:ascii="宋体" w:hAnsi="宋体" w:eastAsia="仿宋_GB2312" w:cs="仿宋_GB2312"/>
            <w:color w:val="auto"/>
            <w:sz w:val="32"/>
            <w:szCs w:val="32"/>
            <w:lang w:eastAsia="zh-CN"/>
          </w:rPr>
          <w:delText>者</w:delText>
        </w:r>
      </w:del>
      <w:del w:id="5204" w:author="谢浩然" w:date="2019-07-11T11:56:07Z">
        <w:r>
          <w:rPr>
            <w:rFonts w:hint="eastAsia" w:ascii="宋体" w:hAnsi="宋体" w:eastAsia="仿宋_GB2312" w:cs="仿宋_GB2312"/>
            <w:color w:val="auto"/>
            <w:kern w:val="10"/>
            <w:sz w:val="32"/>
            <w:szCs w:val="32"/>
          </w:rPr>
          <w:delText>更换。用户故意或者过失致使注册水表损坏的，应当依法赔偿。</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206" w:author="谢浩然" w:date="2019-07-11T11:56:07Z"/>
          <w:rFonts w:hint="eastAsia" w:ascii="宋体" w:hAnsi="宋体" w:eastAsia="仿宋_GB2312" w:cs="仿宋_GB2312"/>
          <w:bCs/>
          <w:color w:val="auto"/>
          <w:sz w:val="32"/>
          <w:szCs w:val="32"/>
          <w:lang w:val="en-US" w:eastAsia="zh-CN"/>
        </w:rPr>
        <w:pPrChange w:id="520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07" w:author="谢浩然" w:date="2019-07-11T11:56:07Z">
        <w:r>
          <w:rPr>
            <w:rFonts w:hint="eastAsia" w:ascii="宋体" w:hAnsi="宋体" w:eastAsia="仿宋_GB2312" w:cs="仿宋_GB2312"/>
            <w:bCs/>
            <w:color w:val="auto"/>
            <w:sz w:val="32"/>
            <w:szCs w:val="32"/>
            <w:lang w:val="en-US" w:eastAsia="zh-CN"/>
          </w:rPr>
          <w:delText>用户或者供水单位对注册水表读数有异议，提出由法定计量检定机构进行检定的，另一方应当予以配合。送检注册水表经检定，符合国家标准的，检验费和更换费用由提出异议方承担；不符合国家标准的，由供水单位承担并负责更换注册水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209" w:author="谢浩然" w:date="2019-07-11T11:56:07Z"/>
          <w:rFonts w:hint="eastAsia" w:ascii="宋体" w:hAnsi="宋体" w:eastAsia="仿宋_GB2312" w:cs="仿宋_GB2312"/>
          <w:color w:val="auto"/>
          <w:kern w:val="0"/>
          <w:sz w:val="32"/>
          <w:szCs w:val="32"/>
          <w:lang w:eastAsia="zh-CN"/>
        </w:rPr>
        <w:pPrChange w:id="520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10" w:author="谢浩然" w:date="2019-07-11T11:56:07Z">
        <w:r>
          <w:rPr>
            <w:rFonts w:hint="eastAsia" w:ascii="宋体" w:hAnsi="宋体" w:eastAsia="仿宋_GB2312" w:cs="仿宋_GB2312"/>
            <w:color w:val="auto"/>
            <w:sz w:val="32"/>
            <w:szCs w:val="32"/>
          </w:rPr>
          <w:delText>注册水表发生故障</w:delText>
        </w:r>
      </w:del>
      <w:del w:id="5211" w:author="谢浩然" w:date="2019-07-11T11:56:07Z">
        <w:r>
          <w:rPr>
            <w:rFonts w:hint="eastAsia" w:ascii="宋体" w:hAnsi="宋体" w:eastAsia="仿宋_GB2312" w:cs="仿宋_GB2312"/>
            <w:color w:val="auto"/>
            <w:sz w:val="32"/>
            <w:szCs w:val="32"/>
            <w:lang w:eastAsia="zh-CN"/>
          </w:rPr>
          <w:delText>不能</w:delText>
        </w:r>
      </w:del>
      <w:del w:id="5212" w:author="谢浩然" w:date="2019-07-11T11:56:07Z">
        <w:r>
          <w:rPr>
            <w:rFonts w:hint="eastAsia" w:ascii="宋体" w:hAnsi="宋体" w:eastAsia="仿宋_GB2312" w:cs="仿宋_GB2312"/>
            <w:color w:val="auto"/>
            <w:sz w:val="32"/>
            <w:szCs w:val="32"/>
          </w:rPr>
          <w:delText>正常计量</w:delText>
        </w:r>
      </w:del>
      <w:del w:id="5213" w:author="谢浩然" w:date="2019-07-11T11:56:07Z">
        <w:r>
          <w:rPr>
            <w:rFonts w:hint="eastAsia" w:ascii="宋体" w:hAnsi="宋体" w:eastAsia="仿宋_GB2312" w:cs="仿宋_GB2312"/>
            <w:color w:val="auto"/>
            <w:sz w:val="32"/>
            <w:szCs w:val="32"/>
            <w:lang w:eastAsia="zh-CN"/>
          </w:rPr>
          <w:delText>的</w:delText>
        </w:r>
      </w:del>
      <w:del w:id="5214" w:author="谢浩然" w:date="2019-07-11T11:56:07Z">
        <w:r>
          <w:rPr>
            <w:rFonts w:hint="eastAsia" w:ascii="宋体" w:hAnsi="宋体" w:eastAsia="仿宋_GB2312" w:cs="仿宋_GB2312"/>
            <w:color w:val="auto"/>
            <w:sz w:val="32"/>
            <w:szCs w:val="32"/>
          </w:rPr>
          <w:delText>，供水单位</w:delText>
        </w:r>
      </w:del>
      <w:del w:id="5215" w:author="谢浩然" w:date="2019-07-11T11:56:07Z">
        <w:r>
          <w:rPr>
            <w:rFonts w:hint="eastAsia" w:ascii="宋体" w:hAnsi="宋体" w:eastAsia="仿宋_GB2312" w:cs="仿宋_GB2312"/>
            <w:color w:val="auto"/>
            <w:sz w:val="32"/>
            <w:szCs w:val="32"/>
            <w:lang w:eastAsia="zh-CN"/>
          </w:rPr>
          <w:delText>可以</w:delText>
        </w:r>
      </w:del>
      <w:del w:id="5216" w:author="谢浩然" w:date="2019-07-11T11:56:07Z">
        <w:r>
          <w:rPr>
            <w:rFonts w:hint="eastAsia" w:ascii="宋体" w:hAnsi="宋体" w:eastAsia="仿宋_GB2312" w:cs="仿宋_GB2312"/>
            <w:color w:val="auto"/>
            <w:sz w:val="32"/>
            <w:szCs w:val="32"/>
          </w:rPr>
          <w:delText>按照</w:delText>
        </w:r>
      </w:del>
      <w:del w:id="5217" w:author="谢浩然" w:date="2019-07-11T11:56:07Z">
        <w:r>
          <w:rPr>
            <w:rFonts w:hint="eastAsia" w:ascii="宋体" w:hAnsi="宋体" w:eastAsia="仿宋_GB2312" w:cs="仿宋_GB2312"/>
            <w:color w:val="auto"/>
            <w:sz w:val="32"/>
            <w:szCs w:val="32"/>
            <w:lang w:eastAsia="zh-CN"/>
          </w:rPr>
          <w:delText>用户</w:delText>
        </w:r>
      </w:del>
      <w:del w:id="5218" w:author="谢浩然" w:date="2019-07-11T11:56:07Z">
        <w:r>
          <w:rPr>
            <w:rFonts w:hint="eastAsia" w:ascii="宋体" w:hAnsi="宋体" w:eastAsia="仿宋_GB2312" w:cs="仿宋_GB2312"/>
            <w:color w:val="auto"/>
            <w:kern w:val="0"/>
            <w:sz w:val="32"/>
            <w:szCs w:val="32"/>
          </w:rPr>
          <w:delText>前</w:delText>
        </w:r>
      </w:del>
      <w:del w:id="5219" w:author="谢浩然" w:date="2019-07-11T11:56:07Z">
        <w:r>
          <w:rPr>
            <w:rFonts w:hint="eastAsia" w:ascii="宋体" w:hAnsi="宋体" w:eastAsia="仿宋_GB2312" w:cs="仿宋_GB2312"/>
            <w:color w:val="auto"/>
            <w:kern w:val="0"/>
            <w:sz w:val="32"/>
            <w:szCs w:val="32"/>
            <w:lang w:eastAsia="zh-CN"/>
          </w:rPr>
          <w:delText>六</w:delText>
        </w:r>
      </w:del>
      <w:del w:id="5220" w:author="谢浩然" w:date="2019-07-11T11:56:07Z">
        <w:r>
          <w:rPr>
            <w:rFonts w:hint="eastAsia" w:ascii="宋体" w:hAnsi="宋体" w:eastAsia="仿宋_GB2312" w:cs="仿宋_GB2312"/>
            <w:color w:val="auto"/>
            <w:kern w:val="0"/>
            <w:sz w:val="32"/>
            <w:szCs w:val="32"/>
          </w:rPr>
          <w:delText>个月的平均用水量</w:delText>
        </w:r>
      </w:del>
      <w:del w:id="5221" w:author="谢浩然" w:date="2019-07-11T11:56:07Z">
        <w:r>
          <w:rPr>
            <w:rFonts w:hint="eastAsia" w:ascii="宋体" w:hAnsi="宋体" w:eastAsia="仿宋_GB2312" w:cs="仿宋_GB2312"/>
            <w:color w:val="auto"/>
            <w:sz w:val="32"/>
            <w:szCs w:val="32"/>
          </w:rPr>
          <w:delText>估算水费</w:delText>
        </w:r>
      </w:del>
      <w:del w:id="5222" w:author="谢浩然" w:date="2019-07-11T11:56:07Z">
        <w:r>
          <w:rPr>
            <w:rFonts w:hint="eastAsia" w:ascii="宋体" w:hAnsi="宋体" w:eastAsia="仿宋_GB2312" w:cs="仿宋_GB2312"/>
            <w:color w:val="auto"/>
            <w:sz w:val="32"/>
            <w:szCs w:val="32"/>
            <w:lang w:eastAsia="zh-CN"/>
          </w:rPr>
          <w:delText>，但注册水表发生故障用户及时报修后，</w:delText>
        </w:r>
      </w:del>
      <w:del w:id="5223" w:author="谢浩然" w:date="2019-07-11T11:56:07Z">
        <w:r>
          <w:rPr>
            <w:rFonts w:hint="eastAsia" w:ascii="宋体" w:hAnsi="宋体" w:eastAsia="仿宋_GB2312" w:cs="仿宋_GB2312"/>
            <w:color w:val="auto"/>
            <w:kern w:val="10"/>
            <w:sz w:val="32"/>
            <w:szCs w:val="32"/>
            <w:lang w:eastAsia="zh-CN"/>
          </w:rPr>
          <w:delText>供水单位未按时维修或者更换注册水表的，由供水单位承担延时维修产生的水费。</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225" w:author="谢浩然" w:date="2019-07-11T11:56:07Z"/>
          <w:rFonts w:hint="eastAsia" w:ascii="宋体" w:hAnsi="宋体" w:eastAsia="仿宋_GB2312" w:cs="仿宋_GB2312"/>
          <w:color w:val="auto"/>
          <w:sz w:val="32"/>
          <w:szCs w:val="32"/>
        </w:rPr>
        <w:pPrChange w:id="522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226" w:author="谢浩然" w:date="2019-07-11T11:56:07Z">
        <w:r>
          <w:rPr>
            <w:rFonts w:hint="eastAsia" w:ascii="宋体" w:hAnsi="宋体" w:eastAsia="黑体" w:cs="黑体"/>
            <w:color w:val="auto"/>
            <w:sz w:val="32"/>
            <w:szCs w:val="32"/>
            <w:rPrChange w:id="5227" w:author="卢颖东" w:date="2019-05-21T14:56:00Z">
              <w:rPr>
                <w:rFonts w:hint="eastAsia" w:ascii="黑体" w:hAnsi="黑体" w:eastAsia="黑体" w:cs="黑体"/>
                <w:color w:val="auto"/>
                <w:sz w:val="32"/>
                <w:szCs w:val="32"/>
              </w:rPr>
            </w:rPrChange>
          </w:rPr>
          <w:delText>第</w:delText>
        </w:r>
      </w:del>
      <w:del w:id="5229" w:author="谢浩然" w:date="2019-07-11T11:56:07Z">
        <w:r>
          <w:rPr>
            <w:rFonts w:hint="eastAsia" w:ascii="宋体" w:hAnsi="宋体" w:eastAsia="黑体" w:cs="黑体"/>
            <w:i w:val="0"/>
            <w:iCs w:val="0"/>
            <w:color w:val="auto"/>
            <w:sz w:val="32"/>
            <w:szCs w:val="32"/>
            <w:rPrChange w:id="5230" w:author="卢颖东" w:date="2019-05-21T14:56:00Z">
              <w:rPr>
                <w:rFonts w:hint="eastAsia" w:ascii="黑体" w:hAnsi="黑体" w:eastAsia="黑体" w:cs="黑体"/>
                <w:i w:val="0"/>
                <w:iCs w:val="0"/>
                <w:color w:val="auto"/>
                <w:sz w:val="32"/>
                <w:szCs w:val="32"/>
              </w:rPr>
            </w:rPrChange>
          </w:rPr>
          <w:delText>三十</w:delText>
        </w:r>
      </w:del>
      <w:del w:id="5232" w:author="谢浩然" w:date="2019-07-11T11:56:07Z">
        <w:r>
          <w:rPr>
            <w:rFonts w:hint="eastAsia" w:ascii="宋体" w:hAnsi="宋体" w:eastAsia="黑体" w:cs="黑体"/>
            <w:i w:val="0"/>
            <w:iCs w:val="0"/>
            <w:color w:val="auto"/>
            <w:sz w:val="32"/>
            <w:szCs w:val="32"/>
            <w:lang w:eastAsia="zh-CN"/>
            <w:rPrChange w:id="5233" w:author="卢颖东" w:date="2019-05-21T14:56:00Z">
              <w:rPr>
                <w:rFonts w:hint="eastAsia" w:ascii="黑体" w:hAnsi="黑体" w:eastAsia="黑体" w:cs="黑体"/>
                <w:i w:val="0"/>
                <w:iCs w:val="0"/>
                <w:color w:val="auto"/>
                <w:sz w:val="32"/>
                <w:szCs w:val="32"/>
                <w:lang w:eastAsia="zh-CN"/>
              </w:rPr>
            </w:rPrChange>
          </w:rPr>
          <w:delText>二</w:delText>
        </w:r>
      </w:del>
      <w:del w:id="5235" w:author="谢浩然" w:date="2019-07-11T11:56:07Z">
        <w:r>
          <w:rPr>
            <w:rFonts w:hint="eastAsia" w:ascii="宋体" w:hAnsi="宋体" w:eastAsia="黑体" w:cs="黑体"/>
            <w:color w:val="auto"/>
            <w:sz w:val="32"/>
            <w:szCs w:val="32"/>
            <w:rPrChange w:id="5236" w:author="卢颖东" w:date="2019-05-21T14:56:00Z">
              <w:rPr>
                <w:rFonts w:hint="eastAsia" w:ascii="黑体" w:hAnsi="黑体" w:eastAsia="黑体" w:cs="黑体"/>
                <w:color w:val="auto"/>
                <w:sz w:val="32"/>
                <w:szCs w:val="32"/>
              </w:rPr>
            </w:rPrChange>
          </w:rPr>
          <w:delText>条</w:delText>
        </w:r>
      </w:del>
      <w:del w:id="5238" w:author="谢浩然" w:date="2019-07-11T11:56:07Z">
        <w:r>
          <w:rPr>
            <w:rFonts w:hint="eastAsia" w:ascii="宋体" w:hAnsi="宋体" w:eastAsia="仿宋_GB2312" w:cs="仿宋_GB2312"/>
            <w:color w:val="auto"/>
            <w:sz w:val="32"/>
            <w:szCs w:val="32"/>
            <w:lang w:val="en-US" w:eastAsia="zh-CN"/>
          </w:rPr>
          <w:delText xml:space="preserve">  </w:delText>
        </w:r>
      </w:del>
      <w:del w:id="5239" w:author="谢浩然" w:date="2019-07-11T11:56:07Z">
        <w:r>
          <w:rPr>
            <w:rFonts w:hint="eastAsia" w:ascii="宋体" w:hAnsi="宋体" w:eastAsia="仿宋_GB2312" w:cs="仿宋_GB2312"/>
            <w:color w:val="auto"/>
            <w:sz w:val="32"/>
            <w:szCs w:val="32"/>
          </w:rPr>
          <w:delText>供水</w:delText>
        </w:r>
      </w:del>
      <w:del w:id="5240" w:author="谢浩然" w:date="2019-07-11T11:56:07Z">
        <w:r>
          <w:rPr>
            <w:rFonts w:hint="eastAsia" w:ascii="宋体" w:hAnsi="宋体" w:eastAsia="仿宋_GB2312" w:cs="仿宋_GB2312"/>
            <w:color w:val="auto"/>
            <w:sz w:val="32"/>
            <w:szCs w:val="32"/>
            <w:lang w:eastAsia="zh-CN"/>
          </w:rPr>
          <w:delText>单位</w:delText>
        </w:r>
      </w:del>
      <w:del w:id="5241" w:author="谢浩然" w:date="2019-07-11T11:56:07Z">
        <w:r>
          <w:rPr>
            <w:rFonts w:hint="eastAsia" w:ascii="宋体" w:hAnsi="宋体" w:eastAsia="仿宋_GB2312" w:cs="仿宋_GB2312"/>
            <w:color w:val="auto"/>
            <w:sz w:val="32"/>
            <w:szCs w:val="32"/>
          </w:rPr>
          <w:delText>的工作人员因抄表、检测、设施维护</w:delText>
        </w:r>
      </w:del>
      <w:del w:id="5242" w:author="谢浩然" w:date="2019-07-11T11:56:07Z">
        <w:r>
          <w:rPr>
            <w:rFonts w:hint="eastAsia" w:ascii="宋体" w:hAnsi="宋体" w:eastAsia="仿宋_GB2312" w:cs="仿宋_GB2312"/>
            <w:color w:val="auto"/>
            <w:sz w:val="32"/>
            <w:szCs w:val="32"/>
            <w:lang w:eastAsia="zh-CN"/>
          </w:rPr>
          <w:delText>以及用水稽查</w:delText>
        </w:r>
      </w:del>
      <w:del w:id="5243" w:author="谢浩然" w:date="2019-07-11T11:56:07Z">
        <w:r>
          <w:rPr>
            <w:rFonts w:hint="eastAsia" w:ascii="宋体" w:hAnsi="宋体" w:eastAsia="仿宋_GB2312" w:cs="仿宋_GB2312"/>
            <w:color w:val="auto"/>
            <w:sz w:val="32"/>
            <w:szCs w:val="32"/>
          </w:rPr>
          <w:delText>需要进入用户住所时，应当向用户出示有效工作证件，并说明目的、所需时间等情况，用户应当予以配合。</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245" w:author="谢浩然" w:date="2019-07-11T11:56:07Z"/>
          <w:rFonts w:hint="eastAsia" w:ascii="宋体" w:hAnsi="宋体" w:eastAsia="仿宋_GB2312" w:cs="仿宋_GB2312"/>
          <w:color w:val="auto"/>
          <w:sz w:val="32"/>
          <w:szCs w:val="32"/>
        </w:rPr>
        <w:pPrChange w:id="524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46" w:author="谢浩然" w:date="2019-07-11T11:56:07Z">
        <w:r>
          <w:rPr>
            <w:rFonts w:hint="eastAsia" w:ascii="宋体" w:hAnsi="宋体" w:eastAsia="仿宋_GB2312" w:cs="仿宋_GB2312"/>
            <w:color w:val="auto"/>
            <w:sz w:val="32"/>
            <w:szCs w:val="32"/>
          </w:rPr>
          <w:delText>因用户不配合入户要求而导致供水</w:delText>
        </w:r>
      </w:del>
      <w:del w:id="5247" w:author="谢浩然" w:date="2019-07-11T11:56:07Z">
        <w:r>
          <w:rPr>
            <w:rFonts w:hint="eastAsia" w:ascii="宋体" w:hAnsi="宋体" w:eastAsia="仿宋_GB2312" w:cs="仿宋_GB2312"/>
            <w:color w:val="auto"/>
            <w:sz w:val="32"/>
            <w:szCs w:val="32"/>
            <w:lang w:eastAsia="zh-CN"/>
          </w:rPr>
          <w:delText>单位</w:delText>
        </w:r>
      </w:del>
      <w:del w:id="5248" w:author="谢浩然" w:date="2019-07-11T11:56:07Z">
        <w:r>
          <w:rPr>
            <w:rFonts w:hint="eastAsia" w:ascii="宋体" w:hAnsi="宋体" w:eastAsia="仿宋_GB2312" w:cs="仿宋_GB2312"/>
            <w:color w:val="auto"/>
            <w:sz w:val="32"/>
            <w:szCs w:val="32"/>
          </w:rPr>
          <w:delText>不能正常供水或者造成供水</w:delText>
        </w:r>
      </w:del>
      <w:del w:id="5249" w:author="谢浩然" w:date="2019-07-11T11:56:07Z">
        <w:r>
          <w:rPr>
            <w:rFonts w:hint="eastAsia" w:ascii="宋体" w:hAnsi="宋体" w:eastAsia="仿宋_GB2312" w:cs="仿宋_GB2312"/>
            <w:color w:val="auto"/>
            <w:sz w:val="32"/>
            <w:szCs w:val="32"/>
            <w:lang w:eastAsia="zh-CN"/>
          </w:rPr>
          <w:delText>单位</w:delText>
        </w:r>
      </w:del>
      <w:del w:id="5250" w:author="谢浩然" w:date="2019-07-11T11:56:07Z">
        <w:r>
          <w:rPr>
            <w:rFonts w:hint="eastAsia" w:ascii="宋体" w:hAnsi="宋体" w:eastAsia="仿宋_GB2312" w:cs="仿宋_GB2312"/>
            <w:color w:val="auto"/>
            <w:sz w:val="32"/>
            <w:szCs w:val="32"/>
          </w:rPr>
          <w:delText>损失的，该用户应当承担相应责任。</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252" w:author="谢浩然" w:date="2019-07-11T11:56:07Z"/>
          <w:rFonts w:hint="eastAsia" w:ascii="宋体" w:hAnsi="宋体" w:eastAsia="仿宋_GB2312" w:cs="仿宋_GB2312"/>
          <w:color w:val="auto"/>
          <w:sz w:val="32"/>
          <w:szCs w:val="32"/>
        </w:rPr>
        <w:pPrChange w:id="525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253" w:author="谢浩然" w:date="2019-07-11T11:56:07Z">
        <w:bookmarkStart w:id="20" w:name="_Toc499110779"/>
        <w:bookmarkStart w:id="21" w:name="_Toc491811364"/>
        <w:bookmarkStart w:id="22" w:name="_Toc492328272"/>
        <w:r>
          <w:rPr>
            <w:rFonts w:hint="eastAsia" w:ascii="宋体" w:hAnsi="宋体" w:eastAsia="黑体" w:cs="黑体"/>
            <w:color w:val="auto"/>
            <w:sz w:val="32"/>
            <w:szCs w:val="32"/>
            <w:rPrChange w:id="5254" w:author="卢颖东" w:date="2019-05-21T14:56:00Z">
              <w:rPr>
                <w:rFonts w:hint="eastAsia" w:ascii="黑体" w:hAnsi="黑体" w:eastAsia="黑体" w:cs="黑体"/>
                <w:color w:val="auto"/>
                <w:sz w:val="32"/>
                <w:szCs w:val="32"/>
              </w:rPr>
            </w:rPrChange>
          </w:rPr>
          <w:delText>第</w:delText>
        </w:r>
      </w:del>
      <w:del w:id="5256" w:author="谢浩然" w:date="2019-07-11T11:56:07Z">
        <w:r>
          <w:rPr>
            <w:rFonts w:hint="eastAsia" w:ascii="宋体" w:hAnsi="宋体" w:eastAsia="黑体" w:cs="黑体"/>
            <w:b w:val="0"/>
            <w:bCs w:val="0"/>
            <w:i w:val="0"/>
            <w:iCs w:val="0"/>
            <w:color w:val="auto"/>
            <w:sz w:val="32"/>
            <w:szCs w:val="32"/>
            <w:lang w:eastAsia="zh-CN"/>
            <w:rPrChange w:id="5257" w:author="卢颖东" w:date="2019-05-21T14:56:00Z">
              <w:rPr>
                <w:rFonts w:hint="eastAsia" w:ascii="黑体" w:hAnsi="黑体" w:eastAsia="黑体" w:cs="黑体"/>
                <w:b w:val="0"/>
                <w:bCs w:val="0"/>
                <w:i w:val="0"/>
                <w:iCs w:val="0"/>
                <w:color w:val="auto"/>
                <w:sz w:val="32"/>
                <w:szCs w:val="32"/>
                <w:lang w:eastAsia="zh-CN"/>
              </w:rPr>
            </w:rPrChange>
          </w:rPr>
          <w:delText>三</w:delText>
        </w:r>
      </w:del>
      <w:del w:id="5259" w:author="谢浩然" w:date="2019-07-11T11:56:07Z">
        <w:r>
          <w:rPr>
            <w:rFonts w:hint="eastAsia" w:ascii="宋体" w:hAnsi="宋体" w:eastAsia="黑体" w:cs="黑体"/>
            <w:color w:val="auto"/>
            <w:sz w:val="32"/>
            <w:szCs w:val="32"/>
            <w:rPrChange w:id="5260" w:author="卢颖东" w:date="2019-05-21T14:56:00Z">
              <w:rPr>
                <w:rFonts w:hint="eastAsia" w:ascii="黑体" w:hAnsi="黑体" w:eastAsia="黑体" w:cs="黑体"/>
                <w:color w:val="auto"/>
                <w:sz w:val="32"/>
                <w:szCs w:val="32"/>
              </w:rPr>
            </w:rPrChange>
          </w:rPr>
          <w:delText>十</w:delText>
        </w:r>
      </w:del>
      <w:del w:id="5262" w:author="谢浩然" w:date="2019-07-11T11:56:07Z">
        <w:r>
          <w:rPr>
            <w:rFonts w:hint="eastAsia" w:ascii="宋体" w:hAnsi="宋体" w:eastAsia="黑体" w:cs="黑体"/>
            <w:color w:val="auto"/>
            <w:sz w:val="32"/>
            <w:szCs w:val="32"/>
            <w:lang w:eastAsia="zh-CN"/>
            <w:rPrChange w:id="5263" w:author="卢颖东" w:date="2019-05-21T14:56:00Z">
              <w:rPr>
                <w:rFonts w:hint="eastAsia" w:ascii="黑体" w:hAnsi="黑体" w:eastAsia="黑体" w:cs="黑体"/>
                <w:color w:val="auto"/>
                <w:sz w:val="32"/>
                <w:szCs w:val="32"/>
                <w:lang w:eastAsia="zh-CN"/>
              </w:rPr>
            </w:rPrChange>
          </w:rPr>
          <w:delText>三</w:delText>
        </w:r>
      </w:del>
      <w:del w:id="5265" w:author="谢浩然" w:date="2019-07-11T11:56:07Z">
        <w:r>
          <w:rPr>
            <w:rFonts w:hint="eastAsia" w:ascii="宋体" w:hAnsi="宋体" w:eastAsia="黑体" w:cs="黑体"/>
            <w:color w:val="auto"/>
            <w:sz w:val="32"/>
            <w:szCs w:val="32"/>
            <w:rPrChange w:id="5266" w:author="卢颖东" w:date="2019-05-21T14:56:00Z">
              <w:rPr>
                <w:rFonts w:hint="eastAsia" w:ascii="黑体" w:hAnsi="黑体" w:eastAsia="黑体" w:cs="黑体"/>
                <w:color w:val="auto"/>
                <w:sz w:val="32"/>
                <w:szCs w:val="32"/>
              </w:rPr>
            </w:rPrChange>
          </w:rPr>
          <w:delText>条</w:delText>
        </w:r>
        <w:bookmarkEnd w:id="20"/>
        <w:bookmarkEnd w:id="21"/>
        <w:bookmarkEnd w:id="22"/>
      </w:del>
      <w:del w:id="5268" w:author="谢浩然" w:date="2019-07-11T11:56:07Z">
        <w:r>
          <w:rPr>
            <w:rFonts w:hint="eastAsia" w:ascii="宋体" w:hAnsi="宋体" w:eastAsia="仿宋_GB2312" w:cs="仿宋_GB2312"/>
            <w:color w:val="auto"/>
            <w:sz w:val="32"/>
            <w:szCs w:val="32"/>
          </w:rPr>
          <w:delText xml:space="preserve"> </w:delText>
        </w:r>
      </w:del>
      <w:del w:id="5269" w:author="谢浩然" w:date="2019-07-11T11:56:07Z">
        <w:r>
          <w:rPr>
            <w:rFonts w:hint="eastAsia" w:ascii="宋体" w:hAnsi="宋体" w:eastAsia="仿宋_GB2312" w:cs="仿宋_GB2312"/>
            <w:color w:val="auto"/>
            <w:sz w:val="32"/>
            <w:szCs w:val="32"/>
            <w:lang w:val="en-US" w:eastAsia="zh-CN"/>
          </w:rPr>
          <w:delText xml:space="preserve"> </w:delText>
        </w:r>
      </w:del>
      <w:del w:id="5270" w:author="谢浩然" w:date="2019-07-11T11:56:07Z">
        <w:r>
          <w:rPr>
            <w:rFonts w:hint="eastAsia" w:ascii="宋体" w:hAnsi="宋体" w:eastAsia="仿宋_GB2312" w:cs="仿宋_GB2312"/>
            <w:color w:val="auto"/>
            <w:sz w:val="32"/>
            <w:szCs w:val="32"/>
          </w:rPr>
          <w:delText>供水</w:delText>
        </w:r>
      </w:del>
      <w:del w:id="5271" w:author="谢浩然" w:date="2019-07-11T11:56:07Z">
        <w:r>
          <w:rPr>
            <w:rFonts w:hint="eastAsia" w:ascii="宋体" w:hAnsi="宋体" w:eastAsia="仿宋_GB2312" w:cs="仿宋_GB2312"/>
            <w:color w:val="auto"/>
            <w:sz w:val="32"/>
            <w:szCs w:val="32"/>
            <w:lang w:eastAsia="zh-CN"/>
          </w:rPr>
          <w:delText>单位</w:delText>
        </w:r>
      </w:del>
      <w:del w:id="5272" w:author="谢浩然" w:date="2019-07-11T11:56:07Z">
        <w:r>
          <w:rPr>
            <w:rFonts w:hint="eastAsia" w:ascii="宋体" w:hAnsi="宋体" w:eastAsia="仿宋_GB2312" w:cs="仿宋_GB2312"/>
            <w:color w:val="auto"/>
            <w:sz w:val="32"/>
            <w:szCs w:val="32"/>
          </w:rPr>
          <w:delText>应当为用户提供二十四小时不间断供水服务。</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274" w:author="谢浩然" w:date="2019-07-11T11:56:07Z"/>
          <w:rFonts w:hint="eastAsia" w:ascii="宋体" w:hAnsi="宋体" w:eastAsia="仿宋_GB2312" w:cs="仿宋_GB2312"/>
          <w:color w:val="auto"/>
          <w:sz w:val="32"/>
          <w:szCs w:val="32"/>
        </w:rPr>
        <w:pPrChange w:id="527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75" w:author="谢浩然" w:date="2019-07-11T11:56:07Z">
        <w:r>
          <w:rPr>
            <w:rFonts w:hint="eastAsia" w:ascii="宋体" w:hAnsi="宋体" w:eastAsia="仿宋_GB2312" w:cs="仿宋_GB2312"/>
            <w:color w:val="auto"/>
            <w:sz w:val="32"/>
            <w:szCs w:val="32"/>
          </w:rPr>
          <w:delText>供水</w:delText>
        </w:r>
      </w:del>
      <w:del w:id="5276" w:author="谢浩然" w:date="2019-07-11T11:56:07Z">
        <w:r>
          <w:rPr>
            <w:rFonts w:hint="eastAsia" w:ascii="宋体" w:hAnsi="宋体" w:eastAsia="仿宋_GB2312" w:cs="仿宋_GB2312"/>
            <w:color w:val="auto"/>
            <w:sz w:val="32"/>
            <w:szCs w:val="32"/>
            <w:lang w:eastAsia="zh-CN"/>
          </w:rPr>
          <w:delText>单位</w:delText>
        </w:r>
      </w:del>
      <w:del w:id="5277" w:author="谢浩然" w:date="2019-07-11T11:56:07Z">
        <w:r>
          <w:rPr>
            <w:rFonts w:hint="eastAsia" w:ascii="宋体" w:hAnsi="宋体" w:eastAsia="仿宋_GB2312" w:cs="仿宋_GB2312"/>
            <w:color w:val="auto"/>
            <w:sz w:val="32"/>
            <w:szCs w:val="32"/>
          </w:rPr>
          <w:delText>在运营过程中因工程施工、设备维修等原因确需停止供水且停水时间超过十二个小时的，应当提前</w:delText>
        </w:r>
      </w:del>
      <w:del w:id="5278" w:author="谢浩然" w:date="2019-07-11T11:56:07Z">
        <w:r>
          <w:rPr>
            <w:rFonts w:hint="eastAsia" w:ascii="宋体" w:hAnsi="宋体" w:eastAsia="仿宋_GB2312" w:cs="仿宋_GB2312"/>
            <w:i w:val="0"/>
            <w:iCs w:val="0"/>
            <w:color w:val="auto"/>
            <w:sz w:val="32"/>
            <w:szCs w:val="32"/>
          </w:rPr>
          <w:delText>十</w:delText>
        </w:r>
      </w:del>
      <w:del w:id="5279" w:author="谢浩然" w:date="2019-07-11T11:56:07Z">
        <w:r>
          <w:rPr>
            <w:rFonts w:hint="eastAsia" w:ascii="宋体" w:hAnsi="宋体" w:eastAsia="仿宋_GB2312" w:cs="仿宋_GB2312"/>
            <w:color w:val="auto"/>
            <w:sz w:val="32"/>
            <w:szCs w:val="32"/>
            <w:lang w:eastAsia="zh-CN"/>
          </w:rPr>
          <w:delText>个工作</w:delText>
        </w:r>
      </w:del>
      <w:del w:id="5280" w:author="谢浩然" w:date="2019-07-11T11:56:07Z">
        <w:r>
          <w:rPr>
            <w:rFonts w:hint="eastAsia" w:ascii="宋体" w:hAnsi="宋体" w:eastAsia="仿宋_GB2312" w:cs="仿宋_GB2312"/>
            <w:color w:val="auto"/>
            <w:sz w:val="32"/>
            <w:szCs w:val="32"/>
          </w:rPr>
          <w:delText>日向供水行政主管部门提出申请，并提交有关停水持续时间、影响范围、临时供水措施、施工方案以及应急预案等资料。因供水管线迁改工程开关阀门需要停水的，无需报供水行政主管部门审批</w:delText>
        </w:r>
      </w:del>
      <w:del w:id="5281"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283" w:author="谢浩然" w:date="2019-07-11T11:56:07Z"/>
          <w:rFonts w:hint="eastAsia" w:ascii="宋体" w:hAnsi="宋体" w:eastAsia="仿宋_GB2312" w:cs="仿宋_GB2312"/>
          <w:color w:val="auto"/>
          <w:sz w:val="32"/>
          <w:szCs w:val="32"/>
        </w:rPr>
        <w:pPrChange w:id="528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84" w:author="谢浩然" w:date="2019-07-11T11:56:07Z">
        <w:r>
          <w:rPr>
            <w:rFonts w:hint="eastAsia" w:ascii="宋体" w:hAnsi="宋体" w:eastAsia="仿宋_GB2312" w:cs="仿宋_GB2312"/>
            <w:color w:val="auto"/>
            <w:sz w:val="32"/>
            <w:szCs w:val="32"/>
          </w:rPr>
          <w:delText>供水行政主管部门应当依法审查停水申请，并自收到停水申请之日起五</w:delText>
        </w:r>
      </w:del>
      <w:del w:id="5285" w:author="谢浩然" w:date="2019-07-11T11:56:07Z">
        <w:r>
          <w:rPr>
            <w:rFonts w:hint="eastAsia" w:ascii="宋体" w:hAnsi="宋体" w:eastAsia="仿宋_GB2312" w:cs="仿宋_GB2312"/>
            <w:color w:val="auto"/>
            <w:sz w:val="32"/>
            <w:szCs w:val="32"/>
            <w:lang w:eastAsia="zh-CN"/>
          </w:rPr>
          <w:delText>个工作</w:delText>
        </w:r>
      </w:del>
      <w:del w:id="5286" w:author="谢浩然" w:date="2019-07-11T11:56:07Z">
        <w:r>
          <w:rPr>
            <w:rFonts w:hint="eastAsia" w:ascii="宋体" w:hAnsi="宋体" w:eastAsia="仿宋_GB2312" w:cs="仿宋_GB2312"/>
            <w:color w:val="auto"/>
            <w:sz w:val="32"/>
            <w:szCs w:val="32"/>
          </w:rPr>
          <w:delText>日内作出决定。</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both"/>
        <w:textAlignment w:val="auto"/>
        <w:rPr>
          <w:del w:id="5288" w:author="谢浩然" w:date="2019-07-11T11:56:07Z"/>
          <w:rFonts w:hint="eastAsia" w:ascii="宋体" w:hAnsi="宋体" w:eastAsia="仿宋_GB2312" w:cs="仿宋_GB2312"/>
          <w:bCs/>
          <w:color w:val="auto"/>
          <w:sz w:val="32"/>
          <w:szCs w:val="32"/>
        </w:rPr>
        <w:pPrChange w:id="528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del w:id="5289" w:author="谢浩然" w:date="2019-07-11T11:56:07Z">
        <w:bookmarkStart w:id="23" w:name="_Toc492328273"/>
        <w:bookmarkStart w:id="24" w:name="_Toc499110780"/>
        <w:bookmarkStart w:id="25" w:name="_Toc491811372"/>
        <w:r>
          <w:rPr>
            <w:rFonts w:hint="eastAsia" w:ascii="宋体" w:hAnsi="宋体" w:eastAsia="仿宋_GB2312" w:cs="仿宋_GB2312"/>
            <w:color w:val="auto"/>
            <w:sz w:val="32"/>
            <w:szCs w:val="32"/>
            <w:lang w:eastAsia="zh-CN"/>
          </w:rPr>
          <w:delText>生态</w:delText>
        </w:r>
      </w:del>
      <w:del w:id="5290" w:author="谢浩然" w:date="2019-07-11T11:56:07Z">
        <w:r>
          <w:rPr>
            <w:rFonts w:hint="eastAsia" w:ascii="宋体" w:hAnsi="宋体" w:eastAsia="仿宋_GB2312" w:cs="仿宋_GB2312"/>
            <w:color w:val="auto"/>
            <w:sz w:val="32"/>
            <w:szCs w:val="32"/>
          </w:rPr>
          <w:delText>环境、城市管理综合执法等行政管理部门</w:delText>
        </w:r>
      </w:del>
      <w:del w:id="5291" w:author="谢浩然" w:date="2019-07-11T11:56:07Z">
        <w:r>
          <w:rPr>
            <w:rFonts w:hint="eastAsia" w:ascii="宋体" w:hAnsi="宋体" w:eastAsia="仿宋_GB2312" w:cs="仿宋_GB2312"/>
            <w:i w:val="0"/>
            <w:iCs w:val="0"/>
            <w:color w:val="auto"/>
            <w:sz w:val="32"/>
            <w:szCs w:val="32"/>
          </w:rPr>
          <w:delText>根据法律规定</w:delText>
        </w:r>
      </w:del>
      <w:del w:id="5292" w:author="谢浩然" w:date="2019-07-11T11:56:07Z">
        <w:r>
          <w:rPr>
            <w:rFonts w:hint="eastAsia" w:ascii="宋体" w:hAnsi="宋体" w:eastAsia="仿宋_GB2312" w:cs="仿宋_GB2312"/>
            <w:color w:val="auto"/>
            <w:sz w:val="32"/>
            <w:szCs w:val="32"/>
            <w:lang w:eastAsia="zh-CN"/>
          </w:rPr>
          <w:delText>对非居民用户</w:delText>
        </w:r>
      </w:del>
      <w:del w:id="5293" w:author="谢浩然" w:date="2019-07-11T11:56:07Z">
        <w:r>
          <w:rPr>
            <w:rFonts w:hint="eastAsia" w:ascii="宋体" w:hAnsi="宋体" w:eastAsia="仿宋_GB2312" w:cs="仿宋_GB2312"/>
            <w:color w:val="auto"/>
            <w:sz w:val="32"/>
            <w:szCs w:val="32"/>
          </w:rPr>
          <w:delText>作出</w:delText>
        </w:r>
      </w:del>
      <w:del w:id="5294" w:author="谢浩然" w:date="2019-07-11T11:56:07Z">
        <w:r>
          <w:rPr>
            <w:rFonts w:hint="eastAsia" w:ascii="宋体" w:hAnsi="宋体" w:eastAsia="仿宋_GB2312" w:cs="仿宋_GB2312"/>
            <w:i w:val="0"/>
            <w:iCs w:val="0"/>
            <w:color w:val="auto"/>
            <w:sz w:val="32"/>
            <w:szCs w:val="32"/>
          </w:rPr>
          <w:delText>停水或者限制用水</w:delText>
        </w:r>
      </w:del>
      <w:del w:id="5295" w:author="谢浩然" w:date="2019-07-11T11:56:07Z">
        <w:r>
          <w:rPr>
            <w:rFonts w:hint="eastAsia" w:ascii="宋体" w:hAnsi="宋体" w:eastAsia="仿宋_GB2312" w:cs="仿宋_GB2312"/>
            <w:color w:val="auto"/>
            <w:sz w:val="32"/>
            <w:szCs w:val="32"/>
          </w:rPr>
          <w:delText>的行政</w:delText>
        </w:r>
      </w:del>
      <w:del w:id="5296" w:author="谢浩然" w:date="2019-07-11T11:56:07Z">
        <w:r>
          <w:rPr>
            <w:rFonts w:hint="eastAsia" w:ascii="宋体" w:hAnsi="宋体" w:eastAsia="仿宋_GB2312" w:cs="仿宋_GB2312"/>
            <w:color w:val="auto"/>
            <w:sz w:val="32"/>
            <w:szCs w:val="32"/>
            <w:lang w:eastAsia="zh-CN"/>
          </w:rPr>
          <w:delText>决定，</w:delText>
        </w:r>
      </w:del>
      <w:del w:id="5297" w:author="谢浩然" w:date="2019-07-11T11:56:07Z">
        <w:r>
          <w:rPr>
            <w:rFonts w:hint="eastAsia" w:ascii="宋体" w:hAnsi="宋体" w:eastAsia="仿宋_GB2312" w:cs="仿宋_GB2312"/>
            <w:color w:val="auto"/>
            <w:sz w:val="32"/>
            <w:szCs w:val="32"/>
          </w:rPr>
          <w:delText>需要供水</w:delText>
        </w:r>
      </w:del>
      <w:del w:id="5298" w:author="谢浩然" w:date="2019-07-11T11:56:07Z">
        <w:r>
          <w:rPr>
            <w:rFonts w:hint="eastAsia" w:ascii="宋体" w:hAnsi="宋体" w:eastAsia="仿宋_GB2312" w:cs="仿宋_GB2312"/>
            <w:color w:val="auto"/>
            <w:sz w:val="32"/>
            <w:szCs w:val="32"/>
            <w:lang w:eastAsia="zh-CN"/>
          </w:rPr>
          <w:delText>单位</w:delText>
        </w:r>
      </w:del>
      <w:del w:id="5299" w:author="谢浩然" w:date="2019-07-11T11:56:07Z">
        <w:r>
          <w:rPr>
            <w:rFonts w:hint="eastAsia" w:ascii="宋体" w:hAnsi="宋体" w:eastAsia="仿宋_GB2312" w:cs="仿宋_GB2312"/>
            <w:color w:val="auto"/>
            <w:sz w:val="32"/>
            <w:szCs w:val="32"/>
          </w:rPr>
          <w:delText>配合</w:delText>
        </w:r>
      </w:del>
      <w:del w:id="5300" w:author="谢浩然" w:date="2019-07-11T11:56:07Z">
        <w:r>
          <w:rPr>
            <w:rFonts w:hint="eastAsia" w:ascii="宋体" w:hAnsi="宋体" w:eastAsia="仿宋_GB2312" w:cs="仿宋_GB2312"/>
            <w:i w:val="0"/>
            <w:iCs w:val="0"/>
            <w:color w:val="auto"/>
            <w:sz w:val="32"/>
            <w:szCs w:val="32"/>
          </w:rPr>
          <w:delText>的</w:delText>
        </w:r>
      </w:del>
      <w:del w:id="5301" w:author="谢浩然" w:date="2019-07-11T11:56:07Z">
        <w:r>
          <w:rPr>
            <w:rFonts w:hint="eastAsia" w:ascii="宋体" w:hAnsi="宋体" w:eastAsia="仿宋_GB2312" w:cs="仿宋_GB2312"/>
            <w:color w:val="auto"/>
            <w:sz w:val="32"/>
            <w:szCs w:val="32"/>
          </w:rPr>
          <w:delText>，应当书面通知供水</w:delText>
        </w:r>
      </w:del>
      <w:del w:id="5302" w:author="谢浩然" w:date="2019-07-11T11:56:07Z">
        <w:r>
          <w:rPr>
            <w:rFonts w:hint="eastAsia" w:ascii="宋体" w:hAnsi="宋体" w:eastAsia="仿宋_GB2312" w:cs="仿宋_GB2312"/>
            <w:color w:val="auto"/>
            <w:sz w:val="32"/>
            <w:szCs w:val="32"/>
            <w:lang w:eastAsia="zh-CN"/>
          </w:rPr>
          <w:delText>单位，</w:delText>
        </w:r>
      </w:del>
      <w:del w:id="5303" w:author="谢浩然" w:date="2019-07-11T11:56:07Z">
        <w:r>
          <w:rPr>
            <w:rFonts w:hint="eastAsia" w:ascii="宋体" w:hAnsi="宋体" w:eastAsia="仿宋_GB2312" w:cs="仿宋_GB2312"/>
            <w:i w:val="0"/>
            <w:iCs w:val="0"/>
            <w:color w:val="auto"/>
            <w:sz w:val="32"/>
            <w:szCs w:val="32"/>
            <w:lang w:eastAsia="zh-CN"/>
          </w:rPr>
          <w:delText>告知</w:delText>
        </w:r>
      </w:del>
      <w:del w:id="5304" w:author="谢浩然" w:date="2019-07-11T11:56:07Z">
        <w:r>
          <w:rPr>
            <w:rFonts w:hint="eastAsia" w:ascii="宋体" w:hAnsi="宋体" w:eastAsia="仿宋_GB2312" w:cs="仿宋_GB2312"/>
            <w:i w:val="0"/>
            <w:iCs w:val="0"/>
            <w:color w:val="auto"/>
            <w:sz w:val="32"/>
            <w:szCs w:val="32"/>
          </w:rPr>
          <w:delText>停水或者限制用水</w:delText>
        </w:r>
      </w:del>
      <w:del w:id="5305" w:author="谢浩然" w:date="2019-07-11T11:56:07Z">
        <w:r>
          <w:rPr>
            <w:rFonts w:hint="eastAsia" w:ascii="宋体" w:hAnsi="宋体" w:eastAsia="仿宋_GB2312" w:cs="仿宋_GB2312"/>
            <w:color w:val="auto"/>
            <w:sz w:val="32"/>
            <w:szCs w:val="32"/>
          </w:rPr>
          <w:delText>的对象、</w:delText>
        </w:r>
      </w:del>
      <w:del w:id="5306" w:author="谢浩然" w:date="2019-07-11T11:56:07Z">
        <w:r>
          <w:rPr>
            <w:rFonts w:hint="eastAsia" w:ascii="宋体" w:hAnsi="宋体" w:eastAsia="仿宋_GB2312" w:cs="仿宋_GB2312"/>
            <w:color w:val="auto"/>
            <w:sz w:val="32"/>
            <w:szCs w:val="32"/>
            <w:lang w:eastAsia="zh-CN"/>
          </w:rPr>
          <w:delText>期</w:delText>
        </w:r>
      </w:del>
      <w:del w:id="5307" w:author="谢浩然" w:date="2019-07-11T11:56:07Z">
        <w:r>
          <w:rPr>
            <w:rFonts w:hint="eastAsia" w:ascii="宋体" w:hAnsi="宋体" w:eastAsia="仿宋_GB2312" w:cs="仿宋_GB2312"/>
            <w:color w:val="auto"/>
            <w:sz w:val="32"/>
            <w:szCs w:val="32"/>
          </w:rPr>
          <w:delText>间、范围，并抄报供水行政主管部门。供水</w:delText>
        </w:r>
      </w:del>
      <w:del w:id="5308" w:author="谢浩然" w:date="2019-07-11T11:56:07Z">
        <w:r>
          <w:rPr>
            <w:rFonts w:hint="eastAsia" w:ascii="宋体" w:hAnsi="宋体" w:eastAsia="仿宋_GB2312" w:cs="仿宋_GB2312"/>
            <w:color w:val="auto"/>
            <w:sz w:val="32"/>
            <w:szCs w:val="32"/>
            <w:lang w:eastAsia="zh-CN"/>
          </w:rPr>
          <w:delText>单位</w:delText>
        </w:r>
      </w:del>
      <w:del w:id="5309" w:author="谢浩然" w:date="2019-07-11T11:56:07Z">
        <w:r>
          <w:rPr>
            <w:rFonts w:hint="eastAsia" w:ascii="宋体" w:hAnsi="宋体" w:eastAsia="仿宋_GB2312" w:cs="仿宋_GB2312"/>
            <w:color w:val="auto"/>
            <w:sz w:val="32"/>
            <w:szCs w:val="32"/>
          </w:rPr>
          <w:delText>应当</w:delText>
        </w:r>
      </w:del>
      <w:del w:id="5310" w:author="谢浩然" w:date="2019-07-11T11:56:07Z">
        <w:r>
          <w:rPr>
            <w:rFonts w:hint="eastAsia" w:ascii="宋体" w:hAnsi="宋体" w:eastAsia="仿宋_GB2312" w:cs="仿宋_GB2312"/>
            <w:i w:val="0"/>
            <w:iCs w:val="0"/>
            <w:color w:val="auto"/>
            <w:sz w:val="32"/>
            <w:szCs w:val="32"/>
          </w:rPr>
          <w:delText>按照</w:delText>
        </w:r>
      </w:del>
      <w:del w:id="5311" w:author="谢浩然" w:date="2019-07-11T11:56:07Z">
        <w:r>
          <w:rPr>
            <w:rFonts w:hint="eastAsia" w:ascii="宋体" w:hAnsi="宋体" w:eastAsia="仿宋_GB2312" w:cs="仿宋_GB2312"/>
            <w:i w:val="0"/>
            <w:iCs w:val="0"/>
            <w:color w:val="auto"/>
            <w:sz w:val="32"/>
            <w:szCs w:val="32"/>
            <w:lang w:eastAsia="zh-CN"/>
          </w:rPr>
          <w:delText>要求</w:delText>
        </w:r>
      </w:del>
      <w:del w:id="5312" w:author="谢浩然" w:date="2019-07-11T11:56:07Z">
        <w:r>
          <w:rPr>
            <w:rFonts w:hint="eastAsia" w:ascii="宋体" w:hAnsi="宋体" w:eastAsia="仿宋_GB2312" w:cs="仿宋_GB2312"/>
            <w:color w:val="auto"/>
            <w:sz w:val="32"/>
            <w:szCs w:val="32"/>
          </w:rPr>
          <w:delText>停水或者限制</w:delText>
        </w:r>
      </w:del>
      <w:del w:id="5313" w:author="谢浩然" w:date="2019-07-11T11:56:07Z">
        <w:r>
          <w:rPr>
            <w:rFonts w:hint="eastAsia" w:ascii="宋体" w:hAnsi="宋体" w:eastAsia="仿宋_GB2312" w:cs="仿宋_GB2312"/>
            <w:color w:val="auto"/>
            <w:sz w:val="32"/>
            <w:szCs w:val="32"/>
            <w:lang w:eastAsia="zh-CN"/>
          </w:rPr>
          <w:delText>用水</w:delText>
        </w:r>
      </w:del>
      <w:del w:id="5314" w:author="谢浩然" w:date="2019-07-11T11:56:07Z">
        <w:r>
          <w:rPr>
            <w:rFonts w:hint="eastAsia" w:ascii="宋体" w:hAnsi="宋体" w:eastAsia="仿宋_GB2312" w:cs="仿宋_GB2312"/>
            <w:bCs/>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316" w:author="谢浩然" w:date="2019-07-11T11:56:07Z"/>
          <w:rFonts w:hint="eastAsia" w:ascii="宋体" w:hAnsi="宋体" w:eastAsia="仿宋_GB2312" w:cs="仿宋_GB2312"/>
          <w:color w:val="auto"/>
          <w:kern w:val="10"/>
          <w:sz w:val="32"/>
          <w:szCs w:val="32"/>
        </w:rPr>
        <w:pPrChange w:id="531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317" w:author="谢浩然" w:date="2019-07-11T11:56:07Z">
        <w:r>
          <w:rPr>
            <w:rFonts w:hint="eastAsia" w:ascii="宋体" w:hAnsi="宋体" w:eastAsia="黑体" w:cs="黑体"/>
            <w:color w:val="auto"/>
            <w:sz w:val="32"/>
            <w:szCs w:val="32"/>
            <w:rPrChange w:id="5318" w:author="卢颖东" w:date="2019-05-21T14:56:00Z">
              <w:rPr>
                <w:rFonts w:hint="eastAsia" w:ascii="黑体" w:hAnsi="黑体" w:eastAsia="黑体" w:cs="黑体"/>
                <w:color w:val="auto"/>
                <w:sz w:val="32"/>
                <w:szCs w:val="32"/>
              </w:rPr>
            </w:rPrChange>
          </w:rPr>
          <w:delText>第</w:delText>
        </w:r>
      </w:del>
      <w:del w:id="5320" w:author="谢浩然" w:date="2019-07-11T11:56:07Z">
        <w:r>
          <w:rPr>
            <w:rFonts w:hint="eastAsia" w:ascii="宋体" w:hAnsi="宋体" w:eastAsia="黑体" w:cs="黑体"/>
            <w:i w:val="0"/>
            <w:iCs w:val="0"/>
            <w:color w:val="auto"/>
            <w:sz w:val="32"/>
            <w:szCs w:val="32"/>
            <w:lang w:eastAsia="zh-CN"/>
            <w:rPrChange w:id="5321" w:author="卢颖东" w:date="2019-05-21T14:56:00Z">
              <w:rPr>
                <w:rFonts w:hint="eastAsia" w:ascii="黑体" w:hAnsi="黑体" w:eastAsia="黑体" w:cs="黑体"/>
                <w:i w:val="0"/>
                <w:iCs w:val="0"/>
                <w:color w:val="auto"/>
                <w:sz w:val="32"/>
                <w:szCs w:val="32"/>
                <w:lang w:eastAsia="zh-CN"/>
              </w:rPr>
            </w:rPrChange>
          </w:rPr>
          <w:delText>三</w:delText>
        </w:r>
      </w:del>
      <w:del w:id="5323" w:author="谢浩然" w:date="2019-07-11T11:56:07Z">
        <w:r>
          <w:rPr>
            <w:rFonts w:hint="eastAsia" w:ascii="宋体" w:hAnsi="宋体" w:eastAsia="黑体" w:cs="黑体"/>
            <w:color w:val="auto"/>
            <w:sz w:val="32"/>
            <w:szCs w:val="32"/>
            <w:rPrChange w:id="5324" w:author="卢颖东" w:date="2019-05-21T14:56:00Z">
              <w:rPr>
                <w:rFonts w:hint="eastAsia" w:ascii="黑体" w:hAnsi="黑体" w:eastAsia="黑体" w:cs="黑体"/>
                <w:color w:val="auto"/>
                <w:sz w:val="32"/>
                <w:szCs w:val="32"/>
              </w:rPr>
            </w:rPrChange>
          </w:rPr>
          <w:delText>十</w:delText>
        </w:r>
      </w:del>
      <w:del w:id="5326" w:author="谢浩然" w:date="2019-07-11T11:56:07Z">
        <w:r>
          <w:rPr>
            <w:rFonts w:hint="eastAsia" w:ascii="宋体" w:hAnsi="宋体" w:eastAsia="黑体" w:cs="黑体"/>
            <w:color w:val="auto"/>
            <w:sz w:val="32"/>
            <w:szCs w:val="32"/>
            <w:lang w:eastAsia="zh-CN"/>
            <w:rPrChange w:id="5327" w:author="卢颖东" w:date="2019-05-21T14:56:00Z">
              <w:rPr>
                <w:rFonts w:hint="eastAsia" w:ascii="黑体" w:hAnsi="黑体" w:eastAsia="黑体" w:cs="黑体"/>
                <w:color w:val="auto"/>
                <w:sz w:val="32"/>
                <w:szCs w:val="32"/>
                <w:lang w:eastAsia="zh-CN"/>
              </w:rPr>
            </w:rPrChange>
          </w:rPr>
          <w:delText>四</w:delText>
        </w:r>
      </w:del>
      <w:del w:id="5329" w:author="谢浩然" w:date="2019-07-11T11:56:07Z">
        <w:r>
          <w:rPr>
            <w:rFonts w:hint="eastAsia" w:ascii="宋体" w:hAnsi="宋体" w:eastAsia="黑体" w:cs="黑体"/>
            <w:color w:val="auto"/>
            <w:sz w:val="32"/>
            <w:szCs w:val="32"/>
            <w:rPrChange w:id="5330" w:author="卢颖东" w:date="2019-05-21T14:56:00Z">
              <w:rPr>
                <w:rFonts w:hint="eastAsia" w:ascii="黑体" w:hAnsi="黑体" w:eastAsia="黑体" w:cs="黑体"/>
                <w:color w:val="auto"/>
                <w:sz w:val="32"/>
                <w:szCs w:val="32"/>
              </w:rPr>
            </w:rPrChange>
          </w:rPr>
          <w:delText>条</w:delText>
        </w:r>
        <w:bookmarkEnd w:id="23"/>
        <w:bookmarkEnd w:id="24"/>
        <w:bookmarkEnd w:id="25"/>
      </w:del>
      <w:del w:id="5332" w:author="谢浩然" w:date="2019-07-11T11:56:07Z">
        <w:r>
          <w:rPr>
            <w:rFonts w:hint="eastAsia" w:ascii="宋体" w:hAnsi="宋体" w:eastAsia="仿宋_GB2312" w:cs="仿宋_GB2312"/>
            <w:color w:val="auto"/>
            <w:sz w:val="32"/>
            <w:szCs w:val="32"/>
            <w:lang w:val="en-US" w:eastAsia="zh-CN"/>
          </w:rPr>
          <w:delText xml:space="preserve"> </w:delText>
        </w:r>
      </w:del>
      <w:del w:id="5333" w:author="谢浩然" w:date="2019-07-11T11:56:07Z">
        <w:r>
          <w:rPr>
            <w:rFonts w:hint="eastAsia" w:ascii="宋体" w:hAnsi="宋体" w:eastAsia="仿宋_GB2312" w:cs="仿宋_GB2312"/>
            <w:color w:val="auto"/>
            <w:sz w:val="32"/>
            <w:szCs w:val="32"/>
          </w:rPr>
          <w:delText xml:space="preserve"> 供水</w:delText>
        </w:r>
      </w:del>
      <w:del w:id="5334" w:author="谢浩然" w:date="2019-07-11T11:56:07Z">
        <w:r>
          <w:rPr>
            <w:rFonts w:hint="eastAsia" w:ascii="宋体" w:hAnsi="宋体" w:eastAsia="仿宋_GB2312" w:cs="仿宋_GB2312"/>
            <w:color w:val="auto"/>
            <w:sz w:val="32"/>
            <w:szCs w:val="32"/>
            <w:lang w:eastAsia="zh-CN"/>
          </w:rPr>
          <w:delText>单位</w:delText>
        </w:r>
      </w:del>
      <w:del w:id="5335" w:author="谢浩然" w:date="2019-07-11T11:56:07Z">
        <w:r>
          <w:rPr>
            <w:rFonts w:hint="eastAsia" w:ascii="宋体" w:hAnsi="宋体" w:eastAsia="仿宋_GB2312" w:cs="仿宋_GB2312"/>
            <w:color w:val="auto"/>
            <w:sz w:val="32"/>
            <w:szCs w:val="32"/>
          </w:rPr>
          <w:delText>、</w:delText>
        </w:r>
      </w:del>
      <w:del w:id="5336" w:author="谢浩然" w:date="2019-07-11T11:56:07Z">
        <w:r>
          <w:rPr>
            <w:rFonts w:hint="eastAsia" w:ascii="宋体" w:hAnsi="宋体" w:eastAsia="仿宋_GB2312" w:cs="仿宋_GB2312"/>
            <w:color w:val="auto"/>
            <w:sz w:val="32"/>
            <w:szCs w:val="32"/>
            <w:lang w:eastAsia="zh-CN"/>
          </w:rPr>
          <w:delText>负责管理维护住宅项目配建的户外供</w:delText>
        </w:r>
      </w:del>
      <w:del w:id="5337" w:author="谢浩然" w:date="2019-07-11T11:56:07Z">
        <w:r>
          <w:rPr>
            <w:rFonts w:hint="eastAsia" w:ascii="宋体" w:hAnsi="宋体" w:eastAsia="仿宋_GB2312" w:cs="仿宋_GB2312"/>
            <w:color w:val="auto"/>
            <w:kern w:val="10"/>
            <w:sz w:val="32"/>
            <w:szCs w:val="32"/>
          </w:rPr>
          <w:delText>水设施</w:delText>
        </w:r>
      </w:del>
      <w:del w:id="5338" w:author="谢浩然" w:date="2019-07-11T11:56:07Z">
        <w:r>
          <w:rPr>
            <w:rFonts w:hint="eastAsia" w:ascii="宋体" w:hAnsi="宋体" w:eastAsia="仿宋_GB2312" w:cs="仿宋_GB2312"/>
            <w:color w:val="auto"/>
            <w:kern w:val="10"/>
            <w:sz w:val="32"/>
            <w:szCs w:val="32"/>
            <w:lang w:eastAsia="zh-CN"/>
          </w:rPr>
          <w:delText>的单位</w:delText>
        </w:r>
      </w:del>
      <w:del w:id="5339" w:author="谢浩然" w:date="2019-07-11T11:56:07Z">
        <w:r>
          <w:rPr>
            <w:rFonts w:hint="eastAsia" w:ascii="宋体" w:hAnsi="宋体" w:eastAsia="仿宋_GB2312" w:cs="仿宋_GB2312"/>
            <w:i w:val="0"/>
            <w:iCs w:val="0"/>
            <w:color w:val="auto"/>
            <w:kern w:val="10"/>
            <w:sz w:val="32"/>
            <w:szCs w:val="32"/>
            <w:lang w:eastAsia="zh-CN"/>
          </w:rPr>
          <w:delText>或者个</w:delText>
        </w:r>
      </w:del>
      <w:del w:id="5340" w:author="谢浩然" w:date="2019-07-11T11:56:07Z">
        <w:r>
          <w:rPr>
            <w:rFonts w:hint="eastAsia" w:ascii="宋体" w:hAnsi="宋体" w:eastAsia="仿宋_GB2312" w:cs="仿宋_GB2312"/>
            <w:i w:val="0"/>
            <w:iCs w:val="0"/>
            <w:color w:val="auto"/>
            <w:kern w:val="10"/>
            <w:sz w:val="32"/>
            <w:szCs w:val="32"/>
          </w:rPr>
          <w:delText>人</w:delText>
        </w:r>
      </w:del>
      <w:del w:id="5341" w:author="谢浩然" w:date="2019-07-11T11:56:07Z">
        <w:r>
          <w:rPr>
            <w:rFonts w:hint="eastAsia" w:ascii="宋体" w:hAnsi="宋体" w:eastAsia="仿宋_GB2312" w:cs="仿宋_GB2312"/>
            <w:color w:val="auto"/>
            <w:kern w:val="10"/>
            <w:sz w:val="32"/>
            <w:szCs w:val="32"/>
          </w:rPr>
          <w:delText>不得擅自中断、停止所服务区域或者所负责区域内</w:delText>
        </w:r>
      </w:del>
      <w:del w:id="5342" w:author="谢浩然" w:date="2019-07-11T11:56:07Z">
        <w:r>
          <w:rPr>
            <w:rFonts w:hint="eastAsia" w:ascii="宋体" w:hAnsi="宋体" w:eastAsia="仿宋_GB2312" w:cs="仿宋_GB2312"/>
            <w:color w:val="auto"/>
            <w:kern w:val="10"/>
            <w:sz w:val="32"/>
            <w:szCs w:val="32"/>
            <w:lang w:eastAsia="zh-CN"/>
          </w:rPr>
          <w:delText>的</w:delText>
        </w:r>
      </w:del>
      <w:del w:id="5343" w:author="谢浩然" w:date="2019-07-11T11:56:07Z">
        <w:r>
          <w:rPr>
            <w:rFonts w:hint="eastAsia" w:ascii="宋体" w:hAnsi="宋体" w:eastAsia="仿宋_GB2312" w:cs="仿宋_GB2312"/>
            <w:color w:val="auto"/>
            <w:kern w:val="10"/>
            <w:sz w:val="32"/>
            <w:szCs w:val="32"/>
          </w:rPr>
          <w:delText>居民用水。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345" w:author="谢浩然" w:date="2019-07-11T11:56:07Z"/>
          <w:rFonts w:hint="eastAsia" w:ascii="宋体" w:hAnsi="宋体" w:eastAsia="仿宋_GB2312" w:cs="仿宋_GB2312"/>
          <w:color w:val="auto"/>
          <w:sz w:val="32"/>
          <w:szCs w:val="32"/>
        </w:rPr>
        <w:pPrChange w:id="534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46" w:author="谢浩然" w:date="2019-07-11T11:56:07Z">
        <w:r>
          <w:rPr>
            <w:rFonts w:hint="eastAsia" w:ascii="宋体" w:hAnsi="宋体" w:eastAsia="仿宋_GB2312" w:cs="仿宋_GB2312"/>
            <w:color w:val="auto"/>
            <w:sz w:val="32"/>
            <w:szCs w:val="32"/>
          </w:rPr>
          <w:delText>因工程施工、设备维修等原因停止供水或者限制用水</w:delText>
        </w:r>
      </w:del>
      <w:del w:id="5347" w:author="谢浩然" w:date="2019-07-11T11:56:07Z">
        <w:r>
          <w:rPr>
            <w:rFonts w:hint="eastAsia" w:ascii="宋体" w:hAnsi="宋体" w:eastAsia="仿宋_GB2312" w:cs="仿宋_GB2312"/>
            <w:color w:val="auto"/>
            <w:kern w:val="10"/>
            <w:sz w:val="32"/>
            <w:szCs w:val="32"/>
          </w:rPr>
          <w:delText>的，</w:delText>
        </w:r>
      </w:del>
      <w:del w:id="5348" w:author="谢浩然" w:date="2019-07-11T11:56:07Z">
        <w:r>
          <w:rPr>
            <w:rFonts w:hint="eastAsia" w:ascii="宋体" w:hAnsi="宋体" w:eastAsia="仿宋_GB2312" w:cs="仿宋_GB2312"/>
            <w:color w:val="auto"/>
            <w:sz w:val="32"/>
            <w:szCs w:val="32"/>
          </w:rPr>
          <w:delText>供水</w:delText>
        </w:r>
      </w:del>
      <w:del w:id="5349" w:author="谢浩然" w:date="2019-07-11T11:56:07Z">
        <w:r>
          <w:rPr>
            <w:rFonts w:hint="eastAsia" w:ascii="宋体" w:hAnsi="宋体" w:eastAsia="仿宋_GB2312" w:cs="仿宋_GB2312"/>
            <w:color w:val="auto"/>
            <w:sz w:val="32"/>
            <w:szCs w:val="32"/>
            <w:lang w:eastAsia="zh-CN"/>
          </w:rPr>
          <w:delText>单位</w:delText>
        </w:r>
      </w:del>
      <w:del w:id="5350" w:author="谢浩然" w:date="2019-07-11T11:56:07Z">
        <w:r>
          <w:rPr>
            <w:rFonts w:hint="eastAsia" w:ascii="宋体" w:hAnsi="宋体" w:eastAsia="仿宋_GB2312" w:cs="仿宋_GB2312"/>
            <w:color w:val="auto"/>
            <w:sz w:val="32"/>
            <w:szCs w:val="32"/>
          </w:rPr>
          <w:delText>、</w:delText>
        </w:r>
      </w:del>
      <w:del w:id="5351" w:author="谢浩然" w:date="2019-07-11T11:56:07Z">
        <w:r>
          <w:rPr>
            <w:rFonts w:hint="eastAsia" w:ascii="宋体" w:hAnsi="宋体" w:eastAsia="仿宋_GB2312" w:cs="仿宋_GB2312"/>
            <w:color w:val="auto"/>
            <w:sz w:val="32"/>
            <w:szCs w:val="32"/>
            <w:lang w:eastAsia="zh-CN"/>
          </w:rPr>
          <w:delText>负责管理维护住宅项目配建的户外供</w:delText>
        </w:r>
      </w:del>
      <w:del w:id="5352" w:author="谢浩然" w:date="2019-07-11T11:56:07Z">
        <w:r>
          <w:rPr>
            <w:rFonts w:hint="eastAsia" w:ascii="宋体" w:hAnsi="宋体" w:eastAsia="仿宋_GB2312" w:cs="仿宋_GB2312"/>
            <w:color w:val="auto"/>
            <w:kern w:val="10"/>
            <w:sz w:val="32"/>
            <w:szCs w:val="32"/>
          </w:rPr>
          <w:delText>水设施</w:delText>
        </w:r>
      </w:del>
      <w:del w:id="5353" w:author="谢浩然" w:date="2019-07-11T11:56:07Z">
        <w:r>
          <w:rPr>
            <w:rFonts w:hint="eastAsia" w:ascii="宋体" w:hAnsi="宋体" w:eastAsia="仿宋_GB2312" w:cs="仿宋_GB2312"/>
            <w:color w:val="auto"/>
            <w:kern w:val="10"/>
            <w:sz w:val="32"/>
            <w:szCs w:val="32"/>
            <w:lang w:eastAsia="zh-CN"/>
          </w:rPr>
          <w:delText>的单位</w:delText>
        </w:r>
      </w:del>
      <w:del w:id="5354" w:author="谢浩然" w:date="2019-07-11T11:56:07Z">
        <w:r>
          <w:rPr>
            <w:rFonts w:hint="eastAsia" w:ascii="宋体" w:hAnsi="宋体" w:eastAsia="仿宋_GB2312" w:cs="仿宋_GB2312"/>
            <w:i w:val="0"/>
            <w:iCs w:val="0"/>
            <w:color w:val="auto"/>
            <w:kern w:val="10"/>
            <w:sz w:val="32"/>
            <w:szCs w:val="32"/>
            <w:lang w:eastAsia="zh-CN"/>
          </w:rPr>
          <w:delText>或者个</w:delText>
        </w:r>
      </w:del>
      <w:del w:id="5355" w:author="谢浩然" w:date="2019-07-11T11:56:07Z">
        <w:r>
          <w:rPr>
            <w:rFonts w:hint="eastAsia" w:ascii="宋体" w:hAnsi="宋体" w:eastAsia="仿宋_GB2312" w:cs="仿宋_GB2312"/>
            <w:i w:val="0"/>
            <w:iCs w:val="0"/>
            <w:color w:val="auto"/>
            <w:kern w:val="10"/>
            <w:sz w:val="32"/>
            <w:szCs w:val="32"/>
          </w:rPr>
          <w:delText>人</w:delText>
        </w:r>
      </w:del>
      <w:del w:id="5356" w:author="谢浩然" w:date="2019-07-11T11:56:07Z">
        <w:r>
          <w:rPr>
            <w:rFonts w:hint="eastAsia" w:ascii="宋体" w:hAnsi="宋体" w:eastAsia="仿宋_GB2312" w:cs="仿宋_GB2312"/>
            <w:color w:val="auto"/>
            <w:sz w:val="32"/>
            <w:szCs w:val="32"/>
          </w:rPr>
          <w:delText>应当提前二十四小时向用户公告停止供水或者限制用水的原因、持续时间、影响范围等</w:delText>
        </w:r>
      </w:del>
      <w:del w:id="5357" w:author="谢浩然" w:date="2019-07-11T11:56:07Z">
        <w:r>
          <w:rPr>
            <w:rFonts w:hint="eastAsia" w:ascii="宋体" w:hAnsi="宋体" w:eastAsia="仿宋_GB2312" w:cs="仿宋_GB2312"/>
            <w:color w:val="auto"/>
            <w:sz w:val="32"/>
            <w:szCs w:val="32"/>
            <w:lang w:eastAsia="zh-CN"/>
          </w:rPr>
          <w:delText>；</w:delText>
        </w:r>
      </w:del>
      <w:del w:id="5358" w:author="谢浩然" w:date="2019-07-11T11:56:07Z">
        <w:r>
          <w:rPr>
            <w:rFonts w:hint="eastAsia" w:ascii="宋体" w:hAnsi="宋体" w:eastAsia="仿宋_GB2312" w:cs="仿宋_GB2312"/>
            <w:color w:val="auto"/>
            <w:spacing w:val="-6"/>
            <w:sz w:val="32"/>
            <w:szCs w:val="32"/>
          </w:rPr>
          <w:delText>停水超过二十</w:delText>
        </w:r>
      </w:del>
      <w:del w:id="5359" w:author="谢浩然" w:date="2019-07-11T11:56:07Z">
        <w:r>
          <w:rPr>
            <w:rFonts w:hint="eastAsia" w:ascii="宋体" w:hAnsi="宋体" w:eastAsia="仿宋_GB2312" w:cs="仿宋_GB2312"/>
            <w:color w:val="auto"/>
            <w:sz w:val="32"/>
            <w:szCs w:val="32"/>
          </w:rPr>
          <w:delText>四小时的，应当采取应急供水措施，为居民生活提供用水。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361" w:author="谢浩然" w:date="2019-07-11T11:56:07Z"/>
          <w:rFonts w:hint="eastAsia" w:ascii="宋体" w:hAnsi="宋体" w:eastAsia="仿宋_GB2312" w:cs="仿宋_GB2312"/>
          <w:bCs/>
          <w:color w:val="auto"/>
          <w:sz w:val="32"/>
          <w:szCs w:val="32"/>
          <w:lang w:val="en-US" w:eastAsia="zh-CN"/>
        </w:rPr>
        <w:pPrChange w:id="536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62" w:author="谢浩然" w:date="2019-07-11T11:56:07Z">
        <w:r>
          <w:rPr>
            <w:rFonts w:hint="eastAsia" w:ascii="宋体" w:hAnsi="宋体" w:eastAsia="仿宋_GB2312" w:cs="仿宋_GB2312"/>
            <w:color w:val="auto"/>
            <w:sz w:val="32"/>
            <w:szCs w:val="32"/>
          </w:rPr>
          <w:delText>因水质受污染或者供水设施发生水管爆裂、折断等紧急原因</w:delText>
        </w:r>
      </w:del>
      <w:del w:id="5363" w:author="谢浩然" w:date="2019-07-11T11:56:07Z">
        <w:r>
          <w:rPr>
            <w:rFonts w:hint="eastAsia" w:ascii="宋体" w:hAnsi="宋体" w:eastAsia="仿宋_GB2312" w:cs="仿宋_GB2312"/>
            <w:bCs/>
            <w:color w:val="auto"/>
            <w:sz w:val="32"/>
            <w:szCs w:val="32"/>
          </w:rPr>
          <w:delText>不能提前通知的，</w:delText>
        </w:r>
      </w:del>
      <w:del w:id="5364" w:author="谢浩然" w:date="2019-07-11T11:56:07Z">
        <w:r>
          <w:rPr>
            <w:rFonts w:hint="eastAsia" w:ascii="宋体" w:hAnsi="宋体" w:eastAsia="仿宋_GB2312" w:cs="仿宋_GB2312"/>
            <w:color w:val="auto"/>
            <w:sz w:val="32"/>
            <w:szCs w:val="32"/>
          </w:rPr>
          <w:delText>供水</w:delText>
        </w:r>
      </w:del>
      <w:del w:id="5365" w:author="谢浩然" w:date="2019-07-11T11:56:07Z">
        <w:r>
          <w:rPr>
            <w:rFonts w:hint="eastAsia" w:ascii="宋体" w:hAnsi="宋体" w:eastAsia="仿宋_GB2312" w:cs="仿宋_GB2312"/>
            <w:color w:val="auto"/>
            <w:sz w:val="32"/>
            <w:szCs w:val="32"/>
            <w:lang w:eastAsia="zh-CN"/>
          </w:rPr>
          <w:delText>单位</w:delText>
        </w:r>
      </w:del>
      <w:del w:id="5366" w:author="谢浩然" w:date="2019-07-11T11:56:07Z">
        <w:r>
          <w:rPr>
            <w:rFonts w:hint="eastAsia" w:ascii="宋体" w:hAnsi="宋体" w:eastAsia="仿宋_GB2312" w:cs="仿宋_GB2312"/>
            <w:bCs/>
            <w:color w:val="auto"/>
            <w:sz w:val="32"/>
            <w:szCs w:val="32"/>
          </w:rPr>
          <w:delText>应当在抢修、恢复水质的同时，</w:delText>
        </w:r>
      </w:del>
      <w:del w:id="5367" w:author="谢浩然" w:date="2019-07-11T11:56:07Z">
        <w:r>
          <w:rPr>
            <w:rFonts w:hint="eastAsia" w:ascii="宋体" w:hAnsi="宋体" w:eastAsia="仿宋_GB2312" w:cs="仿宋_GB2312"/>
            <w:color w:val="auto"/>
            <w:sz w:val="32"/>
            <w:szCs w:val="32"/>
          </w:rPr>
          <w:delText>采取应急供水措施，并立即</w:delText>
        </w:r>
      </w:del>
      <w:del w:id="5368" w:author="谢浩然" w:date="2019-07-11T11:56:07Z">
        <w:r>
          <w:rPr>
            <w:rFonts w:hint="eastAsia" w:ascii="宋体" w:hAnsi="宋体" w:eastAsia="仿宋_GB2312" w:cs="仿宋_GB2312"/>
            <w:bCs/>
            <w:color w:val="auto"/>
            <w:sz w:val="32"/>
            <w:szCs w:val="32"/>
          </w:rPr>
          <w:delText>通知用</w:delText>
        </w:r>
      </w:del>
      <w:del w:id="5369" w:author="谢浩然" w:date="2019-07-11T11:56:07Z">
        <w:r>
          <w:rPr>
            <w:rFonts w:hint="eastAsia" w:ascii="宋体" w:hAnsi="宋体" w:eastAsia="仿宋_GB2312" w:cs="仿宋_GB2312"/>
            <w:bCs/>
            <w:color w:val="auto"/>
            <w:sz w:val="32"/>
            <w:szCs w:val="32"/>
            <w:lang w:eastAsia="zh-CN"/>
          </w:rPr>
          <w:delText>户</w:delText>
        </w:r>
      </w:del>
      <w:del w:id="5370" w:author="谢浩然" w:date="2019-07-11T11:56:07Z">
        <w:r>
          <w:rPr>
            <w:rFonts w:hint="eastAsia" w:ascii="宋体" w:hAnsi="宋体" w:eastAsia="仿宋_GB2312" w:cs="仿宋_GB2312"/>
            <w:bCs/>
            <w:color w:val="auto"/>
            <w:sz w:val="32"/>
            <w:szCs w:val="32"/>
          </w:rPr>
          <w:delText>、报告所在地的区供水行政主管部门。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372" w:author="谢浩然" w:date="2019-07-11T11:56:07Z"/>
          <w:rFonts w:hint="eastAsia" w:ascii="宋体" w:hAnsi="宋体" w:eastAsia="仿宋_GB2312" w:cs="仿宋_GB2312"/>
          <w:color w:val="auto"/>
          <w:kern w:val="0"/>
          <w:sz w:val="32"/>
          <w:szCs w:val="32"/>
        </w:rPr>
        <w:pPrChange w:id="537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373" w:author="谢浩然" w:date="2019-07-11T11:56:07Z">
        <w:bookmarkStart w:id="26" w:name="_Toc499110763"/>
        <w:r>
          <w:rPr>
            <w:rFonts w:hint="eastAsia" w:ascii="宋体" w:hAnsi="宋体" w:eastAsia="黑体" w:cs="黑体"/>
            <w:color w:val="auto"/>
            <w:sz w:val="32"/>
            <w:szCs w:val="32"/>
            <w:rPrChange w:id="5374" w:author="卢颖东" w:date="2019-05-21T14:56:00Z">
              <w:rPr>
                <w:rFonts w:hint="eastAsia" w:ascii="黑体" w:hAnsi="黑体" w:eastAsia="黑体" w:cs="黑体"/>
                <w:color w:val="auto"/>
                <w:sz w:val="32"/>
                <w:szCs w:val="32"/>
              </w:rPr>
            </w:rPrChange>
          </w:rPr>
          <w:delText>第</w:delText>
        </w:r>
      </w:del>
      <w:del w:id="5376" w:author="谢浩然" w:date="2019-07-11T11:56:07Z">
        <w:r>
          <w:rPr>
            <w:rFonts w:hint="eastAsia" w:ascii="宋体" w:hAnsi="宋体" w:eastAsia="黑体" w:cs="黑体"/>
            <w:color w:val="auto"/>
            <w:sz w:val="32"/>
            <w:szCs w:val="32"/>
            <w:lang w:eastAsia="zh-CN"/>
            <w:rPrChange w:id="5377" w:author="卢颖东" w:date="2019-05-21T14:56:00Z">
              <w:rPr>
                <w:rFonts w:hint="eastAsia" w:ascii="黑体" w:hAnsi="黑体" w:eastAsia="黑体" w:cs="黑体"/>
                <w:color w:val="auto"/>
                <w:sz w:val="32"/>
                <w:szCs w:val="32"/>
                <w:lang w:eastAsia="zh-CN"/>
              </w:rPr>
            </w:rPrChange>
          </w:rPr>
          <w:delText>三</w:delText>
        </w:r>
      </w:del>
      <w:del w:id="5379" w:author="谢浩然" w:date="2019-07-11T11:56:07Z">
        <w:r>
          <w:rPr>
            <w:rFonts w:hint="eastAsia" w:ascii="宋体" w:hAnsi="宋体" w:eastAsia="黑体" w:cs="黑体"/>
            <w:color w:val="auto"/>
            <w:sz w:val="32"/>
            <w:szCs w:val="32"/>
            <w:rPrChange w:id="5380" w:author="卢颖东" w:date="2019-05-21T14:56:00Z">
              <w:rPr>
                <w:rFonts w:hint="eastAsia" w:ascii="黑体" w:hAnsi="黑体" w:eastAsia="黑体" w:cs="黑体"/>
                <w:color w:val="auto"/>
                <w:sz w:val="32"/>
                <w:szCs w:val="32"/>
              </w:rPr>
            </w:rPrChange>
          </w:rPr>
          <w:delText>十</w:delText>
        </w:r>
      </w:del>
      <w:del w:id="5382" w:author="谢浩然" w:date="2019-07-11T11:56:07Z">
        <w:r>
          <w:rPr>
            <w:rFonts w:hint="eastAsia" w:ascii="宋体" w:hAnsi="宋体" w:eastAsia="黑体" w:cs="黑体"/>
            <w:color w:val="auto"/>
            <w:sz w:val="32"/>
            <w:szCs w:val="32"/>
            <w:lang w:eastAsia="zh-CN"/>
            <w:rPrChange w:id="5383" w:author="卢颖东" w:date="2019-05-21T14:56:00Z">
              <w:rPr>
                <w:rFonts w:hint="eastAsia" w:ascii="黑体" w:hAnsi="黑体" w:eastAsia="黑体" w:cs="黑体"/>
                <w:color w:val="auto"/>
                <w:sz w:val="32"/>
                <w:szCs w:val="32"/>
                <w:lang w:eastAsia="zh-CN"/>
              </w:rPr>
            </w:rPrChange>
          </w:rPr>
          <w:delText>五</w:delText>
        </w:r>
      </w:del>
      <w:del w:id="5385" w:author="谢浩然" w:date="2019-07-11T11:56:07Z">
        <w:r>
          <w:rPr>
            <w:rFonts w:hint="eastAsia" w:ascii="宋体" w:hAnsi="宋体" w:eastAsia="黑体" w:cs="黑体"/>
            <w:color w:val="auto"/>
            <w:sz w:val="32"/>
            <w:szCs w:val="32"/>
            <w:rPrChange w:id="5386" w:author="卢颖东" w:date="2019-05-21T14:56:00Z">
              <w:rPr>
                <w:rFonts w:hint="eastAsia" w:ascii="黑体" w:hAnsi="黑体" w:eastAsia="黑体" w:cs="黑体"/>
                <w:color w:val="auto"/>
                <w:sz w:val="32"/>
                <w:szCs w:val="32"/>
              </w:rPr>
            </w:rPrChange>
          </w:rPr>
          <w:delText>条</w:delText>
        </w:r>
        <w:bookmarkEnd w:id="26"/>
      </w:del>
      <w:del w:id="5388" w:author="谢浩然" w:date="2019-07-11T11:56:07Z">
        <w:r>
          <w:rPr>
            <w:rFonts w:hint="eastAsia" w:ascii="宋体" w:hAnsi="宋体" w:eastAsia="仿宋_GB2312" w:cs="仿宋_GB2312"/>
            <w:color w:val="auto"/>
            <w:sz w:val="32"/>
            <w:szCs w:val="32"/>
            <w:lang w:val="en-US" w:eastAsia="zh-CN"/>
          </w:rPr>
          <w:delText xml:space="preserve"> </w:delText>
        </w:r>
      </w:del>
      <w:del w:id="5389" w:author="谢浩然" w:date="2019-07-11T11:56:07Z">
        <w:r>
          <w:rPr>
            <w:rFonts w:hint="eastAsia" w:ascii="宋体" w:hAnsi="宋体" w:eastAsia="仿宋_GB2312" w:cs="仿宋_GB2312"/>
            <w:color w:val="auto"/>
            <w:sz w:val="32"/>
            <w:szCs w:val="32"/>
          </w:rPr>
          <w:delText xml:space="preserve"> </w:delText>
        </w:r>
      </w:del>
      <w:del w:id="5390" w:author="谢浩然" w:date="2019-07-11T11:56:07Z">
        <w:r>
          <w:rPr>
            <w:rFonts w:hint="eastAsia" w:ascii="宋体" w:hAnsi="宋体" w:eastAsia="仿宋_GB2312" w:cs="仿宋_GB2312"/>
            <w:color w:val="auto"/>
            <w:kern w:val="0"/>
            <w:sz w:val="32"/>
            <w:szCs w:val="32"/>
          </w:rPr>
          <w:delText>本市供水价格遵循补偿成本、合理收益、节约用水、公平负担的原则确定，并实行听证制度和公告制度。</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5392" w:author="谢浩然" w:date="2019-07-11T11:56:07Z"/>
          <w:rFonts w:hint="eastAsia" w:ascii="宋体" w:hAnsi="宋体" w:eastAsia="仿宋_GB2312" w:cs="仿宋_GB2312"/>
          <w:color w:val="auto"/>
          <w:kern w:val="0"/>
          <w:sz w:val="32"/>
          <w:szCs w:val="32"/>
        </w:rPr>
        <w:pPrChange w:id="5391"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93" w:author="谢浩然" w:date="2019-07-11T11:56:07Z">
        <w:r>
          <w:rPr>
            <w:rFonts w:hint="eastAsia" w:ascii="宋体" w:hAnsi="宋体" w:eastAsia="仿宋_GB2312" w:cs="仿宋_GB2312"/>
            <w:color w:val="auto"/>
            <w:kern w:val="0"/>
            <w:sz w:val="32"/>
            <w:szCs w:val="32"/>
          </w:rPr>
          <w:delText>供水价格由供水成本、费用、税金、</w:delText>
        </w:r>
      </w:del>
      <w:del w:id="5394" w:author="谢浩然" w:date="2019-07-11T11:56:07Z">
        <w:r>
          <w:rPr>
            <w:rFonts w:hint="eastAsia" w:ascii="宋体" w:hAnsi="宋体" w:eastAsia="仿宋_GB2312" w:cs="仿宋_GB2312"/>
            <w:color w:val="auto"/>
            <w:kern w:val="0"/>
            <w:sz w:val="32"/>
            <w:szCs w:val="32"/>
            <w:lang w:eastAsia="zh-CN"/>
          </w:rPr>
          <w:delText>合理</w:delText>
        </w:r>
      </w:del>
      <w:del w:id="5395" w:author="谢浩然" w:date="2019-07-11T11:56:07Z">
        <w:r>
          <w:rPr>
            <w:rFonts w:hint="eastAsia" w:ascii="宋体" w:hAnsi="宋体" w:eastAsia="仿宋_GB2312" w:cs="仿宋_GB2312"/>
            <w:color w:val="auto"/>
            <w:kern w:val="0"/>
            <w:sz w:val="32"/>
            <w:szCs w:val="32"/>
          </w:rPr>
          <w:delText>利润构成。居民生活用水价格按照保本的原则确定。</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397" w:author="谢浩然" w:date="2019-07-11T11:56:07Z"/>
          <w:rFonts w:hint="eastAsia" w:ascii="宋体" w:hAnsi="宋体" w:eastAsia="仿宋_GB2312" w:cs="仿宋_GB2312"/>
          <w:color w:val="auto"/>
          <w:sz w:val="32"/>
          <w:szCs w:val="32"/>
          <w:lang w:eastAsia="zh-CN"/>
        </w:rPr>
        <w:pPrChange w:id="539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98" w:author="谢浩然" w:date="2019-07-11T11:56:07Z">
        <w:r>
          <w:rPr>
            <w:rFonts w:hint="eastAsia" w:ascii="宋体" w:hAnsi="宋体" w:eastAsia="仿宋_GB2312" w:cs="仿宋_GB2312"/>
            <w:color w:val="auto"/>
            <w:sz w:val="32"/>
            <w:szCs w:val="32"/>
          </w:rPr>
          <w:delText>供水成本和费用由供水</w:delText>
        </w:r>
      </w:del>
      <w:del w:id="5399" w:author="谢浩然" w:date="2019-07-11T11:56:07Z">
        <w:r>
          <w:rPr>
            <w:rFonts w:hint="eastAsia" w:ascii="宋体" w:hAnsi="宋体" w:eastAsia="仿宋_GB2312" w:cs="仿宋_GB2312"/>
            <w:color w:val="auto"/>
            <w:sz w:val="32"/>
            <w:szCs w:val="32"/>
            <w:lang w:eastAsia="zh-CN"/>
          </w:rPr>
          <w:delText>单位</w:delText>
        </w:r>
      </w:del>
      <w:del w:id="5400" w:author="谢浩然" w:date="2019-07-11T11:56:07Z">
        <w:r>
          <w:rPr>
            <w:rFonts w:hint="eastAsia" w:ascii="宋体" w:hAnsi="宋体" w:eastAsia="仿宋_GB2312" w:cs="仿宋_GB2312"/>
            <w:color w:val="auto"/>
            <w:sz w:val="32"/>
            <w:szCs w:val="32"/>
          </w:rPr>
          <w:delText>按照国家有关规定核算，并接受</w:delText>
        </w:r>
      </w:del>
      <w:del w:id="5401" w:author="谢浩然" w:date="2019-07-11T11:56:07Z">
        <w:r>
          <w:rPr>
            <w:rFonts w:hint="eastAsia" w:ascii="宋体" w:hAnsi="宋体" w:eastAsia="仿宋_GB2312" w:cs="仿宋_GB2312"/>
            <w:i w:val="0"/>
            <w:iCs w:val="0"/>
            <w:color w:val="auto"/>
            <w:sz w:val="32"/>
            <w:szCs w:val="32"/>
            <w:lang w:eastAsia="zh-CN"/>
          </w:rPr>
          <w:delText>发展改革、市场监督</w:delText>
        </w:r>
      </w:del>
      <w:del w:id="5402" w:author="谢浩然" w:date="2019-07-11T11:56:07Z">
        <w:r>
          <w:rPr>
            <w:rFonts w:hint="eastAsia" w:ascii="宋体" w:hAnsi="宋体" w:eastAsia="仿宋_GB2312" w:cs="仿宋_GB2312"/>
            <w:color w:val="auto"/>
            <w:sz w:val="32"/>
            <w:szCs w:val="32"/>
          </w:rPr>
          <w:delText>等有关</w:delText>
        </w:r>
      </w:del>
      <w:del w:id="5403" w:author="谢浩然" w:date="2019-07-11T11:56:07Z">
        <w:r>
          <w:rPr>
            <w:rFonts w:hint="eastAsia" w:ascii="宋体" w:hAnsi="宋体" w:eastAsia="仿宋_GB2312" w:cs="仿宋_GB2312"/>
            <w:color w:val="auto"/>
            <w:sz w:val="32"/>
            <w:szCs w:val="32"/>
            <w:lang w:eastAsia="zh-CN"/>
          </w:rPr>
          <w:delText>行政管理</w:delText>
        </w:r>
      </w:del>
      <w:del w:id="5404" w:author="谢浩然" w:date="2019-07-11T11:56:07Z">
        <w:r>
          <w:rPr>
            <w:rFonts w:hint="eastAsia" w:ascii="宋体" w:hAnsi="宋体" w:eastAsia="仿宋_GB2312" w:cs="仿宋_GB2312"/>
            <w:color w:val="auto"/>
            <w:sz w:val="32"/>
            <w:szCs w:val="32"/>
          </w:rPr>
          <w:delText>部门的</w:delText>
        </w:r>
      </w:del>
      <w:del w:id="5405" w:author="谢浩然" w:date="2019-07-11T11:56:07Z">
        <w:r>
          <w:rPr>
            <w:rFonts w:hint="eastAsia" w:ascii="宋体" w:hAnsi="宋体" w:eastAsia="仿宋_GB2312" w:cs="仿宋_GB2312"/>
            <w:color w:val="auto"/>
            <w:sz w:val="32"/>
            <w:szCs w:val="32"/>
            <w:lang w:eastAsia="zh-CN"/>
          </w:rPr>
          <w:delText>审核和</w:delText>
        </w:r>
      </w:del>
      <w:del w:id="5406" w:author="谢浩然" w:date="2019-07-11T11:56:07Z">
        <w:r>
          <w:rPr>
            <w:rFonts w:hint="eastAsia" w:ascii="宋体" w:hAnsi="宋体" w:eastAsia="仿宋_GB2312" w:cs="仿宋_GB2312"/>
            <w:color w:val="auto"/>
            <w:sz w:val="32"/>
            <w:szCs w:val="32"/>
          </w:rPr>
          <w:delText>监督</w:delText>
        </w:r>
      </w:del>
      <w:del w:id="5407" w:author="谢浩然" w:date="2019-07-11T11:56:07Z">
        <w:r>
          <w:rPr>
            <w:rFonts w:hint="eastAsia" w:ascii="宋体" w:hAnsi="宋体" w:eastAsia="仿宋_GB2312" w:cs="仿宋_GB2312"/>
            <w:color w:val="auto"/>
            <w:sz w:val="32"/>
            <w:szCs w:val="32"/>
            <w:lang w:eastAsia="zh-CN"/>
          </w:rPr>
          <w:delText>。</w:delText>
        </w:r>
      </w:del>
      <w:del w:id="5408" w:author="谢浩然" w:date="2019-07-11T11:56:07Z">
        <w:r>
          <w:rPr>
            <w:rFonts w:hint="eastAsia" w:ascii="宋体" w:hAnsi="宋体" w:eastAsia="仿宋_GB2312" w:cs="仿宋_GB2312"/>
            <w:i w:val="0"/>
            <w:iCs w:val="0"/>
            <w:color w:val="auto"/>
            <w:sz w:val="32"/>
            <w:szCs w:val="32"/>
          </w:rPr>
          <w:delText>供水</w:delText>
        </w:r>
      </w:del>
      <w:del w:id="5409" w:author="谢浩然" w:date="2019-07-11T11:56:07Z">
        <w:r>
          <w:rPr>
            <w:rFonts w:hint="eastAsia" w:ascii="宋体" w:hAnsi="宋体" w:eastAsia="仿宋_GB2312" w:cs="仿宋_GB2312"/>
            <w:color w:val="auto"/>
            <w:sz w:val="32"/>
            <w:szCs w:val="32"/>
            <w:lang w:eastAsia="zh-CN"/>
          </w:rPr>
          <w:delText>单位</w:delText>
        </w:r>
      </w:del>
      <w:del w:id="5410" w:author="谢浩然" w:date="2019-07-11T11:56:07Z">
        <w:r>
          <w:rPr>
            <w:rFonts w:hint="eastAsia" w:ascii="宋体" w:hAnsi="宋体" w:eastAsia="仿宋_GB2312" w:cs="仿宋_GB2312"/>
            <w:i w:val="0"/>
            <w:iCs w:val="0"/>
            <w:color w:val="auto"/>
            <w:sz w:val="32"/>
            <w:szCs w:val="32"/>
          </w:rPr>
          <w:delText>的利润率由</w:delText>
        </w:r>
      </w:del>
      <w:del w:id="5411" w:author="谢浩然" w:date="2019-07-11T11:56:07Z">
        <w:r>
          <w:rPr>
            <w:rFonts w:hint="eastAsia" w:ascii="宋体" w:hAnsi="宋体" w:eastAsia="仿宋_GB2312" w:cs="仿宋_GB2312"/>
            <w:i w:val="0"/>
            <w:iCs w:val="0"/>
            <w:color w:val="auto"/>
            <w:sz w:val="32"/>
            <w:szCs w:val="32"/>
            <w:lang w:eastAsia="zh-CN"/>
          </w:rPr>
          <w:delText>发展改革</w:delText>
        </w:r>
      </w:del>
      <w:del w:id="5412" w:author="谢浩然" w:date="2019-07-11T11:56:07Z">
        <w:r>
          <w:rPr>
            <w:rFonts w:hint="eastAsia" w:ascii="宋体" w:hAnsi="宋体" w:eastAsia="仿宋_GB2312" w:cs="仿宋_GB2312"/>
            <w:i w:val="0"/>
            <w:iCs w:val="0"/>
            <w:color w:val="auto"/>
            <w:sz w:val="32"/>
            <w:szCs w:val="32"/>
          </w:rPr>
          <w:delText>行政管理部门征求供水</w:delText>
        </w:r>
      </w:del>
      <w:del w:id="5413" w:author="谢浩然" w:date="2019-07-11T11:56:07Z">
        <w:r>
          <w:rPr>
            <w:rFonts w:hint="eastAsia" w:ascii="宋体" w:hAnsi="宋体" w:eastAsia="仿宋_GB2312" w:cs="仿宋_GB2312"/>
            <w:i w:val="0"/>
            <w:iCs w:val="0"/>
            <w:color w:val="auto"/>
            <w:sz w:val="32"/>
            <w:szCs w:val="32"/>
            <w:lang w:eastAsia="zh-CN"/>
          </w:rPr>
          <w:delText>行政</w:delText>
        </w:r>
      </w:del>
      <w:del w:id="5414" w:author="谢浩然" w:date="2019-07-11T11:56:07Z">
        <w:r>
          <w:rPr>
            <w:rFonts w:hint="eastAsia" w:ascii="宋体" w:hAnsi="宋体" w:eastAsia="仿宋_GB2312" w:cs="仿宋_GB2312"/>
            <w:i w:val="0"/>
            <w:iCs w:val="0"/>
            <w:color w:val="auto"/>
            <w:sz w:val="32"/>
            <w:szCs w:val="32"/>
          </w:rPr>
          <w:delText>主管部门</w:delText>
        </w:r>
      </w:del>
      <w:del w:id="5415" w:author="谢浩然" w:date="2019-07-11T11:56:07Z">
        <w:r>
          <w:rPr>
            <w:rFonts w:hint="eastAsia" w:ascii="宋体" w:hAnsi="宋体" w:eastAsia="仿宋_GB2312" w:cs="仿宋_GB2312"/>
            <w:i w:val="0"/>
            <w:iCs w:val="0"/>
            <w:color w:val="auto"/>
            <w:sz w:val="32"/>
            <w:szCs w:val="32"/>
            <w:lang w:eastAsia="zh-CN"/>
          </w:rPr>
          <w:delText>的</w:delText>
        </w:r>
      </w:del>
      <w:del w:id="5416" w:author="谢浩然" w:date="2019-07-11T11:56:07Z">
        <w:r>
          <w:rPr>
            <w:rFonts w:hint="eastAsia" w:ascii="宋体" w:hAnsi="宋体" w:eastAsia="仿宋_GB2312" w:cs="仿宋_GB2312"/>
            <w:i w:val="0"/>
            <w:iCs w:val="0"/>
            <w:color w:val="auto"/>
            <w:sz w:val="32"/>
            <w:szCs w:val="32"/>
          </w:rPr>
          <w:delText>意见后，结合本市实际情况按</w:delText>
        </w:r>
      </w:del>
      <w:del w:id="5417" w:author="谢浩然" w:date="2019-07-11T11:56:07Z">
        <w:r>
          <w:rPr>
            <w:rFonts w:hint="eastAsia" w:ascii="宋体" w:hAnsi="宋体" w:eastAsia="仿宋_GB2312" w:cs="仿宋_GB2312"/>
            <w:i w:val="0"/>
            <w:iCs w:val="0"/>
            <w:color w:val="auto"/>
            <w:sz w:val="32"/>
            <w:szCs w:val="32"/>
            <w:lang w:eastAsia="zh-CN"/>
          </w:rPr>
          <w:delText>照</w:delText>
        </w:r>
      </w:del>
      <w:del w:id="5418" w:author="谢浩然" w:date="2019-07-11T11:56:07Z">
        <w:r>
          <w:rPr>
            <w:rFonts w:hint="eastAsia" w:ascii="宋体" w:hAnsi="宋体" w:eastAsia="仿宋_GB2312" w:cs="仿宋_GB2312"/>
            <w:i w:val="0"/>
            <w:iCs w:val="0"/>
            <w:color w:val="auto"/>
            <w:sz w:val="32"/>
            <w:szCs w:val="32"/>
          </w:rPr>
          <w:delText>国家有关规定确定。</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420" w:author="谢浩然" w:date="2019-07-11T11:56:07Z"/>
          <w:rFonts w:hint="eastAsia" w:ascii="宋体" w:hAnsi="宋体" w:eastAsia="仿宋_GB2312" w:cs="仿宋_GB2312"/>
          <w:color w:val="auto"/>
          <w:kern w:val="0"/>
          <w:sz w:val="32"/>
          <w:szCs w:val="32"/>
        </w:rPr>
        <w:pPrChange w:id="541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421" w:author="谢浩然" w:date="2019-07-11T11:56:07Z">
        <w:r>
          <w:rPr>
            <w:rFonts w:hint="eastAsia" w:ascii="宋体" w:hAnsi="宋体" w:eastAsia="黑体" w:cs="黑体"/>
            <w:color w:val="auto"/>
            <w:sz w:val="32"/>
            <w:szCs w:val="32"/>
            <w:rPrChange w:id="5422" w:author="卢颖东" w:date="2019-05-21T14:56:00Z">
              <w:rPr>
                <w:rFonts w:hint="eastAsia" w:ascii="黑体" w:hAnsi="黑体" w:eastAsia="黑体" w:cs="黑体"/>
                <w:color w:val="auto"/>
                <w:sz w:val="32"/>
                <w:szCs w:val="32"/>
              </w:rPr>
            </w:rPrChange>
          </w:rPr>
          <w:delText>第</w:delText>
        </w:r>
      </w:del>
      <w:del w:id="5424" w:author="谢浩然" w:date="2019-07-11T11:56:07Z">
        <w:r>
          <w:rPr>
            <w:rFonts w:hint="eastAsia" w:ascii="宋体" w:hAnsi="宋体" w:eastAsia="黑体" w:cs="黑体"/>
            <w:i w:val="0"/>
            <w:iCs w:val="0"/>
            <w:color w:val="auto"/>
            <w:sz w:val="32"/>
            <w:szCs w:val="32"/>
            <w:lang w:eastAsia="zh-CN"/>
            <w:rPrChange w:id="5425" w:author="卢颖东" w:date="2019-05-21T14:56:00Z">
              <w:rPr>
                <w:rFonts w:hint="eastAsia" w:ascii="黑体" w:hAnsi="黑体" w:eastAsia="黑体" w:cs="黑体"/>
                <w:i w:val="0"/>
                <w:iCs w:val="0"/>
                <w:color w:val="auto"/>
                <w:sz w:val="32"/>
                <w:szCs w:val="32"/>
                <w:lang w:eastAsia="zh-CN"/>
              </w:rPr>
            </w:rPrChange>
          </w:rPr>
          <w:delText>三</w:delText>
        </w:r>
      </w:del>
      <w:del w:id="5427" w:author="谢浩然" w:date="2019-07-11T11:56:07Z">
        <w:r>
          <w:rPr>
            <w:rFonts w:hint="eastAsia" w:ascii="宋体" w:hAnsi="宋体" w:eastAsia="黑体" w:cs="黑体"/>
            <w:color w:val="auto"/>
            <w:sz w:val="32"/>
            <w:szCs w:val="32"/>
            <w:rPrChange w:id="5428" w:author="卢颖东" w:date="2019-05-21T14:56:00Z">
              <w:rPr>
                <w:rFonts w:hint="eastAsia" w:ascii="黑体" w:hAnsi="黑体" w:eastAsia="黑体" w:cs="黑体"/>
                <w:color w:val="auto"/>
                <w:sz w:val="32"/>
                <w:szCs w:val="32"/>
              </w:rPr>
            </w:rPrChange>
          </w:rPr>
          <w:delText>十</w:delText>
        </w:r>
      </w:del>
      <w:del w:id="5430" w:author="谢浩然" w:date="2019-07-11T11:56:07Z">
        <w:r>
          <w:rPr>
            <w:rFonts w:hint="eastAsia" w:ascii="宋体" w:hAnsi="宋体" w:eastAsia="黑体" w:cs="黑体"/>
            <w:color w:val="auto"/>
            <w:sz w:val="32"/>
            <w:szCs w:val="32"/>
            <w:lang w:eastAsia="zh-CN"/>
            <w:rPrChange w:id="5431" w:author="卢颖东" w:date="2019-05-21T14:56:00Z">
              <w:rPr>
                <w:rFonts w:hint="eastAsia" w:ascii="黑体" w:hAnsi="黑体" w:eastAsia="黑体" w:cs="黑体"/>
                <w:color w:val="auto"/>
                <w:sz w:val="32"/>
                <w:szCs w:val="32"/>
                <w:lang w:eastAsia="zh-CN"/>
              </w:rPr>
            </w:rPrChange>
          </w:rPr>
          <w:delText>六</w:delText>
        </w:r>
      </w:del>
      <w:del w:id="5433" w:author="谢浩然" w:date="2019-07-11T11:56:07Z">
        <w:r>
          <w:rPr>
            <w:rFonts w:hint="eastAsia" w:ascii="宋体" w:hAnsi="宋体" w:eastAsia="黑体" w:cs="黑体"/>
            <w:color w:val="auto"/>
            <w:sz w:val="32"/>
            <w:szCs w:val="32"/>
            <w:rPrChange w:id="5434" w:author="卢颖东" w:date="2019-05-21T14:56:00Z">
              <w:rPr>
                <w:rFonts w:hint="eastAsia" w:ascii="黑体" w:hAnsi="黑体" w:eastAsia="黑体" w:cs="黑体"/>
                <w:color w:val="auto"/>
                <w:sz w:val="32"/>
                <w:szCs w:val="32"/>
              </w:rPr>
            </w:rPrChange>
          </w:rPr>
          <w:delText>条</w:delText>
        </w:r>
      </w:del>
      <w:del w:id="5436" w:author="谢浩然" w:date="2019-07-11T11:56:07Z">
        <w:r>
          <w:rPr>
            <w:rFonts w:hint="eastAsia" w:ascii="宋体" w:hAnsi="宋体" w:eastAsia="仿宋_GB2312" w:cs="仿宋_GB2312"/>
            <w:color w:val="auto"/>
            <w:sz w:val="32"/>
            <w:szCs w:val="32"/>
            <w:lang w:val="en-US" w:eastAsia="zh-CN"/>
          </w:rPr>
          <w:delText xml:space="preserve"> </w:delText>
        </w:r>
      </w:del>
      <w:del w:id="5437" w:author="谢浩然" w:date="2019-07-11T11:56:07Z">
        <w:r>
          <w:rPr>
            <w:rFonts w:hint="eastAsia" w:ascii="宋体" w:hAnsi="宋体" w:eastAsia="仿宋_GB2312" w:cs="仿宋_GB2312"/>
            <w:color w:val="auto"/>
            <w:sz w:val="32"/>
            <w:szCs w:val="32"/>
          </w:rPr>
          <w:delText xml:space="preserve"> </w:delText>
        </w:r>
      </w:del>
      <w:del w:id="5438" w:author="谢浩然" w:date="2019-07-11T11:56:07Z">
        <w:r>
          <w:rPr>
            <w:rFonts w:hint="eastAsia" w:ascii="宋体" w:hAnsi="宋体" w:eastAsia="仿宋_GB2312" w:cs="仿宋_GB2312"/>
            <w:color w:val="auto"/>
            <w:kern w:val="0"/>
            <w:sz w:val="32"/>
            <w:szCs w:val="32"/>
          </w:rPr>
          <w:delText>供水价格的调整与水资源费的调整实行联动机制，并按照用水类别和用途实行分类管理。居民生活用水实行阶梯式计量水价，城镇非居民用水实行超计划、超定额用水累进加价制度。</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5440" w:author="谢浩然" w:date="2019-07-11T11:56:07Z"/>
          <w:rFonts w:hint="eastAsia" w:ascii="宋体" w:hAnsi="宋体" w:eastAsia="仿宋_GB2312" w:cs="仿宋_GB2312"/>
          <w:color w:val="auto"/>
          <w:sz w:val="32"/>
          <w:szCs w:val="32"/>
        </w:rPr>
        <w:pPrChange w:id="5439"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41" w:author="谢浩然" w:date="2019-07-11T11:56:07Z">
        <w:r>
          <w:rPr>
            <w:rFonts w:hint="eastAsia" w:ascii="宋体" w:hAnsi="宋体" w:eastAsia="仿宋_GB2312" w:cs="仿宋_GB2312"/>
            <w:i w:val="0"/>
            <w:iCs w:val="0"/>
            <w:color w:val="auto"/>
            <w:kern w:val="0"/>
            <w:sz w:val="32"/>
            <w:szCs w:val="32"/>
            <w:lang w:eastAsia="zh-CN"/>
          </w:rPr>
          <w:delText>发展改革</w:delText>
        </w:r>
      </w:del>
      <w:del w:id="5442" w:author="谢浩然" w:date="2019-07-11T11:56:07Z">
        <w:r>
          <w:rPr>
            <w:rFonts w:hint="eastAsia" w:ascii="宋体" w:hAnsi="宋体" w:eastAsia="仿宋_GB2312" w:cs="仿宋_GB2312"/>
            <w:i w:val="0"/>
            <w:iCs w:val="0"/>
            <w:color w:val="auto"/>
            <w:kern w:val="0"/>
            <w:sz w:val="32"/>
            <w:szCs w:val="32"/>
          </w:rPr>
          <w:delText>行政管理部门在制定价格或者审核供水</w:delText>
        </w:r>
      </w:del>
      <w:del w:id="5443" w:author="谢浩然" w:date="2019-07-11T11:56:07Z">
        <w:r>
          <w:rPr>
            <w:rFonts w:hint="eastAsia" w:ascii="宋体" w:hAnsi="宋体" w:eastAsia="仿宋_GB2312" w:cs="仿宋_GB2312"/>
            <w:color w:val="auto"/>
            <w:sz w:val="32"/>
            <w:szCs w:val="32"/>
            <w:lang w:eastAsia="zh-CN"/>
          </w:rPr>
          <w:delText>单位</w:delText>
        </w:r>
      </w:del>
      <w:del w:id="5444" w:author="谢浩然" w:date="2019-07-11T11:56:07Z">
        <w:r>
          <w:rPr>
            <w:rFonts w:hint="eastAsia" w:ascii="宋体" w:hAnsi="宋体" w:eastAsia="仿宋_GB2312" w:cs="仿宋_GB2312"/>
            <w:i w:val="0"/>
            <w:iCs w:val="0"/>
            <w:color w:val="auto"/>
            <w:kern w:val="0"/>
            <w:sz w:val="32"/>
            <w:szCs w:val="32"/>
          </w:rPr>
          <w:delText>调价申请时，应当</w:delText>
        </w:r>
      </w:del>
      <w:del w:id="5445" w:author="谢浩然" w:date="2019-07-11T11:56:07Z">
        <w:r>
          <w:rPr>
            <w:rFonts w:hint="eastAsia" w:ascii="宋体" w:hAnsi="宋体" w:eastAsia="仿宋_GB2312" w:cs="仿宋_GB2312"/>
            <w:i w:val="0"/>
            <w:iCs w:val="0"/>
            <w:color w:val="auto"/>
            <w:kern w:val="0"/>
            <w:sz w:val="32"/>
            <w:szCs w:val="32"/>
            <w:lang w:eastAsia="zh-CN"/>
          </w:rPr>
          <w:delText>依法</w:delText>
        </w:r>
      </w:del>
      <w:del w:id="5446" w:author="谢浩然" w:date="2019-07-11T11:56:07Z">
        <w:r>
          <w:rPr>
            <w:rFonts w:hint="eastAsia" w:ascii="宋体" w:hAnsi="宋体" w:eastAsia="仿宋_GB2312" w:cs="仿宋_GB2312"/>
            <w:i w:val="0"/>
            <w:iCs w:val="0"/>
            <w:color w:val="auto"/>
            <w:kern w:val="0"/>
            <w:sz w:val="32"/>
            <w:szCs w:val="32"/>
          </w:rPr>
          <w:delText>采取论证会、听证会或者通过网络公开方式，广泛听取专家和公众意见，合理制定价格方案，报</w:delText>
        </w:r>
      </w:del>
      <w:del w:id="5447" w:author="谢浩然" w:date="2019-07-11T11:56:07Z">
        <w:r>
          <w:rPr>
            <w:rFonts w:hint="eastAsia" w:ascii="宋体" w:hAnsi="宋体" w:eastAsia="仿宋_GB2312" w:cs="仿宋_GB2312"/>
            <w:i w:val="0"/>
            <w:iCs w:val="0"/>
            <w:color w:val="auto"/>
            <w:kern w:val="0"/>
            <w:sz w:val="32"/>
            <w:szCs w:val="32"/>
            <w:lang w:eastAsia="zh-CN"/>
          </w:rPr>
          <w:delText>同级</w:delText>
        </w:r>
      </w:del>
      <w:del w:id="5448" w:author="谢浩然" w:date="2019-07-11T11:56:07Z">
        <w:r>
          <w:rPr>
            <w:rFonts w:hint="eastAsia" w:ascii="宋体" w:hAnsi="宋体" w:eastAsia="仿宋_GB2312" w:cs="仿宋_GB2312"/>
            <w:i w:val="0"/>
            <w:iCs w:val="0"/>
            <w:color w:val="auto"/>
            <w:kern w:val="0"/>
            <w:sz w:val="32"/>
            <w:szCs w:val="32"/>
          </w:rPr>
          <w:delText>人民政府批准后，向社会公布并组织实施。</w:delText>
        </w:r>
      </w:del>
      <w:bookmarkStart w:id="27" w:name="_Toc499110765"/>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450" w:author="谢浩然" w:date="2019-07-11T11:56:07Z"/>
          <w:rFonts w:hint="eastAsia" w:ascii="宋体" w:hAnsi="宋体" w:eastAsia="仿宋_GB2312" w:cs="仿宋_GB2312"/>
          <w:color w:val="auto"/>
          <w:sz w:val="32"/>
          <w:szCs w:val="32"/>
        </w:rPr>
        <w:pPrChange w:id="544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451" w:author="谢浩然" w:date="2019-07-11T11:56:07Z">
        <w:r>
          <w:rPr>
            <w:rFonts w:hint="eastAsia" w:ascii="宋体" w:hAnsi="宋体" w:eastAsia="黑体" w:cs="黑体"/>
            <w:color w:val="auto"/>
            <w:sz w:val="32"/>
            <w:szCs w:val="32"/>
            <w:rPrChange w:id="5452" w:author="卢颖东" w:date="2019-05-21T14:56:00Z">
              <w:rPr>
                <w:rFonts w:hint="eastAsia" w:ascii="黑体" w:hAnsi="黑体" w:eastAsia="黑体" w:cs="黑体"/>
                <w:color w:val="auto"/>
                <w:sz w:val="32"/>
                <w:szCs w:val="32"/>
              </w:rPr>
            </w:rPrChange>
          </w:rPr>
          <w:delText>第</w:delText>
        </w:r>
      </w:del>
      <w:del w:id="5454" w:author="谢浩然" w:date="2019-07-11T11:56:07Z">
        <w:r>
          <w:rPr>
            <w:rFonts w:hint="eastAsia" w:ascii="宋体" w:hAnsi="宋体" w:eastAsia="黑体" w:cs="黑体"/>
            <w:color w:val="auto"/>
            <w:sz w:val="32"/>
            <w:szCs w:val="32"/>
            <w:lang w:eastAsia="zh-CN"/>
            <w:rPrChange w:id="5455" w:author="卢颖东" w:date="2019-05-21T14:56:00Z">
              <w:rPr>
                <w:rFonts w:hint="eastAsia" w:ascii="黑体" w:hAnsi="黑体" w:eastAsia="黑体" w:cs="黑体"/>
                <w:color w:val="auto"/>
                <w:sz w:val="32"/>
                <w:szCs w:val="32"/>
                <w:lang w:eastAsia="zh-CN"/>
              </w:rPr>
            </w:rPrChange>
          </w:rPr>
          <w:delText>三</w:delText>
        </w:r>
      </w:del>
      <w:del w:id="5457" w:author="谢浩然" w:date="2019-07-11T11:56:07Z">
        <w:r>
          <w:rPr>
            <w:rFonts w:hint="eastAsia" w:ascii="宋体" w:hAnsi="宋体" w:eastAsia="黑体" w:cs="黑体"/>
            <w:color w:val="auto"/>
            <w:sz w:val="32"/>
            <w:szCs w:val="32"/>
            <w:rPrChange w:id="5458" w:author="卢颖东" w:date="2019-05-21T14:56:00Z">
              <w:rPr>
                <w:rFonts w:hint="eastAsia" w:ascii="黑体" w:hAnsi="黑体" w:eastAsia="黑体" w:cs="黑体"/>
                <w:color w:val="auto"/>
                <w:sz w:val="32"/>
                <w:szCs w:val="32"/>
              </w:rPr>
            </w:rPrChange>
          </w:rPr>
          <w:delText>十</w:delText>
        </w:r>
      </w:del>
      <w:del w:id="5460" w:author="谢浩然" w:date="2019-07-11T11:56:07Z">
        <w:r>
          <w:rPr>
            <w:rFonts w:hint="eastAsia" w:ascii="宋体" w:hAnsi="宋体" w:eastAsia="黑体" w:cs="黑体"/>
            <w:color w:val="auto"/>
            <w:sz w:val="32"/>
            <w:szCs w:val="32"/>
            <w:lang w:eastAsia="zh-CN"/>
            <w:rPrChange w:id="5461" w:author="卢颖东" w:date="2019-05-21T14:56:00Z">
              <w:rPr>
                <w:rFonts w:hint="eastAsia" w:ascii="黑体" w:hAnsi="黑体" w:eastAsia="黑体" w:cs="黑体"/>
                <w:color w:val="auto"/>
                <w:sz w:val="32"/>
                <w:szCs w:val="32"/>
                <w:lang w:eastAsia="zh-CN"/>
              </w:rPr>
            </w:rPrChange>
          </w:rPr>
          <w:delText>七</w:delText>
        </w:r>
      </w:del>
      <w:del w:id="5463" w:author="谢浩然" w:date="2019-07-11T11:56:07Z">
        <w:r>
          <w:rPr>
            <w:rFonts w:hint="eastAsia" w:ascii="宋体" w:hAnsi="宋体" w:eastAsia="黑体" w:cs="黑体"/>
            <w:color w:val="auto"/>
            <w:sz w:val="32"/>
            <w:szCs w:val="32"/>
            <w:rPrChange w:id="5464" w:author="卢颖东" w:date="2019-05-21T14:56:00Z">
              <w:rPr>
                <w:rFonts w:hint="eastAsia" w:ascii="黑体" w:hAnsi="黑体" w:eastAsia="黑体" w:cs="黑体"/>
                <w:color w:val="auto"/>
                <w:sz w:val="32"/>
                <w:szCs w:val="32"/>
              </w:rPr>
            </w:rPrChange>
          </w:rPr>
          <w:delText>条</w:delText>
        </w:r>
        <w:bookmarkEnd w:id="27"/>
      </w:del>
      <w:del w:id="5466" w:author="谢浩然" w:date="2019-07-11T11:56:07Z">
        <w:r>
          <w:rPr>
            <w:rFonts w:hint="eastAsia" w:ascii="宋体" w:hAnsi="宋体" w:eastAsia="仿宋_GB2312" w:cs="仿宋_GB2312"/>
            <w:color w:val="auto"/>
            <w:sz w:val="32"/>
            <w:szCs w:val="32"/>
          </w:rPr>
          <w:delText xml:space="preserve">  供水</w:delText>
        </w:r>
      </w:del>
      <w:del w:id="5467" w:author="谢浩然" w:date="2019-07-11T11:56:07Z">
        <w:r>
          <w:rPr>
            <w:rFonts w:hint="eastAsia" w:ascii="宋体" w:hAnsi="宋体" w:eastAsia="仿宋_GB2312" w:cs="仿宋_GB2312"/>
            <w:color w:val="auto"/>
            <w:sz w:val="32"/>
            <w:szCs w:val="32"/>
            <w:lang w:eastAsia="zh-CN"/>
          </w:rPr>
          <w:delText>单位</w:delText>
        </w:r>
      </w:del>
      <w:del w:id="5468" w:author="谢浩然" w:date="2019-07-11T11:56:07Z">
        <w:r>
          <w:rPr>
            <w:rFonts w:hint="eastAsia" w:ascii="宋体" w:hAnsi="宋体" w:eastAsia="仿宋_GB2312" w:cs="仿宋_GB2312"/>
            <w:color w:val="auto"/>
            <w:sz w:val="32"/>
            <w:szCs w:val="32"/>
          </w:rPr>
          <w:delText>可以委托物业服务单位或者其他单位代为抄录注册水表读数、收取水费、转交水费发票。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470" w:author="谢浩然" w:date="2019-07-11T11:56:07Z"/>
          <w:rFonts w:hint="eastAsia" w:ascii="宋体" w:hAnsi="宋体" w:eastAsia="仿宋_GB2312" w:cs="仿宋_GB2312"/>
          <w:color w:val="auto"/>
          <w:sz w:val="32"/>
          <w:szCs w:val="32"/>
        </w:rPr>
        <w:pPrChange w:id="546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71" w:author="谢浩然" w:date="2019-07-11T11:56:07Z">
        <w:r>
          <w:rPr>
            <w:rFonts w:hint="eastAsia" w:ascii="宋体" w:hAnsi="宋体" w:eastAsia="仿宋_GB2312" w:cs="仿宋_GB2312"/>
            <w:color w:val="auto"/>
            <w:sz w:val="32"/>
            <w:szCs w:val="32"/>
          </w:rPr>
          <w:delText>物业服务单位不得将其办公、生活的自用用水费用，或者小区绿化养护、园林水池喷泉、值班室、保安亭以及小区开展喜庆、宣传、装饰等活动的用水费用，摊入小区居民水费中由居民缴纳。</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473" w:author="谢浩然" w:date="2019-07-11T11:56:07Z"/>
          <w:rFonts w:hint="eastAsia" w:ascii="宋体" w:hAnsi="宋体" w:eastAsia="仿宋_GB2312" w:cs="仿宋_GB2312"/>
          <w:color w:val="auto"/>
          <w:sz w:val="32"/>
          <w:szCs w:val="32"/>
        </w:rPr>
        <w:pPrChange w:id="547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74" w:author="谢浩然" w:date="2019-07-11T11:56:07Z">
        <w:r>
          <w:rPr>
            <w:rFonts w:hint="eastAsia" w:ascii="宋体" w:hAnsi="宋体" w:eastAsia="仿宋_GB2312" w:cs="仿宋_GB2312"/>
            <w:color w:val="auto"/>
            <w:sz w:val="32"/>
            <w:szCs w:val="32"/>
          </w:rPr>
          <w:delText>受委托收取水费的单位应当严格执行政府定价，不得擅自调整价格，不得自行确定、改变用户的用水性质或者用水定额，不得向用户收取额外费用。</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476" w:author="谢浩然" w:date="2019-07-11T11:56:07Z"/>
          <w:rFonts w:hint="eastAsia" w:ascii="宋体" w:hAnsi="宋体" w:eastAsia="仿宋_GB2312" w:cs="仿宋_GB2312"/>
          <w:bCs/>
          <w:i w:val="0"/>
          <w:iCs w:val="0"/>
          <w:color w:val="auto"/>
          <w:sz w:val="32"/>
          <w:szCs w:val="32"/>
        </w:rPr>
        <w:pPrChange w:id="547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477" w:author="谢浩然" w:date="2019-07-11T11:56:07Z">
        <w:r>
          <w:rPr>
            <w:rFonts w:hint="eastAsia" w:ascii="宋体" w:hAnsi="宋体" w:eastAsia="黑体" w:cs="黑体"/>
            <w:i w:val="0"/>
            <w:iCs w:val="0"/>
            <w:color w:val="auto"/>
            <w:sz w:val="32"/>
            <w:szCs w:val="32"/>
            <w:lang w:eastAsia="zh-CN"/>
            <w:rPrChange w:id="5478" w:author="卢颖东" w:date="2019-05-21T14:56:00Z">
              <w:rPr>
                <w:rFonts w:hint="eastAsia" w:ascii="黑体" w:hAnsi="黑体" w:eastAsia="黑体" w:cs="黑体"/>
                <w:i w:val="0"/>
                <w:iCs w:val="0"/>
                <w:color w:val="auto"/>
                <w:sz w:val="32"/>
                <w:szCs w:val="32"/>
                <w:lang w:eastAsia="zh-CN"/>
              </w:rPr>
            </w:rPrChange>
          </w:rPr>
          <w:delText>第三十八条</w:delText>
        </w:r>
      </w:del>
      <w:del w:id="5480" w:author="谢浩然" w:date="2019-07-11T11:56:07Z">
        <w:r>
          <w:rPr>
            <w:rFonts w:hint="eastAsia" w:ascii="宋体" w:hAnsi="宋体" w:eastAsia="仿宋_GB2312" w:cs="仿宋_GB2312"/>
            <w:i w:val="0"/>
            <w:iCs w:val="0"/>
            <w:color w:val="auto"/>
            <w:sz w:val="32"/>
            <w:szCs w:val="32"/>
            <w:lang w:val="en-US" w:eastAsia="zh-CN"/>
          </w:rPr>
          <w:delText xml:space="preserve">  </w:delText>
        </w:r>
      </w:del>
      <w:del w:id="5481" w:author="谢浩然" w:date="2019-07-11T11:56:07Z">
        <w:r>
          <w:rPr>
            <w:rFonts w:hint="eastAsia" w:ascii="宋体" w:hAnsi="宋体" w:eastAsia="仿宋_GB2312" w:cs="仿宋_GB2312"/>
            <w:bCs/>
            <w:i w:val="0"/>
            <w:iCs w:val="0"/>
            <w:color w:val="auto"/>
            <w:sz w:val="32"/>
            <w:szCs w:val="32"/>
          </w:rPr>
          <w:delText>鼓励通过收购、合并、合作等市场化方式整合供水</w:delText>
        </w:r>
      </w:del>
      <w:del w:id="5482" w:author="谢浩然" w:date="2019-07-11T11:56:07Z">
        <w:r>
          <w:rPr>
            <w:rFonts w:hint="eastAsia" w:ascii="宋体" w:hAnsi="宋体" w:eastAsia="仿宋_GB2312" w:cs="仿宋_GB2312"/>
            <w:bCs/>
            <w:i w:val="0"/>
            <w:iCs w:val="0"/>
            <w:color w:val="auto"/>
            <w:sz w:val="32"/>
            <w:szCs w:val="32"/>
            <w:lang w:eastAsia="zh-CN"/>
          </w:rPr>
          <w:delText>单位</w:delText>
        </w:r>
      </w:del>
      <w:del w:id="5483" w:author="谢浩然" w:date="2019-07-11T11:56:07Z">
        <w:r>
          <w:rPr>
            <w:rFonts w:hint="eastAsia" w:ascii="宋体" w:hAnsi="宋体" w:eastAsia="仿宋_GB2312" w:cs="仿宋_GB2312"/>
            <w:bCs/>
            <w:i w:val="0"/>
            <w:iCs w:val="0"/>
            <w:color w:val="auto"/>
            <w:sz w:val="32"/>
            <w:szCs w:val="32"/>
          </w:rPr>
          <w:delText>、优化供水资源配置，提高供水</w:delText>
        </w:r>
      </w:del>
      <w:del w:id="5484" w:author="谢浩然" w:date="2019-07-11T11:56:07Z">
        <w:r>
          <w:rPr>
            <w:rFonts w:hint="eastAsia" w:ascii="宋体" w:hAnsi="宋体" w:eastAsia="仿宋_GB2312" w:cs="仿宋_GB2312"/>
            <w:bCs/>
            <w:i w:val="0"/>
            <w:iCs w:val="0"/>
            <w:color w:val="auto"/>
            <w:sz w:val="32"/>
            <w:szCs w:val="32"/>
            <w:lang w:eastAsia="zh-CN"/>
          </w:rPr>
          <w:delText>单位</w:delText>
        </w:r>
      </w:del>
      <w:del w:id="5485" w:author="谢浩然" w:date="2019-07-11T11:56:07Z">
        <w:r>
          <w:rPr>
            <w:rFonts w:hint="eastAsia" w:ascii="宋体" w:hAnsi="宋体" w:eastAsia="仿宋_GB2312" w:cs="仿宋_GB2312"/>
            <w:bCs/>
            <w:i w:val="0"/>
            <w:iCs w:val="0"/>
            <w:color w:val="auto"/>
            <w:sz w:val="32"/>
            <w:szCs w:val="32"/>
          </w:rPr>
          <w:delText>专业服务能力，保障供水安全，逐步实现供水用水同网、同质、同价、同服务。</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487" w:author="谢浩然" w:date="2019-07-11T11:56:07Z"/>
          <w:rFonts w:hint="eastAsia" w:ascii="宋体" w:hAnsi="宋体" w:eastAsia="仿宋_GB2312" w:cs="仿宋_GB2312"/>
          <w:bCs/>
          <w:i w:val="0"/>
          <w:iCs w:val="0"/>
          <w:color w:val="auto"/>
          <w:sz w:val="32"/>
          <w:szCs w:val="32"/>
        </w:rPr>
        <w:pPrChange w:id="5486"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rPr>
          <w:del w:id="5489" w:author="谢浩然" w:date="2019-07-11T11:56:07Z"/>
          <w:rFonts w:hint="eastAsia" w:ascii="宋体" w:hAnsi="宋体" w:eastAsia="黑体" w:cs="黑体"/>
          <w:color w:val="auto"/>
          <w:sz w:val="32"/>
          <w:szCs w:val="32"/>
          <w:lang w:val="en-US" w:eastAsia="zh-CN"/>
          <w:rPrChange w:id="5490" w:author="卢颖东" w:date="2019-05-21T14:56:00Z">
            <w:rPr>
              <w:del w:id="5491" w:author="谢浩然" w:date="2019-07-11T11:56:07Z"/>
              <w:rFonts w:hint="eastAsia" w:ascii="黑体" w:hAnsi="黑体" w:eastAsia="黑体" w:cs="黑体"/>
              <w:color w:val="auto"/>
              <w:sz w:val="32"/>
              <w:szCs w:val="32"/>
              <w:lang w:val="en-US" w:eastAsia="zh-CN"/>
            </w:rPr>
          </w:rPrChange>
        </w:rPr>
        <w:pPrChange w:id="5488"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pPr>
        </w:pPrChange>
      </w:pPr>
      <w:del w:id="5492" w:author="谢浩然" w:date="2019-07-11T11:56:07Z">
        <w:r>
          <w:rPr>
            <w:rFonts w:hint="eastAsia" w:ascii="宋体" w:hAnsi="宋体" w:eastAsia="黑体" w:cs="黑体"/>
            <w:bCs/>
            <w:color w:val="auto"/>
            <w:sz w:val="32"/>
            <w:szCs w:val="32"/>
            <w:lang w:val="en-US" w:eastAsia="zh-CN"/>
            <w:rPrChange w:id="5493" w:author="卢颖东" w:date="2019-05-21T14:56:00Z">
              <w:rPr>
                <w:rFonts w:hint="eastAsia" w:ascii="黑体" w:hAnsi="黑体" w:eastAsia="黑体" w:cs="黑体"/>
                <w:bCs/>
                <w:color w:val="auto"/>
                <w:sz w:val="32"/>
                <w:szCs w:val="32"/>
                <w:lang w:val="en-US" w:eastAsia="zh-CN"/>
              </w:rPr>
            </w:rPrChange>
          </w:rPr>
          <w:delText>第五章  用户用水与节水</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5496" w:author="谢浩然" w:date="2019-07-11T11:56:07Z"/>
          <w:rFonts w:hint="eastAsia" w:ascii="宋体" w:hAnsi="宋体" w:eastAsia="仿宋_GB2312" w:cs="仿宋_GB2312"/>
          <w:color w:val="auto"/>
          <w:sz w:val="32"/>
          <w:szCs w:val="32"/>
          <w:lang w:val="en-US" w:eastAsia="zh-CN"/>
        </w:rPr>
        <w:pPrChange w:id="5495"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498" w:author="谢浩然" w:date="2019-07-11T11:56:07Z"/>
          <w:rFonts w:hint="eastAsia" w:ascii="宋体" w:hAnsi="宋体" w:eastAsia="仿宋_GB2312" w:cs="仿宋_GB2312"/>
          <w:bCs/>
          <w:color w:val="auto"/>
          <w:sz w:val="32"/>
          <w:szCs w:val="32"/>
          <w:lang w:val="en-US" w:eastAsia="zh-CN"/>
        </w:rPr>
        <w:pPrChange w:id="549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99" w:author="谢浩然" w:date="2019-07-11T11:56:07Z">
        <w:r>
          <w:rPr>
            <w:rFonts w:hint="eastAsia" w:ascii="宋体" w:hAnsi="宋体" w:eastAsia="黑体" w:cs="黑体"/>
            <w:color w:val="auto"/>
            <w:sz w:val="32"/>
            <w:szCs w:val="32"/>
            <w:lang w:val="en-US" w:eastAsia="zh-CN"/>
            <w:rPrChange w:id="5500" w:author="卢颖东" w:date="2019-05-21T14:56:00Z">
              <w:rPr>
                <w:rFonts w:hint="eastAsia" w:ascii="黑体" w:hAnsi="黑体" w:eastAsia="黑体" w:cs="黑体"/>
                <w:color w:val="auto"/>
                <w:sz w:val="32"/>
                <w:szCs w:val="32"/>
                <w:lang w:val="en-US" w:eastAsia="zh-CN"/>
              </w:rPr>
            </w:rPrChange>
          </w:rPr>
          <w:delText>第三十九条</w:delText>
        </w:r>
      </w:del>
      <w:del w:id="5502" w:author="谢浩然" w:date="2019-07-11T11:56:07Z">
        <w:r>
          <w:rPr>
            <w:rFonts w:hint="eastAsia" w:ascii="宋体" w:hAnsi="宋体" w:eastAsia="仿宋_GB2312" w:cs="仿宋_GB2312"/>
            <w:color w:val="auto"/>
            <w:sz w:val="32"/>
            <w:szCs w:val="32"/>
            <w:lang w:val="en-US" w:eastAsia="zh-CN"/>
          </w:rPr>
          <w:delText xml:space="preserve">  </w:delText>
        </w:r>
      </w:del>
      <w:del w:id="5503" w:author="谢浩然" w:date="2019-07-11T11:56:07Z">
        <w:r>
          <w:rPr>
            <w:rFonts w:hint="eastAsia" w:ascii="宋体" w:hAnsi="宋体" w:eastAsia="仿宋_GB2312" w:cs="仿宋_GB2312"/>
            <w:bCs/>
            <w:color w:val="auto"/>
            <w:sz w:val="32"/>
            <w:szCs w:val="32"/>
            <w:lang w:val="en-US" w:eastAsia="zh-CN"/>
          </w:rPr>
          <w:delText>用户享有下列权利：</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05" w:author="谢浩然" w:date="2019-07-11T11:56:07Z"/>
          <w:rFonts w:hint="eastAsia" w:ascii="宋体" w:hAnsi="宋体" w:eastAsia="仿宋_GB2312" w:cs="仿宋_GB2312"/>
          <w:bCs/>
          <w:color w:val="auto"/>
          <w:sz w:val="32"/>
          <w:szCs w:val="32"/>
          <w:lang w:val="en-US" w:eastAsia="zh-CN"/>
        </w:rPr>
        <w:pPrChange w:id="550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06" w:author="谢浩然" w:date="2019-07-11T11:56:07Z">
        <w:r>
          <w:rPr>
            <w:rFonts w:hint="eastAsia" w:ascii="宋体" w:hAnsi="宋体" w:eastAsia="仿宋_GB2312" w:cs="仿宋_GB2312"/>
            <w:bCs/>
            <w:color w:val="auto"/>
            <w:sz w:val="32"/>
            <w:szCs w:val="32"/>
            <w:lang w:val="en-US" w:eastAsia="zh-CN"/>
          </w:rPr>
          <w:delText>（一）安全、连续用水；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08" w:author="谢浩然" w:date="2019-07-11T11:56:07Z"/>
          <w:rFonts w:hint="eastAsia" w:ascii="宋体" w:hAnsi="宋体" w:eastAsia="仿宋_GB2312" w:cs="仿宋_GB2312"/>
          <w:bCs/>
          <w:color w:val="auto"/>
          <w:sz w:val="32"/>
          <w:szCs w:val="32"/>
          <w:lang w:val="en-US" w:eastAsia="zh-CN"/>
        </w:rPr>
        <w:pPrChange w:id="550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09" w:author="谢浩然" w:date="2019-07-11T11:56:07Z">
        <w:r>
          <w:rPr>
            <w:rFonts w:hint="eastAsia" w:ascii="宋体" w:hAnsi="宋体" w:eastAsia="仿宋_GB2312" w:cs="仿宋_GB2312"/>
            <w:bCs/>
            <w:color w:val="auto"/>
            <w:sz w:val="32"/>
            <w:szCs w:val="32"/>
            <w:lang w:val="en-US" w:eastAsia="zh-CN"/>
          </w:rPr>
          <w:delText>（二）使用符合国家生活饮用水卫生标准的水；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11" w:author="谢浩然" w:date="2019-07-11T11:56:07Z"/>
          <w:rFonts w:hint="eastAsia" w:ascii="宋体" w:hAnsi="宋体" w:eastAsia="仿宋_GB2312" w:cs="仿宋_GB2312"/>
          <w:bCs/>
          <w:color w:val="auto"/>
          <w:sz w:val="32"/>
          <w:szCs w:val="32"/>
          <w:lang w:val="en-US" w:eastAsia="zh-CN"/>
        </w:rPr>
        <w:pPrChange w:id="551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12" w:author="谢浩然" w:date="2019-07-11T11:56:07Z">
        <w:r>
          <w:rPr>
            <w:rFonts w:hint="eastAsia" w:ascii="宋体" w:hAnsi="宋体" w:eastAsia="仿宋_GB2312" w:cs="仿宋_GB2312"/>
            <w:bCs/>
            <w:color w:val="auto"/>
            <w:sz w:val="32"/>
            <w:szCs w:val="32"/>
            <w:lang w:val="en-US" w:eastAsia="zh-CN"/>
          </w:rPr>
          <w:delText>（三）查询用水业务办理、用水量、水质、水价和水费信息；</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14" w:author="谢浩然" w:date="2019-07-11T11:56:07Z"/>
          <w:rFonts w:hint="eastAsia" w:ascii="宋体" w:hAnsi="宋体" w:eastAsia="仿宋_GB2312" w:cs="仿宋_GB2312"/>
          <w:bCs/>
          <w:color w:val="auto"/>
          <w:sz w:val="32"/>
          <w:szCs w:val="32"/>
          <w:lang w:val="en-US" w:eastAsia="zh-CN"/>
        </w:rPr>
        <w:pPrChange w:id="551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15" w:author="谢浩然" w:date="2019-07-11T11:56:07Z">
        <w:r>
          <w:rPr>
            <w:rFonts w:hint="eastAsia" w:ascii="宋体" w:hAnsi="宋体" w:eastAsia="仿宋_GB2312" w:cs="仿宋_GB2312"/>
            <w:bCs/>
            <w:color w:val="auto"/>
            <w:sz w:val="32"/>
            <w:szCs w:val="32"/>
            <w:lang w:val="en-US" w:eastAsia="zh-CN"/>
          </w:rPr>
          <w:delText>（四）对供水服务有异议的，可以向供水行政主管部门或者供水单位投诉；</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17" w:author="谢浩然" w:date="2019-07-11T11:56:07Z"/>
          <w:rFonts w:hint="eastAsia" w:ascii="宋体" w:hAnsi="宋体" w:eastAsia="仿宋_GB2312" w:cs="仿宋_GB2312"/>
          <w:color w:val="auto"/>
          <w:sz w:val="32"/>
          <w:szCs w:val="32"/>
        </w:rPr>
        <w:pPrChange w:id="551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18" w:author="谢浩然" w:date="2019-07-11T11:56:07Z">
        <w:r>
          <w:rPr>
            <w:rFonts w:hint="eastAsia" w:ascii="宋体" w:hAnsi="宋体" w:eastAsia="仿宋_GB2312" w:cs="仿宋_GB2312"/>
            <w:bCs/>
            <w:color w:val="auto"/>
            <w:sz w:val="32"/>
            <w:szCs w:val="32"/>
            <w:lang w:val="en-US" w:eastAsia="zh-CN"/>
          </w:rPr>
          <w:delText>（五）法律、法规规定的其他权利。</w:delText>
        </w:r>
      </w:del>
      <w:bookmarkStart w:id="28" w:name="_Toc499110764"/>
    </w:p>
    <w:bookmarkEnd w:id="28"/>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520" w:author="谢浩然" w:date="2019-07-11T11:56:07Z"/>
          <w:rFonts w:hint="eastAsia" w:ascii="宋体" w:hAnsi="宋体" w:eastAsia="仿宋_GB2312" w:cs="仿宋_GB2312"/>
          <w:color w:val="auto"/>
          <w:sz w:val="32"/>
          <w:szCs w:val="32"/>
        </w:rPr>
        <w:pPrChange w:id="551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521" w:author="谢浩然" w:date="2019-07-11T11:56:07Z">
        <w:bookmarkStart w:id="29" w:name="_Toc499110760"/>
        <w:bookmarkStart w:id="30" w:name="_Toc492328256"/>
        <w:bookmarkStart w:id="31" w:name="_Toc491811348"/>
        <w:r>
          <w:rPr>
            <w:rFonts w:hint="eastAsia" w:ascii="宋体" w:hAnsi="宋体" w:eastAsia="黑体" w:cs="黑体"/>
            <w:color w:val="auto"/>
            <w:sz w:val="32"/>
            <w:szCs w:val="32"/>
            <w:rPrChange w:id="5522" w:author="卢颖东" w:date="2019-05-21T14:56:00Z">
              <w:rPr>
                <w:rFonts w:hint="eastAsia" w:ascii="黑体" w:hAnsi="黑体" w:eastAsia="黑体" w:cs="黑体"/>
                <w:color w:val="auto"/>
                <w:sz w:val="32"/>
                <w:szCs w:val="32"/>
              </w:rPr>
            </w:rPrChange>
          </w:rPr>
          <w:delText>第</w:delText>
        </w:r>
      </w:del>
      <w:del w:id="5524" w:author="谢浩然" w:date="2019-07-11T11:56:07Z">
        <w:r>
          <w:rPr>
            <w:rFonts w:hint="eastAsia" w:ascii="宋体" w:hAnsi="宋体" w:eastAsia="黑体" w:cs="黑体"/>
            <w:color w:val="auto"/>
            <w:sz w:val="32"/>
            <w:szCs w:val="32"/>
            <w:lang w:eastAsia="zh-CN"/>
            <w:rPrChange w:id="5525" w:author="卢颖东" w:date="2019-05-21T14:56:00Z">
              <w:rPr>
                <w:rFonts w:hint="eastAsia" w:ascii="黑体" w:hAnsi="黑体" w:eastAsia="黑体" w:cs="黑体"/>
                <w:color w:val="auto"/>
                <w:sz w:val="32"/>
                <w:szCs w:val="32"/>
                <w:lang w:eastAsia="zh-CN"/>
              </w:rPr>
            </w:rPrChange>
          </w:rPr>
          <w:delText>四</w:delText>
        </w:r>
      </w:del>
      <w:del w:id="5527" w:author="谢浩然" w:date="2019-07-11T11:56:07Z">
        <w:r>
          <w:rPr>
            <w:rFonts w:hint="eastAsia" w:ascii="宋体" w:hAnsi="宋体" w:eastAsia="黑体" w:cs="黑体"/>
            <w:color w:val="auto"/>
            <w:sz w:val="32"/>
            <w:szCs w:val="32"/>
            <w:rPrChange w:id="5528" w:author="卢颖东" w:date="2019-05-21T14:56:00Z">
              <w:rPr>
                <w:rFonts w:hint="eastAsia" w:ascii="黑体" w:hAnsi="黑体" w:eastAsia="黑体" w:cs="黑体"/>
                <w:color w:val="auto"/>
                <w:sz w:val="32"/>
                <w:szCs w:val="32"/>
              </w:rPr>
            </w:rPrChange>
          </w:rPr>
          <w:delText>十条</w:delText>
        </w:r>
        <w:bookmarkEnd w:id="29"/>
        <w:bookmarkEnd w:id="30"/>
        <w:bookmarkEnd w:id="31"/>
      </w:del>
      <w:del w:id="5530" w:author="谢浩然" w:date="2019-07-11T11:56:07Z">
        <w:r>
          <w:rPr>
            <w:rFonts w:hint="eastAsia" w:ascii="宋体" w:hAnsi="宋体" w:eastAsia="仿宋_GB2312" w:cs="仿宋_GB2312"/>
            <w:color w:val="auto"/>
            <w:sz w:val="32"/>
            <w:szCs w:val="32"/>
          </w:rPr>
          <w:delText xml:space="preserve"> </w:delText>
        </w:r>
      </w:del>
      <w:del w:id="5531" w:author="谢浩然" w:date="2019-07-11T11:56:07Z">
        <w:r>
          <w:rPr>
            <w:rFonts w:hint="eastAsia" w:ascii="宋体" w:hAnsi="宋体" w:eastAsia="仿宋_GB2312" w:cs="仿宋_GB2312"/>
            <w:color w:val="auto"/>
            <w:sz w:val="32"/>
            <w:szCs w:val="32"/>
            <w:lang w:val="en-US" w:eastAsia="zh-CN"/>
          </w:rPr>
          <w:delText xml:space="preserve"> </w:delText>
        </w:r>
      </w:del>
      <w:del w:id="5532" w:author="谢浩然" w:date="2019-07-11T11:56:07Z">
        <w:r>
          <w:rPr>
            <w:rFonts w:hint="eastAsia" w:ascii="宋体" w:hAnsi="宋体" w:eastAsia="仿宋_GB2312" w:cs="仿宋_GB2312"/>
            <w:color w:val="auto"/>
            <w:sz w:val="32"/>
            <w:szCs w:val="32"/>
          </w:rPr>
          <w:delText>供水</w:delText>
        </w:r>
      </w:del>
      <w:del w:id="5533" w:author="谢浩然" w:date="2019-07-11T11:56:07Z">
        <w:r>
          <w:rPr>
            <w:rFonts w:hint="eastAsia" w:ascii="宋体" w:hAnsi="宋体" w:eastAsia="仿宋_GB2312" w:cs="仿宋_GB2312"/>
            <w:color w:val="auto"/>
            <w:sz w:val="32"/>
            <w:szCs w:val="32"/>
            <w:lang w:eastAsia="zh-CN"/>
          </w:rPr>
          <w:delText>单位</w:delText>
        </w:r>
      </w:del>
      <w:del w:id="5534" w:author="谢浩然" w:date="2019-07-11T11:56:07Z">
        <w:r>
          <w:rPr>
            <w:rFonts w:hint="eastAsia" w:ascii="宋体" w:hAnsi="宋体" w:eastAsia="仿宋_GB2312" w:cs="仿宋_GB2312"/>
            <w:color w:val="auto"/>
            <w:sz w:val="32"/>
            <w:szCs w:val="32"/>
          </w:rPr>
          <w:delText>应当与</w:delText>
        </w:r>
      </w:del>
      <w:del w:id="5535" w:author="谢浩然" w:date="2019-07-11T11:56:07Z">
        <w:r>
          <w:rPr>
            <w:rFonts w:hint="eastAsia" w:ascii="宋体" w:hAnsi="宋体" w:eastAsia="仿宋_GB2312" w:cs="仿宋_GB2312"/>
            <w:i w:val="0"/>
            <w:iCs w:val="0"/>
            <w:color w:val="auto"/>
            <w:sz w:val="32"/>
            <w:szCs w:val="32"/>
          </w:rPr>
          <w:delText>服务区域内的</w:delText>
        </w:r>
      </w:del>
      <w:del w:id="5536" w:author="谢浩然" w:date="2019-07-11T11:56:07Z">
        <w:r>
          <w:rPr>
            <w:rFonts w:hint="eastAsia" w:ascii="宋体" w:hAnsi="宋体" w:eastAsia="仿宋_GB2312" w:cs="仿宋_GB2312"/>
            <w:color w:val="auto"/>
            <w:sz w:val="32"/>
            <w:szCs w:val="32"/>
          </w:rPr>
          <w:delText>用户签订供水用水合同。供水用水合同的示范文本由市供水行政主管部门会同市</w:delText>
        </w:r>
      </w:del>
      <w:del w:id="5537" w:author="谢浩然" w:date="2019-07-11T11:56:07Z">
        <w:r>
          <w:rPr>
            <w:rFonts w:hint="eastAsia" w:ascii="宋体" w:hAnsi="宋体" w:eastAsia="仿宋_GB2312" w:cs="仿宋_GB2312"/>
            <w:color w:val="auto"/>
            <w:sz w:val="32"/>
            <w:szCs w:val="32"/>
            <w:lang w:eastAsia="zh-CN"/>
          </w:rPr>
          <w:delText>市场监督</w:delText>
        </w:r>
      </w:del>
      <w:del w:id="5538" w:author="谢浩然" w:date="2019-07-11T11:56:07Z">
        <w:r>
          <w:rPr>
            <w:rFonts w:hint="eastAsia" w:ascii="宋体" w:hAnsi="宋体" w:eastAsia="仿宋_GB2312" w:cs="仿宋_GB2312"/>
            <w:color w:val="auto"/>
            <w:sz w:val="32"/>
            <w:szCs w:val="32"/>
          </w:rPr>
          <w:delText>行政管理部门制定</w:delText>
        </w:r>
      </w:del>
      <w:del w:id="5539" w:author="谢浩然" w:date="2019-07-11T11:56:07Z">
        <w:r>
          <w:rPr>
            <w:rFonts w:hint="eastAsia" w:ascii="宋体" w:hAnsi="宋体" w:eastAsia="仿宋_GB2312" w:cs="仿宋_GB2312"/>
            <w:color w:val="auto"/>
            <w:sz w:val="32"/>
            <w:szCs w:val="32"/>
            <w:lang w:eastAsia="zh-CN"/>
          </w:rPr>
          <w:delText>公布</w:delText>
        </w:r>
      </w:del>
      <w:del w:id="5540" w:author="谢浩然" w:date="2019-07-11T11:56:07Z">
        <w:r>
          <w:rPr>
            <w:rFonts w:hint="eastAsia" w:ascii="宋体" w:hAnsi="宋体" w:eastAsia="仿宋_GB2312" w:cs="仿宋_GB2312"/>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42" w:author="谢浩然" w:date="2019-07-11T11:56:07Z"/>
          <w:rFonts w:hint="eastAsia" w:ascii="宋体" w:hAnsi="宋体" w:eastAsia="仿宋_GB2312" w:cs="仿宋_GB2312"/>
          <w:color w:val="auto"/>
          <w:sz w:val="32"/>
          <w:szCs w:val="32"/>
        </w:rPr>
        <w:pPrChange w:id="554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43" w:author="谢浩然" w:date="2019-07-11T11:56:07Z">
        <w:r>
          <w:rPr>
            <w:rFonts w:hint="eastAsia" w:ascii="宋体" w:hAnsi="宋体" w:eastAsia="仿宋_GB2312" w:cs="仿宋_GB2312"/>
            <w:color w:val="auto"/>
            <w:sz w:val="32"/>
            <w:szCs w:val="32"/>
          </w:rPr>
          <w:delText>供水</w:delText>
        </w:r>
      </w:del>
      <w:del w:id="5544" w:author="谢浩然" w:date="2019-07-11T11:56:07Z">
        <w:r>
          <w:rPr>
            <w:rFonts w:hint="eastAsia" w:ascii="宋体" w:hAnsi="宋体" w:eastAsia="仿宋_GB2312" w:cs="仿宋_GB2312"/>
            <w:color w:val="auto"/>
            <w:sz w:val="32"/>
            <w:szCs w:val="32"/>
            <w:lang w:eastAsia="zh-CN"/>
          </w:rPr>
          <w:delText>单位</w:delText>
        </w:r>
      </w:del>
      <w:del w:id="5545" w:author="谢浩然" w:date="2019-07-11T11:56:07Z">
        <w:r>
          <w:rPr>
            <w:rFonts w:hint="eastAsia" w:ascii="宋体" w:hAnsi="宋体" w:eastAsia="仿宋_GB2312" w:cs="仿宋_GB2312"/>
            <w:color w:val="auto"/>
            <w:sz w:val="32"/>
            <w:szCs w:val="32"/>
          </w:rPr>
          <w:delText>应当自签订供水用水合同之日起五</w:delText>
        </w:r>
      </w:del>
      <w:del w:id="5546" w:author="谢浩然" w:date="2019-07-11T11:56:07Z">
        <w:r>
          <w:rPr>
            <w:rFonts w:hint="eastAsia" w:ascii="宋体" w:hAnsi="宋体" w:eastAsia="仿宋_GB2312" w:cs="仿宋_GB2312"/>
            <w:color w:val="auto"/>
            <w:sz w:val="32"/>
            <w:szCs w:val="32"/>
            <w:lang w:eastAsia="zh-CN"/>
          </w:rPr>
          <w:delText>个工作</w:delText>
        </w:r>
      </w:del>
      <w:del w:id="5547" w:author="谢浩然" w:date="2019-07-11T11:56:07Z">
        <w:r>
          <w:rPr>
            <w:rFonts w:hint="eastAsia" w:ascii="宋体" w:hAnsi="宋体" w:eastAsia="仿宋_GB2312" w:cs="仿宋_GB2312"/>
            <w:color w:val="auto"/>
            <w:sz w:val="32"/>
            <w:szCs w:val="32"/>
          </w:rPr>
          <w:delText>日内向用户提供供水服务。</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49" w:author="谢浩然" w:date="2019-07-11T11:56:07Z"/>
          <w:rFonts w:hint="eastAsia" w:ascii="宋体" w:hAnsi="宋体" w:eastAsia="仿宋_GB2312" w:cs="仿宋_GB2312"/>
          <w:color w:val="auto"/>
          <w:sz w:val="32"/>
          <w:szCs w:val="32"/>
          <w:lang w:eastAsia="zh-CN"/>
        </w:rPr>
        <w:pPrChange w:id="554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50" w:author="谢浩然" w:date="2019-07-11T11:56:07Z">
        <w:r>
          <w:rPr>
            <w:rFonts w:hint="eastAsia" w:ascii="宋体" w:hAnsi="宋体" w:eastAsia="仿宋_GB2312" w:cs="仿宋_GB2312"/>
            <w:bCs/>
            <w:color w:val="auto"/>
            <w:sz w:val="32"/>
            <w:szCs w:val="32"/>
          </w:rPr>
          <w:delText>用户存在合法用水事实，但未与</w:delText>
        </w:r>
      </w:del>
      <w:del w:id="5551" w:author="谢浩然" w:date="2019-07-11T11:56:07Z">
        <w:r>
          <w:rPr>
            <w:rFonts w:hint="eastAsia" w:ascii="宋体" w:hAnsi="宋体" w:eastAsia="仿宋_GB2312" w:cs="仿宋_GB2312"/>
            <w:color w:val="auto"/>
            <w:sz w:val="32"/>
            <w:szCs w:val="32"/>
          </w:rPr>
          <w:delText>供水</w:delText>
        </w:r>
      </w:del>
      <w:del w:id="5552" w:author="谢浩然" w:date="2019-07-11T11:56:07Z">
        <w:r>
          <w:rPr>
            <w:rFonts w:hint="eastAsia" w:ascii="宋体" w:hAnsi="宋体" w:eastAsia="仿宋_GB2312" w:cs="仿宋_GB2312"/>
            <w:color w:val="auto"/>
            <w:sz w:val="32"/>
            <w:szCs w:val="32"/>
            <w:lang w:eastAsia="zh-CN"/>
          </w:rPr>
          <w:delText>单位</w:delText>
        </w:r>
      </w:del>
      <w:del w:id="5553" w:author="谢浩然" w:date="2019-07-11T11:56:07Z">
        <w:r>
          <w:rPr>
            <w:rFonts w:hint="eastAsia" w:ascii="宋体" w:hAnsi="宋体" w:eastAsia="仿宋_GB2312" w:cs="仿宋_GB2312"/>
            <w:bCs/>
            <w:color w:val="auto"/>
            <w:sz w:val="32"/>
            <w:szCs w:val="32"/>
          </w:rPr>
          <w:delText>签订供水用水合同的，</w:delText>
        </w:r>
      </w:del>
      <w:del w:id="5554" w:author="谢浩然" w:date="2019-07-11T11:56:07Z">
        <w:r>
          <w:rPr>
            <w:rFonts w:hint="eastAsia" w:ascii="宋体" w:hAnsi="宋体" w:eastAsia="仿宋_GB2312" w:cs="仿宋_GB2312"/>
            <w:color w:val="auto"/>
            <w:sz w:val="32"/>
            <w:szCs w:val="32"/>
          </w:rPr>
          <w:delText>供水</w:delText>
        </w:r>
      </w:del>
      <w:del w:id="5555" w:author="谢浩然" w:date="2019-07-11T11:56:07Z">
        <w:r>
          <w:rPr>
            <w:rFonts w:hint="eastAsia" w:ascii="宋体" w:hAnsi="宋体" w:eastAsia="仿宋_GB2312" w:cs="仿宋_GB2312"/>
            <w:color w:val="auto"/>
            <w:sz w:val="32"/>
            <w:szCs w:val="32"/>
            <w:lang w:eastAsia="zh-CN"/>
          </w:rPr>
          <w:delText>单位</w:delText>
        </w:r>
      </w:del>
      <w:del w:id="5556" w:author="谢浩然" w:date="2019-07-11T11:56:07Z">
        <w:r>
          <w:rPr>
            <w:rFonts w:hint="eastAsia" w:ascii="宋体" w:hAnsi="宋体" w:eastAsia="仿宋_GB2312" w:cs="仿宋_GB2312"/>
            <w:bCs/>
            <w:color w:val="auto"/>
            <w:sz w:val="32"/>
            <w:szCs w:val="32"/>
          </w:rPr>
          <w:delText>应当通知用户一个月内签订供水用水合同。用户逾期不签订的，可视为</w:delText>
        </w:r>
      </w:del>
      <w:del w:id="5557" w:author="谢浩然" w:date="2019-07-11T11:56:07Z">
        <w:r>
          <w:rPr>
            <w:rFonts w:hint="eastAsia" w:ascii="宋体" w:hAnsi="宋体" w:eastAsia="仿宋_GB2312" w:cs="仿宋_GB2312"/>
            <w:bCs/>
            <w:color w:val="auto"/>
            <w:sz w:val="32"/>
            <w:szCs w:val="32"/>
            <w:lang w:eastAsia="zh-CN"/>
          </w:rPr>
          <w:delText>双方</w:delText>
        </w:r>
      </w:del>
      <w:del w:id="5558" w:author="谢浩然" w:date="2019-07-11T11:56:07Z">
        <w:r>
          <w:rPr>
            <w:rFonts w:hint="eastAsia" w:ascii="宋体" w:hAnsi="宋体" w:eastAsia="仿宋_GB2312" w:cs="仿宋_GB2312"/>
            <w:bCs/>
            <w:color w:val="auto"/>
            <w:sz w:val="32"/>
            <w:szCs w:val="32"/>
          </w:rPr>
          <w:delText>同意</w:delText>
        </w:r>
      </w:del>
      <w:del w:id="5559" w:author="谢浩然" w:date="2019-07-11T11:56:07Z">
        <w:r>
          <w:rPr>
            <w:rFonts w:hint="eastAsia" w:ascii="宋体" w:hAnsi="宋体" w:eastAsia="仿宋_GB2312" w:cs="仿宋_GB2312"/>
            <w:color w:val="auto"/>
            <w:sz w:val="32"/>
            <w:szCs w:val="32"/>
          </w:rPr>
          <w:delText>供水用水合同示范文本相关约定</w:delText>
        </w:r>
      </w:del>
      <w:del w:id="5560" w:author="谢浩然" w:date="2019-07-11T11:56:07Z">
        <w:r>
          <w:rPr>
            <w:rFonts w:hint="eastAsia" w:ascii="宋体" w:hAnsi="宋体" w:eastAsia="仿宋_GB2312" w:cs="仿宋_GB2312"/>
            <w:bCs/>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562" w:author="谢浩然" w:date="2019-07-11T11:56:07Z"/>
          <w:rFonts w:hint="eastAsia" w:ascii="宋体" w:hAnsi="宋体" w:eastAsia="仿宋_GB2312" w:cs="仿宋_GB2312"/>
          <w:color w:val="auto"/>
          <w:kern w:val="10"/>
          <w:sz w:val="32"/>
          <w:szCs w:val="32"/>
        </w:rPr>
        <w:pPrChange w:id="556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563" w:author="谢浩然" w:date="2019-07-11T11:56:07Z">
        <w:r>
          <w:rPr>
            <w:rFonts w:hint="eastAsia" w:ascii="宋体" w:hAnsi="宋体" w:eastAsia="黑体" w:cs="黑体"/>
            <w:color w:val="auto"/>
            <w:sz w:val="32"/>
            <w:szCs w:val="32"/>
            <w:rPrChange w:id="5564" w:author="卢颖东" w:date="2019-05-21T14:56:00Z">
              <w:rPr>
                <w:rFonts w:hint="eastAsia" w:ascii="黑体" w:hAnsi="黑体" w:eastAsia="黑体" w:cs="黑体"/>
                <w:color w:val="auto"/>
                <w:sz w:val="32"/>
                <w:szCs w:val="32"/>
              </w:rPr>
            </w:rPrChange>
          </w:rPr>
          <w:delText>第四十</w:delText>
        </w:r>
      </w:del>
      <w:del w:id="5566" w:author="谢浩然" w:date="2019-07-11T11:56:07Z">
        <w:r>
          <w:rPr>
            <w:rFonts w:hint="eastAsia" w:ascii="宋体" w:hAnsi="宋体" w:eastAsia="黑体" w:cs="黑体"/>
            <w:color w:val="auto"/>
            <w:sz w:val="32"/>
            <w:szCs w:val="32"/>
            <w:lang w:eastAsia="zh-CN"/>
            <w:rPrChange w:id="5567" w:author="卢颖东" w:date="2019-05-21T14:56:00Z">
              <w:rPr>
                <w:rFonts w:hint="eastAsia" w:ascii="黑体" w:hAnsi="黑体" w:eastAsia="黑体" w:cs="黑体"/>
                <w:color w:val="auto"/>
                <w:sz w:val="32"/>
                <w:szCs w:val="32"/>
                <w:lang w:eastAsia="zh-CN"/>
              </w:rPr>
            </w:rPrChange>
          </w:rPr>
          <w:delText>一</w:delText>
        </w:r>
      </w:del>
      <w:del w:id="5569" w:author="谢浩然" w:date="2019-07-11T11:56:07Z">
        <w:r>
          <w:rPr>
            <w:rFonts w:hint="eastAsia" w:ascii="宋体" w:hAnsi="宋体" w:eastAsia="黑体" w:cs="黑体"/>
            <w:color w:val="auto"/>
            <w:sz w:val="32"/>
            <w:szCs w:val="32"/>
            <w:rPrChange w:id="5570" w:author="卢颖东" w:date="2019-05-21T14:56:00Z">
              <w:rPr>
                <w:rFonts w:hint="eastAsia" w:ascii="黑体" w:hAnsi="黑体" w:eastAsia="黑体" w:cs="黑体"/>
                <w:color w:val="auto"/>
                <w:sz w:val="32"/>
                <w:szCs w:val="32"/>
              </w:rPr>
            </w:rPrChange>
          </w:rPr>
          <w:delText>条</w:delText>
        </w:r>
      </w:del>
      <w:del w:id="5572" w:author="谢浩然" w:date="2019-07-11T11:56:07Z">
        <w:r>
          <w:rPr>
            <w:rFonts w:hint="eastAsia" w:ascii="宋体" w:hAnsi="宋体" w:eastAsia="仿宋_GB2312" w:cs="仿宋_GB2312"/>
            <w:color w:val="auto"/>
            <w:sz w:val="32"/>
            <w:szCs w:val="32"/>
            <w:lang w:val="en-US" w:eastAsia="zh-CN"/>
          </w:rPr>
          <w:delText xml:space="preserve">  </w:delText>
        </w:r>
      </w:del>
      <w:del w:id="5573" w:author="谢浩然" w:date="2019-07-11T11:56:07Z">
        <w:r>
          <w:rPr>
            <w:rFonts w:hint="eastAsia" w:ascii="宋体" w:hAnsi="宋体" w:eastAsia="仿宋_GB2312" w:cs="仿宋_GB2312"/>
            <w:color w:val="auto"/>
            <w:kern w:val="10"/>
            <w:sz w:val="32"/>
            <w:szCs w:val="32"/>
          </w:rPr>
          <w:delText>用户应当按照实际用水量、</w:delText>
        </w:r>
      </w:del>
      <w:del w:id="5574" w:author="谢浩然" w:date="2019-07-11T11:56:07Z">
        <w:r>
          <w:rPr>
            <w:rFonts w:hint="eastAsia" w:ascii="宋体" w:hAnsi="宋体" w:eastAsia="仿宋_GB2312" w:cs="仿宋_GB2312"/>
            <w:color w:val="auto"/>
            <w:sz w:val="32"/>
            <w:szCs w:val="32"/>
          </w:rPr>
          <w:delText>用水类别以及</w:delText>
        </w:r>
      </w:del>
      <w:del w:id="5575" w:author="谢浩然" w:date="2019-07-11T11:56:07Z">
        <w:r>
          <w:rPr>
            <w:rFonts w:hint="eastAsia" w:ascii="宋体" w:hAnsi="宋体" w:eastAsia="仿宋_GB2312" w:cs="仿宋_GB2312"/>
            <w:color w:val="auto"/>
            <w:kern w:val="10"/>
            <w:sz w:val="32"/>
            <w:szCs w:val="32"/>
          </w:rPr>
          <w:delText>计费标准，向</w:delText>
        </w:r>
      </w:del>
      <w:del w:id="5576" w:author="谢浩然" w:date="2019-07-11T11:56:07Z">
        <w:r>
          <w:rPr>
            <w:rFonts w:hint="eastAsia" w:ascii="宋体" w:hAnsi="宋体" w:eastAsia="仿宋_GB2312" w:cs="仿宋_GB2312"/>
            <w:color w:val="auto"/>
            <w:kern w:val="0"/>
            <w:sz w:val="32"/>
            <w:szCs w:val="32"/>
          </w:rPr>
          <w:delText>供水</w:delText>
        </w:r>
      </w:del>
      <w:del w:id="5577" w:author="谢浩然" w:date="2019-07-11T11:56:07Z">
        <w:r>
          <w:rPr>
            <w:rFonts w:hint="eastAsia" w:ascii="宋体" w:hAnsi="宋体" w:eastAsia="仿宋_GB2312" w:cs="仿宋_GB2312"/>
            <w:color w:val="auto"/>
            <w:kern w:val="0"/>
            <w:sz w:val="32"/>
            <w:szCs w:val="32"/>
            <w:lang w:eastAsia="zh-CN"/>
          </w:rPr>
          <w:delText>单位</w:delText>
        </w:r>
      </w:del>
      <w:del w:id="5578" w:author="谢浩然" w:date="2019-07-11T11:56:07Z">
        <w:r>
          <w:rPr>
            <w:rFonts w:hint="eastAsia" w:ascii="宋体" w:hAnsi="宋体" w:eastAsia="仿宋_GB2312" w:cs="仿宋_GB2312"/>
            <w:color w:val="auto"/>
            <w:kern w:val="10"/>
            <w:sz w:val="32"/>
            <w:szCs w:val="32"/>
          </w:rPr>
          <w:delText>缴纳水费。</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580" w:author="谢浩然" w:date="2019-07-11T11:56:07Z"/>
          <w:rFonts w:hint="eastAsia" w:ascii="宋体" w:hAnsi="宋体" w:eastAsia="仿宋_GB2312" w:cs="仿宋_GB2312"/>
          <w:color w:val="auto"/>
          <w:sz w:val="32"/>
          <w:szCs w:val="32"/>
        </w:rPr>
        <w:pPrChange w:id="557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81" w:author="谢浩然" w:date="2019-07-11T11:56:07Z">
        <w:r>
          <w:rPr>
            <w:rFonts w:hint="eastAsia" w:ascii="宋体" w:hAnsi="宋体" w:eastAsia="仿宋_GB2312" w:cs="仿宋_GB2312"/>
            <w:color w:val="auto"/>
            <w:sz w:val="32"/>
            <w:szCs w:val="32"/>
          </w:rPr>
          <w:delText>用户申请多类别用水的，</w:delText>
        </w:r>
      </w:del>
      <w:del w:id="5582" w:author="谢浩然" w:date="2019-07-11T11:56:07Z">
        <w:r>
          <w:rPr>
            <w:rFonts w:hint="eastAsia" w:ascii="宋体" w:hAnsi="宋体" w:eastAsia="仿宋_GB2312" w:cs="仿宋_GB2312"/>
            <w:color w:val="auto"/>
            <w:kern w:val="0"/>
            <w:sz w:val="32"/>
            <w:szCs w:val="32"/>
          </w:rPr>
          <w:delText>供水</w:delText>
        </w:r>
      </w:del>
      <w:del w:id="5583" w:author="谢浩然" w:date="2019-07-11T11:56:07Z">
        <w:r>
          <w:rPr>
            <w:rFonts w:hint="eastAsia" w:ascii="宋体" w:hAnsi="宋体" w:eastAsia="仿宋_GB2312" w:cs="仿宋_GB2312"/>
            <w:color w:val="auto"/>
            <w:kern w:val="0"/>
            <w:sz w:val="32"/>
            <w:szCs w:val="32"/>
            <w:lang w:eastAsia="zh-CN"/>
          </w:rPr>
          <w:delText>单位</w:delText>
        </w:r>
      </w:del>
      <w:del w:id="5584" w:author="谢浩然" w:date="2019-07-11T11:56:07Z">
        <w:r>
          <w:rPr>
            <w:rFonts w:hint="eastAsia" w:ascii="宋体" w:hAnsi="宋体" w:eastAsia="仿宋_GB2312" w:cs="仿宋_GB2312"/>
            <w:color w:val="auto"/>
            <w:sz w:val="32"/>
            <w:szCs w:val="32"/>
          </w:rPr>
          <w:delText>经核实后应当分别安装注册水表计量收费。用户实行多类别用水但未申请分别安装注册水表计量收费的，从高适用水价。因建筑结构、供水设施等限制不能分别装表计量的，由</w:delText>
        </w:r>
      </w:del>
      <w:del w:id="5585" w:author="谢浩然" w:date="2019-07-11T11:56:07Z">
        <w:r>
          <w:rPr>
            <w:rFonts w:hint="eastAsia" w:ascii="宋体" w:hAnsi="宋体" w:eastAsia="仿宋_GB2312" w:cs="仿宋_GB2312"/>
            <w:color w:val="auto"/>
            <w:kern w:val="0"/>
            <w:sz w:val="32"/>
            <w:szCs w:val="32"/>
          </w:rPr>
          <w:delText>供水</w:delText>
        </w:r>
      </w:del>
      <w:del w:id="5586" w:author="谢浩然" w:date="2019-07-11T11:56:07Z">
        <w:r>
          <w:rPr>
            <w:rFonts w:hint="eastAsia" w:ascii="宋体" w:hAnsi="宋体" w:eastAsia="仿宋_GB2312" w:cs="仿宋_GB2312"/>
            <w:color w:val="auto"/>
            <w:kern w:val="0"/>
            <w:sz w:val="32"/>
            <w:szCs w:val="32"/>
            <w:lang w:eastAsia="zh-CN"/>
          </w:rPr>
          <w:delText>单位</w:delText>
        </w:r>
      </w:del>
      <w:del w:id="5587" w:author="谢浩然" w:date="2019-07-11T11:56:07Z">
        <w:r>
          <w:rPr>
            <w:rFonts w:hint="eastAsia" w:ascii="宋体" w:hAnsi="宋体" w:eastAsia="仿宋_GB2312" w:cs="仿宋_GB2312"/>
            <w:color w:val="auto"/>
            <w:sz w:val="32"/>
            <w:szCs w:val="32"/>
          </w:rPr>
          <w:delText>与用户协商确定各类别用水比例后计价收费；协商不成的，由所在地的区供水行政主管部门确定计费方式。</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589" w:author="谢浩然" w:date="2019-07-11T11:56:07Z"/>
          <w:rFonts w:hint="eastAsia" w:ascii="宋体" w:hAnsi="宋体" w:eastAsia="仿宋_GB2312" w:cs="仿宋_GB2312"/>
          <w:color w:val="auto"/>
          <w:sz w:val="32"/>
          <w:szCs w:val="32"/>
        </w:rPr>
        <w:pPrChange w:id="558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590" w:author="谢浩然" w:date="2019-07-11T11:56:07Z">
        <w:r>
          <w:rPr>
            <w:rFonts w:hint="eastAsia" w:ascii="宋体" w:hAnsi="宋体" w:eastAsia="黑体" w:cs="黑体"/>
            <w:color w:val="auto"/>
            <w:sz w:val="32"/>
            <w:szCs w:val="32"/>
            <w:rPrChange w:id="5591" w:author="卢颖东" w:date="2019-05-21T14:56:00Z">
              <w:rPr>
                <w:rFonts w:hint="eastAsia" w:ascii="黑体" w:hAnsi="黑体" w:eastAsia="黑体" w:cs="黑体"/>
                <w:color w:val="auto"/>
                <w:sz w:val="32"/>
                <w:szCs w:val="32"/>
              </w:rPr>
            </w:rPrChange>
          </w:rPr>
          <w:delText>第四十</w:delText>
        </w:r>
      </w:del>
      <w:del w:id="5593" w:author="谢浩然" w:date="2019-07-11T11:56:07Z">
        <w:r>
          <w:rPr>
            <w:rFonts w:hint="eastAsia" w:ascii="宋体" w:hAnsi="宋体" w:eastAsia="黑体" w:cs="黑体"/>
            <w:color w:val="auto"/>
            <w:sz w:val="32"/>
            <w:szCs w:val="32"/>
            <w:lang w:eastAsia="zh-CN"/>
            <w:rPrChange w:id="5594" w:author="卢颖东" w:date="2019-05-21T14:56:00Z">
              <w:rPr>
                <w:rFonts w:hint="eastAsia" w:ascii="黑体" w:hAnsi="黑体" w:eastAsia="黑体" w:cs="黑体"/>
                <w:color w:val="auto"/>
                <w:sz w:val="32"/>
                <w:szCs w:val="32"/>
                <w:lang w:eastAsia="zh-CN"/>
              </w:rPr>
            </w:rPrChange>
          </w:rPr>
          <w:delText>二</w:delText>
        </w:r>
      </w:del>
      <w:del w:id="5596" w:author="谢浩然" w:date="2019-07-11T11:56:07Z">
        <w:r>
          <w:rPr>
            <w:rFonts w:hint="eastAsia" w:ascii="宋体" w:hAnsi="宋体" w:eastAsia="黑体" w:cs="黑体"/>
            <w:color w:val="auto"/>
            <w:sz w:val="32"/>
            <w:szCs w:val="32"/>
            <w:rPrChange w:id="5597" w:author="卢颖东" w:date="2019-05-21T14:56:00Z">
              <w:rPr>
                <w:rFonts w:hint="eastAsia" w:ascii="黑体" w:hAnsi="黑体" w:eastAsia="黑体" w:cs="黑体"/>
                <w:color w:val="auto"/>
                <w:sz w:val="32"/>
                <w:szCs w:val="32"/>
              </w:rPr>
            </w:rPrChange>
          </w:rPr>
          <w:delText>条</w:delText>
        </w:r>
      </w:del>
      <w:del w:id="5599" w:author="谢浩然" w:date="2019-07-11T11:56:07Z">
        <w:r>
          <w:rPr>
            <w:rFonts w:hint="eastAsia" w:ascii="宋体" w:hAnsi="宋体" w:eastAsia="仿宋_GB2312" w:cs="仿宋_GB2312"/>
            <w:color w:val="auto"/>
            <w:sz w:val="32"/>
            <w:szCs w:val="32"/>
            <w:lang w:val="en-US" w:eastAsia="zh-CN"/>
          </w:rPr>
          <w:delText xml:space="preserve"> </w:delText>
        </w:r>
      </w:del>
      <w:del w:id="5600" w:author="谢浩然" w:date="2019-07-11T11:56:07Z">
        <w:r>
          <w:rPr>
            <w:rFonts w:hint="eastAsia" w:ascii="宋体" w:hAnsi="宋体" w:eastAsia="仿宋_GB2312" w:cs="仿宋_GB2312"/>
            <w:color w:val="auto"/>
            <w:sz w:val="32"/>
            <w:szCs w:val="32"/>
          </w:rPr>
          <w:delText xml:space="preserve"> 用户应当按照供水用水合同约定的期限缴纳水费。逾期未缴纳的，用户应当按照合同约定缴纳违约金；逾期六十日不缴纳水费的，供水单位</w:delText>
        </w:r>
      </w:del>
      <w:del w:id="5601" w:author="谢浩然" w:date="2019-07-11T11:56:07Z">
        <w:r>
          <w:rPr>
            <w:rFonts w:hint="eastAsia" w:ascii="宋体" w:hAnsi="宋体" w:eastAsia="仿宋_GB2312" w:cs="仿宋_GB2312"/>
            <w:color w:val="auto"/>
            <w:sz w:val="32"/>
            <w:szCs w:val="32"/>
            <w:lang w:eastAsia="zh-CN"/>
          </w:rPr>
          <w:delText>可以</w:delText>
        </w:r>
      </w:del>
      <w:del w:id="5602" w:author="谢浩然" w:date="2019-07-11T11:56:07Z">
        <w:r>
          <w:rPr>
            <w:rFonts w:hint="eastAsia" w:ascii="宋体" w:hAnsi="宋体" w:eastAsia="仿宋_GB2312" w:cs="仿宋_GB2312"/>
            <w:color w:val="auto"/>
            <w:sz w:val="32"/>
            <w:szCs w:val="32"/>
          </w:rPr>
          <w:delText>采取限制用水措施；逾期九十日仍不缴纳水费的，供水单位可以</w:delText>
        </w:r>
      </w:del>
      <w:del w:id="5603" w:author="谢浩然" w:date="2019-07-11T11:56:07Z">
        <w:r>
          <w:rPr>
            <w:rFonts w:hint="eastAsia" w:ascii="宋体" w:hAnsi="宋体" w:eastAsia="仿宋_GB2312" w:cs="仿宋_GB2312"/>
            <w:color w:val="auto"/>
            <w:sz w:val="32"/>
            <w:szCs w:val="32"/>
            <w:lang w:eastAsia="zh-CN"/>
          </w:rPr>
          <w:delText>依法经区人民政府批准</w:delText>
        </w:r>
      </w:del>
      <w:del w:id="5604" w:author="谢浩然" w:date="2019-07-11T11:56:07Z">
        <w:r>
          <w:rPr>
            <w:rFonts w:hint="eastAsia" w:ascii="宋体" w:hAnsi="宋体" w:cs="仿宋_GB2312"/>
            <w:color w:val="auto"/>
            <w:sz w:val="32"/>
            <w:szCs w:val="32"/>
            <w:lang w:eastAsia="zh-CN"/>
          </w:rPr>
          <w:delText>在一定时间内停止供水</w:delText>
        </w:r>
      </w:del>
      <w:del w:id="5605" w:author="谢浩然" w:date="2019-07-11T11:56:07Z">
        <w:r>
          <w:rPr>
            <w:rFonts w:hint="eastAsia" w:ascii="宋体" w:hAnsi="宋体" w:eastAsia="仿宋_GB2312" w:cs="仿宋_GB2312"/>
            <w:color w:val="auto"/>
            <w:sz w:val="32"/>
            <w:szCs w:val="32"/>
          </w:rPr>
          <w:delText>。用户缴清</w:delText>
        </w:r>
      </w:del>
      <w:del w:id="5606" w:author="谢浩然" w:date="2019-07-11T11:56:07Z">
        <w:r>
          <w:rPr>
            <w:rFonts w:hint="eastAsia" w:ascii="宋体" w:hAnsi="宋体" w:eastAsia="仿宋_GB2312" w:cs="仿宋_GB2312"/>
            <w:color w:val="auto"/>
            <w:sz w:val="32"/>
            <w:szCs w:val="32"/>
            <w:lang w:eastAsia="zh-CN"/>
          </w:rPr>
          <w:delText>水</w:delText>
        </w:r>
      </w:del>
      <w:del w:id="5607" w:author="谢浩然" w:date="2019-07-11T11:56:07Z">
        <w:r>
          <w:rPr>
            <w:rFonts w:hint="eastAsia" w:ascii="宋体" w:hAnsi="宋体" w:eastAsia="仿宋_GB2312" w:cs="仿宋_GB2312"/>
            <w:color w:val="auto"/>
            <w:sz w:val="32"/>
            <w:szCs w:val="32"/>
          </w:rPr>
          <w:delText>费</w:delText>
        </w:r>
      </w:del>
      <w:del w:id="5608" w:author="谢浩然" w:date="2019-07-11T11:56:07Z">
        <w:r>
          <w:rPr>
            <w:rFonts w:hint="eastAsia" w:ascii="宋体" w:hAnsi="宋体" w:eastAsia="仿宋_GB2312" w:cs="仿宋_GB2312"/>
            <w:color w:val="auto"/>
            <w:sz w:val="32"/>
            <w:szCs w:val="32"/>
            <w:lang w:eastAsia="zh-CN"/>
          </w:rPr>
          <w:delText>和违约金</w:delText>
        </w:r>
      </w:del>
      <w:del w:id="5609" w:author="谢浩然" w:date="2019-07-11T11:56:07Z">
        <w:r>
          <w:rPr>
            <w:rFonts w:hint="eastAsia" w:ascii="宋体" w:hAnsi="宋体" w:eastAsia="仿宋_GB2312" w:cs="仿宋_GB2312"/>
            <w:color w:val="auto"/>
            <w:sz w:val="32"/>
            <w:szCs w:val="32"/>
          </w:rPr>
          <w:delText>的，供水单位应当自收到水费和违约金之时起二十四小时内恢复</w:delText>
        </w:r>
      </w:del>
      <w:del w:id="5610" w:author="谢浩然" w:date="2019-07-11T11:56:07Z">
        <w:r>
          <w:rPr>
            <w:rFonts w:hint="eastAsia" w:ascii="宋体" w:hAnsi="宋体" w:eastAsia="仿宋_GB2312" w:cs="仿宋_GB2312"/>
            <w:color w:val="auto"/>
            <w:sz w:val="32"/>
            <w:szCs w:val="32"/>
            <w:lang w:eastAsia="zh-CN"/>
          </w:rPr>
          <w:delText>正常</w:delText>
        </w:r>
      </w:del>
      <w:del w:id="5611" w:author="谢浩然" w:date="2019-07-11T11:56:07Z">
        <w:r>
          <w:rPr>
            <w:rFonts w:hint="eastAsia" w:ascii="宋体" w:hAnsi="宋体" w:eastAsia="仿宋_GB2312" w:cs="仿宋_GB2312"/>
            <w:color w:val="auto"/>
            <w:sz w:val="32"/>
            <w:szCs w:val="32"/>
          </w:rPr>
          <w:delText>供水。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13" w:author="谢浩然" w:date="2019-07-11T11:56:07Z"/>
          <w:rFonts w:hint="eastAsia" w:ascii="宋体" w:hAnsi="宋体" w:eastAsia="仿宋_GB2312" w:cs="仿宋_GB2312"/>
          <w:color w:val="auto"/>
          <w:sz w:val="32"/>
          <w:szCs w:val="32"/>
        </w:rPr>
        <w:pPrChange w:id="561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14" w:author="谢浩然" w:date="2019-07-11T11:56:07Z">
        <w:r>
          <w:rPr>
            <w:rFonts w:hint="eastAsia" w:ascii="宋体" w:hAnsi="宋体" w:eastAsia="仿宋_GB2312" w:cs="仿宋_GB2312"/>
            <w:color w:val="auto"/>
            <w:sz w:val="32"/>
            <w:szCs w:val="32"/>
          </w:rPr>
          <w:delText>非居民用户应当按时足额缴纳超计划超定额用水累进加价费用。缴费期限届满尚未缴纳的，由供水行政主管部门责令限期缴纳；期限届满后逾期九十日仍未缴纳的，由供水行政主管部门通知供水单位停止向该用户供水。用户缴清费用后，凭缴费票据向供水行政主管部门申请恢复供水。供水行政主管部门应当在核实缴费情况后立即通知供水单位恢复供水，供水单位应当在二</w:delText>
        </w:r>
      </w:del>
      <w:del w:id="5615" w:author="谢浩然" w:date="2019-07-11T11:56:07Z">
        <w:r>
          <w:rPr>
            <w:rFonts w:hint="eastAsia" w:ascii="宋体" w:hAnsi="宋体" w:eastAsia="仿宋_GB2312" w:cs="仿宋_GB2312"/>
            <w:color w:val="auto"/>
            <w:sz w:val="32"/>
            <w:szCs w:val="32"/>
            <w:lang w:eastAsia="zh-CN"/>
          </w:rPr>
          <w:delText>十四</w:delText>
        </w:r>
      </w:del>
      <w:del w:id="5616" w:author="谢浩然" w:date="2019-07-11T11:56:07Z">
        <w:r>
          <w:rPr>
            <w:rFonts w:hint="eastAsia" w:ascii="宋体" w:hAnsi="宋体" w:eastAsia="仿宋_GB2312" w:cs="仿宋_GB2312"/>
            <w:color w:val="auto"/>
            <w:sz w:val="32"/>
            <w:szCs w:val="32"/>
          </w:rPr>
          <w:delText>小时内予以恢复。</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18" w:author="谢浩然" w:date="2019-07-11T11:56:07Z"/>
          <w:rFonts w:hint="eastAsia" w:ascii="宋体" w:hAnsi="宋体" w:eastAsia="仿宋_GB2312" w:cs="仿宋_GB2312"/>
          <w:color w:val="auto"/>
          <w:sz w:val="32"/>
          <w:szCs w:val="32"/>
        </w:rPr>
        <w:pPrChange w:id="561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19" w:author="谢浩然" w:date="2019-07-11T11:56:07Z">
        <w:r>
          <w:rPr>
            <w:rFonts w:hint="eastAsia" w:ascii="宋体" w:hAnsi="宋体" w:eastAsia="仿宋_GB2312" w:cs="仿宋_GB2312"/>
            <w:color w:val="auto"/>
            <w:sz w:val="32"/>
            <w:szCs w:val="32"/>
          </w:rPr>
          <w:delText>供水单位</w:delText>
        </w:r>
      </w:del>
      <w:del w:id="5620" w:author="谢浩然" w:date="2019-07-11T11:56:07Z">
        <w:r>
          <w:rPr>
            <w:rFonts w:hint="eastAsia" w:ascii="宋体" w:hAnsi="宋体" w:eastAsia="仿宋_GB2312" w:cs="仿宋_GB2312"/>
            <w:color w:val="auto"/>
            <w:sz w:val="32"/>
            <w:szCs w:val="32"/>
            <w:lang w:eastAsia="zh-CN"/>
          </w:rPr>
          <w:delText>按照本条第一款、第二款规定</w:delText>
        </w:r>
      </w:del>
      <w:del w:id="5621" w:author="谢浩然" w:date="2019-07-11T11:56:07Z">
        <w:r>
          <w:rPr>
            <w:rFonts w:hint="eastAsia" w:ascii="宋体" w:hAnsi="宋体" w:eastAsia="仿宋_GB2312" w:cs="仿宋_GB2312"/>
            <w:color w:val="auto"/>
            <w:sz w:val="32"/>
            <w:szCs w:val="32"/>
          </w:rPr>
          <w:delText>限制用水</w:delText>
        </w:r>
      </w:del>
      <w:del w:id="5622" w:author="谢浩然" w:date="2019-07-11T11:56:07Z">
        <w:r>
          <w:rPr>
            <w:rFonts w:hint="eastAsia" w:ascii="宋体" w:hAnsi="宋体" w:eastAsia="仿宋_GB2312" w:cs="仿宋_GB2312"/>
            <w:color w:val="auto"/>
            <w:sz w:val="32"/>
            <w:szCs w:val="32"/>
            <w:lang w:eastAsia="zh-CN"/>
          </w:rPr>
          <w:delText>或者</w:delText>
        </w:r>
      </w:del>
      <w:del w:id="5623" w:author="谢浩然" w:date="2019-07-11T11:56:07Z">
        <w:r>
          <w:rPr>
            <w:rFonts w:hint="eastAsia" w:ascii="宋体" w:hAnsi="宋体" w:eastAsia="仿宋_GB2312" w:cs="仿宋_GB2312"/>
            <w:color w:val="auto"/>
            <w:sz w:val="32"/>
            <w:szCs w:val="32"/>
          </w:rPr>
          <w:delText>停止供水的，应当提前七</w:delText>
        </w:r>
      </w:del>
      <w:del w:id="5624" w:author="谢浩然" w:date="2019-07-11T11:56:07Z">
        <w:r>
          <w:rPr>
            <w:rFonts w:hint="eastAsia" w:ascii="宋体" w:hAnsi="宋体" w:eastAsia="仿宋_GB2312" w:cs="仿宋_GB2312"/>
            <w:i w:val="0"/>
            <w:iCs w:val="0"/>
            <w:color w:val="auto"/>
            <w:sz w:val="32"/>
            <w:szCs w:val="32"/>
          </w:rPr>
          <w:delText>个工作</w:delText>
        </w:r>
      </w:del>
      <w:del w:id="5625" w:author="谢浩然" w:date="2019-07-11T11:56:07Z">
        <w:r>
          <w:rPr>
            <w:rFonts w:hint="eastAsia" w:ascii="宋体" w:hAnsi="宋体" w:eastAsia="仿宋_GB2312" w:cs="仿宋_GB2312"/>
            <w:color w:val="auto"/>
            <w:sz w:val="32"/>
            <w:szCs w:val="32"/>
          </w:rPr>
          <w:delText>日书面告知该用户限制用水</w:delText>
        </w:r>
      </w:del>
      <w:del w:id="5626" w:author="谢浩然" w:date="2019-07-11T11:56:07Z">
        <w:r>
          <w:rPr>
            <w:rFonts w:hint="eastAsia" w:ascii="宋体" w:hAnsi="宋体" w:eastAsia="仿宋_GB2312" w:cs="仿宋_GB2312"/>
            <w:color w:val="auto"/>
            <w:sz w:val="32"/>
            <w:szCs w:val="32"/>
            <w:lang w:eastAsia="zh-CN"/>
          </w:rPr>
          <w:delText>或者</w:delText>
        </w:r>
      </w:del>
      <w:del w:id="5627" w:author="谢浩然" w:date="2019-07-11T11:56:07Z">
        <w:r>
          <w:rPr>
            <w:rFonts w:hint="eastAsia" w:ascii="宋体" w:hAnsi="宋体" w:eastAsia="仿宋_GB2312" w:cs="仿宋_GB2312"/>
            <w:color w:val="auto"/>
            <w:sz w:val="32"/>
            <w:szCs w:val="32"/>
          </w:rPr>
          <w:delText>停止供水的原因和时间。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29" w:author="谢浩然" w:date="2019-07-11T11:56:07Z"/>
          <w:rFonts w:hint="eastAsia" w:ascii="宋体" w:hAnsi="宋体" w:eastAsia="仿宋_GB2312" w:cs="仿宋_GB2312"/>
          <w:color w:val="auto"/>
          <w:sz w:val="32"/>
          <w:szCs w:val="32"/>
          <w:lang w:val="en-US" w:eastAsia="zh-CN"/>
        </w:rPr>
        <w:pPrChange w:id="562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30" w:author="谢浩然" w:date="2019-07-11T11:56:07Z">
        <w:r>
          <w:rPr>
            <w:rFonts w:hint="eastAsia" w:ascii="宋体" w:hAnsi="宋体" w:eastAsia="仿宋_GB2312" w:cs="仿宋_GB2312"/>
            <w:color w:val="auto"/>
            <w:sz w:val="32"/>
            <w:szCs w:val="32"/>
          </w:rPr>
          <w:delText>用户对供水单位向其收取水费或者超计划超定额用水累进加价费用的数额、方式、程序或者不恢复供水的理由等有异议的，可以向所在地</w:delText>
        </w:r>
      </w:del>
      <w:del w:id="5631" w:author="谢浩然" w:date="2019-07-11T11:56:07Z">
        <w:r>
          <w:rPr>
            <w:rFonts w:hint="eastAsia" w:ascii="宋体" w:hAnsi="宋体" w:eastAsia="仿宋_GB2312" w:cs="仿宋_GB2312"/>
            <w:color w:val="auto"/>
            <w:sz w:val="32"/>
            <w:szCs w:val="32"/>
            <w:lang w:eastAsia="zh-CN"/>
          </w:rPr>
          <w:delText>的区</w:delText>
        </w:r>
      </w:del>
      <w:del w:id="5632" w:author="谢浩然" w:date="2019-07-11T11:56:07Z">
        <w:r>
          <w:rPr>
            <w:rFonts w:hint="eastAsia" w:ascii="宋体" w:hAnsi="宋体" w:eastAsia="仿宋_GB2312" w:cs="仿宋_GB2312"/>
            <w:color w:val="auto"/>
            <w:sz w:val="32"/>
            <w:szCs w:val="32"/>
          </w:rPr>
          <w:delText>供水行政主管部门投诉。供水行政主管部门应当自收到投诉之日起五</w:delText>
        </w:r>
      </w:del>
      <w:del w:id="5633" w:author="谢浩然" w:date="2019-07-11T11:56:07Z">
        <w:r>
          <w:rPr>
            <w:rFonts w:hint="eastAsia" w:ascii="宋体" w:hAnsi="宋体" w:eastAsia="仿宋_GB2312" w:cs="仿宋_GB2312"/>
            <w:color w:val="auto"/>
            <w:sz w:val="32"/>
            <w:szCs w:val="32"/>
            <w:lang w:eastAsia="zh-CN"/>
          </w:rPr>
          <w:delText>个工作</w:delText>
        </w:r>
      </w:del>
      <w:del w:id="5634" w:author="谢浩然" w:date="2019-07-11T11:56:07Z">
        <w:r>
          <w:rPr>
            <w:rFonts w:hint="eastAsia" w:ascii="宋体" w:hAnsi="宋体" w:eastAsia="仿宋_GB2312" w:cs="仿宋_GB2312"/>
            <w:color w:val="auto"/>
            <w:sz w:val="32"/>
            <w:szCs w:val="32"/>
          </w:rPr>
          <w:delText>日内作出处理并答复投诉人。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636" w:author="谢浩然" w:date="2019-07-11T11:56:07Z"/>
          <w:rFonts w:hint="eastAsia" w:ascii="宋体" w:hAnsi="宋体" w:eastAsia="仿宋_GB2312" w:cs="仿宋_GB2312"/>
          <w:color w:val="auto"/>
          <w:sz w:val="32"/>
          <w:szCs w:val="32"/>
        </w:rPr>
        <w:pPrChange w:id="563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637" w:author="谢浩然" w:date="2019-07-11T11:56:07Z">
        <w:r>
          <w:rPr>
            <w:rFonts w:hint="eastAsia" w:ascii="宋体" w:hAnsi="宋体" w:eastAsia="黑体" w:cs="黑体"/>
            <w:color w:val="auto"/>
            <w:sz w:val="32"/>
            <w:szCs w:val="32"/>
            <w:rPrChange w:id="5638" w:author="卢颖东" w:date="2019-05-21T14:56:00Z">
              <w:rPr>
                <w:rFonts w:hint="eastAsia" w:ascii="黑体" w:hAnsi="黑体" w:eastAsia="黑体" w:cs="黑体"/>
                <w:color w:val="auto"/>
                <w:sz w:val="32"/>
                <w:szCs w:val="32"/>
              </w:rPr>
            </w:rPrChange>
          </w:rPr>
          <w:delText>第</w:delText>
        </w:r>
      </w:del>
      <w:del w:id="5640" w:author="谢浩然" w:date="2019-07-11T11:56:07Z">
        <w:r>
          <w:rPr>
            <w:rFonts w:hint="eastAsia" w:ascii="宋体" w:hAnsi="宋体" w:eastAsia="黑体" w:cs="黑体"/>
            <w:i w:val="0"/>
            <w:iCs w:val="0"/>
            <w:color w:val="auto"/>
            <w:sz w:val="32"/>
            <w:szCs w:val="32"/>
            <w:rPrChange w:id="5641" w:author="卢颖东" w:date="2019-05-21T14:56:00Z">
              <w:rPr>
                <w:rFonts w:hint="eastAsia" w:ascii="黑体" w:hAnsi="黑体" w:eastAsia="黑体" w:cs="黑体"/>
                <w:i w:val="0"/>
                <w:iCs w:val="0"/>
                <w:color w:val="auto"/>
                <w:sz w:val="32"/>
                <w:szCs w:val="32"/>
              </w:rPr>
            </w:rPrChange>
          </w:rPr>
          <w:delText>四</w:delText>
        </w:r>
      </w:del>
      <w:del w:id="5643" w:author="谢浩然" w:date="2019-07-11T11:56:07Z">
        <w:r>
          <w:rPr>
            <w:rFonts w:hint="eastAsia" w:ascii="宋体" w:hAnsi="宋体" w:eastAsia="黑体" w:cs="黑体"/>
            <w:color w:val="auto"/>
            <w:sz w:val="32"/>
            <w:szCs w:val="32"/>
            <w:rPrChange w:id="5644" w:author="卢颖东" w:date="2019-05-21T14:56:00Z">
              <w:rPr>
                <w:rFonts w:hint="eastAsia" w:ascii="黑体" w:hAnsi="黑体" w:eastAsia="黑体" w:cs="黑体"/>
                <w:color w:val="auto"/>
                <w:sz w:val="32"/>
                <w:szCs w:val="32"/>
              </w:rPr>
            </w:rPrChange>
          </w:rPr>
          <w:delText>十</w:delText>
        </w:r>
      </w:del>
      <w:del w:id="5646" w:author="谢浩然" w:date="2019-07-11T11:56:07Z">
        <w:r>
          <w:rPr>
            <w:rFonts w:hint="eastAsia" w:ascii="宋体" w:hAnsi="宋体" w:eastAsia="黑体" w:cs="黑体"/>
            <w:color w:val="auto"/>
            <w:sz w:val="32"/>
            <w:szCs w:val="32"/>
            <w:lang w:eastAsia="zh-CN"/>
            <w:rPrChange w:id="5647" w:author="卢颖东" w:date="2019-05-21T14:56:00Z">
              <w:rPr>
                <w:rFonts w:hint="eastAsia" w:ascii="黑体" w:hAnsi="黑体" w:eastAsia="黑体" w:cs="黑体"/>
                <w:color w:val="auto"/>
                <w:sz w:val="32"/>
                <w:szCs w:val="32"/>
                <w:lang w:eastAsia="zh-CN"/>
              </w:rPr>
            </w:rPrChange>
          </w:rPr>
          <w:delText>三</w:delText>
        </w:r>
      </w:del>
      <w:del w:id="5649" w:author="谢浩然" w:date="2019-07-11T11:56:07Z">
        <w:r>
          <w:rPr>
            <w:rFonts w:hint="eastAsia" w:ascii="宋体" w:hAnsi="宋体" w:eastAsia="黑体" w:cs="黑体"/>
            <w:color w:val="auto"/>
            <w:sz w:val="32"/>
            <w:szCs w:val="32"/>
            <w:rPrChange w:id="5650" w:author="卢颖东" w:date="2019-05-21T14:56:00Z">
              <w:rPr>
                <w:rFonts w:hint="eastAsia" w:ascii="黑体" w:hAnsi="黑体" w:eastAsia="黑体" w:cs="黑体"/>
                <w:color w:val="auto"/>
                <w:sz w:val="32"/>
                <w:szCs w:val="32"/>
              </w:rPr>
            </w:rPrChange>
          </w:rPr>
          <w:delText>条</w:delText>
        </w:r>
      </w:del>
      <w:del w:id="5652" w:author="谢浩然" w:date="2019-07-11T11:56:07Z">
        <w:r>
          <w:rPr>
            <w:rFonts w:hint="eastAsia" w:ascii="宋体" w:hAnsi="宋体" w:eastAsia="仿宋_GB2312" w:cs="仿宋_GB2312"/>
            <w:color w:val="auto"/>
            <w:sz w:val="32"/>
            <w:szCs w:val="32"/>
          </w:rPr>
          <w:delText xml:space="preserve"> </w:delText>
        </w:r>
      </w:del>
      <w:del w:id="5653" w:author="谢浩然" w:date="2019-07-11T11:56:07Z">
        <w:r>
          <w:rPr>
            <w:rFonts w:hint="eastAsia" w:ascii="宋体" w:hAnsi="宋体" w:eastAsia="仿宋_GB2312" w:cs="仿宋_GB2312"/>
            <w:color w:val="auto"/>
            <w:sz w:val="32"/>
            <w:szCs w:val="32"/>
            <w:lang w:val="en-US" w:eastAsia="zh-CN"/>
          </w:rPr>
          <w:delText xml:space="preserve"> </w:delText>
        </w:r>
      </w:del>
      <w:del w:id="5654" w:author="谢浩然" w:date="2019-07-11T11:56:07Z">
        <w:r>
          <w:rPr>
            <w:rFonts w:hint="eastAsia" w:ascii="宋体" w:hAnsi="宋体" w:eastAsia="仿宋_GB2312" w:cs="仿宋_GB2312"/>
            <w:color w:val="auto"/>
            <w:sz w:val="32"/>
            <w:szCs w:val="32"/>
          </w:rPr>
          <w:delText>禁止</w:delText>
        </w:r>
      </w:del>
      <w:del w:id="5655" w:author="谢浩然" w:date="2019-07-11T11:56:07Z">
        <w:r>
          <w:rPr>
            <w:rFonts w:hint="eastAsia" w:ascii="宋体" w:hAnsi="宋体" w:eastAsia="仿宋_GB2312" w:cs="仿宋_GB2312"/>
            <w:bCs/>
            <w:color w:val="auto"/>
            <w:sz w:val="32"/>
            <w:szCs w:val="32"/>
            <w:lang w:val="en-US" w:eastAsia="zh-CN"/>
          </w:rPr>
          <w:delText>任何单位和个人实施</w:delText>
        </w:r>
      </w:del>
      <w:del w:id="5656" w:author="谢浩然" w:date="2019-07-11T11:56:07Z">
        <w:r>
          <w:rPr>
            <w:rFonts w:hint="eastAsia" w:ascii="宋体" w:hAnsi="宋体" w:eastAsia="仿宋_GB2312" w:cs="仿宋_GB2312"/>
            <w:color w:val="auto"/>
            <w:sz w:val="32"/>
            <w:szCs w:val="32"/>
          </w:rPr>
          <w:delText>下列危害供水安全的行为：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58" w:author="谢浩然" w:date="2019-07-11T11:56:07Z"/>
          <w:rFonts w:hint="eastAsia" w:ascii="宋体" w:hAnsi="宋体" w:eastAsia="仿宋_GB2312" w:cs="仿宋_GB2312"/>
          <w:color w:val="auto"/>
          <w:sz w:val="32"/>
          <w:szCs w:val="32"/>
        </w:rPr>
        <w:pPrChange w:id="565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59" w:author="谢浩然" w:date="2019-07-11T11:56:07Z">
        <w:r>
          <w:rPr>
            <w:rFonts w:hint="eastAsia" w:ascii="宋体" w:hAnsi="宋体" w:eastAsia="仿宋_GB2312" w:cs="仿宋_GB2312"/>
            <w:color w:val="auto"/>
            <w:sz w:val="32"/>
            <w:szCs w:val="32"/>
          </w:rPr>
          <w:delText>（一）盗窃、损毁或者擅自启闭供水设施；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61" w:author="谢浩然" w:date="2019-07-11T11:56:07Z"/>
          <w:rFonts w:hint="eastAsia" w:ascii="宋体" w:hAnsi="宋体" w:eastAsia="仿宋_GB2312" w:cs="仿宋_GB2312"/>
          <w:color w:val="auto"/>
          <w:sz w:val="32"/>
          <w:szCs w:val="32"/>
        </w:rPr>
        <w:pPrChange w:id="566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62" w:author="谢浩然" w:date="2019-07-11T11:56:07Z">
        <w:r>
          <w:rPr>
            <w:rFonts w:hint="eastAsia" w:ascii="宋体" w:hAnsi="宋体" w:eastAsia="仿宋_GB2312" w:cs="仿宋_GB2312"/>
            <w:color w:val="auto"/>
            <w:sz w:val="32"/>
            <w:szCs w:val="32"/>
          </w:rPr>
          <w:delText>（二）堆压、掩埋</w:delText>
        </w:r>
      </w:del>
      <w:del w:id="5663" w:author="谢浩然" w:date="2019-07-11T11:56:07Z">
        <w:r>
          <w:rPr>
            <w:rFonts w:hint="eastAsia" w:ascii="宋体" w:hAnsi="宋体" w:eastAsia="仿宋_GB2312" w:cs="仿宋_GB2312"/>
            <w:color w:val="auto"/>
            <w:sz w:val="32"/>
            <w:szCs w:val="32"/>
            <w:lang w:eastAsia="zh-CN"/>
          </w:rPr>
          <w:delText>、围蔽</w:delText>
        </w:r>
      </w:del>
      <w:del w:id="5664" w:author="谢浩然" w:date="2019-07-11T11:56:07Z">
        <w:r>
          <w:rPr>
            <w:rFonts w:hint="eastAsia" w:ascii="宋体" w:hAnsi="宋体" w:eastAsia="仿宋_GB2312" w:cs="仿宋_GB2312"/>
            <w:color w:val="auto"/>
            <w:sz w:val="32"/>
            <w:szCs w:val="32"/>
          </w:rPr>
          <w:delText>供水设施或者向供水设施倾倒垃圾杂物；</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66" w:author="谢浩然" w:date="2019-07-11T11:56:07Z"/>
          <w:rFonts w:hint="eastAsia" w:ascii="宋体" w:hAnsi="宋体" w:eastAsia="仿宋_GB2312" w:cs="仿宋_GB2312"/>
          <w:color w:val="auto"/>
          <w:sz w:val="32"/>
          <w:szCs w:val="32"/>
        </w:rPr>
        <w:pPrChange w:id="566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67" w:author="谢浩然" w:date="2019-07-11T11:56:07Z">
        <w:r>
          <w:rPr>
            <w:rFonts w:hint="eastAsia" w:ascii="宋体" w:hAnsi="宋体" w:eastAsia="仿宋_GB2312" w:cs="仿宋_GB2312"/>
            <w:color w:val="auto"/>
            <w:sz w:val="32"/>
            <w:szCs w:val="32"/>
          </w:rPr>
          <w:delText>（三）将避雷装置和电器地线连接在供水设施上；</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69" w:author="谢浩然" w:date="2019-07-11T11:56:07Z"/>
          <w:rFonts w:hint="eastAsia" w:ascii="宋体" w:hAnsi="宋体" w:eastAsia="仿宋_GB2312" w:cs="仿宋_GB2312"/>
          <w:color w:val="auto"/>
          <w:sz w:val="32"/>
          <w:szCs w:val="32"/>
        </w:rPr>
        <w:pPrChange w:id="566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70" w:author="谢浩然" w:date="2019-07-11T11:56:07Z">
        <w:r>
          <w:rPr>
            <w:rFonts w:hint="eastAsia" w:ascii="宋体" w:hAnsi="宋体" w:eastAsia="仿宋_GB2312" w:cs="仿宋_GB2312"/>
            <w:color w:val="auto"/>
            <w:sz w:val="32"/>
            <w:szCs w:val="32"/>
          </w:rPr>
          <w:delText>（四）将输送不同水质的管网或者蒸汽、热水、高位水池、水塔落水管等管网与供水设施连接；</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72" w:author="谢浩然" w:date="2019-07-11T11:56:07Z"/>
          <w:rFonts w:hint="eastAsia" w:ascii="宋体" w:hAnsi="宋体" w:eastAsia="仿宋_GB2312" w:cs="仿宋_GB2312"/>
          <w:color w:val="auto"/>
          <w:sz w:val="32"/>
          <w:szCs w:val="32"/>
        </w:rPr>
        <w:pPrChange w:id="567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73" w:author="谢浩然" w:date="2019-07-11T11:56:07Z">
        <w:r>
          <w:rPr>
            <w:rFonts w:hint="eastAsia" w:ascii="宋体" w:hAnsi="宋体" w:eastAsia="仿宋_GB2312" w:cs="仿宋_GB2312"/>
            <w:color w:val="auto"/>
            <w:sz w:val="32"/>
            <w:szCs w:val="32"/>
          </w:rPr>
          <w:delText>（五）损坏、覆盖供水设施警示标志、保护标志；</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75" w:author="谢浩然" w:date="2019-07-11T11:56:07Z"/>
          <w:rFonts w:hint="eastAsia" w:ascii="宋体" w:hAnsi="宋体" w:eastAsia="仿宋_GB2312" w:cs="仿宋_GB2312"/>
          <w:bCs/>
          <w:color w:val="auto"/>
          <w:sz w:val="32"/>
          <w:szCs w:val="32"/>
          <w:lang w:val="en-US" w:eastAsia="zh-CN"/>
        </w:rPr>
        <w:pPrChange w:id="567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76" w:author="谢浩然" w:date="2019-07-11T11:56:07Z">
        <w:r>
          <w:rPr>
            <w:rFonts w:hint="eastAsia" w:ascii="宋体" w:hAnsi="宋体" w:eastAsia="仿宋_GB2312" w:cs="仿宋_GB2312"/>
            <w:bCs/>
            <w:color w:val="auto"/>
            <w:sz w:val="32"/>
            <w:szCs w:val="32"/>
            <w:lang w:val="en-US" w:eastAsia="zh-CN"/>
          </w:rPr>
          <w:delText>（六）在供水设施上直接装泵抽水或者安装影响正常供水的其他设施；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78" w:author="谢浩然" w:date="2019-07-11T11:56:07Z"/>
          <w:rFonts w:hint="eastAsia" w:ascii="宋体" w:hAnsi="宋体" w:eastAsia="仿宋_GB2312" w:cs="仿宋_GB2312"/>
          <w:color w:val="auto"/>
          <w:sz w:val="32"/>
          <w:szCs w:val="32"/>
        </w:rPr>
        <w:pPrChange w:id="567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79" w:author="谢浩然" w:date="2019-07-11T11:56:07Z">
        <w:r>
          <w:rPr>
            <w:rFonts w:hint="eastAsia" w:ascii="宋体" w:hAnsi="宋体" w:eastAsia="仿宋_GB2312" w:cs="仿宋_GB2312"/>
            <w:bCs/>
            <w:color w:val="auto"/>
            <w:sz w:val="32"/>
            <w:szCs w:val="32"/>
            <w:lang w:val="en-US" w:eastAsia="zh-CN"/>
          </w:rPr>
          <w:delText>（七）产生或者使用有毒有害物质的单位将其生产用水管网系统与公共供水管网系统直接连接；</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681" w:author="谢浩然" w:date="2019-07-11T11:56:07Z"/>
          <w:rFonts w:hint="eastAsia" w:ascii="宋体" w:hAnsi="宋体" w:eastAsia="仿宋_GB2312" w:cs="仿宋_GB2312"/>
          <w:color w:val="auto"/>
          <w:sz w:val="32"/>
          <w:szCs w:val="32"/>
        </w:rPr>
        <w:pPrChange w:id="568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82" w:author="谢浩然" w:date="2019-07-11T11:56:07Z">
        <w:r>
          <w:rPr>
            <w:rFonts w:hint="eastAsia" w:ascii="宋体" w:hAnsi="宋体" w:eastAsia="仿宋_GB2312" w:cs="仿宋_GB2312"/>
            <w:color w:val="auto"/>
            <w:sz w:val="32"/>
            <w:szCs w:val="32"/>
          </w:rPr>
          <w:delText>（</w:delText>
        </w:r>
      </w:del>
      <w:del w:id="5683" w:author="谢浩然" w:date="2019-07-11T11:56:07Z">
        <w:r>
          <w:rPr>
            <w:rFonts w:hint="eastAsia" w:ascii="宋体" w:hAnsi="宋体" w:eastAsia="仿宋_GB2312" w:cs="仿宋_GB2312"/>
            <w:color w:val="auto"/>
            <w:sz w:val="32"/>
            <w:szCs w:val="32"/>
            <w:lang w:eastAsia="zh-CN"/>
          </w:rPr>
          <w:delText>八</w:delText>
        </w:r>
      </w:del>
      <w:del w:id="5684" w:author="谢浩然" w:date="2019-07-11T11:56:07Z">
        <w:r>
          <w:rPr>
            <w:rFonts w:hint="eastAsia" w:ascii="宋体" w:hAnsi="宋体" w:eastAsia="仿宋_GB2312" w:cs="仿宋_GB2312"/>
            <w:color w:val="auto"/>
            <w:sz w:val="32"/>
            <w:szCs w:val="32"/>
          </w:rPr>
          <w:delText>）法律、法规规定的其他危害供水安全的行为。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686" w:author="谢浩然" w:date="2019-07-11T11:56:07Z"/>
          <w:rFonts w:hint="eastAsia" w:ascii="宋体" w:hAnsi="宋体" w:eastAsia="仿宋_GB2312" w:cs="仿宋_GB2312"/>
          <w:color w:val="auto"/>
          <w:sz w:val="32"/>
          <w:szCs w:val="32"/>
        </w:rPr>
        <w:pPrChange w:id="568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687" w:author="谢浩然" w:date="2019-07-11T11:56:07Z">
        <w:bookmarkStart w:id="32" w:name="_Toc492328249"/>
        <w:bookmarkStart w:id="33" w:name="_Toc499110766"/>
        <w:bookmarkStart w:id="34" w:name="_Toc491811308"/>
        <w:r>
          <w:rPr>
            <w:rFonts w:hint="eastAsia" w:ascii="宋体" w:hAnsi="宋体" w:eastAsia="黑体" w:cs="黑体"/>
            <w:color w:val="auto"/>
            <w:sz w:val="32"/>
            <w:szCs w:val="32"/>
            <w:rPrChange w:id="5688" w:author="卢颖东" w:date="2019-05-21T14:56:00Z">
              <w:rPr>
                <w:rFonts w:hint="eastAsia" w:ascii="黑体" w:hAnsi="黑体" w:eastAsia="黑体" w:cs="黑体"/>
                <w:color w:val="auto"/>
                <w:sz w:val="32"/>
                <w:szCs w:val="32"/>
              </w:rPr>
            </w:rPrChange>
          </w:rPr>
          <w:delText>第</w:delText>
        </w:r>
      </w:del>
      <w:del w:id="5690" w:author="谢浩然" w:date="2019-07-11T11:56:07Z">
        <w:r>
          <w:rPr>
            <w:rFonts w:hint="eastAsia" w:ascii="宋体" w:hAnsi="宋体" w:eastAsia="黑体" w:cs="黑体"/>
            <w:color w:val="auto"/>
            <w:sz w:val="32"/>
            <w:szCs w:val="32"/>
            <w:lang w:eastAsia="zh-CN"/>
            <w:rPrChange w:id="5691" w:author="卢颖东" w:date="2019-05-21T14:56:00Z">
              <w:rPr>
                <w:rFonts w:hint="eastAsia" w:ascii="黑体" w:hAnsi="黑体" w:eastAsia="黑体" w:cs="黑体"/>
                <w:color w:val="auto"/>
                <w:sz w:val="32"/>
                <w:szCs w:val="32"/>
                <w:lang w:eastAsia="zh-CN"/>
              </w:rPr>
            </w:rPrChange>
          </w:rPr>
          <w:delText>四</w:delText>
        </w:r>
      </w:del>
      <w:del w:id="5693" w:author="谢浩然" w:date="2019-07-11T11:56:07Z">
        <w:r>
          <w:rPr>
            <w:rFonts w:hint="eastAsia" w:ascii="宋体" w:hAnsi="宋体" w:eastAsia="黑体" w:cs="黑体"/>
            <w:color w:val="auto"/>
            <w:sz w:val="32"/>
            <w:szCs w:val="32"/>
            <w:rPrChange w:id="5694" w:author="卢颖东" w:date="2019-05-21T14:56:00Z">
              <w:rPr>
                <w:rFonts w:hint="eastAsia" w:ascii="黑体" w:hAnsi="黑体" w:eastAsia="黑体" w:cs="黑体"/>
                <w:color w:val="auto"/>
                <w:sz w:val="32"/>
                <w:szCs w:val="32"/>
              </w:rPr>
            </w:rPrChange>
          </w:rPr>
          <w:delText>十</w:delText>
        </w:r>
      </w:del>
      <w:del w:id="5696" w:author="谢浩然" w:date="2019-07-11T11:56:07Z">
        <w:r>
          <w:rPr>
            <w:rFonts w:hint="eastAsia" w:ascii="宋体" w:hAnsi="宋体" w:eastAsia="黑体" w:cs="黑体"/>
            <w:color w:val="auto"/>
            <w:sz w:val="32"/>
            <w:szCs w:val="32"/>
            <w:lang w:eastAsia="zh-CN"/>
            <w:rPrChange w:id="5697" w:author="卢颖东" w:date="2019-05-21T14:56:00Z">
              <w:rPr>
                <w:rFonts w:hint="eastAsia" w:ascii="黑体" w:hAnsi="黑体" w:eastAsia="黑体" w:cs="黑体"/>
                <w:color w:val="auto"/>
                <w:sz w:val="32"/>
                <w:szCs w:val="32"/>
                <w:lang w:eastAsia="zh-CN"/>
              </w:rPr>
            </w:rPrChange>
          </w:rPr>
          <w:delText>四</w:delText>
        </w:r>
      </w:del>
      <w:del w:id="5699" w:author="谢浩然" w:date="2019-07-11T11:56:07Z">
        <w:r>
          <w:rPr>
            <w:rFonts w:hint="eastAsia" w:ascii="宋体" w:hAnsi="宋体" w:eastAsia="黑体" w:cs="黑体"/>
            <w:color w:val="auto"/>
            <w:sz w:val="32"/>
            <w:szCs w:val="32"/>
            <w:rPrChange w:id="5700" w:author="卢颖东" w:date="2019-05-21T14:56:00Z">
              <w:rPr>
                <w:rFonts w:hint="eastAsia" w:ascii="黑体" w:hAnsi="黑体" w:eastAsia="黑体" w:cs="黑体"/>
                <w:color w:val="auto"/>
                <w:sz w:val="32"/>
                <w:szCs w:val="32"/>
              </w:rPr>
            </w:rPrChange>
          </w:rPr>
          <w:delText>条</w:delText>
        </w:r>
        <w:bookmarkEnd w:id="32"/>
        <w:bookmarkEnd w:id="33"/>
        <w:bookmarkEnd w:id="34"/>
      </w:del>
      <w:del w:id="5702" w:author="谢浩然" w:date="2019-07-11T11:56:07Z">
        <w:r>
          <w:rPr>
            <w:rFonts w:hint="eastAsia" w:ascii="宋体" w:hAnsi="宋体" w:eastAsia="仿宋_GB2312" w:cs="仿宋_GB2312"/>
            <w:color w:val="auto"/>
            <w:sz w:val="32"/>
            <w:szCs w:val="32"/>
          </w:rPr>
          <w:delText xml:space="preserve"> </w:delText>
        </w:r>
      </w:del>
      <w:del w:id="5703" w:author="谢浩然" w:date="2019-07-11T11:56:07Z">
        <w:r>
          <w:rPr>
            <w:rFonts w:hint="eastAsia" w:ascii="宋体" w:hAnsi="宋体" w:eastAsia="仿宋_GB2312" w:cs="仿宋_GB2312"/>
            <w:color w:val="auto"/>
            <w:sz w:val="32"/>
            <w:szCs w:val="32"/>
            <w:lang w:val="en-US" w:eastAsia="zh-CN"/>
          </w:rPr>
          <w:delText xml:space="preserve"> </w:delText>
        </w:r>
      </w:del>
      <w:del w:id="5704" w:author="谢浩然" w:date="2019-07-11T11:56:07Z">
        <w:r>
          <w:rPr>
            <w:rFonts w:hint="eastAsia" w:ascii="宋体" w:hAnsi="宋体" w:eastAsia="仿宋_GB2312" w:cs="仿宋_GB2312"/>
            <w:color w:val="auto"/>
            <w:sz w:val="32"/>
            <w:szCs w:val="32"/>
          </w:rPr>
          <w:delText>禁止</w:delText>
        </w:r>
      </w:del>
      <w:del w:id="5705" w:author="谢浩然" w:date="2019-07-11T11:56:07Z">
        <w:r>
          <w:rPr>
            <w:rFonts w:hint="eastAsia" w:ascii="宋体" w:hAnsi="宋体" w:eastAsia="仿宋_GB2312" w:cs="仿宋_GB2312"/>
            <w:bCs/>
            <w:color w:val="auto"/>
            <w:sz w:val="32"/>
            <w:szCs w:val="32"/>
            <w:lang w:val="en-US" w:eastAsia="zh-CN"/>
          </w:rPr>
          <w:delText>任何单位和个人实施</w:delText>
        </w:r>
      </w:del>
      <w:del w:id="5706" w:author="谢浩然" w:date="2019-07-11T11:56:07Z">
        <w:r>
          <w:rPr>
            <w:rFonts w:hint="eastAsia" w:ascii="宋体" w:hAnsi="宋体" w:eastAsia="仿宋_GB2312" w:cs="仿宋_GB2312"/>
            <w:color w:val="auto"/>
            <w:sz w:val="32"/>
            <w:szCs w:val="32"/>
          </w:rPr>
          <w:delText>下列行为：</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5708" w:author="谢浩然" w:date="2019-07-11T11:56:07Z"/>
          <w:rFonts w:hint="eastAsia" w:ascii="宋体" w:hAnsi="宋体" w:eastAsia="仿宋_GB2312" w:cs="仿宋_GB2312"/>
          <w:color w:val="auto"/>
          <w:sz w:val="32"/>
          <w:szCs w:val="32"/>
        </w:rPr>
        <w:pPrChange w:id="5707" w:author="谢浩然" w:date="2019-07-11T11:56:08Z">
          <w:pPr>
            <w:keepNext w:val="0"/>
            <w:keepLines w:val="0"/>
            <w:pageBreakBefore w:val="0"/>
            <w:numPr>
              <w:ilvl w:val="0"/>
              <w:numId w:val="4"/>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09" w:author="谢浩然" w:date="2019-07-11T11:56:07Z">
        <w:r>
          <w:rPr>
            <w:rFonts w:hint="eastAsia" w:ascii="宋体" w:hAnsi="宋体" w:eastAsia="仿宋_GB2312" w:cs="仿宋_GB2312"/>
            <w:color w:val="auto"/>
            <w:sz w:val="32"/>
            <w:szCs w:val="32"/>
          </w:rPr>
          <w:delText>擅自将自建供水设施与公共供水管网系统直接连接</w:delText>
        </w:r>
      </w:del>
      <w:del w:id="5710" w:author="谢浩然" w:date="2019-07-11T11:56:07Z">
        <w:r>
          <w:rPr>
            <w:rFonts w:hint="eastAsia" w:ascii="宋体" w:hAnsi="宋体" w:eastAsia="仿宋_GB2312" w:cs="仿宋_GB2312"/>
            <w:i w:val="0"/>
            <w:iCs w:val="0"/>
            <w:color w:val="auto"/>
            <w:sz w:val="32"/>
            <w:szCs w:val="32"/>
          </w:rPr>
          <w:delText>取</w:delText>
        </w:r>
      </w:del>
      <w:del w:id="5711" w:author="谢浩然" w:date="2019-07-11T11:56:07Z">
        <w:r>
          <w:rPr>
            <w:rFonts w:hint="eastAsia" w:ascii="宋体" w:hAnsi="宋体" w:eastAsia="仿宋_GB2312" w:cs="仿宋_GB2312"/>
            <w:color w:val="auto"/>
            <w:sz w:val="32"/>
            <w:szCs w:val="32"/>
          </w:rPr>
          <w:delText>水；</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5713" w:author="谢浩然" w:date="2019-07-11T11:56:07Z"/>
          <w:rFonts w:hint="eastAsia" w:ascii="宋体" w:hAnsi="宋体" w:eastAsia="仿宋_GB2312" w:cs="仿宋_GB2312"/>
          <w:color w:val="auto"/>
          <w:sz w:val="32"/>
          <w:szCs w:val="32"/>
        </w:rPr>
        <w:pPrChange w:id="5712" w:author="谢浩然" w:date="2019-07-11T11:56:08Z">
          <w:pPr>
            <w:keepNext w:val="0"/>
            <w:keepLines w:val="0"/>
            <w:pageBreakBefore w:val="0"/>
            <w:numPr>
              <w:ilvl w:val="0"/>
              <w:numId w:val="4"/>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14" w:author="谢浩然" w:date="2019-07-11T11:56:07Z">
        <w:r>
          <w:rPr>
            <w:rFonts w:hint="eastAsia" w:ascii="宋体" w:hAnsi="宋体" w:eastAsia="仿宋_GB2312" w:cs="仿宋_GB2312"/>
            <w:i w:val="0"/>
            <w:iCs w:val="0"/>
            <w:color w:val="auto"/>
            <w:sz w:val="32"/>
            <w:szCs w:val="32"/>
          </w:rPr>
          <w:delText>非因消防需要，擅</w:delText>
        </w:r>
      </w:del>
      <w:del w:id="5715" w:author="谢浩然" w:date="2019-07-11T11:56:07Z">
        <w:r>
          <w:rPr>
            <w:rFonts w:hint="eastAsia" w:ascii="宋体" w:hAnsi="宋体" w:eastAsia="仿宋_GB2312" w:cs="仿宋_GB2312"/>
            <w:color w:val="auto"/>
            <w:sz w:val="32"/>
            <w:szCs w:val="32"/>
          </w:rPr>
          <w:delText>自</w:delText>
        </w:r>
      </w:del>
      <w:del w:id="5716" w:author="谢浩然" w:date="2019-07-11T11:56:07Z">
        <w:r>
          <w:rPr>
            <w:rFonts w:hint="eastAsia" w:ascii="宋体" w:hAnsi="宋体" w:eastAsia="仿宋_GB2312" w:cs="仿宋_GB2312"/>
            <w:i w:val="0"/>
            <w:iCs w:val="0"/>
            <w:color w:val="auto"/>
            <w:sz w:val="32"/>
            <w:szCs w:val="32"/>
          </w:rPr>
          <w:delText>开启</w:delText>
        </w:r>
      </w:del>
      <w:del w:id="5717" w:author="谢浩然" w:date="2019-07-11T11:56:07Z">
        <w:r>
          <w:rPr>
            <w:rFonts w:hint="eastAsia" w:ascii="宋体" w:hAnsi="宋体" w:eastAsia="仿宋_GB2312" w:cs="仿宋_GB2312"/>
            <w:color w:val="auto"/>
            <w:sz w:val="32"/>
            <w:szCs w:val="32"/>
          </w:rPr>
          <w:delText>公共消防设施取水；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19" w:author="谢浩然" w:date="2019-07-11T11:56:07Z"/>
          <w:rFonts w:hint="eastAsia" w:ascii="宋体" w:hAnsi="宋体" w:eastAsia="仿宋_GB2312" w:cs="仿宋_GB2312"/>
          <w:color w:val="auto"/>
          <w:sz w:val="32"/>
          <w:szCs w:val="32"/>
        </w:rPr>
        <w:pPrChange w:id="571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20" w:author="谢浩然" w:date="2019-07-11T11:56:07Z">
        <w:r>
          <w:rPr>
            <w:rFonts w:hint="eastAsia" w:ascii="宋体" w:hAnsi="宋体" w:eastAsia="仿宋_GB2312" w:cs="仿宋_GB2312"/>
            <w:color w:val="auto"/>
            <w:sz w:val="32"/>
            <w:szCs w:val="32"/>
          </w:rPr>
          <w:delText>（</w:delText>
        </w:r>
      </w:del>
      <w:del w:id="5721" w:author="谢浩然" w:date="2019-07-11T11:56:07Z">
        <w:r>
          <w:rPr>
            <w:rFonts w:hint="eastAsia" w:ascii="宋体" w:hAnsi="宋体" w:eastAsia="仿宋_GB2312" w:cs="仿宋_GB2312"/>
            <w:color w:val="auto"/>
            <w:sz w:val="32"/>
            <w:szCs w:val="32"/>
            <w:lang w:eastAsia="zh-CN"/>
          </w:rPr>
          <w:delText>三</w:delText>
        </w:r>
      </w:del>
      <w:del w:id="5722" w:author="谢浩然" w:date="2019-07-11T11:56:07Z">
        <w:r>
          <w:rPr>
            <w:rFonts w:hint="eastAsia" w:ascii="宋体" w:hAnsi="宋体" w:eastAsia="仿宋_GB2312" w:cs="仿宋_GB2312"/>
            <w:color w:val="auto"/>
            <w:sz w:val="32"/>
            <w:szCs w:val="32"/>
          </w:rPr>
          <w:delText>）擅自</w:delText>
        </w:r>
      </w:del>
      <w:del w:id="5723" w:author="谢浩然" w:date="2019-07-11T11:56:07Z">
        <w:r>
          <w:rPr>
            <w:rFonts w:hint="eastAsia" w:ascii="宋体" w:hAnsi="宋体" w:eastAsia="仿宋_GB2312" w:cs="仿宋_GB2312"/>
            <w:bCs/>
            <w:color w:val="auto"/>
            <w:sz w:val="32"/>
            <w:szCs w:val="32"/>
            <w:lang w:val="en-US" w:eastAsia="zh-CN"/>
          </w:rPr>
          <w:delText>操作供水公共管道阀门或者违反规定</w:delText>
        </w:r>
      </w:del>
      <w:del w:id="5724" w:author="谢浩然" w:date="2019-07-11T11:56:07Z">
        <w:r>
          <w:rPr>
            <w:rFonts w:hint="eastAsia" w:ascii="宋体" w:hAnsi="宋体" w:eastAsia="仿宋_GB2312" w:cs="仿宋_GB2312"/>
            <w:i w:val="0"/>
            <w:iCs w:val="0"/>
            <w:color w:val="auto"/>
            <w:sz w:val="32"/>
            <w:szCs w:val="32"/>
          </w:rPr>
          <w:delText>开启</w:delText>
        </w:r>
      </w:del>
      <w:del w:id="5725" w:author="谢浩然" w:date="2019-07-11T11:56:07Z">
        <w:r>
          <w:rPr>
            <w:rFonts w:hint="eastAsia" w:ascii="宋体" w:hAnsi="宋体" w:eastAsia="仿宋_GB2312" w:cs="仿宋_GB2312"/>
            <w:bCs/>
            <w:color w:val="auto"/>
            <w:sz w:val="32"/>
            <w:szCs w:val="32"/>
            <w:lang w:val="en-US" w:eastAsia="zh-CN"/>
          </w:rPr>
          <w:delText>市政设施</w:delText>
        </w:r>
      </w:del>
      <w:del w:id="5726" w:author="谢浩然" w:date="2019-07-11T11:56:07Z">
        <w:r>
          <w:rPr>
            <w:rFonts w:hint="eastAsia" w:ascii="宋体" w:hAnsi="宋体" w:eastAsia="仿宋_GB2312" w:cs="仿宋_GB2312"/>
            <w:color w:val="auto"/>
            <w:sz w:val="32"/>
            <w:szCs w:val="32"/>
          </w:rPr>
          <w:delText>取水</w:delText>
        </w:r>
      </w:del>
      <w:del w:id="5727"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29" w:author="谢浩然" w:date="2019-07-11T11:56:07Z"/>
          <w:rFonts w:hint="eastAsia" w:ascii="宋体" w:hAnsi="宋体" w:eastAsia="仿宋_GB2312" w:cs="仿宋_GB2312"/>
          <w:color w:val="auto"/>
          <w:sz w:val="32"/>
          <w:szCs w:val="32"/>
        </w:rPr>
        <w:pPrChange w:id="572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30" w:author="谢浩然" w:date="2019-07-11T11:56:07Z">
        <w:r>
          <w:rPr>
            <w:rFonts w:hint="eastAsia" w:ascii="宋体" w:hAnsi="宋体" w:eastAsia="仿宋_GB2312" w:cs="仿宋_GB2312"/>
            <w:color w:val="auto"/>
            <w:sz w:val="32"/>
            <w:szCs w:val="32"/>
          </w:rPr>
          <w:delText>（</w:delText>
        </w:r>
      </w:del>
      <w:del w:id="5731" w:author="谢浩然" w:date="2019-07-11T11:56:07Z">
        <w:r>
          <w:rPr>
            <w:rFonts w:hint="eastAsia" w:ascii="宋体" w:hAnsi="宋体" w:eastAsia="仿宋_GB2312" w:cs="仿宋_GB2312"/>
            <w:color w:val="auto"/>
            <w:sz w:val="32"/>
            <w:szCs w:val="32"/>
            <w:lang w:eastAsia="zh-CN"/>
          </w:rPr>
          <w:delText>四</w:delText>
        </w:r>
      </w:del>
      <w:del w:id="5732" w:author="谢浩然" w:date="2019-07-11T11:56:07Z">
        <w:r>
          <w:rPr>
            <w:rFonts w:hint="eastAsia" w:ascii="宋体" w:hAnsi="宋体" w:eastAsia="仿宋_GB2312" w:cs="仿宋_GB2312"/>
            <w:color w:val="auto"/>
            <w:sz w:val="32"/>
            <w:szCs w:val="32"/>
          </w:rPr>
          <w:delText>）拆除、伪造、开启注册水表</w:delText>
        </w:r>
      </w:del>
      <w:del w:id="5733" w:author="谢浩然" w:date="2019-07-11T11:56:07Z">
        <w:r>
          <w:rPr>
            <w:rFonts w:hint="eastAsia" w:ascii="宋体" w:hAnsi="宋体" w:eastAsia="仿宋_GB2312" w:cs="仿宋_GB2312"/>
            <w:color w:val="auto"/>
            <w:sz w:val="32"/>
            <w:szCs w:val="32"/>
            <w:lang w:eastAsia="zh-CN"/>
          </w:rPr>
          <w:delText>等</w:delText>
        </w:r>
      </w:del>
      <w:del w:id="5734" w:author="谢浩然" w:date="2019-07-11T11:56:07Z">
        <w:r>
          <w:rPr>
            <w:rFonts w:hint="eastAsia" w:ascii="宋体" w:hAnsi="宋体" w:eastAsia="仿宋_GB2312" w:cs="仿宋_GB2312"/>
            <w:color w:val="auto"/>
            <w:sz w:val="32"/>
            <w:szCs w:val="32"/>
          </w:rPr>
          <w:delText>设施上法定计量检定机构加封的封印取水；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36" w:author="谢浩然" w:date="2019-07-11T11:56:07Z"/>
          <w:rFonts w:hint="eastAsia" w:ascii="宋体" w:hAnsi="宋体" w:eastAsia="仿宋_GB2312" w:cs="仿宋_GB2312"/>
          <w:bCs/>
          <w:color w:val="auto"/>
          <w:sz w:val="32"/>
          <w:szCs w:val="32"/>
          <w:lang w:val="en-US" w:eastAsia="zh-CN"/>
        </w:rPr>
        <w:pPrChange w:id="573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37" w:author="谢浩然" w:date="2019-07-11T11:56:07Z">
        <w:r>
          <w:rPr>
            <w:rFonts w:hint="eastAsia" w:ascii="宋体" w:hAnsi="宋体" w:eastAsia="仿宋_GB2312" w:cs="仿宋_GB2312"/>
            <w:color w:val="auto"/>
            <w:sz w:val="32"/>
            <w:szCs w:val="32"/>
          </w:rPr>
          <w:delText>（</w:delText>
        </w:r>
      </w:del>
      <w:del w:id="5738" w:author="谢浩然" w:date="2019-07-11T11:56:07Z">
        <w:r>
          <w:rPr>
            <w:rFonts w:hint="eastAsia" w:ascii="宋体" w:hAnsi="宋体" w:eastAsia="仿宋_GB2312" w:cs="仿宋_GB2312"/>
            <w:color w:val="auto"/>
            <w:sz w:val="32"/>
            <w:szCs w:val="32"/>
            <w:lang w:eastAsia="zh-CN"/>
          </w:rPr>
          <w:delText>五</w:delText>
        </w:r>
      </w:del>
      <w:del w:id="5739" w:author="谢浩然" w:date="2019-07-11T11:56:07Z">
        <w:r>
          <w:rPr>
            <w:rFonts w:hint="eastAsia" w:ascii="宋体" w:hAnsi="宋体" w:eastAsia="仿宋_GB2312" w:cs="仿宋_GB2312"/>
            <w:color w:val="auto"/>
            <w:sz w:val="32"/>
            <w:szCs w:val="32"/>
          </w:rPr>
          <w:delText>）私装、改装、</w:delText>
        </w:r>
      </w:del>
      <w:del w:id="5740" w:author="谢浩然" w:date="2019-07-11T11:56:07Z">
        <w:r>
          <w:rPr>
            <w:rFonts w:hint="eastAsia" w:ascii="宋体" w:hAnsi="宋体" w:eastAsia="仿宋_GB2312" w:cs="仿宋_GB2312"/>
            <w:bCs/>
            <w:color w:val="auto"/>
            <w:sz w:val="32"/>
            <w:szCs w:val="32"/>
            <w:lang w:val="en-US" w:eastAsia="zh-CN"/>
          </w:rPr>
          <w:delText>拆除、</w:delText>
        </w:r>
      </w:del>
      <w:del w:id="5741" w:author="谢浩然" w:date="2019-07-11T11:56:07Z">
        <w:r>
          <w:rPr>
            <w:rFonts w:hint="eastAsia" w:ascii="宋体" w:hAnsi="宋体" w:eastAsia="仿宋_GB2312" w:cs="仿宋_GB2312"/>
            <w:color w:val="auto"/>
            <w:sz w:val="32"/>
            <w:szCs w:val="32"/>
          </w:rPr>
          <w:delText>毁坏</w:delText>
        </w:r>
      </w:del>
      <w:del w:id="5742" w:author="谢浩然" w:date="2019-07-11T11:56:07Z">
        <w:r>
          <w:rPr>
            <w:rFonts w:hint="eastAsia" w:ascii="宋体" w:hAnsi="宋体" w:eastAsia="仿宋_GB2312" w:cs="仿宋_GB2312"/>
            <w:bCs/>
            <w:color w:val="auto"/>
            <w:sz w:val="32"/>
            <w:szCs w:val="32"/>
            <w:lang w:val="en-US" w:eastAsia="zh-CN"/>
          </w:rPr>
          <w:delText>、锁闭</w:delText>
        </w:r>
      </w:del>
      <w:del w:id="5743" w:author="谢浩然" w:date="2019-07-11T11:56:07Z">
        <w:r>
          <w:rPr>
            <w:rFonts w:hint="eastAsia" w:ascii="宋体" w:hAnsi="宋体" w:eastAsia="仿宋_GB2312" w:cs="仿宋_GB2312"/>
            <w:color w:val="auto"/>
            <w:sz w:val="32"/>
            <w:szCs w:val="32"/>
          </w:rPr>
          <w:delText>注册水表或者干扰注册水表正常</w:delText>
        </w:r>
      </w:del>
      <w:del w:id="5744" w:author="谢浩然" w:date="2019-07-11T11:56:07Z">
        <w:r>
          <w:rPr>
            <w:rFonts w:hint="eastAsia" w:ascii="宋体" w:hAnsi="宋体" w:eastAsia="仿宋_GB2312" w:cs="仿宋_GB2312"/>
            <w:bCs/>
            <w:i w:val="0"/>
            <w:iCs w:val="0"/>
            <w:color w:val="auto"/>
            <w:sz w:val="32"/>
            <w:szCs w:val="32"/>
          </w:rPr>
          <w:delText>运行</w:delText>
        </w:r>
      </w:del>
      <w:del w:id="5745" w:author="谢浩然" w:date="2019-07-11T11:56:07Z">
        <w:r>
          <w:rPr>
            <w:rFonts w:hint="eastAsia" w:ascii="宋体" w:hAnsi="宋体" w:eastAsia="仿宋_GB2312" w:cs="仿宋_GB2312"/>
            <w:i w:val="0"/>
            <w:iCs w:val="0"/>
            <w:color w:val="auto"/>
            <w:sz w:val="32"/>
            <w:szCs w:val="32"/>
          </w:rPr>
          <w:delText>取水</w:delText>
        </w:r>
      </w:del>
      <w:del w:id="5746" w:author="谢浩然" w:date="2019-07-11T11:56:07Z">
        <w:r>
          <w:rPr>
            <w:rFonts w:hint="eastAsia" w:ascii="宋体" w:hAnsi="宋体" w:eastAsia="仿宋_GB2312" w:cs="仿宋_GB2312"/>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48" w:author="谢浩然" w:date="2019-07-11T11:56:07Z"/>
          <w:rFonts w:hint="eastAsia" w:ascii="宋体" w:hAnsi="宋体" w:eastAsia="仿宋_GB2312" w:cs="仿宋_GB2312"/>
          <w:i w:val="0"/>
          <w:iCs w:val="0"/>
          <w:color w:val="auto"/>
          <w:sz w:val="32"/>
          <w:szCs w:val="32"/>
        </w:rPr>
        <w:pPrChange w:id="574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49" w:author="谢浩然" w:date="2019-07-11T11:56:07Z">
        <w:r>
          <w:rPr>
            <w:rFonts w:hint="eastAsia" w:ascii="宋体" w:hAnsi="宋体" w:eastAsia="仿宋_GB2312" w:cs="仿宋_GB2312"/>
            <w:i w:val="0"/>
            <w:iCs w:val="0"/>
            <w:color w:val="auto"/>
            <w:sz w:val="32"/>
            <w:szCs w:val="32"/>
          </w:rPr>
          <w:delText>（</w:delText>
        </w:r>
      </w:del>
      <w:del w:id="5750" w:author="谢浩然" w:date="2019-07-11T11:56:07Z">
        <w:r>
          <w:rPr>
            <w:rFonts w:hint="eastAsia" w:ascii="宋体" w:hAnsi="宋体" w:eastAsia="仿宋_GB2312" w:cs="仿宋_GB2312"/>
            <w:i w:val="0"/>
            <w:iCs w:val="0"/>
            <w:color w:val="auto"/>
            <w:sz w:val="32"/>
            <w:szCs w:val="32"/>
            <w:lang w:eastAsia="zh-CN"/>
          </w:rPr>
          <w:delText>六</w:delText>
        </w:r>
      </w:del>
      <w:del w:id="5751" w:author="谢浩然" w:date="2019-07-11T11:56:07Z">
        <w:r>
          <w:rPr>
            <w:rFonts w:hint="eastAsia" w:ascii="宋体" w:hAnsi="宋体" w:eastAsia="仿宋_GB2312" w:cs="仿宋_GB2312"/>
            <w:i w:val="0"/>
            <w:iCs w:val="0"/>
            <w:color w:val="auto"/>
            <w:sz w:val="32"/>
            <w:szCs w:val="32"/>
          </w:rPr>
          <w:delText>）在公共供水设施上私接管线取水；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53" w:author="谢浩然" w:date="2019-07-11T11:56:07Z"/>
          <w:rFonts w:hint="eastAsia" w:ascii="宋体" w:hAnsi="宋体" w:eastAsia="仿宋_GB2312" w:cs="仿宋_GB2312"/>
          <w:color w:val="auto"/>
          <w:sz w:val="32"/>
          <w:szCs w:val="32"/>
        </w:rPr>
        <w:pPrChange w:id="575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54" w:author="谢浩然" w:date="2019-07-11T11:56:07Z">
        <w:r>
          <w:rPr>
            <w:rFonts w:hint="eastAsia" w:ascii="宋体" w:hAnsi="宋体" w:eastAsia="仿宋_GB2312" w:cs="仿宋_GB2312"/>
            <w:color w:val="auto"/>
            <w:sz w:val="32"/>
            <w:szCs w:val="32"/>
          </w:rPr>
          <w:delText>（</w:delText>
        </w:r>
      </w:del>
      <w:del w:id="5755" w:author="谢浩然" w:date="2019-07-11T11:56:07Z">
        <w:r>
          <w:rPr>
            <w:rFonts w:hint="eastAsia" w:ascii="宋体" w:hAnsi="宋体" w:eastAsia="仿宋_GB2312" w:cs="仿宋_GB2312"/>
            <w:color w:val="auto"/>
            <w:sz w:val="32"/>
            <w:szCs w:val="32"/>
            <w:lang w:eastAsia="zh-CN"/>
          </w:rPr>
          <w:delText>七</w:delText>
        </w:r>
      </w:del>
      <w:del w:id="5756" w:author="谢浩然" w:date="2019-07-11T11:56:07Z">
        <w:r>
          <w:rPr>
            <w:rFonts w:hint="eastAsia" w:ascii="宋体" w:hAnsi="宋体" w:eastAsia="仿宋_GB2312" w:cs="仿宋_GB2312"/>
            <w:color w:val="auto"/>
            <w:sz w:val="32"/>
            <w:szCs w:val="32"/>
          </w:rPr>
          <w:delText>）其他盗用供水的行为。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58" w:author="谢浩然" w:date="2019-07-11T11:56:07Z"/>
          <w:rFonts w:hint="eastAsia" w:ascii="宋体" w:hAnsi="宋体" w:eastAsia="仿宋_GB2312" w:cs="仿宋_GB2312"/>
          <w:color w:val="auto"/>
          <w:sz w:val="32"/>
          <w:szCs w:val="32"/>
        </w:rPr>
        <w:pPrChange w:id="575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59" w:author="谢浩然" w:date="2019-07-11T11:56:07Z">
        <w:r>
          <w:rPr>
            <w:rFonts w:hint="eastAsia" w:ascii="宋体" w:hAnsi="宋体" w:eastAsia="仿宋_GB2312" w:cs="仿宋_GB2312"/>
            <w:bCs/>
            <w:color w:val="auto"/>
            <w:sz w:val="32"/>
            <w:szCs w:val="32"/>
            <w:lang w:val="en-US" w:eastAsia="zh-CN"/>
          </w:rPr>
          <w:delText>园林绿化、市容环卫等公共用水应当在指定的地点取水、装表计量并缴纳水费。公共用水取水点不足的，相关单位可以向供水单位申请增设取水点。供水单位应当依法增设取水点。</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761" w:author="谢浩然" w:date="2019-07-11T11:56:07Z"/>
          <w:rFonts w:hint="eastAsia" w:ascii="宋体" w:hAnsi="宋体" w:eastAsia="仿宋_GB2312" w:cs="仿宋_GB2312"/>
          <w:color w:val="auto"/>
          <w:sz w:val="32"/>
          <w:szCs w:val="32"/>
        </w:rPr>
        <w:pPrChange w:id="576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762" w:author="谢浩然" w:date="2019-07-11T11:56:07Z">
        <w:bookmarkStart w:id="35" w:name="_Toc499110767"/>
        <w:bookmarkStart w:id="36" w:name="_Toc492328250"/>
        <w:bookmarkStart w:id="37" w:name="_Toc491811309"/>
        <w:r>
          <w:rPr>
            <w:rFonts w:hint="eastAsia" w:ascii="宋体" w:hAnsi="宋体" w:eastAsia="黑体" w:cs="黑体"/>
            <w:color w:val="auto"/>
            <w:sz w:val="32"/>
            <w:szCs w:val="32"/>
            <w:rPrChange w:id="5763" w:author="卢颖东" w:date="2019-05-21T14:56:00Z">
              <w:rPr>
                <w:rFonts w:hint="eastAsia" w:ascii="黑体" w:hAnsi="黑体" w:eastAsia="黑体" w:cs="黑体"/>
                <w:color w:val="auto"/>
                <w:sz w:val="32"/>
                <w:szCs w:val="32"/>
              </w:rPr>
            </w:rPrChange>
          </w:rPr>
          <w:delText>第</w:delText>
        </w:r>
      </w:del>
      <w:del w:id="5765" w:author="谢浩然" w:date="2019-07-11T11:56:07Z">
        <w:r>
          <w:rPr>
            <w:rFonts w:hint="eastAsia" w:ascii="宋体" w:hAnsi="宋体" w:eastAsia="黑体" w:cs="黑体"/>
            <w:color w:val="auto"/>
            <w:sz w:val="32"/>
            <w:szCs w:val="32"/>
            <w:lang w:eastAsia="zh-CN"/>
            <w:rPrChange w:id="5766" w:author="卢颖东" w:date="2019-05-21T14:56:00Z">
              <w:rPr>
                <w:rFonts w:hint="eastAsia" w:ascii="黑体" w:hAnsi="黑体" w:eastAsia="黑体" w:cs="黑体"/>
                <w:color w:val="auto"/>
                <w:sz w:val="32"/>
                <w:szCs w:val="32"/>
                <w:lang w:eastAsia="zh-CN"/>
              </w:rPr>
            </w:rPrChange>
          </w:rPr>
          <w:delText>四</w:delText>
        </w:r>
      </w:del>
      <w:del w:id="5768" w:author="谢浩然" w:date="2019-07-11T11:56:07Z">
        <w:r>
          <w:rPr>
            <w:rFonts w:hint="eastAsia" w:ascii="宋体" w:hAnsi="宋体" w:eastAsia="黑体" w:cs="黑体"/>
            <w:color w:val="auto"/>
            <w:sz w:val="32"/>
            <w:szCs w:val="32"/>
            <w:rPrChange w:id="5769" w:author="卢颖东" w:date="2019-05-21T14:56:00Z">
              <w:rPr>
                <w:rFonts w:hint="eastAsia" w:ascii="黑体" w:hAnsi="黑体" w:eastAsia="黑体" w:cs="黑体"/>
                <w:color w:val="auto"/>
                <w:sz w:val="32"/>
                <w:szCs w:val="32"/>
              </w:rPr>
            </w:rPrChange>
          </w:rPr>
          <w:delText>十</w:delText>
        </w:r>
      </w:del>
      <w:del w:id="5771" w:author="谢浩然" w:date="2019-07-11T11:56:07Z">
        <w:r>
          <w:rPr>
            <w:rFonts w:hint="eastAsia" w:ascii="宋体" w:hAnsi="宋体" w:eastAsia="黑体" w:cs="黑体"/>
            <w:color w:val="auto"/>
            <w:sz w:val="32"/>
            <w:szCs w:val="32"/>
            <w:lang w:eastAsia="zh-CN"/>
            <w:rPrChange w:id="5772" w:author="卢颖东" w:date="2019-05-21T14:56:00Z">
              <w:rPr>
                <w:rFonts w:hint="eastAsia" w:ascii="黑体" w:hAnsi="黑体" w:eastAsia="黑体" w:cs="黑体"/>
                <w:color w:val="auto"/>
                <w:sz w:val="32"/>
                <w:szCs w:val="32"/>
                <w:lang w:eastAsia="zh-CN"/>
              </w:rPr>
            </w:rPrChange>
          </w:rPr>
          <w:delText>五</w:delText>
        </w:r>
      </w:del>
      <w:del w:id="5774" w:author="谢浩然" w:date="2019-07-11T11:56:07Z">
        <w:r>
          <w:rPr>
            <w:rFonts w:hint="eastAsia" w:ascii="宋体" w:hAnsi="宋体" w:eastAsia="黑体" w:cs="黑体"/>
            <w:color w:val="auto"/>
            <w:sz w:val="32"/>
            <w:szCs w:val="32"/>
            <w:rPrChange w:id="5775" w:author="卢颖东" w:date="2019-05-21T14:56:00Z">
              <w:rPr>
                <w:rFonts w:hint="eastAsia" w:ascii="黑体" w:hAnsi="黑体" w:eastAsia="黑体" w:cs="黑体"/>
                <w:color w:val="auto"/>
                <w:sz w:val="32"/>
                <w:szCs w:val="32"/>
              </w:rPr>
            </w:rPrChange>
          </w:rPr>
          <w:delText>条</w:delText>
        </w:r>
        <w:bookmarkEnd w:id="35"/>
        <w:bookmarkEnd w:id="36"/>
        <w:bookmarkEnd w:id="37"/>
      </w:del>
      <w:del w:id="5777" w:author="谢浩然" w:date="2019-07-11T11:56:07Z">
        <w:r>
          <w:rPr>
            <w:rFonts w:hint="eastAsia" w:ascii="宋体" w:hAnsi="宋体" w:eastAsia="仿宋_GB2312" w:cs="仿宋_GB2312"/>
            <w:color w:val="auto"/>
            <w:sz w:val="32"/>
            <w:szCs w:val="32"/>
          </w:rPr>
          <w:delText xml:space="preserve"> </w:delText>
        </w:r>
      </w:del>
      <w:del w:id="5778" w:author="谢浩然" w:date="2019-07-11T11:56:07Z">
        <w:r>
          <w:rPr>
            <w:rFonts w:hint="eastAsia" w:ascii="宋体" w:hAnsi="宋体" w:eastAsia="仿宋_GB2312" w:cs="仿宋_GB2312"/>
            <w:color w:val="auto"/>
            <w:sz w:val="32"/>
            <w:szCs w:val="32"/>
            <w:lang w:val="en-US" w:eastAsia="zh-CN"/>
          </w:rPr>
          <w:delText xml:space="preserve"> </w:delText>
        </w:r>
      </w:del>
      <w:del w:id="5779" w:author="谢浩然" w:date="2019-07-11T11:56:07Z">
        <w:r>
          <w:rPr>
            <w:rFonts w:hint="eastAsia" w:ascii="宋体" w:hAnsi="宋体" w:eastAsia="仿宋_GB2312" w:cs="仿宋_GB2312"/>
            <w:color w:val="auto"/>
            <w:sz w:val="32"/>
            <w:szCs w:val="32"/>
          </w:rPr>
          <w:delText>盗用供水的，</w:delText>
        </w:r>
      </w:del>
      <w:del w:id="5780" w:author="谢浩然" w:date="2019-07-11T11:56:07Z">
        <w:r>
          <w:rPr>
            <w:rFonts w:hint="eastAsia" w:ascii="宋体" w:hAnsi="宋体" w:eastAsia="仿宋_GB2312" w:cs="仿宋_GB2312"/>
            <w:color w:val="auto"/>
            <w:kern w:val="10"/>
            <w:sz w:val="32"/>
            <w:szCs w:val="32"/>
          </w:rPr>
          <w:delText>按照取水管道口径常用流量和查证的实际非法取水天数，计算盗水量。</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82" w:author="谢浩然" w:date="2019-07-11T11:56:07Z"/>
          <w:rFonts w:hint="eastAsia" w:ascii="宋体" w:hAnsi="宋体" w:eastAsia="仿宋_GB2312" w:cs="仿宋_GB2312"/>
          <w:color w:val="auto"/>
          <w:kern w:val="0"/>
          <w:sz w:val="32"/>
          <w:szCs w:val="32"/>
        </w:rPr>
        <w:pPrChange w:id="578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83" w:author="谢浩然" w:date="2019-07-11T11:56:07Z">
        <w:r>
          <w:rPr>
            <w:rFonts w:hint="eastAsia" w:ascii="宋体" w:hAnsi="宋体" w:eastAsia="仿宋_GB2312" w:cs="仿宋_GB2312"/>
            <w:color w:val="auto"/>
            <w:kern w:val="0"/>
            <w:sz w:val="32"/>
            <w:szCs w:val="32"/>
          </w:rPr>
          <w:delText>盗水量无法查实但安装注册水表的，盗水量以盗窃前六个月月均正常用水量减去盗窃后注册水表显示的月均用量，推算盗窃水量；盗窃前正常使用不足六个月的，按照正常使用期间的月均用量减去盗窃后注册水表显示的月均用量，推算盗窃水量。</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85" w:author="谢浩然" w:date="2019-07-11T11:56:07Z"/>
          <w:rFonts w:hint="eastAsia" w:ascii="宋体" w:hAnsi="宋体" w:eastAsia="仿宋_GB2312" w:cs="仿宋_GB2312"/>
          <w:color w:val="auto"/>
          <w:sz w:val="32"/>
          <w:szCs w:val="32"/>
        </w:rPr>
        <w:pPrChange w:id="578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86" w:author="谢浩然" w:date="2019-07-11T11:56:07Z">
        <w:r>
          <w:rPr>
            <w:rFonts w:hint="eastAsia" w:ascii="宋体" w:hAnsi="宋体" w:eastAsia="仿宋_GB2312" w:cs="仿宋_GB2312"/>
            <w:color w:val="auto"/>
            <w:kern w:val="0"/>
            <w:sz w:val="32"/>
            <w:szCs w:val="32"/>
          </w:rPr>
          <w:delText>盗水量无法查实且没有安装注册水表的，</w:delText>
        </w:r>
      </w:del>
      <w:del w:id="5787" w:author="谢浩然" w:date="2019-07-11T11:56:07Z">
        <w:r>
          <w:rPr>
            <w:rFonts w:hint="eastAsia" w:ascii="宋体" w:hAnsi="宋体" w:eastAsia="仿宋_GB2312" w:cs="仿宋_GB2312"/>
            <w:color w:val="auto"/>
            <w:sz w:val="32"/>
            <w:szCs w:val="32"/>
          </w:rPr>
          <w:delText>按照单位流量乘以每日盗水时间再乘以盗用水天数推算：</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89" w:author="谢浩然" w:date="2019-07-11T11:56:07Z"/>
          <w:rFonts w:hint="eastAsia" w:ascii="宋体" w:hAnsi="宋体" w:eastAsia="仿宋_GB2312" w:cs="仿宋_GB2312"/>
          <w:color w:val="auto"/>
          <w:sz w:val="32"/>
          <w:szCs w:val="32"/>
        </w:rPr>
        <w:pPrChange w:id="578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90" w:author="谢浩然" w:date="2019-07-11T11:56:07Z">
        <w:r>
          <w:rPr>
            <w:rFonts w:hint="eastAsia" w:ascii="宋体" w:hAnsi="宋体" w:eastAsia="仿宋_GB2312" w:cs="仿宋_GB2312"/>
            <w:color w:val="auto"/>
            <w:sz w:val="32"/>
            <w:szCs w:val="32"/>
          </w:rPr>
          <w:delText>（一）单位流量：按照盗水管道口径的常用流量推算</w:delText>
        </w:r>
      </w:del>
      <w:del w:id="5791"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793" w:author="谢浩然" w:date="2019-07-11T11:56:07Z"/>
          <w:rFonts w:hint="eastAsia" w:ascii="宋体" w:hAnsi="宋体" w:eastAsia="仿宋_GB2312" w:cs="仿宋_GB2312"/>
          <w:color w:val="auto"/>
          <w:sz w:val="32"/>
          <w:szCs w:val="32"/>
        </w:rPr>
        <w:pPrChange w:id="579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94" w:author="谢浩然" w:date="2019-07-11T11:56:07Z">
        <w:r>
          <w:rPr>
            <w:rFonts w:hint="eastAsia" w:ascii="宋体" w:hAnsi="宋体" w:eastAsia="仿宋_GB2312" w:cs="仿宋_GB2312"/>
            <w:color w:val="auto"/>
            <w:sz w:val="32"/>
            <w:szCs w:val="32"/>
          </w:rPr>
          <w:delText>（二）每日盗水时间：用于基建用水的按照十二小时推算</w:delText>
        </w:r>
      </w:del>
      <w:del w:id="5795" w:author="谢浩然" w:date="2019-07-11T11:56:07Z">
        <w:r>
          <w:rPr>
            <w:rFonts w:hint="eastAsia" w:ascii="宋体" w:hAnsi="宋体" w:eastAsia="仿宋_GB2312" w:cs="仿宋_GB2312"/>
            <w:color w:val="auto"/>
            <w:sz w:val="32"/>
            <w:szCs w:val="32"/>
            <w:lang w:eastAsia="zh-CN"/>
          </w:rPr>
          <w:delText>，</w:delText>
        </w:r>
      </w:del>
      <w:del w:id="5796" w:author="谢浩然" w:date="2019-07-11T11:56:07Z">
        <w:r>
          <w:rPr>
            <w:rFonts w:hint="eastAsia" w:ascii="宋体" w:hAnsi="宋体" w:eastAsia="仿宋_GB2312" w:cs="仿宋_GB2312"/>
            <w:color w:val="auto"/>
            <w:sz w:val="32"/>
            <w:szCs w:val="32"/>
          </w:rPr>
          <w:delText>用于特种行业用水的按照八小时推算</w:delText>
        </w:r>
      </w:del>
      <w:del w:id="5797" w:author="谢浩然" w:date="2019-07-11T11:56:07Z">
        <w:r>
          <w:rPr>
            <w:rFonts w:hint="eastAsia" w:ascii="宋体" w:hAnsi="宋体" w:eastAsia="仿宋_GB2312" w:cs="仿宋_GB2312"/>
            <w:color w:val="auto"/>
            <w:sz w:val="32"/>
            <w:szCs w:val="32"/>
            <w:lang w:eastAsia="zh-CN"/>
          </w:rPr>
          <w:delText>，</w:delText>
        </w:r>
      </w:del>
      <w:del w:id="5798" w:author="谢浩然" w:date="2019-07-11T11:56:07Z">
        <w:r>
          <w:rPr>
            <w:rFonts w:hint="eastAsia" w:ascii="宋体" w:hAnsi="宋体" w:eastAsia="仿宋_GB2312" w:cs="仿宋_GB2312"/>
            <w:color w:val="auto"/>
            <w:sz w:val="32"/>
            <w:szCs w:val="32"/>
          </w:rPr>
          <w:delText>用于工业、经营用水的按照六小时推算</w:delText>
        </w:r>
      </w:del>
      <w:del w:id="5799" w:author="谢浩然" w:date="2019-07-11T11:56:07Z">
        <w:r>
          <w:rPr>
            <w:rFonts w:hint="eastAsia" w:ascii="宋体" w:hAnsi="宋体" w:eastAsia="仿宋_GB2312" w:cs="仿宋_GB2312"/>
            <w:color w:val="auto"/>
            <w:sz w:val="32"/>
            <w:szCs w:val="32"/>
            <w:lang w:eastAsia="zh-CN"/>
          </w:rPr>
          <w:delText>，</w:delText>
        </w:r>
      </w:del>
      <w:del w:id="5800" w:author="谢浩然" w:date="2019-07-11T11:56:07Z">
        <w:r>
          <w:rPr>
            <w:rFonts w:hint="eastAsia" w:ascii="宋体" w:hAnsi="宋体" w:eastAsia="仿宋_GB2312" w:cs="仿宋_GB2312"/>
            <w:color w:val="auto"/>
            <w:sz w:val="32"/>
            <w:szCs w:val="32"/>
          </w:rPr>
          <w:delText>用于行政用水的按照四小时推算</w:delText>
        </w:r>
      </w:del>
      <w:del w:id="5801" w:author="谢浩然" w:date="2019-07-11T11:56:07Z">
        <w:r>
          <w:rPr>
            <w:rFonts w:hint="eastAsia" w:ascii="宋体" w:hAnsi="宋体" w:eastAsia="仿宋_GB2312" w:cs="仿宋_GB2312"/>
            <w:color w:val="auto"/>
            <w:sz w:val="32"/>
            <w:szCs w:val="32"/>
            <w:lang w:eastAsia="zh-CN"/>
          </w:rPr>
          <w:delText>，</w:delText>
        </w:r>
      </w:del>
      <w:del w:id="5802" w:author="谢浩然" w:date="2019-07-11T11:56:07Z">
        <w:r>
          <w:rPr>
            <w:rFonts w:hint="eastAsia" w:ascii="宋体" w:hAnsi="宋体" w:eastAsia="仿宋_GB2312" w:cs="仿宋_GB2312"/>
            <w:color w:val="auto"/>
            <w:sz w:val="32"/>
            <w:szCs w:val="32"/>
          </w:rPr>
          <w:delText>用于生活用水的按照三小时推算</w:delText>
        </w:r>
      </w:del>
      <w:del w:id="5803"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805" w:author="谢浩然" w:date="2019-07-11T11:56:07Z"/>
          <w:rFonts w:hint="eastAsia" w:ascii="宋体" w:hAnsi="宋体" w:eastAsia="仿宋_GB2312" w:cs="仿宋_GB2312"/>
          <w:color w:val="auto"/>
          <w:sz w:val="32"/>
          <w:szCs w:val="32"/>
        </w:rPr>
        <w:pPrChange w:id="580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06" w:author="谢浩然" w:date="2019-07-11T11:56:07Z">
        <w:r>
          <w:rPr>
            <w:rFonts w:hint="eastAsia" w:ascii="宋体" w:hAnsi="宋体" w:eastAsia="仿宋_GB2312" w:cs="仿宋_GB2312"/>
            <w:color w:val="auto"/>
            <w:sz w:val="32"/>
            <w:szCs w:val="32"/>
          </w:rPr>
          <w:delText>（三）盗用水天数：居民用水按六十天推算，其他用水类别按一百八十天推算。</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808" w:author="谢浩然" w:date="2019-07-11T11:56:07Z"/>
          <w:rFonts w:hint="eastAsia" w:ascii="宋体" w:hAnsi="宋体" w:eastAsia="仿宋_GB2312" w:cs="仿宋_GB2312"/>
          <w:color w:val="auto"/>
          <w:sz w:val="32"/>
          <w:szCs w:val="32"/>
        </w:rPr>
        <w:pPrChange w:id="580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809" w:author="谢浩然" w:date="2019-07-11T11:56:07Z">
        <w:r>
          <w:rPr>
            <w:rFonts w:hint="eastAsia" w:ascii="宋体" w:hAnsi="宋体" w:eastAsia="黑体" w:cs="黑体"/>
            <w:color w:val="auto"/>
            <w:sz w:val="32"/>
            <w:szCs w:val="32"/>
            <w:rPrChange w:id="5810" w:author="卢颖东" w:date="2019-05-21T14:56:00Z">
              <w:rPr>
                <w:rFonts w:hint="eastAsia" w:ascii="黑体" w:hAnsi="黑体" w:eastAsia="黑体" w:cs="黑体"/>
                <w:color w:val="auto"/>
                <w:sz w:val="32"/>
                <w:szCs w:val="32"/>
              </w:rPr>
            </w:rPrChange>
          </w:rPr>
          <w:delText>第</w:delText>
        </w:r>
      </w:del>
      <w:del w:id="5812" w:author="谢浩然" w:date="2019-07-11T11:56:07Z">
        <w:r>
          <w:rPr>
            <w:rFonts w:hint="eastAsia" w:ascii="宋体" w:hAnsi="宋体" w:eastAsia="黑体" w:cs="黑体"/>
            <w:color w:val="auto"/>
            <w:sz w:val="32"/>
            <w:szCs w:val="32"/>
            <w:lang w:eastAsia="zh-CN"/>
            <w:rPrChange w:id="5813" w:author="卢颖东" w:date="2019-05-21T14:56:00Z">
              <w:rPr>
                <w:rFonts w:hint="eastAsia" w:ascii="黑体" w:hAnsi="黑体" w:eastAsia="黑体" w:cs="黑体"/>
                <w:color w:val="auto"/>
                <w:sz w:val="32"/>
                <w:szCs w:val="32"/>
                <w:lang w:eastAsia="zh-CN"/>
              </w:rPr>
            </w:rPrChange>
          </w:rPr>
          <w:delText>四</w:delText>
        </w:r>
      </w:del>
      <w:del w:id="5815" w:author="谢浩然" w:date="2019-07-11T11:56:07Z">
        <w:r>
          <w:rPr>
            <w:rFonts w:hint="eastAsia" w:ascii="宋体" w:hAnsi="宋体" w:eastAsia="黑体" w:cs="黑体"/>
            <w:color w:val="auto"/>
            <w:sz w:val="32"/>
            <w:szCs w:val="32"/>
            <w:rPrChange w:id="5816" w:author="卢颖东" w:date="2019-05-21T14:56:00Z">
              <w:rPr>
                <w:rFonts w:hint="eastAsia" w:ascii="黑体" w:hAnsi="黑体" w:eastAsia="黑体" w:cs="黑体"/>
                <w:color w:val="auto"/>
                <w:sz w:val="32"/>
                <w:szCs w:val="32"/>
              </w:rPr>
            </w:rPrChange>
          </w:rPr>
          <w:delText>十</w:delText>
        </w:r>
      </w:del>
      <w:del w:id="5818" w:author="谢浩然" w:date="2019-07-11T11:56:07Z">
        <w:r>
          <w:rPr>
            <w:rFonts w:hint="eastAsia" w:ascii="宋体" w:hAnsi="宋体" w:eastAsia="黑体" w:cs="黑体"/>
            <w:color w:val="auto"/>
            <w:sz w:val="32"/>
            <w:szCs w:val="32"/>
            <w:lang w:eastAsia="zh-CN"/>
            <w:rPrChange w:id="5819" w:author="卢颖东" w:date="2019-05-21T14:56:00Z">
              <w:rPr>
                <w:rFonts w:hint="eastAsia" w:ascii="黑体" w:hAnsi="黑体" w:eastAsia="黑体" w:cs="黑体"/>
                <w:color w:val="auto"/>
                <w:sz w:val="32"/>
                <w:szCs w:val="32"/>
                <w:lang w:eastAsia="zh-CN"/>
              </w:rPr>
            </w:rPrChange>
          </w:rPr>
          <w:delText>六</w:delText>
        </w:r>
      </w:del>
      <w:del w:id="5821" w:author="谢浩然" w:date="2019-07-11T11:56:07Z">
        <w:r>
          <w:rPr>
            <w:rFonts w:hint="eastAsia" w:ascii="宋体" w:hAnsi="宋体" w:eastAsia="黑体" w:cs="黑体"/>
            <w:color w:val="auto"/>
            <w:sz w:val="32"/>
            <w:szCs w:val="32"/>
            <w:rPrChange w:id="5822" w:author="卢颖东" w:date="2019-05-21T14:56:00Z">
              <w:rPr>
                <w:rFonts w:hint="eastAsia" w:ascii="黑体" w:hAnsi="黑体" w:eastAsia="黑体" w:cs="黑体"/>
                <w:color w:val="auto"/>
                <w:sz w:val="32"/>
                <w:szCs w:val="32"/>
              </w:rPr>
            </w:rPrChange>
          </w:rPr>
          <w:delText>条</w:delText>
        </w:r>
      </w:del>
      <w:del w:id="5824" w:author="谢浩然" w:date="2019-07-11T11:56:07Z">
        <w:r>
          <w:rPr>
            <w:rFonts w:hint="eastAsia" w:ascii="宋体" w:hAnsi="宋体" w:eastAsia="仿宋_GB2312" w:cs="仿宋_GB2312"/>
            <w:color w:val="auto"/>
            <w:sz w:val="32"/>
            <w:szCs w:val="32"/>
            <w:lang w:val="en-US" w:eastAsia="zh-CN"/>
          </w:rPr>
          <w:delText xml:space="preserve"> </w:delText>
        </w:r>
      </w:del>
      <w:del w:id="5825" w:author="谢浩然" w:date="2019-07-11T11:56:07Z">
        <w:r>
          <w:rPr>
            <w:rFonts w:hint="eastAsia" w:ascii="宋体" w:hAnsi="宋体" w:eastAsia="仿宋_GB2312" w:cs="仿宋_GB2312"/>
            <w:color w:val="auto"/>
            <w:sz w:val="32"/>
            <w:szCs w:val="32"/>
          </w:rPr>
          <w:delText xml:space="preserve"> </w:delText>
        </w:r>
      </w:del>
      <w:del w:id="5826" w:author="谢浩然" w:date="2019-07-11T11:56:07Z">
        <w:r>
          <w:rPr>
            <w:rFonts w:hint="eastAsia" w:ascii="宋体" w:hAnsi="宋体" w:eastAsia="仿宋_GB2312" w:cs="仿宋_GB2312"/>
            <w:color w:val="auto"/>
            <w:kern w:val="10"/>
            <w:sz w:val="32"/>
            <w:szCs w:val="32"/>
          </w:rPr>
          <w:delText>供水行政主管部门应当根据本市节约用水规划、年度用水计划、用户用水定额、城乡供水状况、用户用水情况，按月核定并下达非居民用户的用水计划。年度用水计划应当在上一年度十二月三十一日前下达。</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5828" w:author="谢浩然" w:date="2019-07-11T11:56:07Z"/>
          <w:rFonts w:hint="eastAsia" w:ascii="宋体" w:hAnsi="宋体" w:eastAsia="仿宋_GB2312" w:cs="仿宋_GB2312"/>
          <w:i w:val="0"/>
          <w:iCs w:val="0"/>
          <w:color w:val="auto"/>
          <w:sz w:val="32"/>
          <w:szCs w:val="32"/>
        </w:rPr>
        <w:pPrChange w:id="5827"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29" w:author="谢浩然" w:date="2019-07-11T11:56:07Z">
        <w:r>
          <w:rPr>
            <w:rFonts w:hint="eastAsia" w:ascii="宋体" w:hAnsi="宋体" w:eastAsia="黑体" w:cs="黑体"/>
            <w:color w:val="auto"/>
            <w:sz w:val="32"/>
            <w:szCs w:val="32"/>
            <w:rPrChange w:id="5830" w:author="卢颖东" w:date="2019-05-21T14:56:00Z">
              <w:rPr>
                <w:rFonts w:hint="eastAsia" w:ascii="黑体" w:hAnsi="黑体" w:eastAsia="黑体" w:cs="黑体"/>
                <w:color w:val="auto"/>
                <w:sz w:val="32"/>
                <w:szCs w:val="32"/>
              </w:rPr>
            </w:rPrChange>
          </w:rPr>
          <w:delText>第</w:delText>
        </w:r>
      </w:del>
      <w:del w:id="5832" w:author="谢浩然" w:date="2019-07-11T11:56:07Z">
        <w:r>
          <w:rPr>
            <w:rFonts w:hint="eastAsia" w:ascii="宋体" w:hAnsi="宋体" w:eastAsia="黑体" w:cs="黑体"/>
            <w:color w:val="auto"/>
            <w:sz w:val="32"/>
            <w:szCs w:val="32"/>
            <w:lang w:eastAsia="zh-CN"/>
            <w:rPrChange w:id="5833" w:author="卢颖东" w:date="2019-05-21T14:56:00Z">
              <w:rPr>
                <w:rFonts w:hint="eastAsia" w:ascii="黑体" w:hAnsi="黑体" w:eastAsia="黑体" w:cs="黑体"/>
                <w:color w:val="auto"/>
                <w:sz w:val="32"/>
                <w:szCs w:val="32"/>
                <w:lang w:eastAsia="zh-CN"/>
              </w:rPr>
            </w:rPrChange>
          </w:rPr>
          <w:delText>四十</w:delText>
        </w:r>
      </w:del>
      <w:del w:id="5835" w:author="谢浩然" w:date="2019-07-11T11:56:07Z">
        <w:r>
          <w:rPr>
            <w:rFonts w:hint="eastAsia" w:ascii="宋体" w:hAnsi="宋体" w:eastAsia="黑体" w:cs="黑体"/>
            <w:i w:val="0"/>
            <w:iCs w:val="0"/>
            <w:color w:val="auto"/>
            <w:sz w:val="32"/>
            <w:szCs w:val="32"/>
            <w:rPrChange w:id="5836" w:author="卢颖东" w:date="2019-05-21T14:56:00Z">
              <w:rPr>
                <w:rFonts w:hint="eastAsia" w:ascii="黑体" w:hAnsi="黑体" w:eastAsia="黑体" w:cs="黑体"/>
                <w:i w:val="0"/>
                <w:iCs w:val="0"/>
                <w:color w:val="auto"/>
                <w:sz w:val="32"/>
                <w:szCs w:val="32"/>
              </w:rPr>
            </w:rPrChange>
          </w:rPr>
          <w:delText>七</w:delText>
        </w:r>
      </w:del>
      <w:del w:id="5838" w:author="谢浩然" w:date="2019-07-11T11:56:07Z">
        <w:r>
          <w:rPr>
            <w:rFonts w:hint="eastAsia" w:ascii="宋体" w:hAnsi="宋体" w:eastAsia="黑体" w:cs="黑体"/>
            <w:color w:val="auto"/>
            <w:sz w:val="32"/>
            <w:szCs w:val="32"/>
            <w:rPrChange w:id="5839" w:author="卢颖东" w:date="2019-05-21T14:56:00Z">
              <w:rPr>
                <w:rFonts w:hint="eastAsia" w:ascii="黑体" w:hAnsi="黑体" w:eastAsia="黑体" w:cs="黑体"/>
                <w:color w:val="auto"/>
                <w:sz w:val="32"/>
                <w:szCs w:val="32"/>
              </w:rPr>
            </w:rPrChange>
          </w:rPr>
          <w:delText>条</w:delText>
        </w:r>
      </w:del>
      <w:del w:id="5841" w:author="谢浩然" w:date="2019-07-11T11:56:07Z">
        <w:r>
          <w:rPr>
            <w:rFonts w:hint="eastAsia" w:ascii="宋体" w:hAnsi="宋体" w:eastAsia="仿宋_GB2312" w:cs="仿宋_GB2312"/>
            <w:color w:val="auto"/>
            <w:sz w:val="32"/>
            <w:szCs w:val="32"/>
          </w:rPr>
          <w:delText xml:space="preserve"> </w:delText>
        </w:r>
      </w:del>
      <w:del w:id="5842" w:author="谢浩然" w:date="2019-07-11T11:56:07Z">
        <w:r>
          <w:rPr>
            <w:rFonts w:hint="eastAsia" w:ascii="宋体" w:hAnsi="宋体" w:eastAsia="仿宋_GB2312" w:cs="仿宋_GB2312"/>
            <w:color w:val="auto"/>
            <w:sz w:val="32"/>
            <w:szCs w:val="32"/>
            <w:lang w:val="en-US" w:eastAsia="zh-CN"/>
          </w:rPr>
          <w:delText xml:space="preserve"> </w:delText>
        </w:r>
      </w:del>
      <w:del w:id="5843" w:author="谢浩然" w:date="2019-07-11T11:56:07Z">
        <w:r>
          <w:rPr>
            <w:rFonts w:hint="eastAsia" w:ascii="宋体" w:hAnsi="宋体" w:eastAsia="仿宋_GB2312" w:cs="仿宋_GB2312"/>
            <w:bCs/>
            <w:color w:val="auto"/>
            <w:sz w:val="32"/>
            <w:szCs w:val="32"/>
            <w:lang w:eastAsia="zh-CN"/>
          </w:rPr>
          <w:delText>市、区</w:delText>
        </w:r>
      </w:del>
      <w:del w:id="5844" w:author="谢浩然" w:date="2019-07-11T11:56:07Z">
        <w:r>
          <w:rPr>
            <w:rFonts w:hint="eastAsia" w:ascii="宋体" w:hAnsi="宋体" w:eastAsia="仿宋_GB2312" w:cs="仿宋_GB2312"/>
            <w:bCs/>
            <w:color w:val="auto"/>
            <w:sz w:val="32"/>
            <w:szCs w:val="32"/>
          </w:rPr>
          <w:delText>人民政府应当鼓励开展供水和节约</w:delText>
        </w:r>
      </w:del>
      <w:del w:id="5845" w:author="谢浩然" w:date="2019-07-11T11:56:07Z">
        <w:r>
          <w:rPr>
            <w:rFonts w:hint="eastAsia" w:ascii="宋体" w:hAnsi="宋体" w:eastAsia="仿宋_GB2312" w:cs="仿宋_GB2312"/>
            <w:bCs/>
            <w:color w:val="auto"/>
            <w:sz w:val="32"/>
            <w:szCs w:val="32"/>
            <w:lang w:eastAsia="zh-CN"/>
          </w:rPr>
          <w:delText>用水的</w:delText>
        </w:r>
      </w:del>
      <w:del w:id="5846" w:author="谢浩然" w:date="2019-07-11T11:56:07Z">
        <w:r>
          <w:rPr>
            <w:rFonts w:hint="eastAsia" w:ascii="宋体" w:hAnsi="宋体" w:eastAsia="仿宋_GB2312" w:cs="仿宋_GB2312"/>
            <w:bCs/>
            <w:color w:val="auto"/>
            <w:sz w:val="32"/>
            <w:szCs w:val="32"/>
          </w:rPr>
          <w:delText>科学技术</w:delText>
        </w:r>
      </w:del>
      <w:del w:id="5847" w:author="谢浩然" w:date="2019-07-11T11:56:07Z">
        <w:r>
          <w:rPr>
            <w:rFonts w:hint="eastAsia" w:ascii="宋体" w:hAnsi="宋体" w:eastAsia="仿宋_GB2312" w:cs="仿宋_GB2312"/>
            <w:bCs/>
            <w:color w:val="auto"/>
            <w:sz w:val="32"/>
            <w:szCs w:val="32"/>
            <w:lang w:eastAsia="zh-CN"/>
          </w:rPr>
          <w:delText>研发</w:delText>
        </w:r>
      </w:del>
      <w:del w:id="5848" w:author="谢浩然" w:date="2019-07-11T11:56:07Z">
        <w:r>
          <w:rPr>
            <w:rFonts w:hint="eastAsia" w:ascii="宋体" w:hAnsi="宋体" w:eastAsia="仿宋_GB2312" w:cs="仿宋_GB2312"/>
            <w:bCs/>
            <w:color w:val="auto"/>
            <w:sz w:val="32"/>
            <w:szCs w:val="32"/>
          </w:rPr>
          <w:delText>，</w:delText>
        </w:r>
      </w:del>
      <w:del w:id="5849" w:author="谢浩然" w:date="2019-07-11T11:56:07Z">
        <w:r>
          <w:rPr>
            <w:rFonts w:hint="eastAsia" w:ascii="宋体" w:hAnsi="宋体" w:eastAsia="仿宋_GB2312" w:cs="仿宋_GB2312"/>
            <w:bCs/>
            <w:color w:val="auto"/>
            <w:sz w:val="32"/>
            <w:szCs w:val="32"/>
            <w:lang w:eastAsia="zh-CN"/>
          </w:rPr>
          <w:delText>推广</w:delText>
        </w:r>
      </w:del>
      <w:del w:id="5850" w:author="谢浩然" w:date="2019-07-11T11:56:07Z">
        <w:r>
          <w:rPr>
            <w:rFonts w:hint="eastAsia" w:ascii="宋体" w:hAnsi="宋体" w:eastAsia="仿宋_GB2312" w:cs="仿宋_GB2312"/>
            <w:i w:val="0"/>
            <w:iCs w:val="0"/>
            <w:color w:val="auto"/>
            <w:sz w:val="32"/>
            <w:szCs w:val="32"/>
          </w:rPr>
          <w:delText>应</w:delText>
        </w:r>
      </w:del>
      <w:del w:id="5851" w:author="谢浩然" w:date="2019-07-11T11:56:07Z">
        <w:r>
          <w:rPr>
            <w:rFonts w:hint="eastAsia" w:ascii="宋体" w:hAnsi="宋体" w:eastAsia="仿宋_GB2312" w:cs="仿宋_GB2312"/>
            <w:color w:val="auto"/>
            <w:sz w:val="32"/>
            <w:szCs w:val="32"/>
          </w:rPr>
          <w:delText>用</w:delText>
        </w:r>
      </w:del>
      <w:del w:id="5852" w:author="谢浩然" w:date="2019-07-11T11:56:07Z">
        <w:r>
          <w:rPr>
            <w:rFonts w:hint="eastAsia" w:ascii="宋体" w:hAnsi="宋体" w:eastAsia="仿宋_GB2312" w:cs="仿宋_GB2312"/>
            <w:bCs/>
            <w:color w:val="auto"/>
            <w:sz w:val="32"/>
            <w:szCs w:val="32"/>
            <w:lang w:val="en-US" w:eastAsia="zh-CN"/>
          </w:rPr>
          <w:delText>先进</w:delText>
        </w:r>
      </w:del>
      <w:del w:id="5853" w:author="谢浩然" w:date="2019-07-11T11:56:07Z">
        <w:r>
          <w:rPr>
            <w:rFonts w:hint="eastAsia" w:ascii="宋体" w:hAnsi="宋体" w:eastAsia="仿宋_GB2312" w:cs="仿宋_GB2312"/>
            <w:color w:val="auto"/>
            <w:sz w:val="32"/>
            <w:szCs w:val="32"/>
          </w:rPr>
          <w:delText>技术、工艺、</w:delText>
        </w:r>
      </w:del>
      <w:del w:id="5854" w:author="谢浩然" w:date="2019-07-11T11:56:07Z">
        <w:r>
          <w:rPr>
            <w:rFonts w:hint="eastAsia" w:ascii="宋体" w:hAnsi="宋体" w:eastAsia="仿宋_GB2312" w:cs="仿宋_GB2312"/>
            <w:i w:val="0"/>
            <w:iCs w:val="0"/>
            <w:color w:val="auto"/>
            <w:sz w:val="32"/>
            <w:szCs w:val="32"/>
          </w:rPr>
          <w:delText>设备</w:delText>
        </w:r>
      </w:del>
      <w:del w:id="5855" w:author="谢浩然" w:date="2019-07-11T11:56:07Z">
        <w:r>
          <w:rPr>
            <w:rFonts w:hint="eastAsia" w:ascii="宋体" w:hAnsi="宋体" w:eastAsia="仿宋_GB2312" w:cs="仿宋_GB2312"/>
            <w:i w:val="0"/>
            <w:iCs w:val="0"/>
            <w:color w:val="auto"/>
            <w:sz w:val="32"/>
            <w:szCs w:val="32"/>
            <w:lang w:eastAsia="zh-CN"/>
          </w:rPr>
          <w:delText>和</w:delText>
        </w:r>
      </w:del>
      <w:del w:id="5856" w:author="谢浩然" w:date="2019-07-11T11:56:07Z">
        <w:r>
          <w:rPr>
            <w:rFonts w:hint="eastAsia" w:ascii="宋体" w:hAnsi="宋体" w:eastAsia="仿宋_GB2312" w:cs="仿宋_GB2312"/>
            <w:color w:val="auto"/>
            <w:sz w:val="32"/>
            <w:szCs w:val="32"/>
          </w:rPr>
          <w:delText>新型环保材料，提高水质和水的利用率</w:delText>
        </w:r>
      </w:del>
      <w:del w:id="5857" w:author="谢浩然" w:date="2019-07-11T11:56:07Z">
        <w:r>
          <w:rPr>
            <w:rFonts w:hint="eastAsia" w:ascii="宋体" w:hAnsi="宋体" w:eastAsia="仿宋_GB2312" w:cs="仿宋_GB2312"/>
            <w:color w:val="auto"/>
            <w:sz w:val="32"/>
            <w:szCs w:val="32"/>
            <w:lang w:eastAsia="zh-CN"/>
          </w:rPr>
          <w:delText>，</w:delText>
        </w:r>
      </w:del>
      <w:del w:id="5858" w:author="谢浩然" w:date="2019-07-11T11:56:07Z">
        <w:r>
          <w:rPr>
            <w:rFonts w:hint="eastAsia" w:ascii="宋体" w:hAnsi="宋体" w:eastAsia="仿宋_GB2312" w:cs="仿宋_GB2312"/>
            <w:bCs/>
            <w:color w:val="auto"/>
            <w:sz w:val="32"/>
            <w:szCs w:val="32"/>
          </w:rPr>
          <w:delText>提高信息化、智能化管理水平，促进节约用水</w:delText>
        </w:r>
      </w:del>
      <w:del w:id="5859" w:author="谢浩然" w:date="2019-07-11T11:56:07Z">
        <w:r>
          <w:rPr>
            <w:rFonts w:hint="eastAsia" w:ascii="宋体" w:hAnsi="宋体" w:eastAsia="仿宋_GB2312" w:cs="仿宋_GB2312"/>
            <w:i w:val="0"/>
            <w:iCs w:val="0"/>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861" w:author="谢浩然" w:date="2019-07-11T11:56:07Z"/>
          <w:rFonts w:hint="eastAsia" w:ascii="宋体" w:hAnsi="宋体" w:eastAsia="仿宋_GB2312" w:cs="仿宋_GB2312"/>
          <w:color w:val="auto"/>
          <w:sz w:val="32"/>
          <w:szCs w:val="32"/>
          <w:lang w:eastAsia="zh-CN"/>
        </w:rPr>
        <w:pPrChange w:id="586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62" w:author="谢浩然" w:date="2019-07-11T11:56:07Z">
        <w:r>
          <w:rPr>
            <w:rFonts w:hint="eastAsia" w:ascii="宋体" w:hAnsi="宋体" w:eastAsia="仿宋_GB2312" w:cs="仿宋_GB2312"/>
            <w:color w:val="auto"/>
            <w:sz w:val="32"/>
            <w:szCs w:val="32"/>
          </w:rPr>
          <w:delText>供水行政主管部门应当组织相关部门、学校、新闻媒体、社区、社会组织等开展节水宣传和节水知识普及。报刊、广播、电视、网络等新闻媒体应当积极开展节约用水公益宣传，播放或者刊登节约用水公益广告</w:delText>
        </w:r>
      </w:del>
      <w:del w:id="5863" w:author="谢浩然" w:date="2019-07-11T11:56:07Z">
        <w:r>
          <w:rPr>
            <w:rFonts w:hint="eastAsia" w:ascii="宋体" w:hAnsi="宋体" w:eastAsia="仿宋_GB2312" w:cs="仿宋_GB2312"/>
            <w:color w:val="auto"/>
            <w:sz w:val="32"/>
            <w:szCs w:val="32"/>
            <w:lang w:eastAsia="zh-CN"/>
          </w:rPr>
          <w:delText>，</w:delText>
        </w:r>
      </w:del>
      <w:del w:id="5864" w:author="谢浩然" w:date="2019-07-11T11:56:07Z">
        <w:r>
          <w:rPr>
            <w:rFonts w:hint="eastAsia" w:ascii="宋体" w:hAnsi="宋体" w:eastAsia="仿宋_GB2312" w:cs="仿宋_GB2312"/>
            <w:color w:val="auto"/>
            <w:sz w:val="32"/>
            <w:szCs w:val="32"/>
          </w:rPr>
          <w:delText>在全社会增强节水意识，倡导节水环保的生产生活方式。</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866" w:author="谢浩然" w:date="2019-07-11T11:56:07Z"/>
          <w:rFonts w:hint="eastAsia" w:ascii="宋体" w:hAnsi="宋体" w:eastAsia="仿宋_GB2312" w:cs="仿宋_GB2312"/>
          <w:color w:val="auto"/>
          <w:sz w:val="32"/>
          <w:szCs w:val="32"/>
        </w:rPr>
        <w:pPrChange w:id="586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67" w:author="谢浩然" w:date="2019-07-11T11:56:07Z">
        <w:bookmarkStart w:id="38" w:name="_Toc492328262"/>
        <w:bookmarkStart w:id="39" w:name="_Toc491811354"/>
        <w:r>
          <w:rPr>
            <w:rFonts w:hint="eastAsia" w:ascii="宋体" w:hAnsi="宋体" w:eastAsia="黑体" w:cs="黑体"/>
            <w:color w:val="auto"/>
            <w:sz w:val="32"/>
            <w:szCs w:val="32"/>
            <w:rPrChange w:id="5868" w:author="卢颖东" w:date="2019-05-21T14:56:00Z">
              <w:rPr>
                <w:rFonts w:hint="eastAsia" w:ascii="黑体" w:hAnsi="黑体" w:eastAsia="黑体" w:cs="黑体"/>
                <w:color w:val="auto"/>
                <w:sz w:val="32"/>
                <w:szCs w:val="32"/>
              </w:rPr>
            </w:rPrChange>
          </w:rPr>
          <w:delText>第</w:delText>
        </w:r>
      </w:del>
      <w:del w:id="5870" w:author="谢浩然" w:date="2019-07-11T11:56:07Z">
        <w:r>
          <w:rPr>
            <w:rFonts w:hint="eastAsia" w:ascii="宋体" w:hAnsi="宋体" w:eastAsia="黑体" w:cs="黑体"/>
            <w:color w:val="auto"/>
            <w:sz w:val="32"/>
            <w:szCs w:val="32"/>
            <w:lang w:eastAsia="zh-CN"/>
            <w:rPrChange w:id="5871" w:author="卢颖东" w:date="2019-05-21T14:56:00Z">
              <w:rPr>
                <w:rFonts w:hint="eastAsia" w:ascii="黑体" w:hAnsi="黑体" w:eastAsia="黑体" w:cs="黑体"/>
                <w:color w:val="auto"/>
                <w:sz w:val="32"/>
                <w:szCs w:val="32"/>
                <w:lang w:eastAsia="zh-CN"/>
              </w:rPr>
            </w:rPrChange>
          </w:rPr>
          <w:delText>四</w:delText>
        </w:r>
      </w:del>
      <w:del w:id="5873" w:author="谢浩然" w:date="2019-07-11T11:56:07Z">
        <w:r>
          <w:rPr>
            <w:rFonts w:hint="eastAsia" w:ascii="宋体" w:hAnsi="宋体" w:eastAsia="黑体" w:cs="黑体"/>
            <w:color w:val="auto"/>
            <w:sz w:val="32"/>
            <w:szCs w:val="32"/>
            <w:rPrChange w:id="5874" w:author="卢颖东" w:date="2019-05-21T14:56:00Z">
              <w:rPr>
                <w:rFonts w:hint="eastAsia" w:ascii="黑体" w:hAnsi="黑体" w:eastAsia="黑体" w:cs="黑体"/>
                <w:color w:val="auto"/>
                <w:sz w:val="32"/>
                <w:szCs w:val="32"/>
              </w:rPr>
            </w:rPrChange>
          </w:rPr>
          <w:delText>十</w:delText>
        </w:r>
      </w:del>
      <w:del w:id="5876" w:author="谢浩然" w:date="2019-07-11T11:56:07Z">
        <w:r>
          <w:rPr>
            <w:rFonts w:hint="eastAsia" w:ascii="宋体" w:hAnsi="宋体" w:eastAsia="黑体" w:cs="黑体"/>
            <w:color w:val="auto"/>
            <w:sz w:val="32"/>
            <w:szCs w:val="32"/>
            <w:lang w:eastAsia="zh-CN"/>
            <w:rPrChange w:id="5877" w:author="卢颖东" w:date="2019-05-21T14:56:00Z">
              <w:rPr>
                <w:rFonts w:hint="eastAsia" w:ascii="黑体" w:hAnsi="黑体" w:eastAsia="黑体" w:cs="黑体"/>
                <w:color w:val="auto"/>
                <w:sz w:val="32"/>
                <w:szCs w:val="32"/>
                <w:lang w:eastAsia="zh-CN"/>
              </w:rPr>
            </w:rPrChange>
          </w:rPr>
          <w:delText>八</w:delText>
        </w:r>
      </w:del>
      <w:del w:id="5879" w:author="谢浩然" w:date="2019-07-11T11:56:07Z">
        <w:r>
          <w:rPr>
            <w:rFonts w:hint="eastAsia" w:ascii="宋体" w:hAnsi="宋体" w:eastAsia="黑体" w:cs="黑体"/>
            <w:color w:val="auto"/>
            <w:sz w:val="32"/>
            <w:szCs w:val="32"/>
            <w:rPrChange w:id="5880" w:author="卢颖东" w:date="2019-05-21T14:56:00Z">
              <w:rPr>
                <w:rFonts w:hint="eastAsia" w:ascii="黑体" w:hAnsi="黑体" w:eastAsia="黑体" w:cs="黑体"/>
                <w:color w:val="auto"/>
                <w:sz w:val="32"/>
                <w:szCs w:val="32"/>
              </w:rPr>
            </w:rPrChange>
          </w:rPr>
          <w:delText>条</w:delText>
        </w:r>
      </w:del>
      <w:del w:id="5882" w:author="谢浩然" w:date="2019-07-11T11:56:07Z">
        <w:r>
          <w:rPr>
            <w:rFonts w:hint="eastAsia" w:ascii="宋体" w:hAnsi="宋体" w:eastAsia="仿宋_GB2312" w:cs="仿宋_GB2312"/>
            <w:color w:val="auto"/>
            <w:sz w:val="32"/>
            <w:szCs w:val="32"/>
            <w:lang w:val="en-US" w:eastAsia="zh-CN"/>
          </w:rPr>
          <w:delText xml:space="preserve">  </w:delText>
        </w:r>
      </w:del>
      <w:del w:id="5883" w:author="谢浩然" w:date="2019-07-11T11:56:07Z">
        <w:r>
          <w:rPr>
            <w:rFonts w:hint="eastAsia" w:ascii="宋体" w:hAnsi="宋体" w:eastAsia="仿宋_GB2312" w:cs="仿宋_GB2312"/>
            <w:color w:val="auto"/>
            <w:sz w:val="32"/>
            <w:szCs w:val="32"/>
          </w:rPr>
          <w:delText>月用水量达到五万立方米以上的非居民用户，应当</w:delText>
        </w:r>
      </w:del>
      <w:del w:id="5884" w:author="谢浩然" w:date="2019-07-11T11:56:07Z">
        <w:r>
          <w:rPr>
            <w:rFonts w:hint="eastAsia" w:ascii="宋体" w:hAnsi="宋体" w:eastAsia="仿宋_GB2312" w:cs="仿宋_GB2312"/>
            <w:color w:val="auto"/>
            <w:sz w:val="32"/>
            <w:szCs w:val="32"/>
            <w:lang w:eastAsia="zh-CN"/>
          </w:rPr>
          <w:delText>至少</w:delText>
        </w:r>
      </w:del>
      <w:del w:id="5885" w:author="谢浩然" w:date="2019-07-11T11:56:07Z">
        <w:r>
          <w:rPr>
            <w:rFonts w:hint="eastAsia" w:ascii="宋体" w:hAnsi="宋体" w:eastAsia="仿宋_GB2312" w:cs="仿宋_GB2312"/>
            <w:color w:val="auto"/>
            <w:sz w:val="32"/>
            <w:szCs w:val="32"/>
          </w:rPr>
          <w:delText>每五年</w:delText>
        </w:r>
      </w:del>
      <w:del w:id="5886" w:author="谢浩然" w:date="2019-07-11T11:56:07Z">
        <w:r>
          <w:rPr>
            <w:rFonts w:hint="eastAsia" w:ascii="宋体" w:hAnsi="宋体" w:eastAsia="仿宋_GB2312" w:cs="仿宋_GB2312"/>
            <w:color w:val="auto"/>
            <w:sz w:val="32"/>
            <w:szCs w:val="32"/>
            <w:lang w:eastAsia="zh-CN"/>
          </w:rPr>
          <w:delText>自行组织</w:delText>
        </w:r>
      </w:del>
      <w:del w:id="5887" w:author="谢浩然" w:date="2019-07-11T11:56:07Z">
        <w:r>
          <w:rPr>
            <w:rFonts w:hint="eastAsia" w:ascii="宋体" w:hAnsi="宋体" w:eastAsia="仿宋_GB2312" w:cs="仿宋_GB2312"/>
            <w:color w:val="auto"/>
            <w:sz w:val="32"/>
            <w:szCs w:val="32"/>
          </w:rPr>
          <w:delText>一次水量平衡测试；测试过程中发现问题的，应当及时整改。水量平衡测试和整改情况应当自测试整改完成之日起十五</w:delText>
        </w:r>
      </w:del>
      <w:del w:id="5888" w:author="谢浩然" w:date="2019-07-11T11:56:07Z">
        <w:r>
          <w:rPr>
            <w:rFonts w:hint="eastAsia" w:ascii="宋体" w:hAnsi="宋体" w:eastAsia="仿宋_GB2312" w:cs="仿宋_GB2312"/>
            <w:i w:val="0"/>
            <w:iCs w:val="0"/>
            <w:color w:val="auto"/>
            <w:sz w:val="32"/>
            <w:szCs w:val="32"/>
          </w:rPr>
          <w:delText>个工作</w:delText>
        </w:r>
      </w:del>
      <w:del w:id="5889" w:author="谢浩然" w:date="2019-07-11T11:56:07Z">
        <w:r>
          <w:rPr>
            <w:rFonts w:hint="eastAsia" w:ascii="宋体" w:hAnsi="宋体" w:eastAsia="仿宋_GB2312" w:cs="仿宋_GB2312"/>
            <w:color w:val="auto"/>
            <w:sz w:val="32"/>
            <w:szCs w:val="32"/>
          </w:rPr>
          <w:delText>日内报所在地的区供水行政主管部门备案。</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891" w:author="谢浩然" w:date="2019-07-11T11:56:07Z"/>
          <w:rFonts w:hint="eastAsia" w:ascii="宋体" w:hAnsi="宋体" w:eastAsia="仿宋_GB2312" w:cs="仿宋_GB2312"/>
          <w:color w:val="auto"/>
          <w:sz w:val="32"/>
          <w:szCs w:val="32"/>
          <w:lang w:val="en-US" w:eastAsia="zh-CN"/>
        </w:rPr>
        <w:pPrChange w:id="589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92" w:author="谢浩然" w:date="2019-07-11T11:56:07Z">
        <w:r>
          <w:rPr>
            <w:rFonts w:hint="eastAsia" w:ascii="宋体" w:hAnsi="宋体" w:eastAsia="仿宋_GB2312" w:cs="仿宋_GB2312"/>
            <w:color w:val="auto"/>
            <w:sz w:val="32"/>
            <w:szCs w:val="32"/>
          </w:rPr>
          <w:delText>供水行政主管部门应当根据非居民用户用水实际情况和节水管理需要，每年组织专业测试机构对非居民用户进行水量平衡测试。水量平衡测试结果作为核定用水量和节水型单位创建的技术依据。</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894" w:author="谢浩然" w:date="2019-07-11T11:56:07Z"/>
          <w:rFonts w:hint="eastAsia" w:ascii="宋体" w:hAnsi="宋体" w:eastAsia="仿宋_GB2312" w:cs="仿宋_GB2312"/>
          <w:bCs/>
          <w:color w:val="auto"/>
          <w:sz w:val="32"/>
          <w:szCs w:val="32"/>
          <w:lang w:val="en-US" w:eastAsia="zh-CN"/>
        </w:rPr>
        <w:pPrChange w:id="589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95" w:author="谢浩然" w:date="2019-07-11T11:56:07Z">
        <w:r>
          <w:rPr>
            <w:rFonts w:hint="eastAsia" w:ascii="宋体" w:hAnsi="宋体" w:eastAsia="黑体" w:cs="黑体"/>
            <w:color w:val="auto"/>
            <w:sz w:val="32"/>
            <w:szCs w:val="32"/>
            <w:lang w:val="en-US" w:eastAsia="zh-CN"/>
            <w:rPrChange w:id="5896" w:author="卢颖东" w:date="2019-05-21T14:56:00Z">
              <w:rPr>
                <w:rFonts w:hint="eastAsia" w:ascii="黑体" w:hAnsi="黑体" w:eastAsia="黑体" w:cs="黑体"/>
                <w:color w:val="auto"/>
                <w:sz w:val="32"/>
                <w:szCs w:val="32"/>
                <w:lang w:val="en-US" w:eastAsia="zh-CN"/>
              </w:rPr>
            </w:rPrChange>
          </w:rPr>
          <w:delText>第四十九条</w:delText>
        </w:r>
      </w:del>
      <w:del w:id="5898" w:author="谢浩然" w:date="2019-07-11T11:56:07Z">
        <w:r>
          <w:rPr>
            <w:rFonts w:hint="eastAsia" w:ascii="宋体" w:hAnsi="宋体" w:eastAsia="仿宋_GB2312" w:cs="仿宋_GB2312"/>
            <w:color w:val="auto"/>
            <w:sz w:val="32"/>
            <w:szCs w:val="32"/>
            <w:lang w:val="en-US" w:eastAsia="zh-CN"/>
          </w:rPr>
          <w:delText xml:space="preserve">  </w:delText>
        </w:r>
      </w:del>
      <w:del w:id="5899" w:author="谢浩然" w:date="2019-07-11T11:56:07Z">
        <w:r>
          <w:rPr>
            <w:rFonts w:hint="eastAsia" w:ascii="宋体" w:hAnsi="宋体" w:eastAsia="仿宋_GB2312" w:cs="仿宋_GB2312"/>
            <w:bCs/>
            <w:color w:val="auto"/>
            <w:sz w:val="32"/>
            <w:szCs w:val="32"/>
            <w:lang w:val="en-US" w:eastAsia="zh-CN"/>
          </w:rPr>
          <w:delText>工业用水单位应当采用先进技术、工艺、设备和</w:delText>
        </w:r>
      </w:del>
      <w:del w:id="5900" w:author="谢浩然" w:date="2019-07-11T11:56:07Z">
        <w:r>
          <w:rPr>
            <w:rFonts w:hint="eastAsia" w:ascii="宋体" w:hAnsi="宋体" w:eastAsia="仿宋_GB2312" w:cs="仿宋_GB2312"/>
            <w:color w:val="auto"/>
            <w:sz w:val="32"/>
            <w:szCs w:val="32"/>
          </w:rPr>
          <w:delText>新型环保材料</w:delText>
        </w:r>
      </w:del>
      <w:del w:id="5901" w:author="谢浩然" w:date="2019-07-11T11:56:07Z">
        <w:r>
          <w:rPr>
            <w:rFonts w:hint="eastAsia" w:ascii="宋体" w:hAnsi="宋体" w:eastAsia="仿宋_GB2312" w:cs="仿宋_GB2312"/>
            <w:bCs/>
            <w:color w:val="auto"/>
            <w:sz w:val="32"/>
            <w:szCs w:val="32"/>
            <w:lang w:val="en-US" w:eastAsia="zh-CN"/>
          </w:rPr>
          <w:delText>，促进循环用水，提高水的重复利用率。</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903" w:author="谢浩然" w:date="2019-07-11T11:56:07Z"/>
          <w:rFonts w:hint="eastAsia" w:ascii="宋体" w:hAnsi="宋体" w:eastAsia="仿宋_GB2312" w:cs="仿宋_GB2312"/>
          <w:bCs/>
          <w:color w:val="auto"/>
          <w:sz w:val="32"/>
          <w:szCs w:val="32"/>
          <w:lang w:val="en-US" w:eastAsia="zh-CN"/>
        </w:rPr>
        <w:pPrChange w:id="590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04" w:author="谢浩然" w:date="2019-07-11T11:56:07Z">
        <w:r>
          <w:rPr>
            <w:rFonts w:hint="eastAsia" w:ascii="宋体" w:hAnsi="宋体" w:eastAsia="仿宋_GB2312" w:cs="仿宋_GB2312"/>
            <w:bCs/>
            <w:color w:val="auto"/>
            <w:sz w:val="32"/>
            <w:szCs w:val="32"/>
            <w:lang w:val="en-US" w:eastAsia="zh-CN"/>
          </w:rPr>
          <w:delText>用水单位新建、改建、扩建建设项目，应当配套建设节水设施。节水设施应当与主体工程同时设计、同时施工、同时投入使用。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906" w:author="谢浩然" w:date="2019-07-11T11:56:07Z"/>
          <w:rFonts w:hint="eastAsia" w:ascii="宋体" w:hAnsi="宋体" w:eastAsia="仿宋_GB2312" w:cs="仿宋_GB2312"/>
          <w:bCs/>
          <w:color w:val="auto"/>
          <w:sz w:val="32"/>
          <w:szCs w:val="32"/>
          <w:lang w:val="en-US" w:eastAsia="zh-CN"/>
        </w:rPr>
        <w:pPrChange w:id="590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07" w:author="谢浩然" w:date="2019-07-11T11:56:07Z">
        <w:r>
          <w:rPr>
            <w:rFonts w:hint="eastAsia" w:ascii="宋体" w:hAnsi="宋体" w:eastAsia="仿宋_GB2312" w:cs="仿宋_GB2312"/>
            <w:bCs/>
            <w:color w:val="auto"/>
            <w:sz w:val="32"/>
            <w:szCs w:val="32"/>
            <w:lang w:val="en-US" w:eastAsia="zh-CN"/>
          </w:rPr>
          <w:delText>配套建设的节水设施，应当使用节水型工艺、设备和器具，并经验收合格后投入使用。禁止使用国家明令淘汰的工艺、设备和器具。</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909" w:author="谢浩然" w:date="2019-07-11T11:56:07Z"/>
          <w:rFonts w:hint="eastAsia" w:ascii="宋体" w:hAnsi="宋体" w:eastAsia="仿宋_GB2312" w:cs="仿宋_GB2312"/>
          <w:bCs/>
          <w:color w:val="auto"/>
          <w:sz w:val="32"/>
          <w:szCs w:val="32"/>
          <w:lang w:val="en-US" w:eastAsia="zh-CN"/>
        </w:rPr>
        <w:pPrChange w:id="590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10" w:author="谢浩然" w:date="2019-07-11T11:56:07Z">
        <w:r>
          <w:rPr>
            <w:rFonts w:hint="eastAsia" w:ascii="宋体" w:hAnsi="宋体" w:eastAsia="黑体" w:cs="黑体"/>
            <w:color w:val="auto"/>
            <w:sz w:val="32"/>
            <w:szCs w:val="32"/>
            <w:lang w:val="en-US" w:eastAsia="zh-CN"/>
            <w:rPrChange w:id="5911" w:author="卢颖东" w:date="2019-05-21T14:56:00Z">
              <w:rPr>
                <w:rFonts w:hint="eastAsia" w:ascii="黑体" w:hAnsi="黑体" w:eastAsia="黑体" w:cs="黑体"/>
                <w:color w:val="auto"/>
                <w:sz w:val="32"/>
                <w:szCs w:val="32"/>
                <w:lang w:val="en-US" w:eastAsia="zh-CN"/>
              </w:rPr>
            </w:rPrChange>
          </w:rPr>
          <w:delText>第五十条</w:delText>
        </w:r>
      </w:del>
      <w:del w:id="5913" w:author="谢浩然" w:date="2019-07-11T11:56:07Z">
        <w:r>
          <w:rPr>
            <w:rFonts w:hint="eastAsia" w:ascii="宋体" w:hAnsi="宋体" w:eastAsia="仿宋_GB2312" w:cs="仿宋_GB2312"/>
            <w:color w:val="auto"/>
            <w:sz w:val="32"/>
            <w:szCs w:val="32"/>
            <w:lang w:val="en-US" w:eastAsia="zh-CN"/>
          </w:rPr>
          <w:delText xml:space="preserve">  </w:delText>
        </w:r>
      </w:del>
      <w:del w:id="5914" w:author="谢浩然" w:date="2019-07-11T11:56:07Z">
        <w:r>
          <w:rPr>
            <w:rFonts w:hint="eastAsia" w:ascii="宋体" w:hAnsi="宋体" w:eastAsia="仿宋_GB2312" w:cs="仿宋_GB2312"/>
            <w:bCs/>
            <w:color w:val="auto"/>
            <w:sz w:val="32"/>
            <w:szCs w:val="32"/>
            <w:lang w:val="en-US" w:eastAsia="zh-CN"/>
          </w:rPr>
          <w:delText>鼓励居民使用节水型生活器具，循环利用水资源，提高用水效率。</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916" w:author="谢浩然" w:date="2019-07-11T11:56:07Z"/>
          <w:rFonts w:hint="eastAsia" w:ascii="宋体" w:hAnsi="宋体" w:eastAsia="仿宋_GB2312" w:cs="仿宋_GB2312"/>
          <w:bCs/>
          <w:color w:val="auto"/>
          <w:sz w:val="32"/>
          <w:szCs w:val="32"/>
          <w:lang w:val="en-US" w:eastAsia="zh-CN"/>
        </w:rPr>
        <w:pPrChange w:id="591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17" w:author="谢浩然" w:date="2019-07-11T11:56:07Z">
        <w:r>
          <w:rPr>
            <w:rFonts w:hint="eastAsia" w:ascii="宋体" w:hAnsi="宋体" w:eastAsia="仿宋_GB2312" w:cs="仿宋_GB2312"/>
            <w:bCs/>
            <w:color w:val="auto"/>
            <w:sz w:val="32"/>
            <w:szCs w:val="32"/>
            <w:lang w:val="en-US" w:eastAsia="zh-CN"/>
          </w:rPr>
          <w:delText>鼓励园林绿化、景观环境等公共用水单位使用雨水和再生水，采用节水灌溉方式，提高用水效率。</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919" w:author="谢浩然" w:date="2019-07-11T11:56:07Z"/>
          <w:rFonts w:hint="eastAsia" w:ascii="宋体" w:hAnsi="宋体" w:eastAsia="仿宋_GB2312" w:cs="仿宋_GB2312"/>
          <w:bCs/>
          <w:color w:val="auto"/>
          <w:sz w:val="32"/>
          <w:szCs w:val="32"/>
          <w:lang w:val="en-US" w:eastAsia="zh-CN"/>
        </w:rPr>
        <w:pPrChange w:id="591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20" w:author="谢浩然" w:date="2019-07-11T11:56:07Z">
        <w:r>
          <w:rPr>
            <w:rFonts w:hint="eastAsia" w:ascii="宋体" w:hAnsi="宋体" w:eastAsia="仿宋_GB2312" w:cs="仿宋_GB2312"/>
            <w:bCs/>
            <w:color w:val="auto"/>
            <w:sz w:val="32"/>
            <w:szCs w:val="32"/>
            <w:lang w:val="en-US" w:eastAsia="zh-CN"/>
          </w:rPr>
          <w:delText xml:space="preserve"> </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both"/>
        <w:textAlignment w:val="auto"/>
        <w:rPr>
          <w:del w:id="5922" w:author="谢浩然" w:date="2019-07-11T11:56:07Z"/>
          <w:rFonts w:hint="eastAsia" w:ascii="宋体" w:hAnsi="宋体" w:eastAsia="仿宋_GB2312" w:cs="仿宋_GB2312"/>
          <w:color w:val="auto"/>
          <w:sz w:val="32"/>
          <w:szCs w:val="32"/>
          <w:lang w:val="en-US" w:eastAsia="zh-CN"/>
        </w:rPr>
        <w:pPrChange w:id="592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center"/>
            <w:textAlignment w:val="auto"/>
          </w:pPr>
        </w:pPrChange>
      </w:pPr>
      <w:del w:id="5923" w:author="谢浩然" w:date="2019-07-11T11:56:07Z">
        <w:r>
          <w:rPr>
            <w:rFonts w:hint="eastAsia" w:ascii="宋体" w:hAnsi="宋体" w:eastAsia="黑体" w:cs="黑体"/>
            <w:color w:val="auto"/>
            <w:sz w:val="32"/>
            <w:szCs w:val="32"/>
            <w:rPrChange w:id="5924" w:author="卢颖东" w:date="2019-05-21T14:56:00Z">
              <w:rPr>
                <w:rFonts w:hint="eastAsia" w:ascii="黑体" w:hAnsi="黑体" w:eastAsia="黑体" w:cs="黑体"/>
                <w:color w:val="auto"/>
                <w:sz w:val="32"/>
                <w:szCs w:val="32"/>
              </w:rPr>
            </w:rPrChange>
          </w:rPr>
          <w:delText>第</w:delText>
        </w:r>
      </w:del>
      <w:del w:id="5926" w:author="谢浩然" w:date="2019-07-11T11:56:07Z">
        <w:r>
          <w:rPr>
            <w:rFonts w:hint="eastAsia" w:ascii="宋体" w:hAnsi="宋体" w:eastAsia="黑体" w:cs="黑体"/>
            <w:color w:val="auto"/>
            <w:sz w:val="32"/>
            <w:szCs w:val="32"/>
            <w:lang w:eastAsia="zh-CN"/>
            <w:rPrChange w:id="5927" w:author="卢颖东" w:date="2019-05-21T14:56:00Z">
              <w:rPr>
                <w:rFonts w:hint="eastAsia" w:ascii="黑体" w:hAnsi="黑体" w:eastAsia="黑体" w:cs="黑体"/>
                <w:color w:val="auto"/>
                <w:sz w:val="32"/>
                <w:szCs w:val="32"/>
                <w:lang w:eastAsia="zh-CN"/>
              </w:rPr>
            </w:rPrChange>
          </w:rPr>
          <w:delText>六</w:delText>
        </w:r>
      </w:del>
      <w:del w:id="5929" w:author="谢浩然" w:date="2019-07-11T11:56:07Z">
        <w:r>
          <w:rPr>
            <w:rFonts w:hint="eastAsia" w:ascii="宋体" w:hAnsi="宋体" w:eastAsia="黑体" w:cs="黑体"/>
            <w:color w:val="auto"/>
            <w:sz w:val="32"/>
            <w:szCs w:val="32"/>
            <w:rPrChange w:id="5930" w:author="卢颖东" w:date="2019-05-21T14:56:00Z">
              <w:rPr>
                <w:rFonts w:hint="eastAsia" w:ascii="黑体" w:hAnsi="黑体" w:eastAsia="黑体" w:cs="黑体"/>
                <w:color w:val="auto"/>
                <w:sz w:val="32"/>
                <w:szCs w:val="32"/>
              </w:rPr>
            </w:rPrChange>
          </w:rPr>
          <w:delText>章</w:delText>
        </w:r>
      </w:del>
      <w:del w:id="5932" w:author="谢浩然" w:date="2019-07-11T11:56:07Z">
        <w:r>
          <w:rPr>
            <w:rFonts w:hint="eastAsia" w:ascii="宋体" w:hAnsi="宋体" w:eastAsia="黑体" w:cs="黑体"/>
            <w:color w:val="auto"/>
            <w:sz w:val="32"/>
            <w:szCs w:val="32"/>
            <w:lang w:val="en-US" w:eastAsia="zh-CN"/>
            <w:rPrChange w:id="5933" w:author="卢颖东" w:date="2019-05-21T14:56:00Z">
              <w:rPr>
                <w:rFonts w:hint="eastAsia" w:ascii="黑体" w:hAnsi="黑体" w:eastAsia="黑体" w:cs="黑体"/>
                <w:color w:val="auto"/>
                <w:sz w:val="32"/>
                <w:szCs w:val="32"/>
                <w:lang w:val="en-US" w:eastAsia="zh-CN"/>
              </w:rPr>
            </w:rPrChange>
          </w:rPr>
          <w:delText xml:space="preserve">  农村供水与用水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936" w:author="谢浩然" w:date="2019-07-11T11:56:07Z"/>
          <w:rFonts w:hint="eastAsia" w:ascii="宋体" w:hAnsi="宋体" w:eastAsia="仿宋_GB2312" w:cs="仿宋_GB2312"/>
          <w:bCs/>
          <w:color w:val="auto"/>
          <w:sz w:val="32"/>
          <w:szCs w:val="32"/>
        </w:rPr>
        <w:pPrChange w:id="593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938" w:author="谢浩然" w:date="2019-07-11T11:56:07Z"/>
          <w:rFonts w:hint="eastAsia" w:ascii="宋体" w:hAnsi="宋体" w:eastAsia="仿宋_GB2312" w:cs="仿宋_GB2312"/>
          <w:color w:val="auto"/>
          <w:sz w:val="32"/>
          <w:szCs w:val="32"/>
        </w:rPr>
        <w:pPrChange w:id="593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939" w:author="谢浩然" w:date="2019-07-11T11:56:07Z">
        <w:r>
          <w:rPr>
            <w:rFonts w:hint="eastAsia" w:ascii="宋体" w:hAnsi="宋体" w:eastAsia="黑体" w:cs="黑体"/>
            <w:bCs/>
            <w:color w:val="auto"/>
            <w:sz w:val="32"/>
            <w:szCs w:val="32"/>
            <w:lang w:eastAsia="zh-CN"/>
            <w:rPrChange w:id="5940" w:author="卢颖东" w:date="2019-05-21T14:56:00Z">
              <w:rPr>
                <w:rFonts w:hint="eastAsia" w:ascii="黑体" w:hAnsi="黑体" w:eastAsia="黑体" w:cs="黑体"/>
                <w:bCs/>
                <w:color w:val="auto"/>
                <w:sz w:val="32"/>
                <w:szCs w:val="32"/>
                <w:lang w:eastAsia="zh-CN"/>
              </w:rPr>
            </w:rPrChange>
          </w:rPr>
          <w:delText>第五十一条</w:delText>
        </w:r>
      </w:del>
      <w:del w:id="5942" w:author="谢浩然" w:date="2019-07-11T11:56:07Z">
        <w:r>
          <w:rPr>
            <w:rFonts w:hint="eastAsia" w:ascii="宋体" w:hAnsi="宋体" w:eastAsia="仿宋_GB2312" w:cs="仿宋_GB2312"/>
            <w:bCs/>
            <w:color w:val="auto"/>
            <w:sz w:val="32"/>
            <w:szCs w:val="32"/>
            <w:lang w:val="en-US" w:eastAsia="zh-CN"/>
          </w:rPr>
          <w:delText xml:space="preserve">  </w:delText>
        </w:r>
      </w:del>
      <w:del w:id="5943" w:author="谢浩然" w:date="2019-07-11T11:56:07Z">
        <w:r>
          <w:rPr>
            <w:rFonts w:hint="eastAsia" w:ascii="宋体" w:hAnsi="宋体" w:eastAsia="仿宋_GB2312" w:cs="仿宋_GB2312"/>
            <w:color w:val="auto"/>
            <w:sz w:val="32"/>
            <w:szCs w:val="32"/>
          </w:rPr>
          <w:delText>在公共供水设施</w:delText>
        </w:r>
      </w:del>
      <w:del w:id="5944" w:author="谢浩然" w:date="2019-07-11T11:56:07Z">
        <w:r>
          <w:rPr>
            <w:rFonts w:hint="eastAsia" w:ascii="宋体" w:hAnsi="宋体" w:eastAsia="仿宋_GB2312" w:cs="仿宋_GB2312"/>
            <w:color w:val="auto"/>
            <w:sz w:val="32"/>
            <w:szCs w:val="32"/>
            <w:lang w:eastAsia="zh-CN"/>
          </w:rPr>
          <w:delText>可以</w:delText>
        </w:r>
      </w:del>
      <w:del w:id="5945" w:author="谢浩然" w:date="2019-07-11T11:56:07Z">
        <w:r>
          <w:rPr>
            <w:rFonts w:hint="eastAsia" w:ascii="宋体" w:hAnsi="宋体" w:eastAsia="仿宋_GB2312" w:cs="仿宋_GB2312"/>
            <w:color w:val="auto"/>
            <w:sz w:val="32"/>
            <w:szCs w:val="32"/>
          </w:rPr>
          <w:delText>提供服务的农村地区，市、区人民政府应当组织</w:delText>
        </w:r>
      </w:del>
      <w:del w:id="5946" w:author="谢浩然" w:date="2019-07-11T11:56:07Z">
        <w:r>
          <w:rPr>
            <w:rFonts w:hint="eastAsia" w:ascii="宋体" w:hAnsi="宋体" w:eastAsia="仿宋_GB2312" w:cs="仿宋_GB2312"/>
            <w:color w:val="auto"/>
            <w:sz w:val="32"/>
            <w:szCs w:val="32"/>
            <w:lang w:eastAsia="zh-CN"/>
          </w:rPr>
          <w:delText>供水单位建设供水设施</w:delText>
        </w:r>
      </w:del>
      <w:del w:id="5947" w:author="谢浩然" w:date="2019-07-11T11:56:07Z">
        <w:r>
          <w:rPr>
            <w:rFonts w:hint="eastAsia" w:ascii="宋体" w:hAnsi="宋体" w:eastAsia="仿宋_GB2312" w:cs="仿宋_GB2312"/>
            <w:color w:val="auto"/>
            <w:sz w:val="32"/>
            <w:szCs w:val="32"/>
          </w:rPr>
          <w:delText>。</w:delText>
        </w:r>
      </w:del>
      <w:del w:id="5948" w:author="谢浩然" w:date="2019-07-11T11:56:07Z">
        <w:r>
          <w:rPr>
            <w:rFonts w:hint="eastAsia" w:ascii="宋体" w:hAnsi="宋体" w:eastAsia="仿宋_GB2312" w:cs="仿宋_GB2312"/>
            <w:color w:val="auto"/>
            <w:sz w:val="32"/>
            <w:szCs w:val="32"/>
            <w:lang w:eastAsia="zh-CN"/>
          </w:rPr>
          <w:delText>供水单位应当</w:delText>
        </w:r>
      </w:del>
      <w:del w:id="5949" w:author="谢浩然" w:date="2019-07-11T11:56:07Z">
        <w:r>
          <w:rPr>
            <w:rFonts w:hint="eastAsia" w:ascii="宋体" w:hAnsi="宋体" w:eastAsia="仿宋_GB2312" w:cs="仿宋_GB2312"/>
            <w:color w:val="auto"/>
            <w:sz w:val="32"/>
            <w:szCs w:val="32"/>
          </w:rPr>
          <w:delText>按照</w:delText>
        </w:r>
      </w:del>
      <w:del w:id="5950" w:author="谢浩然" w:date="2019-07-11T11:56:07Z">
        <w:r>
          <w:rPr>
            <w:rFonts w:hint="eastAsia" w:ascii="宋体" w:hAnsi="宋体" w:eastAsia="仿宋_GB2312" w:cs="仿宋_GB2312"/>
            <w:color w:val="auto"/>
            <w:sz w:val="32"/>
            <w:szCs w:val="32"/>
            <w:lang w:eastAsia="zh-CN"/>
          </w:rPr>
          <w:delText>独立产权单位“</w:delText>
        </w:r>
      </w:del>
      <w:del w:id="5951" w:author="谢浩然" w:date="2019-07-11T11:56:07Z">
        <w:r>
          <w:rPr>
            <w:rFonts w:hint="eastAsia" w:ascii="宋体" w:hAnsi="宋体" w:eastAsia="仿宋_GB2312" w:cs="仿宋_GB2312"/>
            <w:color w:val="auto"/>
            <w:sz w:val="32"/>
            <w:szCs w:val="32"/>
          </w:rPr>
          <w:delText>一户一表、抄表到户</w:delText>
        </w:r>
      </w:del>
      <w:del w:id="5952" w:author="谢浩然" w:date="2019-07-11T11:56:07Z">
        <w:r>
          <w:rPr>
            <w:rFonts w:hint="eastAsia" w:ascii="宋体" w:hAnsi="宋体" w:eastAsia="仿宋_GB2312" w:cs="仿宋_GB2312"/>
            <w:color w:val="auto"/>
            <w:sz w:val="32"/>
            <w:szCs w:val="32"/>
            <w:lang w:eastAsia="zh-CN"/>
          </w:rPr>
          <w:delText>”</w:delText>
        </w:r>
      </w:del>
      <w:del w:id="5953" w:author="谢浩然" w:date="2019-07-11T11:56:07Z">
        <w:r>
          <w:rPr>
            <w:rFonts w:hint="eastAsia" w:ascii="宋体" w:hAnsi="宋体" w:eastAsia="仿宋_GB2312" w:cs="仿宋_GB2312"/>
            <w:color w:val="auto"/>
            <w:sz w:val="32"/>
            <w:szCs w:val="32"/>
          </w:rPr>
          <w:delText>的标准建设或者改造</w:delText>
        </w:r>
      </w:del>
      <w:del w:id="5954" w:author="谢浩然" w:date="2019-07-11T11:56:07Z">
        <w:r>
          <w:rPr>
            <w:rFonts w:hint="eastAsia" w:ascii="宋体" w:hAnsi="宋体" w:eastAsia="仿宋_GB2312" w:cs="仿宋_GB2312"/>
            <w:color w:val="auto"/>
            <w:sz w:val="32"/>
            <w:szCs w:val="32"/>
            <w:lang w:eastAsia="zh-CN"/>
          </w:rPr>
          <w:delText>公共供水</w:delText>
        </w:r>
      </w:del>
      <w:del w:id="5955" w:author="谢浩然" w:date="2019-07-11T11:56:07Z">
        <w:r>
          <w:rPr>
            <w:rFonts w:hint="eastAsia" w:ascii="宋体" w:hAnsi="宋体" w:eastAsia="仿宋_GB2312" w:cs="仿宋_GB2312"/>
            <w:color w:val="auto"/>
            <w:sz w:val="32"/>
            <w:szCs w:val="32"/>
          </w:rPr>
          <w:delText>设施，并负责维护、管理。</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957" w:author="谢浩然" w:date="2019-07-11T11:56:07Z"/>
          <w:rFonts w:hint="eastAsia" w:ascii="宋体" w:hAnsi="宋体" w:eastAsia="仿宋_GB2312" w:cs="仿宋_GB2312"/>
          <w:bCs/>
          <w:color w:val="auto"/>
          <w:sz w:val="32"/>
          <w:szCs w:val="32"/>
          <w:lang w:eastAsia="zh-CN"/>
        </w:rPr>
        <w:pPrChange w:id="595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958" w:author="谢浩然" w:date="2019-07-11T11:56:07Z">
        <w:r>
          <w:rPr>
            <w:rFonts w:hint="eastAsia" w:ascii="宋体" w:hAnsi="宋体" w:eastAsia="黑体" w:cs="黑体"/>
            <w:bCs/>
            <w:color w:val="auto"/>
            <w:sz w:val="32"/>
            <w:szCs w:val="32"/>
            <w:rPrChange w:id="5959" w:author="卢颖东" w:date="2019-05-21T14:56:00Z">
              <w:rPr>
                <w:rFonts w:hint="eastAsia" w:ascii="黑体" w:hAnsi="黑体" w:eastAsia="黑体" w:cs="黑体"/>
                <w:bCs/>
                <w:color w:val="auto"/>
                <w:sz w:val="32"/>
                <w:szCs w:val="32"/>
              </w:rPr>
            </w:rPrChange>
          </w:rPr>
          <w:delText>第</w:delText>
        </w:r>
      </w:del>
      <w:del w:id="5961" w:author="谢浩然" w:date="2019-07-11T11:56:07Z">
        <w:r>
          <w:rPr>
            <w:rFonts w:hint="eastAsia" w:ascii="宋体" w:hAnsi="宋体" w:eastAsia="黑体" w:cs="黑体"/>
            <w:bCs/>
            <w:color w:val="auto"/>
            <w:sz w:val="32"/>
            <w:szCs w:val="32"/>
            <w:lang w:eastAsia="zh-CN"/>
            <w:rPrChange w:id="5962" w:author="卢颖东" w:date="2019-05-21T14:56:00Z">
              <w:rPr>
                <w:rFonts w:hint="eastAsia" w:ascii="黑体" w:hAnsi="黑体" w:eastAsia="黑体" w:cs="黑体"/>
                <w:bCs/>
                <w:color w:val="auto"/>
                <w:sz w:val="32"/>
                <w:szCs w:val="32"/>
                <w:lang w:eastAsia="zh-CN"/>
              </w:rPr>
            </w:rPrChange>
          </w:rPr>
          <w:delText>五十二</w:delText>
        </w:r>
      </w:del>
      <w:del w:id="5964" w:author="谢浩然" w:date="2019-07-11T11:56:07Z">
        <w:r>
          <w:rPr>
            <w:rFonts w:hint="eastAsia" w:ascii="宋体" w:hAnsi="宋体" w:eastAsia="黑体" w:cs="黑体"/>
            <w:bCs/>
            <w:color w:val="auto"/>
            <w:sz w:val="32"/>
            <w:szCs w:val="32"/>
            <w:rPrChange w:id="5965" w:author="卢颖东" w:date="2019-05-21T14:56:00Z">
              <w:rPr>
                <w:rFonts w:hint="eastAsia" w:ascii="黑体" w:hAnsi="黑体" w:eastAsia="黑体" w:cs="黑体"/>
                <w:bCs/>
                <w:color w:val="auto"/>
                <w:sz w:val="32"/>
                <w:szCs w:val="32"/>
              </w:rPr>
            </w:rPrChange>
          </w:rPr>
          <w:delText>条</w:delText>
        </w:r>
      </w:del>
      <w:del w:id="5967" w:author="谢浩然" w:date="2019-07-11T11:56:07Z">
        <w:r>
          <w:rPr>
            <w:rFonts w:hint="eastAsia" w:ascii="宋体" w:hAnsi="宋体" w:eastAsia="仿宋_GB2312" w:cs="仿宋_GB2312"/>
            <w:bCs/>
            <w:color w:val="auto"/>
            <w:sz w:val="32"/>
            <w:szCs w:val="32"/>
            <w:lang w:val="en-US" w:eastAsia="zh-CN"/>
          </w:rPr>
          <w:delText xml:space="preserve">  </w:delText>
        </w:r>
      </w:del>
      <w:del w:id="5968" w:author="谢浩然" w:date="2019-07-11T11:56:07Z">
        <w:r>
          <w:rPr>
            <w:rFonts w:hint="eastAsia" w:ascii="宋体" w:hAnsi="宋体" w:eastAsia="仿宋_GB2312" w:cs="仿宋_GB2312"/>
            <w:bCs/>
            <w:color w:val="auto"/>
            <w:sz w:val="32"/>
            <w:szCs w:val="32"/>
            <w:lang w:eastAsia="zh-CN"/>
          </w:rPr>
          <w:delText>在公共供水设施不能提供服务的偏远农村地区，各级人民政府</w:delText>
        </w:r>
      </w:del>
      <w:del w:id="5969" w:author="谢浩然" w:date="2019-07-11T11:56:07Z">
        <w:r>
          <w:rPr>
            <w:rFonts w:hint="eastAsia" w:ascii="宋体" w:hAnsi="宋体" w:eastAsia="仿宋_GB2312" w:cs="仿宋_GB2312"/>
            <w:bCs/>
            <w:color w:val="auto"/>
            <w:sz w:val="32"/>
            <w:szCs w:val="32"/>
          </w:rPr>
          <w:delText>应当组织勘探水源，采取打井、修渠、建蓄水井等多种措施，建设农村集中式供水设施</w:delText>
        </w:r>
      </w:del>
      <w:del w:id="5970" w:author="谢浩然" w:date="2019-07-11T11:56:07Z">
        <w:r>
          <w:rPr>
            <w:rFonts w:hint="eastAsia" w:ascii="宋体" w:hAnsi="宋体" w:eastAsia="仿宋_GB2312" w:cs="仿宋_GB2312"/>
            <w:bCs/>
            <w:color w:val="auto"/>
            <w:sz w:val="32"/>
            <w:szCs w:val="32"/>
            <w:lang w:eastAsia="zh-CN"/>
          </w:rPr>
          <w:delText>，但条件不具备的除外。</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972" w:author="谢浩然" w:date="2019-07-11T11:56:07Z"/>
          <w:rFonts w:hint="eastAsia" w:ascii="宋体" w:hAnsi="宋体" w:eastAsia="仿宋_GB2312" w:cs="仿宋_GB2312"/>
          <w:bCs/>
          <w:color w:val="auto"/>
          <w:sz w:val="32"/>
          <w:szCs w:val="32"/>
        </w:rPr>
        <w:pPrChange w:id="597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973" w:author="谢浩然" w:date="2019-07-11T11:56:07Z">
        <w:r>
          <w:rPr>
            <w:rFonts w:hint="eastAsia" w:ascii="宋体" w:hAnsi="宋体" w:eastAsia="仿宋_GB2312" w:cs="仿宋_GB2312"/>
            <w:bCs/>
            <w:color w:val="auto"/>
            <w:sz w:val="32"/>
            <w:szCs w:val="32"/>
            <w:lang w:eastAsia="zh-CN"/>
          </w:rPr>
          <w:delText>供水行政主管部门应当会同发展改革、财政、公安、住房和城乡建设、卫生健康、生态环境等行政管理部门，按照供水专项规划的要求，制定</w:delText>
        </w:r>
      </w:del>
      <w:del w:id="5974" w:author="谢浩然" w:date="2019-07-11T11:56:07Z">
        <w:r>
          <w:rPr>
            <w:rFonts w:hint="eastAsia" w:ascii="宋体" w:hAnsi="宋体" w:eastAsia="仿宋_GB2312" w:cs="仿宋_GB2312"/>
            <w:bCs/>
            <w:color w:val="auto"/>
            <w:sz w:val="32"/>
            <w:szCs w:val="32"/>
          </w:rPr>
          <w:delText>农村集中式供水设施</w:delText>
        </w:r>
      </w:del>
      <w:del w:id="5975" w:author="谢浩然" w:date="2019-07-11T11:56:07Z">
        <w:r>
          <w:rPr>
            <w:rFonts w:hint="eastAsia" w:ascii="宋体" w:hAnsi="宋体" w:eastAsia="仿宋_GB2312" w:cs="仿宋_GB2312"/>
            <w:bCs/>
            <w:color w:val="auto"/>
            <w:sz w:val="32"/>
            <w:szCs w:val="32"/>
            <w:lang w:eastAsia="zh-CN"/>
          </w:rPr>
          <w:delText>建设方案，报同级人民政府批准后组织实施。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5977" w:author="谢浩然" w:date="2019-07-11T11:56:07Z"/>
          <w:rFonts w:hint="eastAsia" w:ascii="宋体" w:hAnsi="宋体" w:eastAsia="仿宋_GB2312" w:cs="仿宋_GB2312"/>
          <w:bCs/>
          <w:color w:val="auto"/>
          <w:sz w:val="32"/>
          <w:szCs w:val="32"/>
          <w:lang w:val="en-US" w:eastAsia="zh-CN"/>
        </w:rPr>
        <w:pPrChange w:id="597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978" w:author="谢浩然" w:date="2019-07-11T11:56:07Z">
        <w:r>
          <w:rPr>
            <w:rFonts w:hint="eastAsia" w:ascii="宋体" w:hAnsi="宋体" w:eastAsia="仿宋_GB2312" w:cs="仿宋_GB2312"/>
            <w:bCs/>
            <w:color w:val="auto"/>
            <w:sz w:val="32"/>
            <w:szCs w:val="32"/>
          </w:rPr>
          <w:delText>鼓励社会各方投资、捐资建设农村集中式供水设施。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5980" w:author="谢浩然" w:date="2019-07-11T11:56:07Z"/>
          <w:rFonts w:hint="eastAsia" w:ascii="宋体" w:hAnsi="宋体" w:eastAsia="仿宋_GB2312" w:cs="仿宋_GB2312"/>
          <w:bCs/>
          <w:color w:val="auto"/>
          <w:sz w:val="32"/>
          <w:szCs w:val="32"/>
        </w:rPr>
        <w:pPrChange w:id="597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81" w:author="谢浩然" w:date="2019-07-11T11:56:07Z">
        <w:r>
          <w:rPr>
            <w:rFonts w:hint="eastAsia" w:ascii="宋体" w:hAnsi="宋体" w:eastAsia="黑体" w:cs="黑体"/>
            <w:color w:val="auto"/>
            <w:sz w:val="32"/>
            <w:szCs w:val="32"/>
            <w:rPrChange w:id="5982" w:author="卢颖东" w:date="2019-05-21T14:56:00Z">
              <w:rPr>
                <w:rFonts w:hint="eastAsia" w:ascii="黑体" w:hAnsi="黑体" w:eastAsia="黑体" w:cs="黑体"/>
                <w:color w:val="auto"/>
                <w:sz w:val="32"/>
                <w:szCs w:val="32"/>
              </w:rPr>
            </w:rPrChange>
          </w:rPr>
          <w:delText>第</w:delText>
        </w:r>
      </w:del>
      <w:del w:id="5984" w:author="谢浩然" w:date="2019-07-11T11:56:07Z">
        <w:r>
          <w:rPr>
            <w:rFonts w:hint="eastAsia" w:ascii="宋体" w:hAnsi="宋体" w:eastAsia="黑体" w:cs="黑体"/>
            <w:color w:val="auto"/>
            <w:sz w:val="32"/>
            <w:szCs w:val="32"/>
            <w:lang w:eastAsia="zh-CN"/>
            <w:rPrChange w:id="5985" w:author="卢颖东" w:date="2019-05-21T14:56:00Z">
              <w:rPr>
                <w:rFonts w:hint="eastAsia" w:ascii="黑体" w:hAnsi="黑体" w:eastAsia="黑体" w:cs="黑体"/>
                <w:color w:val="auto"/>
                <w:sz w:val="32"/>
                <w:szCs w:val="32"/>
                <w:lang w:eastAsia="zh-CN"/>
              </w:rPr>
            </w:rPrChange>
          </w:rPr>
          <w:delText>五十三</w:delText>
        </w:r>
      </w:del>
      <w:del w:id="5987" w:author="谢浩然" w:date="2019-07-11T11:56:07Z">
        <w:r>
          <w:rPr>
            <w:rFonts w:hint="eastAsia" w:ascii="宋体" w:hAnsi="宋体" w:eastAsia="黑体" w:cs="黑体"/>
            <w:color w:val="auto"/>
            <w:sz w:val="32"/>
            <w:szCs w:val="32"/>
            <w:rPrChange w:id="5988" w:author="卢颖东" w:date="2019-05-21T14:56:00Z">
              <w:rPr>
                <w:rFonts w:hint="eastAsia" w:ascii="黑体" w:hAnsi="黑体" w:eastAsia="黑体" w:cs="黑体"/>
                <w:color w:val="auto"/>
                <w:sz w:val="32"/>
                <w:szCs w:val="32"/>
              </w:rPr>
            </w:rPrChange>
          </w:rPr>
          <w:delText>条</w:delText>
        </w:r>
      </w:del>
      <w:del w:id="5990" w:author="谢浩然" w:date="2019-07-11T11:56:07Z">
        <w:r>
          <w:rPr>
            <w:rFonts w:hint="eastAsia" w:ascii="宋体" w:hAnsi="宋体" w:eastAsia="仿宋_GB2312" w:cs="仿宋_GB2312"/>
            <w:color w:val="auto"/>
            <w:sz w:val="32"/>
            <w:szCs w:val="32"/>
            <w:lang w:val="en-US" w:eastAsia="zh-CN"/>
          </w:rPr>
          <w:delText xml:space="preserve">  </w:delText>
        </w:r>
      </w:del>
      <w:del w:id="5991" w:author="谢浩然" w:date="2019-07-11T11:56:07Z">
        <w:r>
          <w:rPr>
            <w:rFonts w:hint="eastAsia" w:ascii="宋体" w:hAnsi="宋体" w:eastAsia="仿宋_GB2312" w:cs="仿宋_GB2312"/>
            <w:bCs/>
            <w:color w:val="auto"/>
            <w:sz w:val="32"/>
            <w:szCs w:val="32"/>
          </w:rPr>
          <w:delText>政府投资</w:delText>
        </w:r>
      </w:del>
      <w:del w:id="5992" w:author="谢浩然" w:date="2019-07-11T11:56:07Z">
        <w:r>
          <w:rPr>
            <w:rFonts w:hint="eastAsia" w:ascii="宋体" w:hAnsi="宋体" w:eastAsia="仿宋_GB2312" w:cs="仿宋_GB2312"/>
            <w:bCs/>
            <w:color w:val="auto"/>
            <w:sz w:val="32"/>
            <w:szCs w:val="32"/>
            <w:lang w:eastAsia="zh-CN"/>
          </w:rPr>
          <w:delText>的</w:delText>
        </w:r>
      </w:del>
      <w:del w:id="5993" w:author="谢浩然" w:date="2019-07-11T11:56:07Z">
        <w:r>
          <w:rPr>
            <w:rFonts w:hint="eastAsia" w:ascii="宋体" w:hAnsi="宋体" w:eastAsia="仿宋_GB2312" w:cs="仿宋_GB2312"/>
            <w:bCs/>
            <w:color w:val="auto"/>
            <w:sz w:val="32"/>
            <w:szCs w:val="32"/>
          </w:rPr>
          <w:delText>农村集中式供水设施由</w:delText>
        </w:r>
      </w:del>
      <w:del w:id="5994" w:author="谢浩然" w:date="2019-07-11T11:56:07Z">
        <w:r>
          <w:rPr>
            <w:rFonts w:hint="eastAsia" w:ascii="宋体" w:hAnsi="宋体" w:eastAsia="仿宋_GB2312" w:cs="仿宋_GB2312"/>
            <w:bCs/>
            <w:color w:val="auto"/>
            <w:sz w:val="32"/>
            <w:szCs w:val="32"/>
            <w:lang w:eastAsia="zh-CN"/>
          </w:rPr>
          <w:delText>所在地的区人民政府</w:delText>
        </w:r>
      </w:del>
      <w:del w:id="5995" w:author="谢浩然" w:date="2019-07-11T11:56:07Z">
        <w:r>
          <w:rPr>
            <w:rFonts w:hint="eastAsia" w:ascii="宋体" w:hAnsi="宋体" w:eastAsia="仿宋_GB2312" w:cs="仿宋_GB2312"/>
            <w:bCs/>
            <w:color w:val="auto"/>
            <w:sz w:val="32"/>
            <w:szCs w:val="32"/>
          </w:rPr>
          <w:delText>委托专业机构进行日常维护、管理，</w:delText>
        </w:r>
      </w:del>
      <w:del w:id="5996" w:author="谢浩然" w:date="2019-07-11T11:56:07Z">
        <w:r>
          <w:rPr>
            <w:rFonts w:hint="eastAsia" w:ascii="宋体" w:hAnsi="宋体" w:eastAsia="仿宋_GB2312" w:cs="仿宋_GB2312"/>
            <w:color w:val="auto"/>
            <w:sz w:val="32"/>
            <w:szCs w:val="32"/>
          </w:rPr>
          <w:delText>其维护、管理费在水费收入中列支，不足部分，纳入</w:delText>
        </w:r>
      </w:del>
      <w:del w:id="5997" w:author="谢浩然" w:date="2019-07-11T11:56:07Z">
        <w:r>
          <w:rPr>
            <w:rFonts w:hint="eastAsia" w:ascii="宋体" w:hAnsi="宋体" w:eastAsia="仿宋_GB2312" w:cs="仿宋_GB2312"/>
            <w:color w:val="auto"/>
            <w:sz w:val="32"/>
            <w:szCs w:val="32"/>
            <w:lang w:eastAsia="zh-CN"/>
          </w:rPr>
          <w:delText>区人民政府</w:delText>
        </w:r>
      </w:del>
      <w:del w:id="5998" w:author="谢浩然" w:date="2019-07-11T11:56:07Z">
        <w:r>
          <w:rPr>
            <w:rFonts w:hint="eastAsia" w:ascii="宋体" w:hAnsi="宋体" w:eastAsia="仿宋_GB2312" w:cs="仿宋_GB2312"/>
            <w:color w:val="auto"/>
            <w:sz w:val="32"/>
            <w:szCs w:val="32"/>
          </w:rPr>
          <w:delText>财政预算予以解决。</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000" w:author="谢浩然" w:date="2019-07-11T11:56:07Z"/>
          <w:rFonts w:hint="eastAsia" w:ascii="宋体" w:hAnsi="宋体" w:eastAsia="仿宋_GB2312" w:cs="仿宋_GB2312"/>
          <w:bCs/>
          <w:color w:val="auto"/>
          <w:sz w:val="32"/>
          <w:szCs w:val="32"/>
          <w:lang w:eastAsia="zh-CN"/>
        </w:rPr>
        <w:pPrChange w:id="599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01" w:author="谢浩然" w:date="2019-07-11T11:56:07Z">
        <w:r>
          <w:rPr>
            <w:rFonts w:hint="eastAsia" w:ascii="宋体" w:hAnsi="宋体" w:eastAsia="仿宋_GB2312" w:cs="仿宋_GB2312"/>
            <w:bCs/>
            <w:color w:val="auto"/>
            <w:sz w:val="32"/>
            <w:szCs w:val="32"/>
          </w:rPr>
          <w:delText>社会投资、捐资的农村集中式供水设施</w:delText>
        </w:r>
      </w:del>
      <w:del w:id="6002" w:author="谢浩然" w:date="2019-07-11T11:56:07Z">
        <w:r>
          <w:rPr>
            <w:rFonts w:hint="eastAsia" w:ascii="宋体" w:hAnsi="宋体" w:eastAsia="仿宋_GB2312" w:cs="仿宋_GB2312"/>
            <w:bCs/>
            <w:color w:val="auto"/>
            <w:sz w:val="32"/>
            <w:szCs w:val="32"/>
            <w:lang w:eastAsia="zh-CN"/>
          </w:rPr>
          <w:delText>由投资建设主体确定运行和维护方式。</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004" w:author="谢浩然" w:date="2019-07-11T11:56:07Z"/>
          <w:rFonts w:hint="eastAsia" w:ascii="宋体" w:hAnsi="宋体" w:eastAsia="仿宋_GB2312" w:cs="仿宋_GB2312"/>
          <w:color w:val="auto"/>
          <w:kern w:val="0"/>
          <w:sz w:val="32"/>
          <w:szCs w:val="32"/>
        </w:rPr>
        <w:pPrChange w:id="600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05" w:author="谢浩然" w:date="2019-07-11T11:56:07Z">
        <w:r>
          <w:rPr>
            <w:rFonts w:hint="eastAsia" w:ascii="宋体" w:hAnsi="宋体" w:eastAsia="黑体" w:cs="黑体"/>
            <w:color w:val="auto"/>
            <w:sz w:val="32"/>
            <w:szCs w:val="32"/>
            <w:rPrChange w:id="6006" w:author="卢颖东" w:date="2019-05-21T14:56:00Z">
              <w:rPr>
                <w:rFonts w:hint="eastAsia" w:ascii="黑体" w:hAnsi="黑体" w:eastAsia="黑体" w:cs="黑体"/>
                <w:color w:val="auto"/>
                <w:sz w:val="32"/>
                <w:szCs w:val="32"/>
              </w:rPr>
            </w:rPrChange>
          </w:rPr>
          <w:delText>第</w:delText>
        </w:r>
      </w:del>
      <w:del w:id="6008" w:author="谢浩然" w:date="2019-07-11T11:56:07Z">
        <w:r>
          <w:rPr>
            <w:rFonts w:hint="eastAsia" w:ascii="宋体" w:hAnsi="宋体" w:eastAsia="黑体" w:cs="黑体"/>
            <w:color w:val="auto"/>
            <w:sz w:val="32"/>
            <w:szCs w:val="32"/>
            <w:lang w:eastAsia="zh-CN"/>
            <w:rPrChange w:id="6009" w:author="卢颖东" w:date="2019-05-21T14:56:00Z">
              <w:rPr>
                <w:rFonts w:hint="eastAsia" w:ascii="黑体" w:hAnsi="黑体" w:eastAsia="黑体" w:cs="黑体"/>
                <w:color w:val="auto"/>
                <w:sz w:val="32"/>
                <w:szCs w:val="32"/>
                <w:lang w:eastAsia="zh-CN"/>
              </w:rPr>
            </w:rPrChange>
          </w:rPr>
          <w:delText>五十四</w:delText>
        </w:r>
      </w:del>
      <w:del w:id="6011" w:author="谢浩然" w:date="2019-07-11T11:56:07Z">
        <w:r>
          <w:rPr>
            <w:rFonts w:hint="eastAsia" w:ascii="宋体" w:hAnsi="宋体" w:eastAsia="黑体" w:cs="黑体"/>
            <w:color w:val="auto"/>
            <w:sz w:val="32"/>
            <w:szCs w:val="32"/>
            <w:rPrChange w:id="6012" w:author="卢颖东" w:date="2019-05-21T14:56:00Z">
              <w:rPr>
                <w:rFonts w:hint="eastAsia" w:ascii="黑体" w:hAnsi="黑体" w:eastAsia="黑体" w:cs="黑体"/>
                <w:color w:val="auto"/>
                <w:sz w:val="32"/>
                <w:szCs w:val="32"/>
              </w:rPr>
            </w:rPrChange>
          </w:rPr>
          <w:delText>条</w:delText>
        </w:r>
      </w:del>
      <w:del w:id="6014" w:author="谢浩然" w:date="2019-07-11T11:56:07Z">
        <w:r>
          <w:rPr>
            <w:rFonts w:hint="eastAsia" w:ascii="宋体" w:hAnsi="宋体" w:eastAsia="仿宋_GB2312" w:cs="仿宋_GB2312"/>
            <w:color w:val="auto"/>
            <w:sz w:val="32"/>
            <w:szCs w:val="32"/>
            <w:lang w:val="en-US" w:eastAsia="zh-CN"/>
          </w:rPr>
          <w:delText xml:space="preserve">  </w:delText>
        </w:r>
      </w:del>
      <w:del w:id="6015" w:author="谢浩然" w:date="2019-07-11T11:56:07Z">
        <w:r>
          <w:rPr>
            <w:rFonts w:hint="eastAsia" w:ascii="宋体" w:hAnsi="宋体" w:eastAsia="仿宋_GB2312" w:cs="仿宋_GB2312"/>
            <w:bCs/>
            <w:color w:val="auto"/>
            <w:sz w:val="32"/>
            <w:szCs w:val="32"/>
          </w:rPr>
          <w:delText>村民委员会应当通过村规民约加强对泉水、地下水等</w:delText>
        </w:r>
      </w:del>
      <w:del w:id="6016" w:author="谢浩然" w:date="2019-07-11T11:56:07Z">
        <w:r>
          <w:rPr>
            <w:rFonts w:hint="eastAsia" w:ascii="宋体" w:hAnsi="宋体" w:eastAsia="仿宋_GB2312" w:cs="仿宋_GB2312"/>
            <w:bCs/>
            <w:color w:val="auto"/>
            <w:sz w:val="32"/>
            <w:szCs w:val="32"/>
            <w:lang w:eastAsia="zh-CN"/>
          </w:rPr>
          <w:delText>农村集中</w:delText>
        </w:r>
      </w:del>
      <w:del w:id="6017" w:author="谢浩然" w:date="2019-07-11T11:56:07Z">
        <w:r>
          <w:rPr>
            <w:rFonts w:hint="eastAsia" w:ascii="宋体" w:hAnsi="宋体" w:eastAsia="仿宋_GB2312" w:cs="仿宋_GB2312"/>
            <w:bCs/>
            <w:color w:val="auto"/>
            <w:sz w:val="32"/>
            <w:szCs w:val="32"/>
          </w:rPr>
          <w:delText>供水水源</w:delText>
        </w:r>
      </w:del>
      <w:del w:id="6018" w:author="谢浩然" w:date="2019-07-11T11:56:07Z">
        <w:r>
          <w:rPr>
            <w:rFonts w:hint="eastAsia" w:ascii="宋体" w:hAnsi="宋体" w:eastAsia="仿宋_GB2312" w:cs="仿宋_GB2312"/>
            <w:bCs/>
            <w:color w:val="auto"/>
            <w:sz w:val="32"/>
            <w:szCs w:val="32"/>
            <w:lang w:eastAsia="zh-CN"/>
          </w:rPr>
          <w:delText>的</w:delText>
        </w:r>
      </w:del>
      <w:del w:id="6019" w:author="谢浩然" w:date="2019-07-11T11:56:07Z">
        <w:r>
          <w:rPr>
            <w:rFonts w:hint="eastAsia" w:ascii="宋体" w:hAnsi="宋体" w:eastAsia="仿宋_GB2312" w:cs="仿宋_GB2312"/>
            <w:bCs/>
            <w:color w:val="auto"/>
            <w:sz w:val="32"/>
            <w:szCs w:val="32"/>
          </w:rPr>
          <w:delText>保护。</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021" w:author="谢浩然" w:date="2019-07-11T11:56:07Z"/>
          <w:rFonts w:hint="eastAsia" w:ascii="宋体" w:hAnsi="宋体" w:eastAsia="仿宋_GB2312" w:cs="仿宋_GB2312"/>
          <w:bCs/>
          <w:color w:val="auto"/>
          <w:sz w:val="32"/>
          <w:szCs w:val="32"/>
        </w:rPr>
        <w:pPrChange w:id="602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22" w:author="谢浩然" w:date="2019-07-11T11:56:07Z">
        <w:r>
          <w:rPr>
            <w:rFonts w:hint="eastAsia" w:ascii="宋体" w:hAnsi="宋体" w:eastAsia="仿宋_GB2312" w:cs="仿宋_GB2312"/>
            <w:color w:val="auto"/>
            <w:kern w:val="0"/>
            <w:sz w:val="32"/>
            <w:szCs w:val="32"/>
          </w:rPr>
          <w:delText>区</w:delText>
        </w:r>
      </w:del>
      <w:del w:id="6023" w:author="谢浩然" w:date="2019-07-11T11:56:07Z">
        <w:r>
          <w:rPr>
            <w:rFonts w:hint="eastAsia" w:ascii="宋体" w:hAnsi="宋体" w:eastAsia="仿宋_GB2312" w:cs="仿宋_GB2312"/>
            <w:color w:val="auto"/>
            <w:kern w:val="0"/>
            <w:sz w:val="32"/>
            <w:szCs w:val="32"/>
            <w:lang w:eastAsia="zh-CN"/>
          </w:rPr>
          <w:delText>生态环境</w:delText>
        </w:r>
      </w:del>
      <w:del w:id="6024" w:author="谢浩然" w:date="2019-07-11T11:56:07Z">
        <w:r>
          <w:rPr>
            <w:rFonts w:hint="eastAsia" w:ascii="宋体" w:hAnsi="宋体" w:eastAsia="仿宋_GB2312" w:cs="仿宋_GB2312"/>
            <w:color w:val="auto"/>
            <w:kern w:val="0"/>
            <w:sz w:val="32"/>
            <w:szCs w:val="32"/>
          </w:rPr>
          <w:delText>、</w:delText>
        </w:r>
      </w:del>
      <w:del w:id="6025" w:author="谢浩然" w:date="2019-07-11T11:56:07Z">
        <w:r>
          <w:rPr>
            <w:rFonts w:hint="eastAsia" w:ascii="宋体" w:hAnsi="宋体" w:eastAsia="仿宋_GB2312" w:cs="仿宋_GB2312"/>
            <w:color w:val="auto"/>
            <w:kern w:val="0"/>
            <w:sz w:val="32"/>
            <w:szCs w:val="32"/>
            <w:lang w:eastAsia="zh-CN"/>
          </w:rPr>
          <w:delText>供水</w:delText>
        </w:r>
      </w:del>
      <w:del w:id="6026" w:author="谢浩然" w:date="2019-07-11T11:56:07Z">
        <w:r>
          <w:rPr>
            <w:rFonts w:hint="eastAsia" w:ascii="宋体" w:hAnsi="宋体" w:eastAsia="仿宋_GB2312" w:cs="仿宋_GB2312"/>
            <w:color w:val="auto"/>
            <w:kern w:val="0"/>
            <w:sz w:val="32"/>
            <w:szCs w:val="32"/>
          </w:rPr>
          <w:delText>、卫生</w:delText>
        </w:r>
      </w:del>
      <w:del w:id="6027" w:author="谢浩然" w:date="2019-07-11T11:56:07Z">
        <w:r>
          <w:rPr>
            <w:rFonts w:hint="eastAsia" w:ascii="宋体" w:hAnsi="宋体" w:eastAsia="仿宋_GB2312" w:cs="仿宋_GB2312"/>
            <w:color w:val="auto"/>
            <w:kern w:val="0"/>
            <w:sz w:val="32"/>
            <w:szCs w:val="32"/>
            <w:lang w:eastAsia="zh-CN"/>
          </w:rPr>
          <w:delText>健康</w:delText>
        </w:r>
      </w:del>
      <w:del w:id="6028" w:author="谢浩然" w:date="2019-07-11T11:56:07Z">
        <w:r>
          <w:rPr>
            <w:rFonts w:hint="eastAsia" w:ascii="宋体" w:hAnsi="宋体" w:eastAsia="仿宋_GB2312" w:cs="仿宋_GB2312"/>
            <w:color w:val="auto"/>
            <w:kern w:val="0"/>
            <w:sz w:val="32"/>
            <w:szCs w:val="32"/>
          </w:rPr>
          <w:delText>行政</w:delText>
        </w:r>
      </w:del>
      <w:del w:id="6029" w:author="谢浩然" w:date="2019-07-11T11:56:07Z">
        <w:r>
          <w:rPr>
            <w:rFonts w:hint="eastAsia" w:ascii="宋体" w:hAnsi="宋体" w:eastAsia="仿宋_GB2312" w:cs="仿宋_GB2312"/>
            <w:color w:val="auto"/>
            <w:kern w:val="0"/>
            <w:sz w:val="32"/>
            <w:szCs w:val="32"/>
            <w:lang w:eastAsia="zh-CN"/>
          </w:rPr>
          <w:delText>管理</w:delText>
        </w:r>
      </w:del>
      <w:del w:id="6030" w:author="谢浩然" w:date="2019-07-11T11:56:07Z">
        <w:r>
          <w:rPr>
            <w:rFonts w:hint="eastAsia" w:ascii="宋体" w:hAnsi="宋体" w:eastAsia="仿宋_GB2312" w:cs="仿宋_GB2312"/>
            <w:color w:val="auto"/>
            <w:kern w:val="0"/>
            <w:sz w:val="32"/>
            <w:szCs w:val="32"/>
          </w:rPr>
          <w:delText>部门应当依照职责分工负责农村集中式供水饮用水卫生监督和水质监管工作</w:delText>
        </w:r>
      </w:del>
      <w:del w:id="6031" w:author="谢浩然" w:date="2019-07-11T11:56:07Z">
        <w:r>
          <w:rPr>
            <w:rFonts w:hint="eastAsia" w:ascii="宋体" w:hAnsi="宋体" w:eastAsia="仿宋_GB2312" w:cs="仿宋_GB2312"/>
            <w:bCs/>
            <w:color w:val="auto"/>
            <w:sz w:val="32"/>
            <w:szCs w:val="32"/>
          </w:rPr>
          <w:delText>，定期对水源地水质、管网末梢水质进行检测。农村集中式供水饮用水年度水质检测费用纳入区</w:delText>
        </w:r>
      </w:del>
      <w:del w:id="6032" w:author="谢浩然" w:date="2019-07-11T11:56:07Z">
        <w:r>
          <w:rPr>
            <w:rFonts w:hint="eastAsia" w:ascii="宋体" w:hAnsi="宋体" w:eastAsia="仿宋_GB2312" w:cs="仿宋_GB2312"/>
            <w:bCs/>
            <w:color w:val="auto"/>
            <w:sz w:val="32"/>
            <w:szCs w:val="32"/>
            <w:lang w:eastAsia="zh-CN"/>
          </w:rPr>
          <w:delText>人民</w:delText>
        </w:r>
      </w:del>
      <w:del w:id="6033" w:author="谢浩然" w:date="2019-07-11T11:56:07Z">
        <w:r>
          <w:rPr>
            <w:rFonts w:hint="eastAsia" w:ascii="宋体" w:hAnsi="宋体" w:eastAsia="仿宋_GB2312" w:cs="仿宋_GB2312"/>
            <w:color w:val="auto"/>
            <w:sz w:val="32"/>
            <w:szCs w:val="32"/>
          </w:rPr>
          <w:delText>政府</w:delText>
        </w:r>
      </w:del>
      <w:del w:id="6034" w:author="谢浩然" w:date="2019-07-11T11:56:07Z">
        <w:r>
          <w:rPr>
            <w:rFonts w:hint="eastAsia" w:ascii="宋体" w:hAnsi="宋体" w:eastAsia="仿宋_GB2312" w:cs="仿宋_GB2312"/>
            <w:bCs/>
            <w:color w:val="auto"/>
            <w:sz w:val="32"/>
            <w:szCs w:val="32"/>
          </w:rPr>
          <w:delText>财政预算。</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036" w:author="谢浩然" w:date="2019-07-11T11:56:07Z"/>
          <w:rFonts w:hint="eastAsia" w:ascii="宋体" w:hAnsi="宋体" w:eastAsia="仿宋_GB2312" w:cs="仿宋_GB2312"/>
          <w:bCs/>
          <w:color w:val="auto"/>
          <w:sz w:val="32"/>
          <w:szCs w:val="32"/>
        </w:rPr>
        <w:pPrChange w:id="603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37" w:author="谢浩然" w:date="2019-07-11T11:56:07Z">
        <w:r>
          <w:rPr>
            <w:rFonts w:hint="eastAsia" w:ascii="宋体" w:hAnsi="宋体" w:eastAsia="黑体" w:cs="黑体"/>
            <w:color w:val="auto"/>
            <w:sz w:val="32"/>
            <w:szCs w:val="32"/>
            <w:rPrChange w:id="6038" w:author="卢颖东" w:date="2019-05-21T14:56:00Z">
              <w:rPr>
                <w:rFonts w:hint="eastAsia" w:ascii="黑体" w:hAnsi="黑体" w:eastAsia="黑体" w:cs="黑体"/>
                <w:color w:val="auto"/>
                <w:sz w:val="32"/>
                <w:szCs w:val="32"/>
              </w:rPr>
            </w:rPrChange>
          </w:rPr>
          <w:delText>第</w:delText>
        </w:r>
      </w:del>
      <w:del w:id="6040" w:author="谢浩然" w:date="2019-07-11T11:56:07Z">
        <w:r>
          <w:rPr>
            <w:rFonts w:hint="eastAsia" w:ascii="宋体" w:hAnsi="宋体" w:eastAsia="黑体" w:cs="黑体"/>
            <w:color w:val="auto"/>
            <w:sz w:val="32"/>
            <w:szCs w:val="32"/>
            <w:lang w:eastAsia="zh-CN"/>
            <w:rPrChange w:id="6041" w:author="卢颖东" w:date="2019-05-21T14:56:00Z">
              <w:rPr>
                <w:rFonts w:hint="eastAsia" w:ascii="黑体" w:hAnsi="黑体" w:eastAsia="黑体" w:cs="黑体"/>
                <w:color w:val="auto"/>
                <w:sz w:val="32"/>
                <w:szCs w:val="32"/>
                <w:lang w:eastAsia="zh-CN"/>
              </w:rPr>
            </w:rPrChange>
          </w:rPr>
          <w:delText>五十五</w:delText>
        </w:r>
      </w:del>
      <w:del w:id="6043" w:author="谢浩然" w:date="2019-07-11T11:56:07Z">
        <w:r>
          <w:rPr>
            <w:rFonts w:hint="eastAsia" w:ascii="宋体" w:hAnsi="宋体" w:eastAsia="黑体" w:cs="黑体"/>
            <w:color w:val="auto"/>
            <w:sz w:val="32"/>
            <w:szCs w:val="32"/>
            <w:rPrChange w:id="6044" w:author="卢颖东" w:date="2019-05-21T14:56:00Z">
              <w:rPr>
                <w:rFonts w:hint="eastAsia" w:ascii="黑体" w:hAnsi="黑体" w:eastAsia="黑体" w:cs="黑体"/>
                <w:color w:val="auto"/>
                <w:sz w:val="32"/>
                <w:szCs w:val="32"/>
              </w:rPr>
            </w:rPrChange>
          </w:rPr>
          <w:delText>条</w:delText>
        </w:r>
      </w:del>
      <w:del w:id="6046" w:author="谢浩然" w:date="2019-07-11T11:56:07Z">
        <w:r>
          <w:rPr>
            <w:rFonts w:hint="eastAsia" w:ascii="宋体" w:hAnsi="宋体" w:eastAsia="仿宋_GB2312" w:cs="仿宋_GB2312"/>
            <w:color w:val="auto"/>
            <w:sz w:val="32"/>
            <w:szCs w:val="32"/>
            <w:lang w:val="en-US" w:eastAsia="zh-CN"/>
          </w:rPr>
          <w:delText xml:space="preserve">  </w:delText>
        </w:r>
      </w:del>
      <w:del w:id="6047" w:author="谢浩然" w:date="2019-07-11T11:56:07Z">
        <w:r>
          <w:rPr>
            <w:rFonts w:hint="eastAsia" w:ascii="宋体" w:hAnsi="宋体" w:eastAsia="仿宋_GB2312" w:cs="仿宋_GB2312"/>
            <w:bCs/>
            <w:color w:val="auto"/>
            <w:sz w:val="32"/>
            <w:szCs w:val="32"/>
          </w:rPr>
          <w:delText>农村集中式供水按照补偿成本、公平负担的原则，实行计量收费。</w:delText>
        </w:r>
      </w:del>
      <w:del w:id="6048" w:author="谢浩然" w:date="2019-07-11T11:56:07Z">
        <w:r>
          <w:rPr>
            <w:rFonts w:hint="eastAsia" w:ascii="宋体" w:hAnsi="宋体" w:eastAsia="仿宋_GB2312" w:cs="仿宋_GB2312"/>
            <w:bCs/>
            <w:color w:val="auto"/>
            <w:sz w:val="32"/>
            <w:szCs w:val="32"/>
            <w:lang w:eastAsia="zh-CN"/>
          </w:rPr>
          <w:delText>供水价格由投资建设主体与用户协商确定。</w:delText>
        </w:r>
      </w:del>
    </w:p>
    <w:bookmarkEnd w:id="38"/>
    <w:bookmarkEnd w:id="39"/>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6050" w:author="谢浩然" w:date="2019-07-11T11:56:07Z"/>
          <w:rFonts w:hint="eastAsia" w:ascii="宋体" w:hAnsi="宋体" w:eastAsia="仿宋_GB2312" w:cs="仿宋_GB2312"/>
          <w:color w:val="auto"/>
          <w:sz w:val="32"/>
          <w:szCs w:val="32"/>
        </w:rPr>
        <w:pPrChange w:id="604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bookmarkStart w:id="40" w:name="_Toc491811361"/>
      <w:bookmarkStart w:id="41" w:name="_Toc492328269"/>
      <w:bookmarkStart w:id="42" w:name="_Toc499110776"/>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del w:id="6052" w:author="谢浩然" w:date="2019-07-11T11:56:07Z"/>
          <w:rFonts w:hint="eastAsia" w:ascii="宋体" w:hAnsi="宋体" w:eastAsia="仿宋_GB2312" w:cs="仿宋_GB2312"/>
          <w:bCs/>
          <w:color w:val="auto"/>
          <w:sz w:val="32"/>
          <w:szCs w:val="32"/>
          <w:lang w:val="en-US" w:eastAsia="zh-CN"/>
        </w:rPr>
        <w:pPrChange w:id="6051"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6053" w:author="谢浩然" w:date="2019-07-11T11:56:07Z">
        <w:r>
          <w:rPr>
            <w:rFonts w:hint="eastAsia" w:ascii="宋体" w:hAnsi="宋体" w:eastAsia="黑体" w:cs="黑体"/>
            <w:color w:val="auto"/>
            <w:sz w:val="32"/>
            <w:szCs w:val="32"/>
            <w:lang w:val="en-US" w:eastAsia="zh-CN"/>
            <w:rPrChange w:id="6054" w:author="卢颖东" w:date="2019-05-21T14:56:00Z">
              <w:rPr>
                <w:rFonts w:hint="eastAsia" w:ascii="黑体" w:hAnsi="黑体" w:eastAsia="黑体" w:cs="黑体"/>
                <w:color w:val="auto"/>
                <w:sz w:val="32"/>
                <w:szCs w:val="32"/>
                <w:lang w:val="en-US" w:eastAsia="zh-CN"/>
              </w:rPr>
            </w:rPrChange>
          </w:rPr>
          <w:delText>第七章</w:delText>
        </w:r>
      </w:del>
      <w:del w:id="6056" w:author="谢浩然" w:date="2019-07-11T11:56:07Z">
        <w:r>
          <w:rPr>
            <w:rFonts w:hint="eastAsia" w:ascii="宋体" w:hAnsi="宋体" w:eastAsia="黑体" w:cs="黑体"/>
            <w:color w:val="auto"/>
            <w:sz w:val="32"/>
            <w:szCs w:val="32"/>
            <w:rPrChange w:id="6057" w:author="卢颖东" w:date="2019-05-21T14:56:00Z">
              <w:rPr>
                <w:rFonts w:hint="eastAsia" w:ascii="黑体" w:hAnsi="黑体" w:eastAsia="黑体" w:cs="黑体"/>
                <w:color w:val="auto"/>
                <w:sz w:val="32"/>
                <w:szCs w:val="32"/>
              </w:rPr>
            </w:rPrChange>
          </w:rPr>
          <w:delText xml:space="preserve"> </w:delText>
        </w:r>
      </w:del>
      <w:del w:id="6059" w:author="谢浩然" w:date="2019-07-11T11:56:07Z">
        <w:r>
          <w:rPr>
            <w:rFonts w:hint="eastAsia" w:ascii="宋体" w:hAnsi="宋体" w:eastAsia="黑体" w:cs="黑体"/>
            <w:color w:val="auto"/>
            <w:sz w:val="32"/>
            <w:szCs w:val="32"/>
            <w:lang w:val="en-US" w:eastAsia="zh-CN"/>
            <w:rPrChange w:id="6060" w:author="卢颖东" w:date="2019-05-21T14:56:00Z">
              <w:rPr>
                <w:rFonts w:hint="eastAsia" w:ascii="黑体" w:hAnsi="黑体" w:eastAsia="黑体" w:cs="黑体"/>
                <w:color w:val="auto"/>
                <w:sz w:val="32"/>
                <w:szCs w:val="32"/>
                <w:lang w:val="en-US" w:eastAsia="zh-CN"/>
              </w:rPr>
            </w:rPrChange>
          </w:rPr>
          <w:delText xml:space="preserve"> </w:delText>
        </w:r>
      </w:del>
      <w:del w:id="6062" w:author="谢浩然" w:date="2019-07-11T11:56:07Z">
        <w:r>
          <w:rPr>
            <w:rFonts w:hint="eastAsia" w:ascii="宋体" w:hAnsi="宋体" w:eastAsia="黑体" w:cs="黑体"/>
            <w:color w:val="auto"/>
            <w:sz w:val="32"/>
            <w:szCs w:val="32"/>
            <w:rPrChange w:id="6063" w:author="卢颖东" w:date="2019-05-21T14:56:00Z">
              <w:rPr>
                <w:rFonts w:hint="eastAsia" w:ascii="黑体" w:hAnsi="黑体" w:eastAsia="黑体" w:cs="黑体"/>
                <w:color w:val="auto"/>
                <w:sz w:val="32"/>
                <w:szCs w:val="32"/>
              </w:rPr>
            </w:rPrChange>
          </w:rPr>
          <w:delText>应急管理</w:delText>
        </w:r>
        <w:bookmarkEnd w:id="40"/>
        <w:bookmarkEnd w:id="41"/>
        <w:bookmarkEnd w:id="42"/>
      </w:del>
      <w:del w:id="6065" w:author="谢浩然" w:date="2019-07-11T11:56:07Z">
        <w:r>
          <w:rPr>
            <w:rFonts w:hint="eastAsia" w:ascii="宋体" w:hAnsi="宋体" w:eastAsia="黑体" w:cs="黑体"/>
            <w:bCs/>
            <w:color w:val="auto"/>
            <w:sz w:val="32"/>
            <w:szCs w:val="32"/>
            <w:lang w:val="en-US" w:eastAsia="zh-CN"/>
            <w:rPrChange w:id="6066" w:author="卢颖东" w:date="2019-05-21T14:56:00Z">
              <w:rPr>
                <w:rFonts w:hint="eastAsia" w:ascii="黑体" w:hAnsi="黑体" w:eastAsia="黑体" w:cs="黑体"/>
                <w:bCs/>
                <w:color w:val="auto"/>
                <w:sz w:val="32"/>
                <w:szCs w:val="32"/>
                <w:lang w:val="en-US" w:eastAsia="zh-CN"/>
              </w:rPr>
            </w:rPrChange>
          </w:rPr>
          <w:delText>与监督检查</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6069" w:author="谢浩然" w:date="2019-07-11T11:56:07Z"/>
          <w:rFonts w:hint="eastAsia" w:ascii="宋体" w:hAnsi="宋体" w:eastAsia="仿宋_GB2312" w:cs="仿宋_GB2312"/>
          <w:bCs/>
          <w:color w:val="auto"/>
          <w:sz w:val="32"/>
          <w:szCs w:val="32"/>
          <w:lang w:val="en-US" w:eastAsia="zh-CN"/>
        </w:rPr>
        <w:pPrChange w:id="6068"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071" w:author="谢浩然" w:date="2019-07-11T11:56:07Z"/>
          <w:rFonts w:hint="eastAsia" w:ascii="宋体" w:hAnsi="宋体" w:eastAsia="仿宋_GB2312" w:cs="仿宋_GB2312"/>
          <w:bCs/>
          <w:color w:val="auto"/>
          <w:kern w:val="0"/>
          <w:sz w:val="32"/>
          <w:szCs w:val="32"/>
        </w:rPr>
        <w:pPrChange w:id="607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072" w:author="谢浩然" w:date="2019-07-11T11:56:07Z">
        <w:r>
          <w:rPr>
            <w:rFonts w:hint="eastAsia" w:ascii="宋体" w:hAnsi="宋体" w:eastAsia="黑体" w:cs="黑体"/>
            <w:color w:val="auto"/>
            <w:sz w:val="32"/>
            <w:szCs w:val="32"/>
            <w:rPrChange w:id="6073" w:author="卢颖东" w:date="2019-05-21T14:56:00Z">
              <w:rPr>
                <w:rFonts w:hint="eastAsia" w:ascii="黑体" w:hAnsi="黑体" w:eastAsia="黑体" w:cs="黑体"/>
                <w:color w:val="auto"/>
                <w:sz w:val="32"/>
                <w:szCs w:val="32"/>
              </w:rPr>
            </w:rPrChange>
          </w:rPr>
          <w:delText>第</w:delText>
        </w:r>
      </w:del>
      <w:del w:id="6075" w:author="谢浩然" w:date="2019-07-11T11:56:07Z">
        <w:r>
          <w:rPr>
            <w:rFonts w:hint="eastAsia" w:ascii="宋体" w:hAnsi="宋体" w:eastAsia="黑体" w:cs="黑体"/>
            <w:color w:val="auto"/>
            <w:sz w:val="32"/>
            <w:szCs w:val="32"/>
            <w:lang w:eastAsia="zh-CN"/>
            <w:rPrChange w:id="6076" w:author="卢颖东" w:date="2019-05-21T14:56:00Z">
              <w:rPr>
                <w:rFonts w:hint="eastAsia" w:ascii="黑体" w:hAnsi="黑体" w:eastAsia="黑体" w:cs="黑体"/>
                <w:color w:val="auto"/>
                <w:sz w:val="32"/>
                <w:szCs w:val="32"/>
                <w:lang w:eastAsia="zh-CN"/>
              </w:rPr>
            </w:rPrChange>
          </w:rPr>
          <w:delText>五十六</w:delText>
        </w:r>
      </w:del>
      <w:del w:id="6078" w:author="谢浩然" w:date="2019-07-11T11:56:07Z">
        <w:r>
          <w:rPr>
            <w:rFonts w:hint="eastAsia" w:ascii="宋体" w:hAnsi="宋体" w:eastAsia="黑体" w:cs="黑体"/>
            <w:color w:val="auto"/>
            <w:sz w:val="32"/>
            <w:szCs w:val="32"/>
            <w:rPrChange w:id="6079" w:author="卢颖东" w:date="2019-05-21T14:56:00Z">
              <w:rPr>
                <w:rFonts w:hint="eastAsia" w:ascii="黑体" w:hAnsi="黑体" w:eastAsia="黑体" w:cs="黑体"/>
                <w:color w:val="auto"/>
                <w:sz w:val="32"/>
                <w:szCs w:val="32"/>
              </w:rPr>
            </w:rPrChange>
          </w:rPr>
          <w:delText>条</w:delText>
        </w:r>
      </w:del>
      <w:del w:id="6081" w:author="谢浩然" w:date="2019-07-11T11:56:07Z">
        <w:r>
          <w:rPr>
            <w:rFonts w:hint="eastAsia" w:ascii="宋体" w:hAnsi="宋体" w:eastAsia="仿宋_GB2312" w:cs="仿宋_GB2312"/>
            <w:color w:val="auto"/>
            <w:sz w:val="32"/>
            <w:szCs w:val="32"/>
          </w:rPr>
          <w:delText xml:space="preserve"> </w:delText>
        </w:r>
      </w:del>
      <w:del w:id="6082" w:author="谢浩然" w:date="2019-07-11T11:56:07Z">
        <w:r>
          <w:rPr>
            <w:rFonts w:hint="eastAsia" w:ascii="宋体" w:hAnsi="宋体" w:eastAsia="仿宋_GB2312" w:cs="仿宋_GB2312"/>
            <w:color w:val="auto"/>
            <w:sz w:val="32"/>
            <w:szCs w:val="32"/>
            <w:lang w:val="en-US" w:eastAsia="zh-CN"/>
          </w:rPr>
          <w:delText xml:space="preserve"> </w:delText>
        </w:r>
      </w:del>
      <w:del w:id="6083" w:author="谢浩然" w:date="2019-07-11T11:56:07Z">
        <w:r>
          <w:rPr>
            <w:rFonts w:hint="eastAsia" w:ascii="宋体" w:hAnsi="宋体" w:eastAsia="仿宋_GB2312" w:cs="仿宋_GB2312"/>
            <w:bCs/>
            <w:color w:val="auto"/>
            <w:kern w:val="0"/>
            <w:sz w:val="32"/>
            <w:szCs w:val="32"/>
          </w:rPr>
          <w:delText>供水行政主管部门应当组织建设</w:delText>
        </w:r>
      </w:del>
      <w:del w:id="6084" w:author="谢浩然" w:date="2019-07-11T11:56:07Z">
        <w:r>
          <w:rPr>
            <w:rFonts w:hint="eastAsia" w:ascii="宋体" w:hAnsi="宋体" w:eastAsia="仿宋_GB2312" w:cs="仿宋_GB2312"/>
            <w:bCs/>
            <w:i w:val="0"/>
            <w:iCs w:val="0"/>
            <w:color w:val="auto"/>
            <w:kern w:val="0"/>
            <w:sz w:val="32"/>
            <w:szCs w:val="32"/>
          </w:rPr>
          <w:delText>应急</w:delText>
        </w:r>
      </w:del>
      <w:del w:id="6085" w:author="谢浩然" w:date="2019-07-11T11:56:07Z">
        <w:r>
          <w:rPr>
            <w:rFonts w:hint="eastAsia" w:ascii="宋体" w:hAnsi="宋体" w:eastAsia="仿宋_GB2312" w:cs="仿宋_GB2312"/>
            <w:bCs/>
            <w:color w:val="auto"/>
            <w:kern w:val="0"/>
            <w:sz w:val="32"/>
            <w:szCs w:val="32"/>
          </w:rPr>
          <w:delText>备用水源，有条件的地区应当建设两个以上相对独立控制取水的地表水饮用水源；不具备双地表水源条件的地区，应当建设地下水应急备用水源或者与相邻地区联网供水。应急供水水量、水质应当符合城乡供水应急预案规定的要求。</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6087" w:author="谢浩然" w:date="2019-07-11T11:56:07Z"/>
          <w:rFonts w:hint="eastAsia" w:ascii="宋体" w:hAnsi="宋体" w:eastAsia="仿宋_GB2312" w:cs="仿宋_GB2312"/>
          <w:color w:val="auto"/>
          <w:kern w:val="0"/>
          <w:sz w:val="32"/>
          <w:szCs w:val="32"/>
        </w:rPr>
        <w:pPrChange w:id="6086"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88" w:author="谢浩然" w:date="2019-07-11T11:56:07Z">
        <w:r>
          <w:rPr>
            <w:rFonts w:hint="eastAsia" w:ascii="宋体" w:hAnsi="宋体" w:eastAsia="仿宋_GB2312" w:cs="仿宋_GB2312"/>
            <w:color w:val="auto"/>
            <w:kern w:val="0"/>
            <w:sz w:val="32"/>
            <w:szCs w:val="32"/>
          </w:rPr>
          <w:delText>应急备用水源</w:delText>
        </w:r>
      </w:del>
      <w:del w:id="6089" w:author="谢浩然" w:date="2019-07-11T11:56:07Z">
        <w:r>
          <w:rPr>
            <w:rFonts w:hint="eastAsia" w:ascii="宋体" w:hAnsi="宋体" w:eastAsia="仿宋_GB2312" w:cs="仿宋_GB2312"/>
            <w:color w:val="auto"/>
            <w:sz w:val="32"/>
            <w:szCs w:val="32"/>
          </w:rPr>
          <w:delText>及配套输水管网的</w:delText>
        </w:r>
      </w:del>
      <w:del w:id="6090" w:author="谢浩然" w:date="2019-07-11T11:56:07Z">
        <w:r>
          <w:rPr>
            <w:rFonts w:hint="eastAsia" w:ascii="宋体" w:hAnsi="宋体" w:eastAsia="仿宋_GB2312" w:cs="仿宋_GB2312"/>
            <w:color w:val="auto"/>
            <w:kern w:val="0"/>
            <w:sz w:val="32"/>
            <w:szCs w:val="32"/>
          </w:rPr>
          <w:delText>建设方案由供水行政主管部门制定，报</w:delText>
        </w:r>
      </w:del>
      <w:del w:id="6091" w:author="谢浩然" w:date="2019-07-11T11:56:07Z">
        <w:r>
          <w:rPr>
            <w:rFonts w:hint="eastAsia" w:ascii="宋体" w:hAnsi="宋体" w:eastAsia="仿宋_GB2312" w:cs="仿宋_GB2312"/>
            <w:color w:val="auto"/>
            <w:kern w:val="0"/>
            <w:sz w:val="32"/>
            <w:szCs w:val="32"/>
            <w:lang w:eastAsia="zh-CN"/>
          </w:rPr>
          <w:delText>同级</w:delText>
        </w:r>
      </w:del>
      <w:del w:id="6092" w:author="谢浩然" w:date="2019-07-11T11:56:07Z">
        <w:r>
          <w:rPr>
            <w:rFonts w:hint="eastAsia" w:ascii="宋体" w:hAnsi="宋体" w:eastAsia="仿宋_GB2312" w:cs="仿宋_GB2312"/>
            <w:color w:val="auto"/>
            <w:kern w:val="0"/>
            <w:sz w:val="32"/>
            <w:szCs w:val="32"/>
          </w:rPr>
          <w:delText>人民政府批准后组织实施。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094" w:author="谢浩然" w:date="2019-07-11T11:56:07Z"/>
          <w:rFonts w:hint="eastAsia" w:ascii="宋体" w:hAnsi="宋体" w:eastAsia="仿宋_GB2312" w:cs="仿宋_GB2312"/>
          <w:bCs/>
          <w:color w:val="auto"/>
          <w:sz w:val="32"/>
          <w:szCs w:val="32"/>
        </w:rPr>
        <w:pPrChange w:id="609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095" w:author="谢浩然" w:date="2019-07-11T11:56:07Z">
        <w:bookmarkStart w:id="43" w:name="_Toc492328270"/>
        <w:bookmarkStart w:id="44" w:name="_Toc499110777"/>
        <w:bookmarkStart w:id="45" w:name="_Toc491811362"/>
        <w:r>
          <w:rPr>
            <w:rFonts w:hint="eastAsia" w:ascii="宋体" w:hAnsi="宋体" w:eastAsia="黑体" w:cs="黑体"/>
            <w:color w:val="auto"/>
            <w:sz w:val="32"/>
            <w:szCs w:val="32"/>
            <w:rPrChange w:id="6096" w:author="卢颖东" w:date="2019-05-21T14:56:00Z">
              <w:rPr>
                <w:rFonts w:hint="eastAsia" w:ascii="黑体" w:hAnsi="黑体" w:eastAsia="黑体" w:cs="黑体"/>
                <w:color w:val="auto"/>
                <w:sz w:val="32"/>
                <w:szCs w:val="32"/>
              </w:rPr>
            </w:rPrChange>
          </w:rPr>
          <w:delText>第</w:delText>
        </w:r>
      </w:del>
      <w:del w:id="6098" w:author="谢浩然" w:date="2019-07-11T11:56:07Z">
        <w:r>
          <w:rPr>
            <w:rFonts w:hint="eastAsia" w:ascii="宋体" w:hAnsi="宋体" w:eastAsia="黑体" w:cs="黑体"/>
            <w:i w:val="0"/>
            <w:iCs w:val="0"/>
            <w:color w:val="auto"/>
            <w:sz w:val="32"/>
            <w:szCs w:val="32"/>
            <w:rPrChange w:id="6099" w:author="卢颖东" w:date="2019-05-21T14:56:00Z">
              <w:rPr>
                <w:rFonts w:hint="eastAsia" w:ascii="黑体" w:hAnsi="黑体" w:eastAsia="黑体" w:cs="黑体"/>
                <w:i w:val="0"/>
                <w:iCs w:val="0"/>
                <w:color w:val="auto"/>
                <w:sz w:val="32"/>
                <w:szCs w:val="32"/>
              </w:rPr>
            </w:rPrChange>
          </w:rPr>
          <w:delText>五</w:delText>
        </w:r>
      </w:del>
      <w:del w:id="6101" w:author="谢浩然" w:date="2019-07-11T11:56:07Z">
        <w:r>
          <w:rPr>
            <w:rFonts w:hint="eastAsia" w:ascii="宋体" w:hAnsi="宋体" w:eastAsia="黑体" w:cs="黑体"/>
            <w:color w:val="auto"/>
            <w:sz w:val="32"/>
            <w:szCs w:val="32"/>
            <w:rPrChange w:id="6102" w:author="卢颖东" w:date="2019-05-21T14:56:00Z">
              <w:rPr>
                <w:rFonts w:hint="eastAsia" w:ascii="黑体" w:hAnsi="黑体" w:eastAsia="黑体" w:cs="黑体"/>
                <w:color w:val="auto"/>
                <w:sz w:val="32"/>
                <w:szCs w:val="32"/>
              </w:rPr>
            </w:rPrChange>
          </w:rPr>
          <w:delText>十</w:delText>
        </w:r>
      </w:del>
      <w:del w:id="6104" w:author="谢浩然" w:date="2019-07-11T11:56:07Z">
        <w:r>
          <w:rPr>
            <w:rFonts w:hint="eastAsia" w:ascii="宋体" w:hAnsi="宋体" w:eastAsia="黑体" w:cs="黑体"/>
            <w:color w:val="auto"/>
            <w:sz w:val="32"/>
            <w:szCs w:val="32"/>
            <w:lang w:eastAsia="zh-CN"/>
            <w:rPrChange w:id="6105" w:author="卢颖东" w:date="2019-05-21T14:56:00Z">
              <w:rPr>
                <w:rFonts w:hint="eastAsia" w:ascii="黑体" w:hAnsi="黑体" w:eastAsia="黑体" w:cs="黑体"/>
                <w:color w:val="auto"/>
                <w:sz w:val="32"/>
                <w:szCs w:val="32"/>
                <w:lang w:eastAsia="zh-CN"/>
              </w:rPr>
            </w:rPrChange>
          </w:rPr>
          <w:delText>七</w:delText>
        </w:r>
      </w:del>
      <w:del w:id="6107" w:author="谢浩然" w:date="2019-07-11T11:56:07Z">
        <w:r>
          <w:rPr>
            <w:rFonts w:hint="eastAsia" w:ascii="宋体" w:hAnsi="宋体" w:eastAsia="黑体" w:cs="黑体"/>
            <w:color w:val="auto"/>
            <w:sz w:val="32"/>
            <w:szCs w:val="32"/>
            <w:rPrChange w:id="6108" w:author="卢颖东" w:date="2019-05-21T14:56:00Z">
              <w:rPr>
                <w:rFonts w:hint="eastAsia" w:ascii="黑体" w:hAnsi="黑体" w:eastAsia="黑体" w:cs="黑体"/>
                <w:color w:val="auto"/>
                <w:sz w:val="32"/>
                <w:szCs w:val="32"/>
              </w:rPr>
            </w:rPrChange>
          </w:rPr>
          <w:delText>条</w:delText>
        </w:r>
        <w:bookmarkEnd w:id="43"/>
        <w:bookmarkEnd w:id="44"/>
        <w:bookmarkEnd w:id="45"/>
      </w:del>
      <w:del w:id="6110" w:author="谢浩然" w:date="2019-07-11T11:56:07Z">
        <w:r>
          <w:rPr>
            <w:rFonts w:hint="eastAsia" w:ascii="宋体" w:hAnsi="宋体" w:eastAsia="仿宋_GB2312" w:cs="仿宋_GB2312"/>
            <w:color w:val="auto"/>
            <w:sz w:val="32"/>
            <w:szCs w:val="32"/>
            <w:lang w:val="en-US" w:eastAsia="zh-CN"/>
          </w:rPr>
          <w:delText xml:space="preserve">  </w:delText>
        </w:r>
      </w:del>
      <w:del w:id="6111" w:author="谢浩然" w:date="2019-07-11T11:56:07Z">
        <w:r>
          <w:rPr>
            <w:rFonts w:hint="eastAsia" w:ascii="宋体" w:hAnsi="宋体" w:eastAsia="仿宋_GB2312" w:cs="仿宋_GB2312"/>
            <w:color w:val="auto"/>
            <w:sz w:val="32"/>
            <w:szCs w:val="32"/>
          </w:rPr>
          <w:delText>市、区供水行政主管部门应当针对发生洪水、冰冻等自然灾害以及供水设备故障、突发性污染等情形</w:delText>
        </w:r>
      </w:del>
      <w:del w:id="6112" w:author="谢浩然" w:date="2019-07-11T11:56:07Z">
        <w:r>
          <w:rPr>
            <w:rFonts w:hint="eastAsia" w:ascii="宋体" w:hAnsi="宋体" w:eastAsia="仿宋_GB2312" w:cs="仿宋_GB2312"/>
            <w:bCs/>
            <w:color w:val="auto"/>
            <w:sz w:val="32"/>
            <w:szCs w:val="32"/>
          </w:rPr>
          <w:delText>编制供水应急预案，报同级人民政府批准后组织实施。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114" w:author="谢浩然" w:date="2019-07-11T11:56:07Z"/>
          <w:rFonts w:hint="eastAsia" w:ascii="宋体" w:hAnsi="宋体" w:eastAsia="仿宋_GB2312" w:cs="仿宋_GB2312"/>
          <w:color w:val="auto"/>
          <w:sz w:val="32"/>
          <w:szCs w:val="32"/>
        </w:rPr>
        <w:pPrChange w:id="611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15" w:author="谢浩然" w:date="2019-07-11T11:56:07Z">
        <w:r>
          <w:rPr>
            <w:rFonts w:hint="eastAsia" w:ascii="宋体" w:hAnsi="宋体" w:eastAsia="仿宋_GB2312" w:cs="仿宋_GB2312"/>
            <w:color w:val="auto"/>
            <w:sz w:val="32"/>
            <w:szCs w:val="32"/>
          </w:rPr>
          <w:delText>供水</w:delText>
        </w:r>
      </w:del>
      <w:del w:id="6116" w:author="谢浩然" w:date="2019-07-11T11:56:07Z">
        <w:r>
          <w:rPr>
            <w:rFonts w:hint="eastAsia" w:ascii="宋体" w:hAnsi="宋体" w:eastAsia="仿宋_GB2312" w:cs="仿宋_GB2312"/>
            <w:color w:val="auto"/>
            <w:sz w:val="32"/>
            <w:szCs w:val="32"/>
            <w:lang w:eastAsia="zh-CN"/>
          </w:rPr>
          <w:delText>单位</w:delText>
        </w:r>
      </w:del>
      <w:del w:id="6117" w:author="谢浩然" w:date="2019-07-11T11:56:07Z">
        <w:r>
          <w:rPr>
            <w:rFonts w:hint="eastAsia" w:ascii="宋体" w:hAnsi="宋体" w:eastAsia="仿宋_GB2312" w:cs="仿宋_GB2312"/>
            <w:color w:val="auto"/>
            <w:sz w:val="32"/>
            <w:szCs w:val="32"/>
          </w:rPr>
          <w:delText>应当根据应急预案的要求，制定本单位的突发事件应急预案，并建立应急救援队伍，配备救援器材设备，定期组织演练。</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119" w:author="谢浩然" w:date="2019-07-11T11:56:07Z"/>
          <w:rFonts w:hint="eastAsia" w:ascii="宋体" w:hAnsi="宋体" w:eastAsia="仿宋_GB2312" w:cs="仿宋_GB2312"/>
          <w:color w:val="auto"/>
          <w:sz w:val="32"/>
          <w:szCs w:val="32"/>
        </w:rPr>
        <w:pPrChange w:id="611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20" w:author="谢浩然" w:date="2019-07-11T11:56:07Z">
        <w:bookmarkStart w:id="46" w:name="_Toc492328274"/>
        <w:bookmarkStart w:id="47" w:name="_Toc499110781"/>
        <w:bookmarkStart w:id="48" w:name="_Toc491811373"/>
        <w:r>
          <w:rPr>
            <w:rFonts w:hint="eastAsia" w:ascii="宋体" w:hAnsi="宋体" w:eastAsia="黑体" w:cs="黑体"/>
            <w:bCs/>
            <w:color w:val="auto"/>
            <w:sz w:val="32"/>
            <w:szCs w:val="32"/>
            <w:rPrChange w:id="6121" w:author="卢颖东" w:date="2019-05-21T14:56:00Z">
              <w:rPr>
                <w:rFonts w:hint="eastAsia" w:ascii="黑体" w:hAnsi="黑体" w:eastAsia="黑体" w:cs="黑体"/>
                <w:bCs/>
                <w:color w:val="auto"/>
                <w:sz w:val="32"/>
                <w:szCs w:val="32"/>
              </w:rPr>
            </w:rPrChange>
          </w:rPr>
          <w:delText>第</w:delText>
        </w:r>
      </w:del>
      <w:del w:id="6123" w:author="谢浩然" w:date="2019-07-11T11:56:07Z">
        <w:r>
          <w:rPr>
            <w:rFonts w:hint="eastAsia" w:ascii="宋体" w:hAnsi="宋体" w:eastAsia="黑体" w:cs="黑体"/>
            <w:bCs/>
            <w:i w:val="0"/>
            <w:iCs w:val="0"/>
            <w:color w:val="auto"/>
            <w:sz w:val="32"/>
            <w:szCs w:val="32"/>
            <w:rPrChange w:id="6124" w:author="卢颖东" w:date="2019-05-21T14:56:00Z">
              <w:rPr>
                <w:rFonts w:hint="eastAsia" w:ascii="黑体" w:hAnsi="黑体" w:eastAsia="黑体" w:cs="黑体"/>
                <w:bCs/>
                <w:i w:val="0"/>
                <w:iCs w:val="0"/>
                <w:color w:val="auto"/>
                <w:sz w:val="32"/>
                <w:szCs w:val="32"/>
              </w:rPr>
            </w:rPrChange>
          </w:rPr>
          <w:delText>五</w:delText>
        </w:r>
      </w:del>
      <w:del w:id="6126" w:author="谢浩然" w:date="2019-07-11T11:56:07Z">
        <w:r>
          <w:rPr>
            <w:rFonts w:hint="eastAsia" w:ascii="宋体" w:hAnsi="宋体" w:eastAsia="黑体" w:cs="黑体"/>
            <w:bCs/>
            <w:color w:val="auto"/>
            <w:sz w:val="32"/>
            <w:szCs w:val="32"/>
            <w:rPrChange w:id="6127" w:author="卢颖东" w:date="2019-05-21T14:56:00Z">
              <w:rPr>
                <w:rFonts w:hint="eastAsia" w:ascii="黑体" w:hAnsi="黑体" w:eastAsia="黑体" w:cs="黑体"/>
                <w:bCs/>
                <w:color w:val="auto"/>
                <w:sz w:val="32"/>
                <w:szCs w:val="32"/>
              </w:rPr>
            </w:rPrChange>
          </w:rPr>
          <w:delText>十</w:delText>
        </w:r>
      </w:del>
      <w:del w:id="6129" w:author="谢浩然" w:date="2019-07-11T11:56:07Z">
        <w:r>
          <w:rPr>
            <w:rFonts w:hint="eastAsia" w:ascii="宋体" w:hAnsi="宋体" w:eastAsia="黑体" w:cs="黑体"/>
            <w:bCs/>
            <w:color w:val="auto"/>
            <w:sz w:val="32"/>
            <w:szCs w:val="32"/>
            <w:lang w:eastAsia="zh-CN"/>
            <w:rPrChange w:id="6130" w:author="卢颖东" w:date="2019-05-21T14:56:00Z">
              <w:rPr>
                <w:rFonts w:hint="eastAsia" w:ascii="黑体" w:hAnsi="黑体" w:eastAsia="黑体" w:cs="黑体"/>
                <w:bCs/>
                <w:color w:val="auto"/>
                <w:sz w:val="32"/>
                <w:szCs w:val="32"/>
                <w:lang w:eastAsia="zh-CN"/>
              </w:rPr>
            </w:rPrChange>
          </w:rPr>
          <w:delText>八</w:delText>
        </w:r>
      </w:del>
      <w:del w:id="6132" w:author="谢浩然" w:date="2019-07-11T11:56:07Z">
        <w:r>
          <w:rPr>
            <w:rFonts w:hint="eastAsia" w:ascii="宋体" w:hAnsi="宋体" w:eastAsia="黑体" w:cs="黑体"/>
            <w:bCs/>
            <w:color w:val="auto"/>
            <w:sz w:val="32"/>
            <w:szCs w:val="32"/>
            <w:rPrChange w:id="6133" w:author="卢颖东" w:date="2019-05-21T14:56:00Z">
              <w:rPr>
                <w:rFonts w:hint="eastAsia" w:ascii="黑体" w:hAnsi="黑体" w:eastAsia="黑体" w:cs="黑体"/>
                <w:bCs/>
                <w:color w:val="auto"/>
                <w:sz w:val="32"/>
                <w:szCs w:val="32"/>
              </w:rPr>
            </w:rPrChange>
          </w:rPr>
          <w:delText>条</w:delText>
        </w:r>
        <w:bookmarkEnd w:id="46"/>
        <w:bookmarkEnd w:id="47"/>
        <w:bookmarkEnd w:id="48"/>
      </w:del>
      <w:del w:id="6135" w:author="谢浩然" w:date="2019-07-11T11:56:07Z">
        <w:r>
          <w:rPr>
            <w:rFonts w:hint="eastAsia" w:ascii="宋体" w:hAnsi="宋体" w:eastAsia="仿宋_GB2312" w:cs="仿宋_GB2312"/>
            <w:bCs/>
            <w:color w:val="auto"/>
            <w:sz w:val="32"/>
            <w:szCs w:val="32"/>
          </w:rPr>
          <w:delText xml:space="preserve"> </w:delText>
        </w:r>
      </w:del>
      <w:del w:id="6136" w:author="谢浩然" w:date="2019-07-11T11:56:07Z">
        <w:r>
          <w:rPr>
            <w:rFonts w:hint="eastAsia" w:ascii="宋体" w:hAnsi="宋体" w:eastAsia="仿宋_GB2312" w:cs="仿宋_GB2312"/>
            <w:bCs/>
            <w:color w:val="auto"/>
            <w:sz w:val="32"/>
            <w:szCs w:val="32"/>
            <w:lang w:val="en-US" w:eastAsia="zh-CN"/>
          </w:rPr>
          <w:delText xml:space="preserve"> </w:delText>
        </w:r>
      </w:del>
      <w:del w:id="6137" w:author="谢浩然" w:date="2019-07-11T11:56:07Z">
        <w:r>
          <w:rPr>
            <w:rFonts w:hint="eastAsia" w:ascii="宋体" w:hAnsi="宋体" w:eastAsia="仿宋_GB2312" w:cs="仿宋_GB2312"/>
            <w:color w:val="auto"/>
            <w:sz w:val="32"/>
            <w:szCs w:val="32"/>
          </w:rPr>
          <w:delText>因发生自然灾害、传染性疾病、水源污染、供水设施遭受严重损坏等重大突发事件，在全市或者跨区范围内</w:delText>
        </w:r>
      </w:del>
      <w:del w:id="6138" w:author="谢浩然" w:date="2019-07-11T11:56:07Z">
        <w:r>
          <w:rPr>
            <w:rFonts w:hint="eastAsia" w:ascii="宋体" w:hAnsi="宋体" w:eastAsia="仿宋_GB2312" w:cs="仿宋_GB2312"/>
            <w:color w:val="auto"/>
            <w:sz w:val="32"/>
            <w:szCs w:val="32"/>
            <w:lang w:eastAsia="zh-CN"/>
          </w:rPr>
          <w:delText>不能</w:delText>
        </w:r>
      </w:del>
      <w:del w:id="6139" w:author="谢浩然" w:date="2019-07-11T11:56:07Z">
        <w:r>
          <w:rPr>
            <w:rFonts w:hint="eastAsia" w:ascii="宋体" w:hAnsi="宋体" w:eastAsia="仿宋_GB2312" w:cs="仿宋_GB2312"/>
            <w:color w:val="auto"/>
            <w:sz w:val="32"/>
            <w:szCs w:val="32"/>
          </w:rPr>
          <w:delText>正常供水的，经市人民政府批准，市供水行政主管部门可以采取供水管制措施，供水</w:delText>
        </w:r>
      </w:del>
      <w:del w:id="6140" w:author="谢浩然" w:date="2019-07-11T11:56:07Z">
        <w:r>
          <w:rPr>
            <w:rFonts w:hint="eastAsia" w:ascii="宋体" w:hAnsi="宋体" w:eastAsia="仿宋_GB2312" w:cs="仿宋_GB2312"/>
            <w:color w:val="auto"/>
            <w:sz w:val="32"/>
            <w:szCs w:val="32"/>
            <w:lang w:eastAsia="zh-CN"/>
          </w:rPr>
          <w:delText>单位</w:delText>
        </w:r>
      </w:del>
      <w:del w:id="6141" w:author="谢浩然" w:date="2019-07-11T11:56:07Z">
        <w:r>
          <w:rPr>
            <w:rFonts w:hint="eastAsia" w:ascii="宋体" w:hAnsi="宋体" w:eastAsia="仿宋_GB2312" w:cs="仿宋_GB2312"/>
            <w:color w:val="auto"/>
            <w:sz w:val="32"/>
            <w:szCs w:val="32"/>
          </w:rPr>
          <w:delText>和用户应当予以配合。采取供水管制措施时，应当优先保障居民生活用水。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143" w:author="谢浩然" w:date="2019-07-11T11:56:07Z"/>
          <w:rFonts w:hint="eastAsia" w:ascii="宋体" w:hAnsi="宋体" w:eastAsia="仿宋_GB2312" w:cs="仿宋_GB2312"/>
          <w:color w:val="auto"/>
          <w:kern w:val="10"/>
          <w:sz w:val="32"/>
          <w:szCs w:val="32"/>
        </w:rPr>
        <w:pPrChange w:id="614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44" w:author="谢浩然" w:date="2019-07-11T11:56:07Z">
        <w:r>
          <w:rPr>
            <w:rFonts w:hint="eastAsia" w:ascii="宋体" w:hAnsi="宋体" w:eastAsia="黑体" w:cs="黑体"/>
            <w:color w:val="auto"/>
            <w:sz w:val="32"/>
            <w:szCs w:val="32"/>
            <w:rPrChange w:id="6145" w:author="卢颖东" w:date="2019-05-21T14:56:00Z">
              <w:rPr>
                <w:rFonts w:hint="eastAsia" w:ascii="黑体" w:hAnsi="黑体" w:eastAsia="黑体" w:cs="黑体"/>
                <w:color w:val="auto"/>
                <w:sz w:val="32"/>
                <w:szCs w:val="32"/>
              </w:rPr>
            </w:rPrChange>
          </w:rPr>
          <w:delText>第</w:delText>
        </w:r>
      </w:del>
      <w:del w:id="6147" w:author="谢浩然" w:date="2019-07-11T11:56:07Z">
        <w:r>
          <w:rPr>
            <w:rFonts w:hint="eastAsia" w:ascii="宋体" w:hAnsi="宋体" w:eastAsia="黑体" w:cs="黑体"/>
            <w:i w:val="0"/>
            <w:iCs w:val="0"/>
            <w:color w:val="auto"/>
            <w:sz w:val="32"/>
            <w:szCs w:val="32"/>
            <w:rPrChange w:id="6148" w:author="卢颖东" w:date="2019-05-21T14:56:00Z">
              <w:rPr>
                <w:rFonts w:hint="eastAsia" w:ascii="黑体" w:hAnsi="黑体" w:eastAsia="黑体" w:cs="黑体"/>
                <w:i w:val="0"/>
                <w:iCs w:val="0"/>
                <w:color w:val="auto"/>
                <w:sz w:val="32"/>
                <w:szCs w:val="32"/>
              </w:rPr>
            </w:rPrChange>
          </w:rPr>
          <w:delText>五</w:delText>
        </w:r>
      </w:del>
      <w:del w:id="6150" w:author="谢浩然" w:date="2019-07-11T11:56:07Z">
        <w:r>
          <w:rPr>
            <w:rFonts w:hint="eastAsia" w:ascii="宋体" w:hAnsi="宋体" w:eastAsia="黑体" w:cs="黑体"/>
            <w:color w:val="auto"/>
            <w:sz w:val="32"/>
            <w:szCs w:val="32"/>
            <w:rPrChange w:id="6151" w:author="卢颖东" w:date="2019-05-21T14:56:00Z">
              <w:rPr>
                <w:rFonts w:hint="eastAsia" w:ascii="黑体" w:hAnsi="黑体" w:eastAsia="黑体" w:cs="黑体"/>
                <w:color w:val="auto"/>
                <w:sz w:val="32"/>
                <w:szCs w:val="32"/>
              </w:rPr>
            </w:rPrChange>
          </w:rPr>
          <w:delText>十</w:delText>
        </w:r>
      </w:del>
      <w:del w:id="6153" w:author="谢浩然" w:date="2019-07-11T11:56:07Z">
        <w:r>
          <w:rPr>
            <w:rFonts w:hint="eastAsia" w:ascii="宋体" w:hAnsi="宋体" w:eastAsia="黑体" w:cs="黑体"/>
            <w:i w:val="0"/>
            <w:iCs w:val="0"/>
            <w:color w:val="auto"/>
            <w:sz w:val="32"/>
            <w:szCs w:val="32"/>
            <w:rPrChange w:id="6154" w:author="卢颖东" w:date="2019-05-21T14:56:00Z">
              <w:rPr>
                <w:rFonts w:hint="eastAsia" w:ascii="黑体" w:hAnsi="黑体" w:eastAsia="黑体" w:cs="黑体"/>
                <w:i w:val="0"/>
                <w:iCs w:val="0"/>
                <w:color w:val="auto"/>
                <w:sz w:val="32"/>
                <w:szCs w:val="32"/>
              </w:rPr>
            </w:rPrChange>
          </w:rPr>
          <w:delText>九</w:delText>
        </w:r>
      </w:del>
      <w:del w:id="6156" w:author="谢浩然" w:date="2019-07-11T11:56:07Z">
        <w:r>
          <w:rPr>
            <w:rFonts w:hint="eastAsia" w:ascii="宋体" w:hAnsi="宋体" w:eastAsia="黑体" w:cs="黑体"/>
            <w:color w:val="auto"/>
            <w:sz w:val="32"/>
            <w:szCs w:val="32"/>
            <w:rPrChange w:id="6157" w:author="卢颖东" w:date="2019-05-21T14:56:00Z">
              <w:rPr>
                <w:rFonts w:hint="eastAsia" w:ascii="黑体" w:hAnsi="黑体" w:eastAsia="黑体" w:cs="黑体"/>
                <w:color w:val="auto"/>
                <w:sz w:val="32"/>
                <w:szCs w:val="32"/>
              </w:rPr>
            </w:rPrChange>
          </w:rPr>
          <w:delText>条</w:delText>
        </w:r>
      </w:del>
      <w:del w:id="6159" w:author="谢浩然" w:date="2019-07-11T11:56:07Z">
        <w:r>
          <w:rPr>
            <w:rFonts w:hint="eastAsia" w:ascii="宋体" w:hAnsi="宋体" w:eastAsia="仿宋_GB2312" w:cs="仿宋_GB2312"/>
            <w:color w:val="auto"/>
            <w:sz w:val="32"/>
            <w:szCs w:val="32"/>
            <w:lang w:val="en-US" w:eastAsia="zh-CN"/>
          </w:rPr>
          <w:delText xml:space="preserve">  </w:delText>
        </w:r>
      </w:del>
      <w:del w:id="6160" w:author="谢浩然" w:date="2019-07-11T11:56:07Z">
        <w:r>
          <w:rPr>
            <w:rFonts w:hint="eastAsia" w:ascii="宋体" w:hAnsi="宋体" w:eastAsia="仿宋_GB2312" w:cs="仿宋_GB2312"/>
            <w:color w:val="auto"/>
            <w:kern w:val="10"/>
            <w:sz w:val="32"/>
            <w:szCs w:val="32"/>
          </w:rPr>
          <w:delText>发生供水突发事件、公共安全事故时，</w:delText>
        </w:r>
      </w:del>
      <w:del w:id="6161" w:author="谢浩然" w:date="2019-07-11T11:56:07Z">
        <w:r>
          <w:rPr>
            <w:rFonts w:hint="eastAsia" w:ascii="宋体" w:hAnsi="宋体" w:eastAsia="仿宋_GB2312" w:cs="仿宋_GB2312"/>
            <w:color w:val="auto"/>
            <w:sz w:val="32"/>
            <w:szCs w:val="32"/>
          </w:rPr>
          <w:delText>供水</w:delText>
        </w:r>
      </w:del>
      <w:del w:id="6162" w:author="谢浩然" w:date="2019-07-11T11:56:07Z">
        <w:r>
          <w:rPr>
            <w:rFonts w:hint="eastAsia" w:ascii="宋体" w:hAnsi="宋体" w:eastAsia="仿宋_GB2312" w:cs="仿宋_GB2312"/>
            <w:color w:val="auto"/>
            <w:sz w:val="32"/>
            <w:szCs w:val="32"/>
            <w:lang w:eastAsia="zh-CN"/>
          </w:rPr>
          <w:delText>单位</w:delText>
        </w:r>
      </w:del>
      <w:del w:id="6163" w:author="谢浩然" w:date="2019-07-11T11:56:07Z">
        <w:r>
          <w:rPr>
            <w:rFonts w:hint="eastAsia" w:ascii="宋体" w:hAnsi="宋体" w:eastAsia="仿宋_GB2312" w:cs="仿宋_GB2312"/>
            <w:color w:val="auto"/>
            <w:kern w:val="10"/>
            <w:sz w:val="32"/>
            <w:szCs w:val="32"/>
          </w:rPr>
          <w:delText>不依法采取应急措施、不配合政府采取的供水管制措施，危及或者可能严重危及公共安全时，经市人民政府同意，供水行政主管部门可以对</w:delText>
        </w:r>
      </w:del>
      <w:del w:id="6164" w:author="谢浩然" w:date="2019-07-11T11:56:07Z">
        <w:r>
          <w:rPr>
            <w:rFonts w:hint="eastAsia" w:ascii="宋体" w:hAnsi="宋体" w:eastAsia="仿宋_GB2312" w:cs="仿宋_GB2312"/>
            <w:color w:val="auto"/>
            <w:sz w:val="32"/>
            <w:szCs w:val="32"/>
          </w:rPr>
          <w:delText>供水</w:delText>
        </w:r>
      </w:del>
      <w:del w:id="6165" w:author="谢浩然" w:date="2019-07-11T11:56:07Z">
        <w:r>
          <w:rPr>
            <w:rFonts w:hint="eastAsia" w:ascii="宋体" w:hAnsi="宋体" w:eastAsia="仿宋_GB2312" w:cs="仿宋_GB2312"/>
            <w:color w:val="auto"/>
            <w:sz w:val="32"/>
            <w:szCs w:val="32"/>
            <w:lang w:eastAsia="zh-CN"/>
          </w:rPr>
          <w:delText>单位</w:delText>
        </w:r>
      </w:del>
      <w:del w:id="6166" w:author="谢浩然" w:date="2019-07-11T11:56:07Z">
        <w:r>
          <w:rPr>
            <w:rFonts w:hint="eastAsia" w:ascii="宋体" w:hAnsi="宋体" w:eastAsia="仿宋_GB2312" w:cs="仿宋_GB2312"/>
            <w:color w:val="auto"/>
            <w:kern w:val="10"/>
            <w:sz w:val="32"/>
            <w:szCs w:val="32"/>
          </w:rPr>
          <w:delText>实行临时接管。</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168" w:author="谢浩然" w:date="2019-07-11T11:56:07Z"/>
          <w:rFonts w:hint="eastAsia" w:ascii="宋体" w:hAnsi="宋体" w:eastAsia="仿宋_GB2312" w:cs="仿宋_GB2312"/>
          <w:color w:val="auto"/>
          <w:kern w:val="10"/>
          <w:sz w:val="32"/>
          <w:szCs w:val="32"/>
        </w:rPr>
        <w:pPrChange w:id="616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69" w:author="谢浩然" w:date="2019-07-11T11:56:07Z">
        <w:r>
          <w:rPr>
            <w:rFonts w:hint="eastAsia" w:ascii="宋体" w:hAnsi="宋体" w:eastAsia="仿宋_GB2312" w:cs="仿宋_GB2312"/>
            <w:color w:val="auto"/>
            <w:kern w:val="10"/>
            <w:sz w:val="32"/>
            <w:szCs w:val="32"/>
          </w:rPr>
          <w:delText>实行临时接管时，应当对</w:delText>
        </w:r>
      </w:del>
      <w:del w:id="6170" w:author="谢浩然" w:date="2019-07-11T11:56:07Z">
        <w:r>
          <w:rPr>
            <w:rFonts w:hint="eastAsia" w:ascii="宋体" w:hAnsi="宋体" w:eastAsia="仿宋_GB2312" w:cs="仿宋_GB2312"/>
            <w:color w:val="auto"/>
            <w:sz w:val="32"/>
            <w:szCs w:val="32"/>
          </w:rPr>
          <w:delText>供水</w:delText>
        </w:r>
      </w:del>
      <w:del w:id="6171" w:author="谢浩然" w:date="2019-07-11T11:56:07Z">
        <w:r>
          <w:rPr>
            <w:rFonts w:hint="eastAsia" w:ascii="宋体" w:hAnsi="宋体" w:eastAsia="仿宋_GB2312" w:cs="仿宋_GB2312"/>
            <w:color w:val="auto"/>
            <w:sz w:val="32"/>
            <w:szCs w:val="32"/>
            <w:lang w:eastAsia="zh-CN"/>
          </w:rPr>
          <w:delText>单位</w:delText>
        </w:r>
      </w:del>
      <w:del w:id="6172" w:author="谢浩然" w:date="2019-07-11T11:56:07Z">
        <w:r>
          <w:rPr>
            <w:rFonts w:hint="eastAsia" w:ascii="宋体" w:hAnsi="宋体" w:eastAsia="仿宋_GB2312" w:cs="仿宋_GB2312"/>
            <w:color w:val="auto"/>
            <w:kern w:val="10"/>
            <w:sz w:val="32"/>
            <w:szCs w:val="32"/>
          </w:rPr>
          <w:delText>的财产进行保护，并建立相关的财务管理制度。</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174" w:author="谢浩然" w:date="2019-07-11T11:56:07Z"/>
          <w:rFonts w:hint="eastAsia" w:ascii="宋体" w:hAnsi="宋体" w:eastAsia="仿宋_GB2312" w:cs="仿宋_GB2312"/>
          <w:color w:val="auto"/>
          <w:sz w:val="32"/>
          <w:szCs w:val="32"/>
        </w:rPr>
        <w:pPrChange w:id="617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75" w:author="谢浩然" w:date="2019-07-11T11:56:07Z">
        <w:r>
          <w:rPr>
            <w:rFonts w:hint="eastAsia" w:ascii="宋体" w:hAnsi="宋体" w:eastAsia="仿宋_GB2312" w:cs="仿宋_GB2312"/>
            <w:color w:val="auto"/>
            <w:kern w:val="10"/>
            <w:sz w:val="32"/>
            <w:szCs w:val="32"/>
          </w:rPr>
          <w:delText>突发事件经过处置，危及公共安全的状态消除时，供水行政主管部门应当及时报请市人民政府解除临时接管。</w:delText>
        </w:r>
      </w:del>
      <w:bookmarkStart w:id="49" w:name="_Toc499110785"/>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177" w:author="谢浩然" w:date="2019-07-11T11:56:07Z"/>
          <w:rFonts w:hint="eastAsia" w:ascii="宋体" w:hAnsi="宋体" w:eastAsia="仿宋_GB2312" w:cs="仿宋_GB2312"/>
          <w:bCs/>
          <w:color w:val="auto"/>
          <w:sz w:val="32"/>
          <w:szCs w:val="32"/>
          <w:lang w:eastAsia="zh-CN"/>
        </w:rPr>
        <w:pPrChange w:id="617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78" w:author="谢浩然" w:date="2019-07-11T11:56:07Z">
        <w:r>
          <w:rPr>
            <w:rFonts w:hint="eastAsia" w:ascii="宋体" w:hAnsi="宋体" w:eastAsia="黑体" w:cs="黑体"/>
            <w:color w:val="auto"/>
            <w:sz w:val="32"/>
            <w:szCs w:val="32"/>
            <w:rPrChange w:id="6179" w:author="卢颖东" w:date="2019-05-21T14:56:00Z">
              <w:rPr>
                <w:rFonts w:hint="eastAsia" w:ascii="黑体" w:hAnsi="黑体" w:eastAsia="黑体" w:cs="黑体"/>
                <w:color w:val="auto"/>
                <w:sz w:val="32"/>
                <w:szCs w:val="32"/>
              </w:rPr>
            </w:rPrChange>
          </w:rPr>
          <w:delText>第</w:delText>
        </w:r>
      </w:del>
      <w:del w:id="6181" w:author="谢浩然" w:date="2019-07-11T11:56:07Z">
        <w:r>
          <w:rPr>
            <w:rFonts w:hint="eastAsia" w:ascii="宋体" w:hAnsi="宋体" w:eastAsia="黑体" w:cs="黑体"/>
            <w:color w:val="auto"/>
            <w:sz w:val="32"/>
            <w:szCs w:val="32"/>
            <w:lang w:eastAsia="zh-CN"/>
            <w:rPrChange w:id="6182" w:author="卢颖东" w:date="2019-05-21T14:56:00Z">
              <w:rPr>
                <w:rFonts w:hint="eastAsia" w:ascii="黑体" w:hAnsi="黑体" w:eastAsia="黑体" w:cs="黑体"/>
                <w:color w:val="auto"/>
                <w:sz w:val="32"/>
                <w:szCs w:val="32"/>
                <w:lang w:eastAsia="zh-CN"/>
              </w:rPr>
            </w:rPrChange>
          </w:rPr>
          <w:delText>六</w:delText>
        </w:r>
      </w:del>
      <w:del w:id="6184" w:author="谢浩然" w:date="2019-07-11T11:56:07Z">
        <w:r>
          <w:rPr>
            <w:rFonts w:hint="eastAsia" w:ascii="宋体" w:hAnsi="宋体" w:eastAsia="黑体" w:cs="黑体"/>
            <w:color w:val="auto"/>
            <w:sz w:val="32"/>
            <w:szCs w:val="32"/>
            <w:rPrChange w:id="6185" w:author="卢颖东" w:date="2019-05-21T14:56:00Z">
              <w:rPr>
                <w:rFonts w:hint="eastAsia" w:ascii="黑体" w:hAnsi="黑体" w:eastAsia="黑体" w:cs="黑体"/>
                <w:color w:val="auto"/>
                <w:sz w:val="32"/>
                <w:szCs w:val="32"/>
              </w:rPr>
            </w:rPrChange>
          </w:rPr>
          <w:delText>十条</w:delText>
        </w:r>
      </w:del>
      <w:del w:id="6187" w:author="谢浩然" w:date="2019-07-11T11:56:07Z">
        <w:r>
          <w:rPr>
            <w:rFonts w:hint="eastAsia" w:ascii="宋体" w:hAnsi="宋体" w:eastAsia="仿宋_GB2312" w:cs="仿宋_GB2312"/>
            <w:color w:val="auto"/>
            <w:sz w:val="32"/>
            <w:szCs w:val="32"/>
            <w:lang w:val="en-US" w:eastAsia="zh-CN"/>
          </w:rPr>
          <w:delText xml:space="preserve">  </w:delText>
        </w:r>
      </w:del>
      <w:del w:id="6188" w:author="谢浩然" w:date="2019-07-11T11:56:07Z">
        <w:r>
          <w:rPr>
            <w:rFonts w:hint="eastAsia" w:ascii="宋体" w:hAnsi="宋体" w:eastAsia="仿宋_GB2312" w:cs="仿宋_GB2312"/>
            <w:bCs/>
            <w:color w:val="auto"/>
            <w:sz w:val="32"/>
            <w:szCs w:val="32"/>
            <w:lang w:val="en-US" w:eastAsia="zh-CN"/>
          </w:rPr>
          <w:delText>生态</w:delText>
        </w:r>
      </w:del>
      <w:del w:id="6189" w:author="谢浩然" w:date="2019-07-11T11:56:07Z">
        <w:r>
          <w:rPr>
            <w:rFonts w:hint="eastAsia" w:ascii="宋体" w:hAnsi="宋体" w:eastAsia="仿宋_GB2312" w:cs="仿宋_GB2312"/>
            <w:bCs/>
            <w:color w:val="auto"/>
            <w:sz w:val="32"/>
            <w:szCs w:val="32"/>
            <w:lang w:eastAsia="zh-CN"/>
          </w:rPr>
          <w:delText>环境行政管理部门应当建立健全饮用水水源水质监测预警机制，实现水质实时监控，并将水质监测数据与供水行政主管部门共享。</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191" w:author="谢浩然" w:date="2019-07-11T11:56:07Z"/>
          <w:rFonts w:hint="eastAsia" w:ascii="宋体" w:hAnsi="宋体" w:eastAsia="仿宋_GB2312" w:cs="仿宋_GB2312"/>
          <w:color w:val="auto"/>
          <w:sz w:val="32"/>
          <w:szCs w:val="32"/>
        </w:rPr>
        <w:pPrChange w:id="619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92" w:author="谢浩然" w:date="2019-07-11T11:56:07Z">
        <w:r>
          <w:rPr>
            <w:rFonts w:hint="eastAsia" w:ascii="宋体" w:hAnsi="宋体" w:eastAsia="仿宋_GB2312" w:cs="仿宋_GB2312"/>
            <w:bCs/>
            <w:color w:val="auto"/>
            <w:sz w:val="32"/>
            <w:szCs w:val="32"/>
          </w:rPr>
          <w:delText>卫生</w:delText>
        </w:r>
      </w:del>
      <w:del w:id="6193" w:author="谢浩然" w:date="2019-07-11T11:56:07Z">
        <w:r>
          <w:rPr>
            <w:rFonts w:hint="eastAsia" w:ascii="宋体" w:hAnsi="宋体" w:eastAsia="仿宋_GB2312" w:cs="仿宋_GB2312"/>
            <w:bCs/>
            <w:color w:val="auto"/>
            <w:sz w:val="32"/>
            <w:szCs w:val="32"/>
            <w:lang w:eastAsia="zh-CN"/>
          </w:rPr>
          <w:delText>健康行政管理</w:delText>
        </w:r>
      </w:del>
      <w:del w:id="6194" w:author="谢浩然" w:date="2019-07-11T11:56:07Z">
        <w:r>
          <w:rPr>
            <w:rFonts w:hint="eastAsia" w:ascii="宋体" w:hAnsi="宋体" w:eastAsia="仿宋_GB2312" w:cs="仿宋_GB2312"/>
            <w:bCs/>
            <w:color w:val="auto"/>
            <w:sz w:val="32"/>
            <w:szCs w:val="32"/>
          </w:rPr>
          <w:delText>部门应当加强饮用水的卫生监督工作，定期对出厂水</w:delText>
        </w:r>
      </w:del>
      <w:del w:id="6195" w:author="谢浩然" w:date="2019-07-11T11:56:07Z">
        <w:r>
          <w:rPr>
            <w:rFonts w:hint="eastAsia" w:ascii="宋体" w:hAnsi="宋体" w:eastAsia="仿宋_GB2312" w:cs="仿宋_GB2312"/>
            <w:bCs/>
            <w:color w:val="auto"/>
            <w:sz w:val="32"/>
            <w:szCs w:val="32"/>
            <w:lang w:eastAsia="zh-CN"/>
          </w:rPr>
          <w:delText>、二次供水水质进行</w:delText>
        </w:r>
      </w:del>
      <w:del w:id="6196" w:author="谢浩然" w:date="2019-07-11T11:56:07Z">
        <w:r>
          <w:rPr>
            <w:rFonts w:hint="eastAsia" w:ascii="宋体" w:hAnsi="宋体" w:eastAsia="仿宋_GB2312" w:cs="仿宋_GB2312"/>
            <w:bCs/>
            <w:color w:val="auto"/>
            <w:sz w:val="32"/>
            <w:szCs w:val="32"/>
          </w:rPr>
          <w:delText>监测</w:delText>
        </w:r>
      </w:del>
      <w:del w:id="6197" w:author="谢浩然" w:date="2019-07-11T11:56:07Z">
        <w:r>
          <w:rPr>
            <w:rFonts w:hint="eastAsia" w:ascii="宋体" w:hAnsi="宋体" w:eastAsia="仿宋_GB2312" w:cs="仿宋_GB2312"/>
            <w:bCs/>
            <w:color w:val="auto"/>
            <w:sz w:val="32"/>
            <w:szCs w:val="32"/>
            <w:lang w:eastAsia="zh-CN"/>
          </w:rPr>
          <w:delText>，并</w:delText>
        </w:r>
      </w:del>
      <w:del w:id="6198" w:author="谢浩然" w:date="2019-07-11T11:56:07Z">
        <w:r>
          <w:rPr>
            <w:rFonts w:hint="eastAsia" w:ascii="宋体" w:hAnsi="宋体" w:eastAsia="仿宋_GB2312" w:cs="仿宋_GB2312"/>
            <w:bCs/>
            <w:color w:val="auto"/>
            <w:sz w:val="32"/>
            <w:szCs w:val="32"/>
          </w:rPr>
          <w:delText>将监测结果通报供水</w:delText>
        </w:r>
      </w:del>
      <w:del w:id="6199" w:author="谢浩然" w:date="2019-07-11T11:56:07Z">
        <w:r>
          <w:rPr>
            <w:rFonts w:hint="eastAsia" w:ascii="宋体" w:hAnsi="宋体" w:eastAsia="仿宋_GB2312" w:cs="仿宋_GB2312"/>
            <w:bCs/>
            <w:color w:val="auto"/>
            <w:sz w:val="32"/>
            <w:szCs w:val="32"/>
            <w:lang w:eastAsia="zh-CN"/>
          </w:rPr>
          <w:delText>行政</w:delText>
        </w:r>
      </w:del>
      <w:del w:id="6200" w:author="谢浩然" w:date="2019-07-11T11:56:07Z">
        <w:r>
          <w:rPr>
            <w:rFonts w:hint="eastAsia" w:ascii="宋体" w:hAnsi="宋体" w:eastAsia="仿宋_GB2312" w:cs="仿宋_GB2312"/>
            <w:bCs/>
            <w:color w:val="auto"/>
            <w:sz w:val="32"/>
            <w:szCs w:val="32"/>
          </w:rPr>
          <w:delText>主管部门。</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202" w:author="谢浩然" w:date="2019-07-11T11:56:07Z"/>
          <w:rFonts w:hint="eastAsia" w:ascii="宋体" w:hAnsi="宋体" w:eastAsia="仿宋_GB2312" w:cs="仿宋_GB2312"/>
          <w:color w:val="auto"/>
          <w:sz w:val="32"/>
          <w:szCs w:val="32"/>
        </w:rPr>
        <w:pPrChange w:id="620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03" w:author="谢浩然" w:date="2019-07-11T11:56:07Z">
        <w:r>
          <w:rPr>
            <w:rFonts w:hint="eastAsia" w:ascii="宋体" w:hAnsi="宋体" w:eastAsia="仿宋_GB2312" w:cs="仿宋_GB2312"/>
            <w:color w:val="auto"/>
            <w:sz w:val="32"/>
            <w:szCs w:val="32"/>
          </w:rPr>
          <w:delText>供水行政主管部门应当完善对供水</w:delText>
        </w:r>
      </w:del>
      <w:del w:id="6204" w:author="谢浩然" w:date="2019-07-11T11:56:07Z">
        <w:r>
          <w:rPr>
            <w:rFonts w:hint="eastAsia" w:ascii="宋体" w:hAnsi="宋体" w:eastAsia="仿宋_GB2312" w:cs="仿宋_GB2312"/>
            <w:color w:val="auto"/>
            <w:sz w:val="32"/>
            <w:szCs w:val="32"/>
            <w:lang w:eastAsia="zh-CN"/>
          </w:rPr>
          <w:delText>单位</w:delText>
        </w:r>
      </w:del>
      <w:del w:id="6205" w:author="谢浩然" w:date="2019-07-11T11:56:07Z">
        <w:r>
          <w:rPr>
            <w:rFonts w:hint="eastAsia" w:ascii="宋体" w:hAnsi="宋体" w:eastAsia="仿宋_GB2312" w:cs="仿宋_GB2312"/>
            <w:color w:val="auto"/>
            <w:sz w:val="32"/>
            <w:szCs w:val="32"/>
          </w:rPr>
          <w:delText>供水以及用户二次供水的水质、水压的监管机制，强化对延伸至农村的公共供水和农村集中式供水</w:delText>
        </w:r>
      </w:del>
      <w:del w:id="6206" w:author="谢浩然" w:date="2019-07-11T11:56:07Z">
        <w:r>
          <w:rPr>
            <w:rFonts w:hint="eastAsia" w:ascii="宋体" w:hAnsi="宋体" w:eastAsia="仿宋_GB2312" w:cs="仿宋_GB2312"/>
            <w:bCs/>
            <w:color w:val="auto"/>
            <w:sz w:val="32"/>
            <w:szCs w:val="32"/>
          </w:rPr>
          <w:delText>的</w:delText>
        </w:r>
      </w:del>
      <w:del w:id="6207" w:author="谢浩然" w:date="2019-07-11T11:56:07Z">
        <w:r>
          <w:rPr>
            <w:rFonts w:hint="eastAsia" w:ascii="宋体" w:hAnsi="宋体" w:eastAsia="仿宋_GB2312" w:cs="仿宋_GB2312"/>
            <w:color w:val="auto"/>
            <w:sz w:val="32"/>
            <w:szCs w:val="32"/>
          </w:rPr>
          <w:delText>水质、水压的监测和监督，并向社会公布监测结果。</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209" w:author="谢浩然" w:date="2019-07-11T11:56:07Z"/>
          <w:rFonts w:hint="eastAsia" w:ascii="宋体" w:hAnsi="宋体" w:eastAsia="仿宋_GB2312" w:cs="仿宋_GB2312"/>
          <w:color w:val="auto"/>
          <w:sz w:val="32"/>
          <w:szCs w:val="32"/>
        </w:rPr>
        <w:pPrChange w:id="620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10" w:author="谢浩然" w:date="2019-07-11T11:56:07Z">
        <w:r>
          <w:rPr>
            <w:rFonts w:hint="eastAsia" w:ascii="宋体" w:hAnsi="宋体" w:eastAsia="仿宋_GB2312" w:cs="仿宋_GB2312"/>
            <w:color w:val="auto"/>
            <w:sz w:val="32"/>
            <w:szCs w:val="32"/>
          </w:rPr>
          <w:delText>水质、水压监测所需费用纳入同级</w:delText>
        </w:r>
      </w:del>
      <w:del w:id="6211" w:author="谢浩然" w:date="2019-07-11T11:56:07Z">
        <w:r>
          <w:rPr>
            <w:rFonts w:hint="eastAsia" w:ascii="宋体" w:hAnsi="宋体" w:eastAsia="仿宋_GB2312" w:cs="仿宋_GB2312"/>
            <w:color w:val="auto"/>
            <w:sz w:val="32"/>
            <w:szCs w:val="32"/>
            <w:lang w:eastAsia="zh-CN"/>
          </w:rPr>
          <w:delText>人民</w:delText>
        </w:r>
      </w:del>
      <w:del w:id="6212" w:author="谢浩然" w:date="2019-07-11T11:56:07Z">
        <w:r>
          <w:rPr>
            <w:rFonts w:hint="eastAsia" w:ascii="宋体" w:hAnsi="宋体" w:eastAsia="仿宋_GB2312" w:cs="仿宋_GB2312"/>
            <w:color w:val="auto"/>
            <w:sz w:val="32"/>
            <w:szCs w:val="32"/>
          </w:rPr>
          <w:delText>政府</w:delText>
        </w:r>
      </w:del>
      <w:del w:id="6213" w:author="谢浩然" w:date="2019-07-11T11:56:07Z">
        <w:r>
          <w:rPr>
            <w:rFonts w:hint="eastAsia" w:ascii="宋体" w:hAnsi="宋体" w:eastAsia="仿宋_GB2312" w:cs="仿宋_GB2312"/>
            <w:color w:val="auto"/>
            <w:sz w:val="32"/>
            <w:szCs w:val="32"/>
            <w:lang w:eastAsia="zh-CN"/>
          </w:rPr>
          <w:delText>财政</w:delText>
        </w:r>
      </w:del>
      <w:del w:id="6214" w:author="谢浩然" w:date="2019-07-11T11:56:07Z">
        <w:r>
          <w:rPr>
            <w:rFonts w:hint="eastAsia" w:ascii="宋体" w:hAnsi="宋体" w:eastAsia="仿宋_GB2312" w:cs="仿宋_GB2312"/>
            <w:color w:val="auto"/>
            <w:sz w:val="32"/>
            <w:szCs w:val="32"/>
          </w:rPr>
          <w:delText>预算。</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216" w:author="谢浩然" w:date="2019-07-11T11:56:07Z"/>
          <w:rFonts w:hint="eastAsia" w:ascii="宋体" w:hAnsi="宋体" w:eastAsia="仿宋_GB2312" w:cs="仿宋_GB2312"/>
          <w:color w:val="auto"/>
          <w:sz w:val="32"/>
          <w:szCs w:val="32"/>
        </w:rPr>
        <w:pPrChange w:id="621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17" w:author="谢浩然" w:date="2019-07-11T11:56:07Z">
        <w:r>
          <w:rPr>
            <w:rFonts w:hint="eastAsia" w:ascii="宋体" w:hAnsi="宋体" w:eastAsia="黑体" w:cs="黑体"/>
            <w:color w:val="auto"/>
            <w:sz w:val="32"/>
            <w:szCs w:val="32"/>
            <w:rPrChange w:id="6218" w:author="卢颖东" w:date="2019-05-21T14:56:00Z">
              <w:rPr>
                <w:rFonts w:hint="eastAsia" w:ascii="黑体" w:hAnsi="黑体" w:eastAsia="黑体" w:cs="黑体"/>
                <w:color w:val="auto"/>
                <w:sz w:val="32"/>
                <w:szCs w:val="32"/>
              </w:rPr>
            </w:rPrChange>
          </w:rPr>
          <w:delText>第</w:delText>
        </w:r>
      </w:del>
      <w:del w:id="6220" w:author="谢浩然" w:date="2019-07-11T11:56:07Z">
        <w:r>
          <w:rPr>
            <w:rFonts w:hint="eastAsia" w:ascii="宋体" w:hAnsi="宋体" w:eastAsia="黑体" w:cs="黑体"/>
            <w:color w:val="auto"/>
            <w:sz w:val="32"/>
            <w:szCs w:val="32"/>
            <w:lang w:eastAsia="zh-CN"/>
            <w:rPrChange w:id="6221" w:author="卢颖东" w:date="2019-05-21T14:56:00Z">
              <w:rPr>
                <w:rFonts w:hint="eastAsia" w:ascii="黑体" w:hAnsi="黑体" w:eastAsia="黑体" w:cs="黑体"/>
                <w:color w:val="auto"/>
                <w:sz w:val="32"/>
                <w:szCs w:val="32"/>
                <w:lang w:eastAsia="zh-CN"/>
              </w:rPr>
            </w:rPrChange>
          </w:rPr>
          <w:delText>六</w:delText>
        </w:r>
      </w:del>
      <w:del w:id="6223" w:author="谢浩然" w:date="2019-07-11T11:56:07Z">
        <w:r>
          <w:rPr>
            <w:rFonts w:hint="eastAsia" w:ascii="宋体" w:hAnsi="宋体" w:eastAsia="黑体" w:cs="黑体"/>
            <w:color w:val="auto"/>
            <w:sz w:val="32"/>
            <w:szCs w:val="32"/>
            <w:rPrChange w:id="6224" w:author="卢颖东" w:date="2019-05-21T14:56:00Z">
              <w:rPr>
                <w:rFonts w:hint="eastAsia" w:ascii="黑体" w:hAnsi="黑体" w:eastAsia="黑体" w:cs="黑体"/>
                <w:color w:val="auto"/>
                <w:sz w:val="32"/>
                <w:szCs w:val="32"/>
              </w:rPr>
            </w:rPrChange>
          </w:rPr>
          <w:delText>十</w:delText>
        </w:r>
      </w:del>
      <w:del w:id="6226" w:author="谢浩然" w:date="2019-07-11T11:56:07Z">
        <w:r>
          <w:rPr>
            <w:rFonts w:hint="eastAsia" w:ascii="宋体" w:hAnsi="宋体" w:eastAsia="黑体" w:cs="黑体"/>
            <w:color w:val="auto"/>
            <w:sz w:val="32"/>
            <w:szCs w:val="32"/>
            <w:lang w:eastAsia="zh-CN"/>
            <w:rPrChange w:id="6227" w:author="卢颖东" w:date="2019-05-21T14:56:00Z">
              <w:rPr>
                <w:rFonts w:hint="eastAsia" w:ascii="黑体" w:hAnsi="黑体" w:eastAsia="黑体" w:cs="黑体"/>
                <w:color w:val="auto"/>
                <w:sz w:val="32"/>
                <w:szCs w:val="32"/>
                <w:lang w:eastAsia="zh-CN"/>
              </w:rPr>
            </w:rPrChange>
          </w:rPr>
          <w:delText>一</w:delText>
        </w:r>
      </w:del>
      <w:del w:id="6229" w:author="谢浩然" w:date="2019-07-11T11:56:07Z">
        <w:r>
          <w:rPr>
            <w:rFonts w:hint="eastAsia" w:ascii="宋体" w:hAnsi="宋体" w:eastAsia="黑体" w:cs="黑体"/>
            <w:color w:val="auto"/>
            <w:sz w:val="32"/>
            <w:szCs w:val="32"/>
            <w:rPrChange w:id="6230" w:author="卢颖东" w:date="2019-05-21T14:56:00Z">
              <w:rPr>
                <w:rFonts w:hint="eastAsia" w:ascii="黑体" w:hAnsi="黑体" w:eastAsia="黑体" w:cs="黑体"/>
                <w:color w:val="auto"/>
                <w:sz w:val="32"/>
                <w:szCs w:val="32"/>
              </w:rPr>
            </w:rPrChange>
          </w:rPr>
          <w:delText>条</w:delText>
        </w:r>
      </w:del>
      <w:del w:id="6232" w:author="谢浩然" w:date="2019-07-11T11:56:07Z">
        <w:r>
          <w:rPr>
            <w:rFonts w:hint="eastAsia" w:ascii="宋体" w:hAnsi="宋体" w:eastAsia="仿宋_GB2312" w:cs="仿宋_GB2312"/>
            <w:color w:val="auto"/>
            <w:sz w:val="32"/>
            <w:szCs w:val="32"/>
            <w:lang w:val="en-US" w:eastAsia="zh-CN"/>
          </w:rPr>
          <w:delText xml:space="preserve">  </w:delText>
        </w:r>
      </w:del>
      <w:del w:id="6233" w:author="谢浩然" w:date="2019-07-11T11:56:07Z">
        <w:r>
          <w:rPr>
            <w:rFonts w:hint="eastAsia" w:ascii="宋体" w:hAnsi="宋体" w:eastAsia="仿宋_GB2312" w:cs="仿宋_GB2312"/>
            <w:color w:val="auto"/>
            <w:sz w:val="32"/>
            <w:szCs w:val="32"/>
          </w:rPr>
          <w:delText>单位或者个人发现</w:delText>
        </w:r>
      </w:del>
      <w:del w:id="6234" w:author="谢浩然" w:date="2019-07-11T11:56:07Z">
        <w:r>
          <w:rPr>
            <w:rFonts w:hint="eastAsia" w:ascii="宋体" w:hAnsi="宋体" w:eastAsia="仿宋_GB2312" w:cs="仿宋_GB2312"/>
            <w:color w:val="auto"/>
            <w:sz w:val="32"/>
            <w:szCs w:val="32"/>
            <w:lang w:eastAsia="zh-CN"/>
          </w:rPr>
          <w:delText>供</w:delText>
        </w:r>
      </w:del>
      <w:del w:id="6235" w:author="谢浩然" w:date="2019-07-11T11:56:07Z">
        <w:r>
          <w:rPr>
            <w:rFonts w:hint="eastAsia" w:ascii="宋体" w:hAnsi="宋体" w:eastAsia="仿宋_GB2312" w:cs="仿宋_GB2312"/>
            <w:color w:val="auto"/>
            <w:sz w:val="32"/>
            <w:szCs w:val="32"/>
          </w:rPr>
          <w:delText>水水质受污染或者不符合</w:delText>
        </w:r>
      </w:del>
      <w:del w:id="6236" w:author="谢浩然" w:date="2019-07-11T11:56:07Z">
        <w:r>
          <w:rPr>
            <w:rFonts w:hint="eastAsia" w:ascii="宋体" w:hAnsi="宋体" w:eastAsia="仿宋_GB2312" w:cs="仿宋_GB2312"/>
            <w:bCs/>
            <w:color w:val="auto"/>
            <w:sz w:val="32"/>
            <w:szCs w:val="32"/>
            <w:lang w:val="en-US" w:eastAsia="zh-CN"/>
          </w:rPr>
          <w:delText>国家生活</w:delText>
        </w:r>
      </w:del>
      <w:del w:id="6237" w:author="谢浩然" w:date="2019-07-11T11:56:07Z">
        <w:r>
          <w:rPr>
            <w:rFonts w:hint="eastAsia" w:ascii="宋体" w:hAnsi="宋体" w:eastAsia="仿宋_GB2312" w:cs="仿宋_GB2312"/>
            <w:color w:val="auto"/>
            <w:sz w:val="32"/>
            <w:szCs w:val="32"/>
          </w:rPr>
          <w:delText>饮用水卫生标准的，应当及时向供水、卫生</w:delText>
        </w:r>
      </w:del>
      <w:del w:id="6238" w:author="谢浩然" w:date="2019-07-11T11:56:07Z">
        <w:r>
          <w:rPr>
            <w:rFonts w:hint="eastAsia" w:ascii="宋体" w:hAnsi="宋体" w:eastAsia="仿宋_GB2312" w:cs="仿宋_GB2312"/>
            <w:color w:val="auto"/>
            <w:sz w:val="32"/>
            <w:szCs w:val="32"/>
            <w:lang w:eastAsia="zh-CN"/>
          </w:rPr>
          <w:delText>健康、生态环境</w:delText>
        </w:r>
      </w:del>
      <w:del w:id="6239" w:author="谢浩然" w:date="2019-07-11T11:56:07Z">
        <w:r>
          <w:rPr>
            <w:rFonts w:hint="eastAsia" w:ascii="宋体" w:hAnsi="宋体" w:eastAsia="仿宋_GB2312" w:cs="仿宋_GB2312"/>
            <w:color w:val="auto"/>
            <w:sz w:val="32"/>
            <w:szCs w:val="32"/>
          </w:rPr>
          <w:delText>行政管理部门或者供水</w:delText>
        </w:r>
      </w:del>
      <w:del w:id="6240" w:author="谢浩然" w:date="2019-07-11T11:56:07Z">
        <w:r>
          <w:rPr>
            <w:rFonts w:hint="eastAsia" w:ascii="宋体" w:hAnsi="宋体" w:eastAsia="仿宋_GB2312" w:cs="仿宋_GB2312"/>
            <w:color w:val="auto"/>
            <w:sz w:val="32"/>
            <w:szCs w:val="32"/>
            <w:lang w:eastAsia="zh-CN"/>
          </w:rPr>
          <w:delText>单位</w:delText>
        </w:r>
      </w:del>
      <w:del w:id="6241" w:author="谢浩然" w:date="2019-07-11T11:56:07Z">
        <w:r>
          <w:rPr>
            <w:rFonts w:hint="eastAsia" w:ascii="宋体" w:hAnsi="宋体" w:eastAsia="仿宋_GB2312" w:cs="仿宋_GB2312"/>
            <w:color w:val="auto"/>
            <w:sz w:val="32"/>
            <w:szCs w:val="32"/>
          </w:rPr>
          <w:delText>报告。供水</w:delText>
        </w:r>
      </w:del>
      <w:del w:id="6242" w:author="谢浩然" w:date="2019-07-11T11:56:07Z">
        <w:r>
          <w:rPr>
            <w:rFonts w:hint="eastAsia" w:ascii="宋体" w:hAnsi="宋体" w:eastAsia="仿宋_GB2312" w:cs="仿宋_GB2312"/>
            <w:color w:val="auto"/>
            <w:sz w:val="32"/>
            <w:szCs w:val="32"/>
            <w:lang w:eastAsia="zh-CN"/>
          </w:rPr>
          <w:delText>单位</w:delText>
        </w:r>
      </w:del>
      <w:del w:id="6243" w:author="谢浩然" w:date="2019-07-11T11:56:07Z">
        <w:r>
          <w:rPr>
            <w:rFonts w:hint="eastAsia" w:ascii="宋体" w:hAnsi="宋体" w:eastAsia="仿宋_GB2312" w:cs="仿宋_GB2312"/>
            <w:color w:val="auto"/>
            <w:sz w:val="32"/>
            <w:szCs w:val="32"/>
          </w:rPr>
          <w:delText>应当在接到通知或者报告后立即处理，必要时在两小时内到现场核实</w:delText>
        </w:r>
      </w:del>
      <w:del w:id="6244" w:author="谢浩然" w:date="2019-07-11T11:56:07Z">
        <w:r>
          <w:rPr>
            <w:rFonts w:hint="eastAsia" w:ascii="宋体" w:hAnsi="宋体" w:eastAsia="仿宋_GB2312" w:cs="仿宋_GB2312"/>
            <w:color w:val="auto"/>
            <w:sz w:val="32"/>
            <w:szCs w:val="32"/>
            <w:lang w:eastAsia="zh-CN"/>
          </w:rPr>
          <w:delText>。</w:delText>
        </w:r>
      </w:del>
      <w:del w:id="6245" w:author="谢浩然" w:date="2019-07-11T11:56:07Z">
        <w:r>
          <w:rPr>
            <w:rFonts w:hint="eastAsia" w:ascii="宋体" w:hAnsi="宋体" w:eastAsia="仿宋_GB2312" w:cs="仿宋_GB2312"/>
            <w:color w:val="auto"/>
            <w:sz w:val="32"/>
            <w:szCs w:val="32"/>
          </w:rPr>
          <w:delText>按</w:delText>
        </w:r>
      </w:del>
      <w:del w:id="6246" w:author="谢浩然" w:date="2019-07-11T11:56:07Z">
        <w:r>
          <w:rPr>
            <w:rFonts w:hint="eastAsia" w:ascii="宋体" w:hAnsi="宋体" w:eastAsia="仿宋_GB2312" w:cs="仿宋_GB2312"/>
            <w:color w:val="auto"/>
            <w:sz w:val="32"/>
            <w:szCs w:val="32"/>
            <w:lang w:eastAsia="zh-CN"/>
          </w:rPr>
          <w:delText>照供水</w:delText>
        </w:r>
      </w:del>
      <w:del w:id="6247" w:author="谢浩然" w:date="2019-07-11T11:56:07Z">
        <w:r>
          <w:rPr>
            <w:rFonts w:hint="eastAsia" w:ascii="宋体" w:hAnsi="宋体" w:eastAsia="仿宋_GB2312" w:cs="仿宋_GB2312"/>
            <w:color w:val="auto"/>
            <w:sz w:val="32"/>
            <w:szCs w:val="32"/>
          </w:rPr>
          <w:delText>应急预案</w:delText>
        </w:r>
      </w:del>
      <w:del w:id="6248" w:author="谢浩然" w:date="2019-07-11T11:56:07Z">
        <w:r>
          <w:rPr>
            <w:rFonts w:hint="eastAsia" w:ascii="宋体" w:hAnsi="宋体" w:eastAsia="仿宋_GB2312" w:cs="仿宋_GB2312"/>
            <w:color w:val="auto"/>
            <w:sz w:val="32"/>
            <w:szCs w:val="32"/>
            <w:lang w:eastAsia="zh-CN"/>
          </w:rPr>
          <w:delText>的规定</w:delText>
        </w:r>
      </w:del>
      <w:del w:id="6249" w:author="谢浩然" w:date="2019-07-11T11:56:07Z">
        <w:r>
          <w:rPr>
            <w:rFonts w:hint="eastAsia" w:ascii="宋体" w:hAnsi="宋体" w:eastAsia="仿宋_GB2312" w:cs="仿宋_GB2312"/>
            <w:color w:val="auto"/>
            <w:sz w:val="32"/>
            <w:szCs w:val="32"/>
          </w:rPr>
          <w:delText>采取停止供水措施的</w:delText>
        </w:r>
      </w:del>
      <w:del w:id="6250" w:author="谢浩然" w:date="2019-07-11T11:56:07Z">
        <w:r>
          <w:rPr>
            <w:rFonts w:hint="eastAsia" w:ascii="宋体" w:hAnsi="宋体" w:eastAsia="仿宋_GB2312" w:cs="仿宋_GB2312"/>
            <w:color w:val="auto"/>
            <w:sz w:val="32"/>
            <w:szCs w:val="32"/>
            <w:lang w:eastAsia="zh-CN"/>
          </w:rPr>
          <w:delText>，</w:delText>
        </w:r>
      </w:del>
      <w:del w:id="6251" w:author="谢浩然" w:date="2019-07-11T11:56:07Z">
        <w:r>
          <w:rPr>
            <w:rFonts w:hint="eastAsia" w:ascii="宋体" w:hAnsi="宋体" w:eastAsia="仿宋_GB2312" w:cs="仿宋_GB2312"/>
            <w:color w:val="auto"/>
            <w:sz w:val="32"/>
            <w:szCs w:val="32"/>
          </w:rPr>
          <w:delText>经</w:delText>
        </w:r>
      </w:del>
      <w:del w:id="6252" w:author="谢浩然" w:date="2019-07-11T11:56:07Z">
        <w:r>
          <w:rPr>
            <w:rFonts w:hint="eastAsia" w:ascii="宋体" w:hAnsi="宋体" w:eastAsia="仿宋_GB2312" w:cs="仿宋_GB2312"/>
            <w:i w:val="0"/>
            <w:iCs w:val="0"/>
            <w:color w:val="auto"/>
            <w:sz w:val="32"/>
            <w:szCs w:val="32"/>
          </w:rPr>
          <w:delText>所在地供水、卫生</w:delText>
        </w:r>
      </w:del>
      <w:del w:id="6253" w:author="谢浩然" w:date="2019-07-11T11:56:07Z">
        <w:r>
          <w:rPr>
            <w:rFonts w:hint="eastAsia" w:ascii="宋体" w:hAnsi="宋体" w:eastAsia="仿宋_GB2312" w:cs="仿宋_GB2312"/>
            <w:i w:val="0"/>
            <w:iCs w:val="0"/>
            <w:color w:val="auto"/>
            <w:sz w:val="32"/>
            <w:szCs w:val="32"/>
            <w:lang w:eastAsia="zh-CN"/>
          </w:rPr>
          <w:delText>健康</w:delText>
        </w:r>
      </w:del>
      <w:del w:id="6254" w:author="谢浩然" w:date="2019-07-11T11:56:07Z">
        <w:r>
          <w:rPr>
            <w:rFonts w:hint="eastAsia" w:ascii="宋体" w:hAnsi="宋体" w:eastAsia="仿宋_GB2312" w:cs="仿宋_GB2312"/>
            <w:i w:val="0"/>
            <w:iCs w:val="0"/>
            <w:color w:val="auto"/>
            <w:sz w:val="32"/>
            <w:szCs w:val="32"/>
          </w:rPr>
          <w:delText>行政管理部门</w:delText>
        </w:r>
      </w:del>
      <w:del w:id="6255" w:author="谢浩然" w:date="2019-07-11T11:56:07Z">
        <w:r>
          <w:rPr>
            <w:rFonts w:hint="eastAsia" w:ascii="宋体" w:hAnsi="宋体" w:eastAsia="仿宋_GB2312" w:cs="仿宋_GB2312"/>
            <w:color w:val="auto"/>
            <w:sz w:val="32"/>
            <w:szCs w:val="32"/>
          </w:rPr>
          <w:delText>检验合格后，供水</w:delText>
        </w:r>
      </w:del>
      <w:del w:id="6256" w:author="谢浩然" w:date="2019-07-11T11:56:07Z">
        <w:r>
          <w:rPr>
            <w:rFonts w:hint="eastAsia" w:ascii="宋体" w:hAnsi="宋体" w:eastAsia="仿宋_GB2312" w:cs="仿宋_GB2312"/>
            <w:color w:val="auto"/>
            <w:sz w:val="32"/>
            <w:szCs w:val="32"/>
            <w:lang w:eastAsia="zh-CN"/>
          </w:rPr>
          <w:delText>单位</w:delText>
        </w:r>
      </w:del>
      <w:del w:id="6257" w:author="谢浩然" w:date="2019-07-11T11:56:07Z">
        <w:r>
          <w:rPr>
            <w:rFonts w:hint="eastAsia" w:ascii="宋体" w:hAnsi="宋体" w:eastAsia="仿宋_GB2312" w:cs="仿宋_GB2312"/>
            <w:color w:val="auto"/>
            <w:sz w:val="32"/>
            <w:szCs w:val="32"/>
          </w:rPr>
          <w:delText>方可恢复供水。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259" w:author="谢浩然" w:date="2019-07-11T11:56:07Z"/>
          <w:rFonts w:hint="eastAsia" w:ascii="宋体" w:hAnsi="宋体" w:eastAsia="仿宋_GB2312" w:cs="仿宋_GB2312"/>
          <w:color w:val="auto"/>
          <w:sz w:val="32"/>
          <w:szCs w:val="32"/>
        </w:rPr>
        <w:pPrChange w:id="625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260" w:author="谢浩然" w:date="2019-07-11T11:56:07Z">
        <w:r>
          <w:rPr>
            <w:rFonts w:hint="eastAsia" w:ascii="宋体" w:hAnsi="宋体" w:eastAsia="仿宋_GB2312" w:cs="仿宋_GB2312"/>
            <w:color w:val="auto"/>
            <w:sz w:val="32"/>
            <w:szCs w:val="32"/>
          </w:rPr>
          <w:delText>因供水</w:delText>
        </w:r>
      </w:del>
      <w:del w:id="6261" w:author="谢浩然" w:date="2019-07-11T11:56:07Z">
        <w:r>
          <w:rPr>
            <w:rFonts w:hint="eastAsia" w:ascii="宋体" w:hAnsi="宋体" w:eastAsia="仿宋_GB2312" w:cs="仿宋_GB2312"/>
            <w:color w:val="auto"/>
            <w:sz w:val="32"/>
            <w:szCs w:val="32"/>
            <w:lang w:eastAsia="zh-CN"/>
          </w:rPr>
          <w:delText>单位</w:delText>
        </w:r>
      </w:del>
      <w:del w:id="6262" w:author="谢浩然" w:date="2019-07-11T11:56:07Z">
        <w:r>
          <w:rPr>
            <w:rFonts w:hint="eastAsia" w:ascii="宋体" w:hAnsi="宋体" w:eastAsia="仿宋_GB2312" w:cs="仿宋_GB2312"/>
            <w:color w:val="auto"/>
            <w:sz w:val="32"/>
            <w:szCs w:val="32"/>
          </w:rPr>
          <w:delText>的原因给用户造成损失的，供水</w:delText>
        </w:r>
      </w:del>
      <w:del w:id="6263" w:author="谢浩然" w:date="2019-07-11T11:56:07Z">
        <w:r>
          <w:rPr>
            <w:rFonts w:hint="eastAsia" w:ascii="宋体" w:hAnsi="宋体" w:eastAsia="仿宋_GB2312" w:cs="仿宋_GB2312"/>
            <w:color w:val="auto"/>
            <w:sz w:val="32"/>
            <w:szCs w:val="32"/>
            <w:lang w:eastAsia="zh-CN"/>
          </w:rPr>
          <w:delText>单位</w:delText>
        </w:r>
      </w:del>
      <w:del w:id="6264" w:author="谢浩然" w:date="2019-07-11T11:56:07Z">
        <w:r>
          <w:rPr>
            <w:rFonts w:hint="eastAsia" w:ascii="宋体" w:hAnsi="宋体" w:eastAsia="仿宋_GB2312" w:cs="仿宋_GB2312"/>
            <w:color w:val="auto"/>
            <w:sz w:val="32"/>
            <w:szCs w:val="32"/>
          </w:rPr>
          <w:delText>应当承担赔偿责任。</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266" w:author="谢浩然" w:date="2019-07-11T11:56:07Z"/>
          <w:rFonts w:hint="eastAsia" w:ascii="宋体" w:hAnsi="宋体" w:eastAsia="仿宋_GB2312" w:cs="仿宋_GB2312"/>
          <w:color w:val="auto"/>
          <w:sz w:val="32"/>
          <w:szCs w:val="32"/>
        </w:rPr>
        <w:pPrChange w:id="626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67" w:author="谢浩然" w:date="2019-07-11T11:56:07Z">
        <w:r>
          <w:rPr>
            <w:rFonts w:hint="eastAsia" w:ascii="宋体" w:hAnsi="宋体" w:eastAsia="黑体" w:cs="黑体"/>
            <w:color w:val="auto"/>
            <w:sz w:val="32"/>
            <w:szCs w:val="32"/>
            <w:rPrChange w:id="6268" w:author="卢颖东" w:date="2019-05-21T14:56:00Z">
              <w:rPr>
                <w:rFonts w:hint="eastAsia" w:ascii="黑体" w:hAnsi="黑体" w:eastAsia="黑体" w:cs="黑体"/>
                <w:color w:val="auto"/>
                <w:sz w:val="32"/>
                <w:szCs w:val="32"/>
              </w:rPr>
            </w:rPrChange>
          </w:rPr>
          <w:delText>第六十</w:delText>
        </w:r>
      </w:del>
      <w:del w:id="6270" w:author="谢浩然" w:date="2019-07-11T11:56:07Z">
        <w:r>
          <w:rPr>
            <w:rFonts w:hint="eastAsia" w:ascii="宋体" w:hAnsi="宋体" w:eastAsia="黑体" w:cs="黑体"/>
            <w:color w:val="auto"/>
            <w:sz w:val="32"/>
            <w:szCs w:val="32"/>
            <w:lang w:eastAsia="zh-CN"/>
            <w:rPrChange w:id="6271" w:author="卢颖东" w:date="2019-05-21T14:56:00Z">
              <w:rPr>
                <w:rFonts w:hint="eastAsia" w:ascii="黑体" w:hAnsi="黑体" w:eastAsia="黑体" w:cs="黑体"/>
                <w:color w:val="auto"/>
                <w:sz w:val="32"/>
                <w:szCs w:val="32"/>
                <w:lang w:eastAsia="zh-CN"/>
              </w:rPr>
            </w:rPrChange>
          </w:rPr>
          <w:delText>二</w:delText>
        </w:r>
      </w:del>
      <w:del w:id="6273" w:author="谢浩然" w:date="2019-07-11T11:56:07Z">
        <w:r>
          <w:rPr>
            <w:rFonts w:hint="eastAsia" w:ascii="宋体" w:hAnsi="宋体" w:eastAsia="黑体" w:cs="黑体"/>
            <w:color w:val="auto"/>
            <w:sz w:val="32"/>
            <w:szCs w:val="32"/>
            <w:rPrChange w:id="6274" w:author="卢颖东" w:date="2019-05-21T14:56:00Z">
              <w:rPr>
                <w:rFonts w:hint="eastAsia" w:ascii="黑体" w:hAnsi="黑体" w:eastAsia="黑体" w:cs="黑体"/>
                <w:color w:val="auto"/>
                <w:sz w:val="32"/>
                <w:szCs w:val="32"/>
              </w:rPr>
            </w:rPrChange>
          </w:rPr>
          <w:delText>条</w:delText>
        </w:r>
        <w:bookmarkEnd w:id="49"/>
      </w:del>
      <w:del w:id="6276" w:author="谢浩然" w:date="2019-07-11T11:56:07Z">
        <w:r>
          <w:rPr>
            <w:rFonts w:hint="eastAsia" w:ascii="宋体" w:hAnsi="宋体" w:eastAsia="仿宋_GB2312" w:cs="仿宋_GB2312"/>
            <w:color w:val="auto"/>
            <w:sz w:val="32"/>
            <w:szCs w:val="32"/>
          </w:rPr>
          <w:delText xml:space="preserve"> </w:delText>
        </w:r>
      </w:del>
      <w:del w:id="6277" w:author="谢浩然" w:date="2019-07-11T11:56:07Z">
        <w:r>
          <w:rPr>
            <w:rFonts w:hint="eastAsia" w:ascii="宋体" w:hAnsi="宋体" w:eastAsia="仿宋_GB2312" w:cs="仿宋_GB2312"/>
            <w:color w:val="auto"/>
            <w:sz w:val="32"/>
            <w:szCs w:val="32"/>
            <w:lang w:val="en-US" w:eastAsia="zh-CN"/>
          </w:rPr>
          <w:delText xml:space="preserve"> </w:delText>
        </w:r>
      </w:del>
      <w:del w:id="6278" w:author="谢浩然" w:date="2019-07-11T11:56:07Z">
        <w:r>
          <w:rPr>
            <w:rFonts w:hint="eastAsia" w:ascii="宋体" w:hAnsi="宋体" w:eastAsia="仿宋_GB2312" w:cs="仿宋_GB2312"/>
            <w:color w:val="auto"/>
            <w:sz w:val="32"/>
            <w:szCs w:val="32"/>
          </w:rPr>
          <w:delText>供水行政主管部门应当对供水</w:delText>
        </w:r>
      </w:del>
      <w:del w:id="6279" w:author="谢浩然" w:date="2019-07-11T11:56:07Z">
        <w:r>
          <w:rPr>
            <w:rFonts w:hint="eastAsia" w:ascii="宋体" w:hAnsi="宋体" w:eastAsia="仿宋_GB2312" w:cs="仿宋_GB2312"/>
            <w:color w:val="auto"/>
            <w:sz w:val="32"/>
            <w:szCs w:val="32"/>
            <w:lang w:eastAsia="zh-CN"/>
          </w:rPr>
          <w:delText>单位的经营服务行为</w:delText>
        </w:r>
      </w:del>
      <w:del w:id="6280" w:author="谢浩然" w:date="2019-07-11T11:56:07Z">
        <w:r>
          <w:rPr>
            <w:rFonts w:hint="eastAsia" w:ascii="宋体" w:hAnsi="宋体" w:eastAsia="仿宋_GB2312" w:cs="仿宋_GB2312"/>
            <w:i w:val="0"/>
            <w:iCs w:val="0"/>
            <w:color w:val="auto"/>
            <w:sz w:val="32"/>
            <w:szCs w:val="32"/>
          </w:rPr>
          <w:delText>进行</w:delText>
        </w:r>
      </w:del>
      <w:del w:id="6281" w:author="谢浩然" w:date="2019-07-11T11:56:07Z">
        <w:r>
          <w:rPr>
            <w:rFonts w:hint="eastAsia" w:ascii="宋体" w:hAnsi="宋体" w:eastAsia="仿宋_GB2312" w:cs="仿宋_GB2312"/>
            <w:color w:val="auto"/>
            <w:sz w:val="32"/>
            <w:szCs w:val="32"/>
          </w:rPr>
          <w:delText>监督检查</w:delText>
        </w:r>
      </w:del>
      <w:del w:id="6282" w:author="谢浩然" w:date="2019-07-11T11:56:07Z">
        <w:r>
          <w:rPr>
            <w:rFonts w:hint="eastAsia" w:ascii="宋体" w:hAnsi="宋体" w:eastAsia="仿宋_GB2312" w:cs="仿宋_GB2312"/>
            <w:i w:val="0"/>
            <w:iCs w:val="0"/>
            <w:color w:val="auto"/>
            <w:sz w:val="32"/>
            <w:szCs w:val="32"/>
          </w:rPr>
          <w:delText>，</w:delText>
        </w:r>
      </w:del>
      <w:del w:id="6283" w:author="谢浩然" w:date="2019-07-11T11:56:07Z">
        <w:r>
          <w:rPr>
            <w:rFonts w:hint="eastAsia" w:ascii="宋体" w:hAnsi="宋体" w:eastAsia="仿宋_GB2312" w:cs="仿宋_GB2312"/>
            <w:i w:val="0"/>
            <w:iCs w:val="0"/>
            <w:color w:val="auto"/>
            <w:sz w:val="32"/>
            <w:szCs w:val="32"/>
            <w:lang w:eastAsia="zh-CN"/>
          </w:rPr>
          <w:delText>并</w:delText>
        </w:r>
      </w:del>
      <w:del w:id="6284" w:author="谢浩然" w:date="2019-07-11T11:56:07Z">
        <w:r>
          <w:rPr>
            <w:rFonts w:hint="eastAsia" w:ascii="宋体" w:hAnsi="宋体" w:eastAsia="仿宋_GB2312" w:cs="仿宋_GB2312"/>
            <w:color w:val="auto"/>
            <w:sz w:val="32"/>
            <w:szCs w:val="32"/>
          </w:rPr>
          <w:delText>及时查处危害供水用水安全、损坏供水设施以及非法取水</w:delText>
        </w:r>
      </w:del>
      <w:del w:id="6285" w:author="谢浩然" w:date="2019-07-11T11:56:07Z">
        <w:r>
          <w:rPr>
            <w:rFonts w:hint="eastAsia" w:ascii="宋体" w:hAnsi="宋体" w:eastAsia="仿宋_GB2312" w:cs="仿宋_GB2312"/>
            <w:color w:val="auto"/>
            <w:sz w:val="32"/>
            <w:szCs w:val="32"/>
            <w:lang w:eastAsia="zh-CN"/>
          </w:rPr>
          <w:delText>的</w:delText>
        </w:r>
      </w:del>
      <w:del w:id="6286" w:author="谢浩然" w:date="2019-07-11T11:56:07Z">
        <w:r>
          <w:rPr>
            <w:rFonts w:hint="eastAsia" w:ascii="宋体" w:hAnsi="宋体" w:eastAsia="仿宋_GB2312" w:cs="仿宋_GB2312"/>
            <w:color w:val="auto"/>
            <w:sz w:val="32"/>
            <w:szCs w:val="32"/>
          </w:rPr>
          <w:delText>行为，依法实施行政处罚</w:delText>
        </w:r>
      </w:del>
      <w:del w:id="6287"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289" w:author="谢浩然" w:date="2019-07-11T11:56:07Z"/>
          <w:rFonts w:hint="eastAsia" w:ascii="宋体" w:hAnsi="宋体" w:eastAsia="仿宋_GB2312" w:cs="仿宋_GB2312"/>
          <w:color w:val="auto"/>
          <w:sz w:val="32"/>
          <w:szCs w:val="32"/>
          <w:lang w:eastAsia="zh-CN"/>
        </w:rPr>
        <w:pPrChange w:id="628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90" w:author="谢浩然" w:date="2019-07-11T11:56:07Z">
        <w:r>
          <w:rPr>
            <w:rFonts w:hint="eastAsia" w:ascii="宋体" w:hAnsi="宋体" w:eastAsia="仿宋_GB2312" w:cs="仿宋_GB2312"/>
            <w:color w:val="auto"/>
            <w:sz w:val="32"/>
            <w:szCs w:val="32"/>
            <w:lang w:val="en-US" w:eastAsia="zh-CN"/>
          </w:rPr>
          <w:delText>市</w:delText>
        </w:r>
      </w:del>
      <w:del w:id="6291" w:author="谢浩然" w:date="2019-07-11T11:56:07Z">
        <w:r>
          <w:rPr>
            <w:rFonts w:hint="eastAsia" w:ascii="宋体" w:hAnsi="宋体" w:eastAsia="仿宋_GB2312" w:cs="仿宋_GB2312"/>
            <w:color w:val="auto"/>
            <w:sz w:val="32"/>
            <w:szCs w:val="32"/>
          </w:rPr>
          <w:delText>供水行政主管部门</w:delText>
        </w:r>
      </w:del>
      <w:del w:id="6292" w:author="谢浩然" w:date="2019-07-11T11:56:07Z">
        <w:r>
          <w:rPr>
            <w:rFonts w:hint="eastAsia" w:ascii="宋体" w:hAnsi="宋体" w:eastAsia="仿宋_GB2312" w:cs="仿宋_GB2312"/>
            <w:color w:val="auto"/>
            <w:sz w:val="32"/>
            <w:szCs w:val="32"/>
            <w:lang w:eastAsia="zh-CN"/>
          </w:rPr>
          <w:delText>可以建立供水单位、用户信用记录，将供水单位经营服务违法行为，以及用户恶意欠缴水费</w:delText>
        </w:r>
      </w:del>
      <w:del w:id="6293" w:author="谢浩然" w:date="2019-07-11T11:56:07Z">
        <w:r>
          <w:rPr>
            <w:rFonts w:hint="eastAsia" w:ascii="宋体" w:hAnsi="宋体" w:eastAsia="仿宋_GB2312" w:cs="仿宋_GB2312"/>
            <w:color w:val="auto"/>
            <w:sz w:val="32"/>
            <w:szCs w:val="32"/>
            <w:lang w:val="en-US" w:eastAsia="zh-CN"/>
          </w:rPr>
          <w:delText>的</w:delText>
        </w:r>
      </w:del>
      <w:del w:id="6294" w:author="谢浩然" w:date="2019-07-11T11:56:07Z">
        <w:r>
          <w:rPr>
            <w:rFonts w:hint="eastAsia" w:ascii="宋体" w:hAnsi="宋体" w:eastAsia="仿宋_GB2312" w:cs="仿宋_GB2312"/>
            <w:color w:val="auto"/>
            <w:sz w:val="32"/>
            <w:szCs w:val="32"/>
            <w:lang w:eastAsia="zh-CN"/>
          </w:rPr>
          <w:delText>行为纳入信用记录。</w:delText>
        </w:r>
      </w:del>
      <w:bookmarkStart w:id="50" w:name="_Toc499110787"/>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296" w:author="谢浩然" w:date="2019-07-11T11:56:07Z"/>
          <w:rFonts w:hint="eastAsia" w:ascii="宋体" w:hAnsi="宋体" w:eastAsia="仿宋_GB2312" w:cs="仿宋_GB2312"/>
          <w:color w:val="auto"/>
          <w:kern w:val="10"/>
          <w:sz w:val="32"/>
          <w:szCs w:val="32"/>
        </w:rPr>
        <w:pPrChange w:id="629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97" w:author="谢浩然" w:date="2019-07-11T11:56:07Z">
        <w:r>
          <w:rPr>
            <w:rFonts w:hint="eastAsia" w:ascii="宋体" w:hAnsi="宋体" w:eastAsia="黑体" w:cs="黑体"/>
            <w:color w:val="auto"/>
            <w:sz w:val="32"/>
            <w:szCs w:val="32"/>
            <w:rPrChange w:id="6298" w:author="卢颖东" w:date="2019-05-21T14:56:00Z">
              <w:rPr>
                <w:rFonts w:hint="eastAsia" w:ascii="黑体" w:hAnsi="黑体" w:eastAsia="黑体" w:cs="黑体"/>
                <w:color w:val="auto"/>
                <w:sz w:val="32"/>
                <w:szCs w:val="32"/>
              </w:rPr>
            </w:rPrChange>
          </w:rPr>
          <w:delText>第</w:delText>
        </w:r>
      </w:del>
      <w:del w:id="6300" w:author="谢浩然" w:date="2019-07-11T11:56:07Z">
        <w:r>
          <w:rPr>
            <w:rFonts w:hint="eastAsia" w:ascii="宋体" w:hAnsi="宋体" w:eastAsia="黑体" w:cs="黑体"/>
            <w:i w:val="0"/>
            <w:iCs w:val="0"/>
            <w:color w:val="auto"/>
            <w:sz w:val="32"/>
            <w:szCs w:val="32"/>
            <w:rPrChange w:id="6301" w:author="卢颖东" w:date="2019-05-21T14:56:00Z">
              <w:rPr>
                <w:rFonts w:hint="eastAsia" w:ascii="黑体" w:hAnsi="黑体" w:eastAsia="黑体" w:cs="黑体"/>
                <w:i w:val="0"/>
                <w:iCs w:val="0"/>
                <w:color w:val="auto"/>
                <w:sz w:val="32"/>
                <w:szCs w:val="32"/>
              </w:rPr>
            </w:rPrChange>
          </w:rPr>
          <w:delText>六</w:delText>
        </w:r>
      </w:del>
      <w:del w:id="6303" w:author="谢浩然" w:date="2019-07-11T11:56:07Z">
        <w:r>
          <w:rPr>
            <w:rFonts w:hint="eastAsia" w:ascii="宋体" w:hAnsi="宋体" w:eastAsia="黑体" w:cs="黑体"/>
            <w:color w:val="auto"/>
            <w:sz w:val="32"/>
            <w:szCs w:val="32"/>
            <w:rPrChange w:id="6304" w:author="卢颖东" w:date="2019-05-21T14:56:00Z">
              <w:rPr>
                <w:rFonts w:hint="eastAsia" w:ascii="黑体" w:hAnsi="黑体" w:eastAsia="黑体" w:cs="黑体"/>
                <w:color w:val="auto"/>
                <w:sz w:val="32"/>
                <w:szCs w:val="32"/>
              </w:rPr>
            </w:rPrChange>
          </w:rPr>
          <w:delText>十</w:delText>
        </w:r>
      </w:del>
      <w:del w:id="6306" w:author="谢浩然" w:date="2019-07-11T11:56:07Z">
        <w:r>
          <w:rPr>
            <w:rFonts w:hint="eastAsia" w:ascii="宋体" w:hAnsi="宋体" w:eastAsia="黑体" w:cs="黑体"/>
            <w:color w:val="auto"/>
            <w:sz w:val="32"/>
            <w:szCs w:val="32"/>
            <w:lang w:eastAsia="zh-CN"/>
            <w:rPrChange w:id="6307" w:author="卢颖东" w:date="2019-05-21T14:56:00Z">
              <w:rPr>
                <w:rFonts w:hint="eastAsia" w:ascii="黑体" w:hAnsi="黑体" w:eastAsia="黑体" w:cs="黑体"/>
                <w:color w:val="auto"/>
                <w:sz w:val="32"/>
                <w:szCs w:val="32"/>
                <w:lang w:eastAsia="zh-CN"/>
              </w:rPr>
            </w:rPrChange>
          </w:rPr>
          <w:delText>三</w:delText>
        </w:r>
      </w:del>
      <w:del w:id="6309" w:author="谢浩然" w:date="2019-07-11T11:56:07Z">
        <w:r>
          <w:rPr>
            <w:rFonts w:hint="eastAsia" w:ascii="宋体" w:hAnsi="宋体" w:eastAsia="黑体" w:cs="黑体"/>
            <w:color w:val="auto"/>
            <w:sz w:val="32"/>
            <w:szCs w:val="32"/>
            <w:rPrChange w:id="6310" w:author="卢颖东" w:date="2019-05-21T14:56:00Z">
              <w:rPr>
                <w:rFonts w:hint="eastAsia" w:ascii="黑体" w:hAnsi="黑体" w:eastAsia="黑体" w:cs="黑体"/>
                <w:color w:val="auto"/>
                <w:sz w:val="32"/>
                <w:szCs w:val="32"/>
              </w:rPr>
            </w:rPrChange>
          </w:rPr>
          <w:delText>条</w:delText>
        </w:r>
        <w:bookmarkEnd w:id="50"/>
      </w:del>
      <w:del w:id="6312" w:author="谢浩然" w:date="2019-07-11T11:56:07Z">
        <w:r>
          <w:rPr>
            <w:rFonts w:hint="eastAsia" w:ascii="宋体" w:hAnsi="宋体" w:eastAsia="仿宋_GB2312" w:cs="仿宋_GB2312"/>
            <w:color w:val="auto"/>
            <w:sz w:val="32"/>
            <w:szCs w:val="32"/>
            <w:lang w:val="en-US" w:eastAsia="zh-CN"/>
          </w:rPr>
          <w:delText xml:space="preserve">  </w:delText>
        </w:r>
      </w:del>
      <w:del w:id="6313" w:author="谢浩然" w:date="2019-07-11T11:56:07Z">
        <w:r>
          <w:rPr>
            <w:rFonts w:hint="eastAsia" w:ascii="宋体" w:hAnsi="宋体" w:eastAsia="仿宋_GB2312" w:cs="仿宋_GB2312"/>
            <w:bCs/>
            <w:color w:val="auto"/>
            <w:sz w:val="32"/>
            <w:szCs w:val="32"/>
          </w:rPr>
          <w:delText>供水行政主管部门应当向社会公布受理投诉、举报的电话、电子邮箱等。</w:delText>
        </w:r>
      </w:del>
      <w:del w:id="6314" w:author="谢浩然" w:date="2019-07-11T11:56:07Z">
        <w:r>
          <w:rPr>
            <w:rFonts w:hint="eastAsia" w:ascii="宋体" w:hAnsi="宋体" w:eastAsia="仿宋_GB2312" w:cs="仿宋_GB2312"/>
            <w:color w:val="auto"/>
            <w:kern w:val="10"/>
            <w:sz w:val="32"/>
            <w:szCs w:val="32"/>
          </w:rPr>
          <w:delText>用户对于供水</w:delText>
        </w:r>
      </w:del>
      <w:del w:id="6315" w:author="谢浩然" w:date="2019-07-11T11:56:07Z">
        <w:r>
          <w:rPr>
            <w:rFonts w:hint="eastAsia" w:ascii="宋体" w:hAnsi="宋体" w:eastAsia="仿宋_GB2312" w:cs="仿宋_GB2312"/>
            <w:color w:val="auto"/>
            <w:kern w:val="10"/>
            <w:sz w:val="32"/>
            <w:szCs w:val="32"/>
            <w:lang w:eastAsia="zh-CN"/>
          </w:rPr>
          <w:delText>单位</w:delText>
        </w:r>
      </w:del>
      <w:del w:id="6316" w:author="谢浩然" w:date="2019-07-11T11:56:07Z">
        <w:r>
          <w:rPr>
            <w:rFonts w:hint="eastAsia" w:ascii="宋体" w:hAnsi="宋体" w:eastAsia="仿宋_GB2312" w:cs="仿宋_GB2312"/>
            <w:color w:val="auto"/>
            <w:kern w:val="10"/>
            <w:sz w:val="32"/>
            <w:szCs w:val="32"/>
          </w:rPr>
          <w:delText>受理用水服务事项、恢复供水申请、收取水费、公布用水水质和水压检测结果以及处理投诉结果等有异议的，可以向所在地的区供水行政主管部门或者其他相关行政管理部门投诉。</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318" w:author="谢浩然" w:date="2019-07-11T11:56:07Z"/>
          <w:rFonts w:hint="eastAsia" w:ascii="宋体" w:hAnsi="宋体" w:eastAsia="仿宋_GB2312" w:cs="仿宋_GB2312"/>
          <w:bCs/>
          <w:color w:val="auto"/>
          <w:sz w:val="32"/>
          <w:szCs w:val="32"/>
          <w:lang w:eastAsia="zh-CN"/>
        </w:rPr>
        <w:pPrChange w:id="631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319" w:author="谢浩然" w:date="2019-07-11T11:56:07Z">
        <w:r>
          <w:rPr>
            <w:rFonts w:hint="eastAsia" w:ascii="宋体" w:hAnsi="宋体" w:eastAsia="仿宋_GB2312" w:cs="仿宋_GB2312"/>
            <w:color w:val="auto"/>
            <w:kern w:val="10"/>
            <w:sz w:val="32"/>
            <w:szCs w:val="32"/>
          </w:rPr>
          <w:delText>供水行政主管部门</w:delText>
        </w:r>
      </w:del>
      <w:del w:id="6320" w:author="谢浩然" w:date="2019-07-11T11:56:07Z">
        <w:r>
          <w:rPr>
            <w:rFonts w:hint="eastAsia" w:ascii="宋体" w:hAnsi="宋体" w:eastAsia="仿宋_GB2312" w:cs="仿宋_GB2312"/>
            <w:bCs/>
            <w:color w:val="auto"/>
            <w:sz w:val="32"/>
            <w:szCs w:val="32"/>
          </w:rPr>
          <w:delText>接到投诉、举报后应当及时处理，并自受理之日起</w:delText>
        </w:r>
      </w:del>
      <w:del w:id="6321" w:author="谢浩然" w:date="2019-07-11T11:56:07Z">
        <w:r>
          <w:rPr>
            <w:rFonts w:hint="eastAsia" w:ascii="宋体" w:hAnsi="宋体" w:eastAsia="仿宋_GB2312" w:cs="仿宋_GB2312"/>
            <w:bCs/>
            <w:color w:val="auto"/>
            <w:sz w:val="32"/>
            <w:szCs w:val="32"/>
            <w:lang w:eastAsia="zh-CN"/>
          </w:rPr>
          <w:delText>七个工作</w:delText>
        </w:r>
      </w:del>
      <w:del w:id="6322" w:author="谢浩然" w:date="2019-07-11T11:56:07Z">
        <w:r>
          <w:rPr>
            <w:rFonts w:hint="eastAsia" w:ascii="宋体" w:hAnsi="宋体" w:eastAsia="仿宋_GB2312" w:cs="仿宋_GB2312"/>
            <w:bCs/>
            <w:color w:val="auto"/>
            <w:sz w:val="32"/>
            <w:szCs w:val="32"/>
          </w:rPr>
          <w:delText>日内将处理情况书面答复投诉、举报人。对不属于本部门职责的投诉、举报，应当及时移交有管辖权的部门处理。</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324" w:author="谢浩然" w:date="2019-07-11T11:56:07Z"/>
          <w:rFonts w:hint="eastAsia" w:ascii="宋体" w:hAnsi="宋体" w:eastAsia="仿宋_GB2312" w:cs="仿宋_GB2312"/>
          <w:color w:val="auto"/>
          <w:sz w:val="32"/>
          <w:szCs w:val="32"/>
        </w:rPr>
        <w:pPrChange w:id="632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325" w:author="谢浩然" w:date="2019-07-11T11:56:07Z">
        <w:bookmarkStart w:id="51" w:name="_Toc499110784"/>
        <w:r>
          <w:rPr>
            <w:rFonts w:hint="eastAsia" w:ascii="宋体" w:hAnsi="宋体" w:eastAsia="黑体" w:cs="黑体"/>
            <w:color w:val="auto"/>
            <w:sz w:val="32"/>
            <w:szCs w:val="32"/>
            <w:rPrChange w:id="6326" w:author="卢颖东" w:date="2019-05-21T14:56:00Z">
              <w:rPr>
                <w:rFonts w:hint="eastAsia" w:ascii="黑体" w:hAnsi="黑体" w:eastAsia="黑体" w:cs="黑体"/>
                <w:color w:val="auto"/>
                <w:sz w:val="32"/>
                <w:szCs w:val="32"/>
              </w:rPr>
            </w:rPrChange>
          </w:rPr>
          <w:delText>第</w:delText>
        </w:r>
      </w:del>
      <w:del w:id="6328" w:author="谢浩然" w:date="2019-07-11T11:56:07Z">
        <w:r>
          <w:rPr>
            <w:rFonts w:hint="eastAsia" w:ascii="宋体" w:hAnsi="宋体" w:eastAsia="黑体" w:cs="黑体"/>
            <w:i w:val="0"/>
            <w:iCs w:val="0"/>
            <w:color w:val="auto"/>
            <w:sz w:val="32"/>
            <w:szCs w:val="32"/>
            <w:rPrChange w:id="6329" w:author="卢颖东" w:date="2019-05-21T14:56:00Z">
              <w:rPr>
                <w:rFonts w:hint="eastAsia" w:ascii="黑体" w:hAnsi="黑体" w:eastAsia="黑体" w:cs="黑体"/>
                <w:i w:val="0"/>
                <w:iCs w:val="0"/>
                <w:color w:val="auto"/>
                <w:sz w:val="32"/>
                <w:szCs w:val="32"/>
              </w:rPr>
            </w:rPrChange>
          </w:rPr>
          <w:delText>六</w:delText>
        </w:r>
      </w:del>
      <w:del w:id="6331" w:author="谢浩然" w:date="2019-07-11T11:56:07Z">
        <w:r>
          <w:rPr>
            <w:rFonts w:hint="eastAsia" w:ascii="宋体" w:hAnsi="宋体" w:eastAsia="黑体" w:cs="黑体"/>
            <w:color w:val="auto"/>
            <w:sz w:val="32"/>
            <w:szCs w:val="32"/>
            <w:rPrChange w:id="6332" w:author="卢颖东" w:date="2019-05-21T14:56:00Z">
              <w:rPr>
                <w:rFonts w:hint="eastAsia" w:ascii="黑体" w:hAnsi="黑体" w:eastAsia="黑体" w:cs="黑体"/>
                <w:color w:val="auto"/>
                <w:sz w:val="32"/>
                <w:szCs w:val="32"/>
              </w:rPr>
            </w:rPrChange>
          </w:rPr>
          <w:delText>十</w:delText>
        </w:r>
      </w:del>
      <w:del w:id="6334" w:author="谢浩然" w:date="2019-07-11T11:56:07Z">
        <w:r>
          <w:rPr>
            <w:rFonts w:hint="eastAsia" w:ascii="宋体" w:hAnsi="宋体" w:eastAsia="黑体" w:cs="黑体"/>
            <w:color w:val="auto"/>
            <w:sz w:val="32"/>
            <w:szCs w:val="32"/>
            <w:lang w:eastAsia="zh-CN"/>
            <w:rPrChange w:id="6335" w:author="卢颖东" w:date="2019-05-21T14:56:00Z">
              <w:rPr>
                <w:rFonts w:hint="eastAsia" w:ascii="黑体" w:hAnsi="黑体" w:eastAsia="黑体" w:cs="黑体"/>
                <w:color w:val="auto"/>
                <w:sz w:val="32"/>
                <w:szCs w:val="32"/>
                <w:lang w:eastAsia="zh-CN"/>
              </w:rPr>
            </w:rPrChange>
          </w:rPr>
          <w:delText>四</w:delText>
        </w:r>
      </w:del>
      <w:del w:id="6337" w:author="谢浩然" w:date="2019-07-11T11:56:07Z">
        <w:r>
          <w:rPr>
            <w:rFonts w:hint="eastAsia" w:ascii="宋体" w:hAnsi="宋体" w:eastAsia="黑体" w:cs="黑体"/>
            <w:color w:val="auto"/>
            <w:sz w:val="32"/>
            <w:szCs w:val="32"/>
            <w:rPrChange w:id="6338" w:author="卢颖东" w:date="2019-05-21T14:56:00Z">
              <w:rPr>
                <w:rFonts w:hint="eastAsia" w:ascii="黑体" w:hAnsi="黑体" w:eastAsia="黑体" w:cs="黑体"/>
                <w:color w:val="auto"/>
                <w:sz w:val="32"/>
                <w:szCs w:val="32"/>
              </w:rPr>
            </w:rPrChange>
          </w:rPr>
          <w:delText>条</w:delText>
        </w:r>
        <w:bookmarkEnd w:id="51"/>
      </w:del>
      <w:del w:id="6340" w:author="谢浩然" w:date="2019-07-11T11:56:07Z">
        <w:r>
          <w:rPr>
            <w:rFonts w:hint="eastAsia" w:ascii="宋体" w:hAnsi="宋体" w:eastAsia="仿宋_GB2312" w:cs="仿宋_GB2312"/>
            <w:color w:val="auto"/>
            <w:sz w:val="32"/>
            <w:szCs w:val="32"/>
          </w:rPr>
          <w:delText xml:space="preserve"> </w:delText>
        </w:r>
      </w:del>
      <w:del w:id="6341" w:author="谢浩然" w:date="2019-07-11T11:56:07Z">
        <w:r>
          <w:rPr>
            <w:rFonts w:hint="eastAsia" w:ascii="宋体" w:hAnsi="宋体" w:eastAsia="仿宋_GB2312" w:cs="仿宋_GB2312"/>
            <w:color w:val="auto"/>
            <w:sz w:val="32"/>
            <w:szCs w:val="32"/>
            <w:lang w:val="en-US" w:eastAsia="zh-CN"/>
          </w:rPr>
          <w:delText xml:space="preserve"> </w:delText>
        </w:r>
      </w:del>
      <w:del w:id="6342" w:author="谢浩然" w:date="2019-07-11T11:56:07Z">
        <w:r>
          <w:rPr>
            <w:rFonts w:hint="eastAsia" w:ascii="宋体" w:hAnsi="宋体" w:eastAsia="仿宋_GB2312" w:cs="仿宋_GB2312"/>
            <w:color w:val="auto"/>
            <w:sz w:val="32"/>
            <w:szCs w:val="32"/>
          </w:rPr>
          <w:delText>供水行政主管部门应当每年向同级人民政府报告落实供水专项规划、改造供水设施、</w:delText>
        </w:r>
      </w:del>
      <w:del w:id="6343" w:author="谢浩然" w:date="2019-07-11T11:56:07Z">
        <w:r>
          <w:rPr>
            <w:rFonts w:hint="eastAsia" w:ascii="宋体" w:hAnsi="宋体" w:eastAsia="仿宋_GB2312" w:cs="仿宋_GB2312"/>
            <w:color w:val="auto"/>
            <w:sz w:val="32"/>
            <w:szCs w:val="32"/>
            <w:lang w:eastAsia="zh-CN"/>
          </w:rPr>
          <w:delText>住宅项目配建的户外供</w:delText>
        </w:r>
      </w:del>
      <w:del w:id="6344" w:author="谢浩然" w:date="2019-07-11T11:56:07Z">
        <w:r>
          <w:rPr>
            <w:rFonts w:hint="eastAsia" w:ascii="宋体" w:hAnsi="宋体" w:eastAsia="仿宋_GB2312" w:cs="仿宋_GB2312"/>
            <w:color w:val="auto"/>
            <w:sz w:val="32"/>
            <w:szCs w:val="32"/>
          </w:rPr>
          <w:delText>水设施统一管养，监督检查生活饮用水水质和水压以及农村集中式供水设施建设、运营、监管等情况，并向社会公布。</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346" w:author="谢浩然" w:date="2019-07-11T11:56:07Z"/>
          <w:rFonts w:hint="eastAsia" w:ascii="宋体" w:hAnsi="宋体" w:eastAsia="仿宋_GB2312" w:cs="仿宋_GB2312"/>
          <w:color w:val="auto"/>
          <w:sz w:val="32"/>
          <w:szCs w:val="32"/>
          <w:lang w:val="en-US" w:eastAsia="zh-CN"/>
        </w:rPr>
        <w:pPrChange w:id="634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del w:id="6348" w:author="谢浩然" w:date="2019-07-11T11:56:07Z"/>
          <w:rFonts w:hint="eastAsia" w:ascii="宋体" w:hAnsi="宋体" w:eastAsia="黑体" w:cs="黑体"/>
          <w:color w:val="auto"/>
          <w:sz w:val="32"/>
          <w:szCs w:val="32"/>
          <w:rPrChange w:id="6349" w:author="卢颖东" w:date="2019-05-21T14:56:00Z">
            <w:rPr>
              <w:del w:id="6350" w:author="谢浩然" w:date="2019-07-11T11:56:07Z"/>
              <w:rFonts w:hint="eastAsia" w:ascii="黑体" w:hAnsi="黑体" w:eastAsia="黑体" w:cs="黑体"/>
              <w:color w:val="auto"/>
              <w:sz w:val="32"/>
              <w:szCs w:val="32"/>
            </w:rPr>
          </w:rPrChange>
        </w:rPr>
        <w:pPrChange w:id="6347" w:author="谢浩然" w:date="2019-07-11T11:56:08Z">
          <w:pPr>
            <w:keepNext w:val="0"/>
            <w:keepLines w:val="0"/>
            <w:pageBreakBefore w:val="0"/>
            <w:numPr>
              <w:ilvl w:val="0"/>
              <w:numId w:val="5"/>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6351" w:author="谢浩然" w:date="2019-07-11T11:56:07Z">
        <w:bookmarkStart w:id="52" w:name="_Toc499110789"/>
        <w:bookmarkStart w:id="53" w:name="_Toc492328277"/>
        <w:bookmarkStart w:id="54" w:name="_Toc491811376"/>
        <w:r>
          <w:rPr>
            <w:rFonts w:hint="eastAsia" w:ascii="宋体" w:hAnsi="宋体" w:eastAsia="黑体" w:cs="黑体"/>
            <w:color w:val="auto"/>
            <w:sz w:val="32"/>
            <w:szCs w:val="32"/>
            <w:rPrChange w:id="6352" w:author="卢颖东" w:date="2019-05-21T14:56:00Z">
              <w:rPr>
                <w:rFonts w:hint="eastAsia" w:ascii="黑体" w:hAnsi="黑体" w:eastAsia="黑体" w:cs="黑体"/>
                <w:color w:val="auto"/>
                <w:sz w:val="32"/>
                <w:szCs w:val="32"/>
              </w:rPr>
            </w:rPrChange>
          </w:rPr>
          <w:delText xml:space="preserve"> 法律责任</w:delText>
        </w:r>
        <w:bookmarkEnd w:id="52"/>
        <w:bookmarkEnd w:id="53"/>
        <w:bookmarkEnd w:id="54"/>
      </w:del>
    </w:p>
    <w:p>
      <w:pPr>
        <w:keepNext w:val="0"/>
        <w:keepLines w:val="0"/>
        <w:pageBreakBefore w:val="0"/>
        <w:numPr>
          <w:ilvl w:val="-1"/>
          <w:numId w:val="0"/>
        </w:numPr>
        <w:kinsoku/>
        <w:wordWrap/>
        <w:overflowPunct/>
        <w:topLinePunct w:val="0"/>
        <w:autoSpaceDE/>
        <w:autoSpaceDN/>
        <w:bidi w:val="0"/>
        <w:adjustRightInd/>
        <w:snapToGrid/>
        <w:spacing w:line="590" w:lineRule="exact"/>
        <w:ind w:right="0" w:rightChars="0" w:firstLine="0" w:firstLineChars="0"/>
        <w:jc w:val="both"/>
        <w:textAlignment w:val="auto"/>
        <w:outlineLvl w:val="9"/>
        <w:rPr>
          <w:del w:id="6355" w:author="谢浩然" w:date="2019-07-11T11:56:07Z"/>
          <w:rFonts w:hint="eastAsia" w:ascii="宋体" w:hAnsi="宋体" w:eastAsia="仿宋_GB2312" w:cs="仿宋_GB2312"/>
          <w:color w:val="auto"/>
          <w:sz w:val="32"/>
          <w:szCs w:val="32"/>
          <w:lang w:eastAsia="zh-CN"/>
        </w:rPr>
        <w:pPrChange w:id="6354"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0"/>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57" w:author="谢浩然" w:date="2019-07-11T11:56:07Z"/>
          <w:rFonts w:hint="eastAsia" w:ascii="宋体" w:hAnsi="宋体" w:eastAsia="仿宋_GB2312" w:cs="仿宋_GB2312"/>
          <w:bCs/>
          <w:color w:val="auto"/>
          <w:sz w:val="32"/>
          <w:szCs w:val="32"/>
          <w:lang w:eastAsia="zh-CN"/>
        </w:rPr>
        <w:pPrChange w:id="6356"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58" w:author="谢浩然" w:date="2019-07-11T11:56:07Z">
        <w:r>
          <w:rPr>
            <w:rFonts w:hint="eastAsia" w:ascii="宋体" w:hAnsi="宋体" w:eastAsia="黑体" w:cs="黑体"/>
            <w:bCs/>
            <w:color w:val="auto"/>
            <w:sz w:val="32"/>
            <w:szCs w:val="32"/>
            <w:lang w:eastAsia="zh-CN"/>
            <w:rPrChange w:id="6359" w:author="卢颖东" w:date="2019-05-21T14:56:00Z">
              <w:rPr>
                <w:rFonts w:hint="eastAsia" w:ascii="黑体" w:hAnsi="黑体" w:eastAsia="黑体" w:cs="黑体"/>
                <w:bCs/>
                <w:color w:val="auto"/>
                <w:sz w:val="32"/>
                <w:szCs w:val="32"/>
                <w:lang w:eastAsia="zh-CN"/>
              </w:rPr>
            </w:rPrChange>
          </w:rPr>
          <w:delText>第六十五条</w:delText>
        </w:r>
      </w:del>
      <w:del w:id="6361" w:author="谢浩然" w:date="2019-07-11T11:56:07Z">
        <w:r>
          <w:rPr>
            <w:rFonts w:hint="eastAsia" w:ascii="宋体" w:hAnsi="宋体" w:eastAsia="仿宋_GB2312" w:cs="仿宋_GB2312"/>
            <w:bCs/>
            <w:color w:val="auto"/>
            <w:sz w:val="32"/>
            <w:szCs w:val="32"/>
            <w:lang w:val="en-US" w:eastAsia="zh-CN"/>
          </w:rPr>
          <w:delText xml:space="preserve">  </w:delText>
        </w:r>
      </w:del>
      <w:del w:id="6362" w:author="谢浩然" w:date="2019-07-11T11:56:07Z">
        <w:r>
          <w:rPr>
            <w:rFonts w:hint="eastAsia" w:ascii="宋体" w:hAnsi="宋体" w:eastAsia="仿宋_GB2312" w:cs="仿宋_GB2312"/>
            <w:bCs/>
            <w:color w:val="auto"/>
            <w:sz w:val="32"/>
            <w:szCs w:val="32"/>
            <w:lang w:eastAsia="zh-CN"/>
          </w:rPr>
          <w:delText>供水行政主管部门及其工作人员有下列行为之一的，由上级主管机关或者监察机关责令改正，对部门给予通报批评，对直接负责的主管人员和其他直接责任人员依法给予处分：</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64" w:author="谢浩然" w:date="2019-07-11T11:56:07Z"/>
          <w:rFonts w:hint="eastAsia" w:ascii="宋体" w:hAnsi="宋体" w:eastAsia="仿宋_GB2312" w:cs="仿宋_GB2312"/>
          <w:bCs/>
          <w:color w:val="auto"/>
          <w:sz w:val="32"/>
          <w:szCs w:val="32"/>
          <w:lang w:eastAsia="zh-CN"/>
        </w:rPr>
        <w:pPrChange w:id="6363"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65" w:author="谢浩然" w:date="2019-07-11T11:56:07Z">
        <w:r>
          <w:rPr>
            <w:rFonts w:hint="eastAsia" w:ascii="宋体" w:hAnsi="宋体" w:eastAsia="仿宋_GB2312" w:cs="仿宋_GB2312"/>
            <w:bCs/>
            <w:color w:val="auto"/>
            <w:sz w:val="32"/>
            <w:szCs w:val="32"/>
            <w:lang w:eastAsia="zh-CN"/>
          </w:rPr>
          <w:delText>（一）违反本条例第七条规定，未按规定组织编制、调整、实施供水专项规划的；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67" w:author="谢浩然" w:date="2019-07-11T11:56:07Z"/>
          <w:rFonts w:hint="eastAsia" w:ascii="宋体" w:hAnsi="宋体" w:eastAsia="仿宋_GB2312" w:cs="仿宋_GB2312"/>
          <w:bCs/>
          <w:color w:val="auto"/>
          <w:sz w:val="32"/>
          <w:szCs w:val="32"/>
          <w:lang w:eastAsia="zh-CN"/>
        </w:rPr>
        <w:pPrChange w:id="6366"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68" w:author="谢浩然" w:date="2019-07-11T11:56:07Z">
        <w:r>
          <w:rPr>
            <w:rFonts w:hint="eastAsia" w:ascii="宋体" w:hAnsi="宋体" w:eastAsia="仿宋_GB2312" w:cs="仿宋_GB2312"/>
            <w:bCs/>
            <w:color w:val="auto"/>
            <w:sz w:val="32"/>
            <w:szCs w:val="32"/>
            <w:lang w:eastAsia="zh-CN"/>
          </w:rPr>
          <w:delText>（二）违反本条例第八条规定，未按规定</w:delText>
        </w:r>
      </w:del>
      <w:del w:id="6369" w:author="谢浩然" w:date="2019-07-11T11:56:07Z">
        <w:r>
          <w:rPr>
            <w:rFonts w:hint="eastAsia" w:ascii="宋体" w:hAnsi="宋体" w:eastAsia="仿宋_GB2312" w:cs="仿宋_GB2312"/>
            <w:color w:val="auto"/>
            <w:sz w:val="32"/>
            <w:szCs w:val="32"/>
            <w:lang w:eastAsia="zh-CN"/>
          </w:rPr>
          <w:delText>制定、实施</w:delText>
        </w:r>
      </w:del>
      <w:del w:id="6370" w:author="谢浩然" w:date="2019-07-11T11:56:07Z">
        <w:r>
          <w:rPr>
            <w:rFonts w:hint="eastAsia" w:ascii="宋体" w:hAnsi="宋体" w:eastAsia="仿宋_GB2312" w:cs="仿宋_GB2312"/>
            <w:i w:val="0"/>
            <w:iCs w:val="0"/>
            <w:color w:val="auto"/>
            <w:sz w:val="32"/>
            <w:szCs w:val="32"/>
            <w:lang w:eastAsia="zh-CN"/>
          </w:rPr>
          <w:delText>公共</w:delText>
        </w:r>
      </w:del>
      <w:del w:id="6371" w:author="谢浩然" w:date="2019-07-11T11:56:07Z">
        <w:r>
          <w:rPr>
            <w:rFonts w:hint="eastAsia" w:ascii="宋体" w:hAnsi="宋体" w:eastAsia="仿宋_GB2312" w:cs="仿宋_GB2312"/>
            <w:color w:val="auto"/>
            <w:sz w:val="32"/>
            <w:szCs w:val="32"/>
          </w:rPr>
          <w:delText>供水</w:delText>
        </w:r>
      </w:del>
      <w:del w:id="6372" w:author="谢浩然" w:date="2019-07-11T11:56:07Z">
        <w:r>
          <w:rPr>
            <w:rFonts w:hint="eastAsia" w:ascii="宋体" w:hAnsi="宋体" w:eastAsia="仿宋_GB2312" w:cs="仿宋_GB2312"/>
            <w:color w:val="auto"/>
            <w:sz w:val="32"/>
            <w:szCs w:val="32"/>
            <w:lang w:eastAsia="zh-CN"/>
          </w:rPr>
          <w:delText>设施</w:delText>
        </w:r>
      </w:del>
      <w:del w:id="6373" w:author="谢浩然" w:date="2019-07-11T11:56:07Z">
        <w:r>
          <w:rPr>
            <w:rFonts w:hint="eastAsia" w:ascii="宋体" w:hAnsi="宋体" w:eastAsia="仿宋_GB2312" w:cs="仿宋_GB2312"/>
            <w:color w:val="auto"/>
            <w:sz w:val="32"/>
            <w:szCs w:val="32"/>
          </w:rPr>
          <w:delText>年度</w:delText>
        </w:r>
      </w:del>
      <w:del w:id="6374" w:author="谢浩然" w:date="2019-07-11T11:56:07Z">
        <w:r>
          <w:rPr>
            <w:rFonts w:hint="eastAsia" w:ascii="宋体" w:hAnsi="宋体" w:eastAsia="仿宋_GB2312" w:cs="仿宋_GB2312"/>
            <w:i w:val="0"/>
            <w:iCs w:val="0"/>
            <w:color w:val="auto"/>
            <w:sz w:val="32"/>
            <w:szCs w:val="32"/>
          </w:rPr>
          <w:delText>建设</w:delText>
        </w:r>
      </w:del>
      <w:del w:id="6375" w:author="谢浩然" w:date="2019-07-11T11:56:07Z">
        <w:r>
          <w:rPr>
            <w:rFonts w:hint="eastAsia" w:ascii="宋体" w:hAnsi="宋体" w:eastAsia="仿宋_GB2312" w:cs="仿宋_GB2312"/>
            <w:color w:val="auto"/>
            <w:sz w:val="32"/>
            <w:szCs w:val="32"/>
          </w:rPr>
          <w:delText>计划</w:delText>
        </w:r>
      </w:del>
      <w:del w:id="6376" w:author="谢浩然" w:date="2019-07-11T11:56:07Z">
        <w:r>
          <w:rPr>
            <w:rFonts w:hint="eastAsia" w:ascii="宋体" w:hAnsi="宋体" w:eastAsia="仿宋_GB2312" w:cs="仿宋_GB2312"/>
            <w:color w:val="auto"/>
            <w:sz w:val="32"/>
            <w:szCs w:val="32"/>
            <w:lang w:eastAsia="zh-CN"/>
          </w:rPr>
          <w:delText>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78" w:author="谢浩然" w:date="2019-07-11T11:56:07Z"/>
          <w:rFonts w:hint="eastAsia" w:ascii="宋体" w:hAnsi="宋体" w:eastAsia="仿宋_GB2312" w:cs="仿宋_GB2312"/>
          <w:bCs/>
          <w:color w:val="auto"/>
          <w:sz w:val="32"/>
          <w:szCs w:val="32"/>
          <w:lang w:eastAsia="zh-CN"/>
        </w:rPr>
        <w:pPrChange w:id="6377"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79" w:author="谢浩然" w:date="2019-07-11T11:56:07Z">
        <w:r>
          <w:rPr>
            <w:rFonts w:hint="eastAsia" w:ascii="宋体" w:hAnsi="宋体" w:eastAsia="仿宋_GB2312" w:cs="仿宋_GB2312"/>
            <w:color w:val="auto"/>
            <w:sz w:val="32"/>
            <w:szCs w:val="32"/>
            <w:lang w:val="en-US" w:eastAsia="zh-CN"/>
          </w:rPr>
          <w:delText>（三）违反本条例第四十条第一款规定，</w:delText>
        </w:r>
      </w:del>
      <w:del w:id="6380" w:author="谢浩然" w:date="2019-07-11T11:56:07Z">
        <w:r>
          <w:rPr>
            <w:rFonts w:hint="eastAsia" w:ascii="宋体" w:hAnsi="宋体" w:eastAsia="仿宋_GB2312" w:cs="仿宋_GB2312"/>
            <w:bCs/>
            <w:color w:val="auto"/>
            <w:sz w:val="32"/>
            <w:szCs w:val="32"/>
            <w:lang w:eastAsia="zh-CN"/>
          </w:rPr>
          <w:delText>未按规定</w:delText>
        </w:r>
      </w:del>
      <w:del w:id="6381" w:author="谢浩然" w:date="2019-07-11T11:56:07Z">
        <w:r>
          <w:rPr>
            <w:rFonts w:hint="eastAsia" w:ascii="宋体" w:hAnsi="宋体" w:eastAsia="仿宋_GB2312" w:cs="仿宋_GB2312"/>
            <w:color w:val="auto"/>
            <w:sz w:val="32"/>
            <w:szCs w:val="32"/>
            <w:lang w:val="en-US" w:eastAsia="zh-CN"/>
          </w:rPr>
          <w:delText>制定公布</w:delText>
        </w:r>
      </w:del>
      <w:del w:id="6382" w:author="谢浩然" w:date="2019-07-11T11:56:07Z">
        <w:r>
          <w:rPr>
            <w:rFonts w:hint="eastAsia" w:ascii="宋体" w:hAnsi="宋体" w:eastAsia="仿宋_GB2312" w:cs="仿宋_GB2312"/>
            <w:bCs/>
            <w:color w:val="auto"/>
            <w:sz w:val="32"/>
            <w:szCs w:val="32"/>
            <w:lang w:eastAsia="zh-CN"/>
          </w:rPr>
          <w:delText>供水用水合同示范文本的；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84" w:author="谢浩然" w:date="2019-07-11T11:56:07Z"/>
          <w:rFonts w:hint="eastAsia" w:ascii="宋体" w:hAnsi="宋体" w:eastAsia="仿宋_GB2312" w:cs="仿宋_GB2312"/>
          <w:bCs/>
          <w:color w:val="auto"/>
          <w:sz w:val="32"/>
          <w:szCs w:val="32"/>
          <w:lang w:eastAsia="zh-CN"/>
        </w:rPr>
        <w:pPrChange w:id="6383"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85" w:author="谢浩然" w:date="2019-07-11T11:56:07Z">
        <w:r>
          <w:rPr>
            <w:rFonts w:hint="eastAsia" w:ascii="宋体" w:hAnsi="宋体" w:eastAsia="仿宋_GB2312" w:cs="仿宋_GB2312"/>
            <w:bCs/>
            <w:color w:val="auto"/>
            <w:sz w:val="32"/>
            <w:szCs w:val="32"/>
            <w:lang w:eastAsia="zh-CN"/>
          </w:rPr>
          <w:delText>（四）违反本条例第四十二条第四款规定，未按规定对用户的收费异议作出处理或者未按规定答复的；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87" w:author="谢浩然" w:date="2019-07-11T11:56:07Z"/>
          <w:rFonts w:hint="eastAsia" w:ascii="宋体" w:hAnsi="宋体" w:eastAsia="仿宋_GB2312" w:cs="仿宋_GB2312"/>
          <w:bCs/>
          <w:color w:val="auto"/>
          <w:sz w:val="32"/>
          <w:szCs w:val="32"/>
          <w:lang w:eastAsia="zh-CN"/>
        </w:rPr>
        <w:pPrChange w:id="6386"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88" w:author="谢浩然" w:date="2019-07-11T11:56:07Z">
        <w:r>
          <w:rPr>
            <w:rFonts w:hint="eastAsia" w:ascii="宋体" w:hAnsi="宋体" w:eastAsia="仿宋_GB2312" w:cs="仿宋_GB2312"/>
            <w:color w:val="auto"/>
            <w:sz w:val="32"/>
            <w:szCs w:val="32"/>
            <w:lang w:val="en-US" w:eastAsia="zh-CN"/>
          </w:rPr>
          <w:delText>（五）违反本条例第四十六条规定，</w:delText>
        </w:r>
      </w:del>
      <w:del w:id="6389" w:author="谢浩然" w:date="2019-07-11T11:56:07Z">
        <w:r>
          <w:rPr>
            <w:rFonts w:hint="eastAsia" w:ascii="宋体" w:hAnsi="宋体" w:eastAsia="仿宋_GB2312" w:cs="仿宋_GB2312"/>
            <w:bCs/>
            <w:color w:val="auto"/>
            <w:sz w:val="32"/>
            <w:szCs w:val="32"/>
            <w:lang w:eastAsia="zh-CN"/>
          </w:rPr>
          <w:delText>未按规定核定并下达非居民用户用水计划的；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91" w:author="谢浩然" w:date="2019-07-11T11:56:07Z"/>
          <w:rFonts w:hint="eastAsia" w:ascii="宋体" w:hAnsi="宋体" w:eastAsia="仿宋_GB2312" w:cs="仿宋_GB2312"/>
          <w:bCs/>
          <w:color w:val="auto"/>
          <w:sz w:val="32"/>
          <w:szCs w:val="32"/>
          <w:lang w:eastAsia="zh-CN"/>
        </w:rPr>
        <w:pPrChange w:id="6390"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92" w:author="谢浩然" w:date="2019-07-11T11:56:07Z">
        <w:r>
          <w:rPr>
            <w:rFonts w:hint="eastAsia" w:ascii="宋体" w:hAnsi="宋体" w:eastAsia="仿宋_GB2312" w:cs="仿宋_GB2312"/>
            <w:bCs/>
            <w:color w:val="auto"/>
            <w:sz w:val="32"/>
            <w:szCs w:val="32"/>
            <w:lang w:eastAsia="zh-CN"/>
          </w:rPr>
          <w:delText>（六）违反本条例第</w:delText>
        </w:r>
      </w:del>
      <w:del w:id="6393" w:author="谢浩然" w:date="2019-07-11T11:56:07Z">
        <w:r>
          <w:rPr>
            <w:rFonts w:hint="eastAsia" w:ascii="宋体" w:hAnsi="宋体" w:eastAsia="仿宋_GB2312" w:cs="仿宋_GB2312"/>
            <w:color w:val="auto"/>
            <w:sz w:val="32"/>
            <w:szCs w:val="32"/>
            <w:lang w:val="en-US" w:eastAsia="zh-CN"/>
          </w:rPr>
          <w:delText>四十七</w:delText>
        </w:r>
      </w:del>
      <w:del w:id="6394" w:author="谢浩然" w:date="2019-07-11T11:56:07Z">
        <w:r>
          <w:rPr>
            <w:rFonts w:hint="eastAsia" w:ascii="宋体" w:hAnsi="宋体" w:eastAsia="仿宋_GB2312" w:cs="仿宋_GB2312"/>
            <w:bCs/>
            <w:color w:val="auto"/>
            <w:sz w:val="32"/>
            <w:szCs w:val="32"/>
            <w:lang w:eastAsia="zh-CN"/>
          </w:rPr>
          <w:delText>条第二款规定，未按规定开展节水宣传和节水知识普及的；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396" w:author="谢浩然" w:date="2019-07-11T11:56:07Z"/>
          <w:rFonts w:hint="eastAsia" w:ascii="宋体" w:hAnsi="宋体" w:eastAsia="仿宋_GB2312" w:cs="仿宋_GB2312"/>
          <w:bCs/>
          <w:color w:val="auto"/>
          <w:sz w:val="32"/>
          <w:szCs w:val="32"/>
          <w:lang w:eastAsia="zh-CN"/>
        </w:rPr>
        <w:pPrChange w:id="6395"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397" w:author="谢浩然" w:date="2019-07-11T11:56:07Z">
        <w:r>
          <w:rPr>
            <w:rFonts w:hint="eastAsia" w:ascii="宋体" w:hAnsi="宋体" w:eastAsia="仿宋_GB2312" w:cs="仿宋_GB2312"/>
            <w:bCs/>
            <w:color w:val="auto"/>
            <w:sz w:val="32"/>
            <w:szCs w:val="32"/>
            <w:lang w:eastAsia="zh-CN"/>
          </w:rPr>
          <w:delText>（七）违反本条例</w:delText>
        </w:r>
      </w:del>
      <w:del w:id="6398" w:author="谢浩然" w:date="2019-07-11T11:56:07Z">
        <w:r>
          <w:rPr>
            <w:rFonts w:hint="eastAsia" w:ascii="宋体" w:hAnsi="宋体" w:eastAsia="仿宋_GB2312" w:cs="仿宋_GB2312"/>
            <w:color w:val="auto"/>
            <w:sz w:val="32"/>
            <w:szCs w:val="32"/>
            <w:lang w:val="en-US" w:eastAsia="zh-CN"/>
          </w:rPr>
          <w:delText>第五十七条第一款</w:delText>
        </w:r>
      </w:del>
      <w:del w:id="6399" w:author="谢浩然" w:date="2019-07-11T11:56:07Z">
        <w:r>
          <w:rPr>
            <w:rFonts w:hint="eastAsia" w:ascii="宋体" w:hAnsi="宋体" w:eastAsia="仿宋_GB2312" w:cs="仿宋_GB2312"/>
            <w:bCs/>
            <w:color w:val="auto"/>
            <w:sz w:val="32"/>
            <w:szCs w:val="32"/>
            <w:lang w:eastAsia="zh-CN"/>
          </w:rPr>
          <w:delText>规定，未按规定编制、实施供水应急预案的；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401" w:author="谢浩然" w:date="2019-07-11T11:56:07Z"/>
          <w:rFonts w:hint="eastAsia" w:ascii="宋体" w:hAnsi="宋体" w:eastAsia="仿宋_GB2312" w:cs="仿宋_GB2312"/>
          <w:bCs/>
          <w:color w:val="auto"/>
          <w:sz w:val="32"/>
          <w:szCs w:val="32"/>
          <w:lang w:eastAsia="zh-CN"/>
        </w:rPr>
        <w:pPrChange w:id="640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402" w:author="谢浩然" w:date="2019-07-11T11:56:07Z">
        <w:r>
          <w:rPr>
            <w:rFonts w:hint="eastAsia" w:ascii="宋体" w:hAnsi="宋体" w:eastAsia="仿宋_GB2312" w:cs="仿宋_GB2312"/>
            <w:color w:val="auto"/>
            <w:sz w:val="32"/>
            <w:szCs w:val="32"/>
          </w:rPr>
          <w:delText>（</w:delText>
        </w:r>
      </w:del>
      <w:del w:id="6403" w:author="谢浩然" w:date="2019-07-11T11:56:07Z">
        <w:r>
          <w:rPr>
            <w:rFonts w:hint="eastAsia" w:ascii="宋体" w:hAnsi="宋体" w:eastAsia="仿宋_GB2312" w:cs="仿宋_GB2312"/>
            <w:color w:val="auto"/>
            <w:sz w:val="32"/>
            <w:szCs w:val="32"/>
            <w:lang w:eastAsia="zh-CN"/>
          </w:rPr>
          <w:delText>八</w:delText>
        </w:r>
      </w:del>
      <w:del w:id="6404" w:author="谢浩然" w:date="2019-07-11T11:56:07Z">
        <w:r>
          <w:rPr>
            <w:rFonts w:hint="eastAsia" w:ascii="宋体" w:hAnsi="宋体" w:eastAsia="仿宋_GB2312" w:cs="仿宋_GB2312"/>
            <w:color w:val="auto"/>
            <w:sz w:val="32"/>
            <w:szCs w:val="32"/>
          </w:rPr>
          <w:delText>）违反本条例第</w:delText>
        </w:r>
      </w:del>
      <w:del w:id="6405" w:author="谢浩然" w:date="2019-07-11T11:56:07Z">
        <w:r>
          <w:rPr>
            <w:rFonts w:hint="eastAsia" w:ascii="宋体" w:hAnsi="宋体" w:eastAsia="仿宋_GB2312" w:cs="仿宋_GB2312"/>
            <w:color w:val="auto"/>
            <w:sz w:val="32"/>
            <w:szCs w:val="32"/>
            <w:lang w:eastAsia="zh-CN"/>
          </w:rPr>
          <w:delText>五十八</w:delText>
        </w:r>
      </w:del>
      <w:del w:id="6406" w:author="谢浩然" w:date="2019-07-11T11:56:07Z">
        <w:r>
          <w:rPr>
            <w:rFonts w:hint="eastAsia" w:ascii="宋体" w:hAnsi="宋体" w:eastAsia="仿宋_GB2312" w:cs="仿宋_GB2312"/>
            <w:color w:val="auto"/>
            <w:sz w:val="32"/>
            <w:szCs w:val="32"/>
          </w:rPr>
          <w:delText>条、第</w:delText>
        </w:r>
      </w:del>
      <w:del w:id="6407" w:author="谢浩然" w:date="2019-07-11T11:56:07Z">
        <w:r>
          <w:rPr>
            <w:rFonts w:hint="eastAsia" w:ascii="宋体" w:hAnsi="宋体" w:eastAsia="仿宋_GB2312" w:cs="仿宋_GB2312"/>
            <w:color w:val="auto"/>
            <w:sz w:val="32"/>
            <w:szCs w:val="32"/>
            <w:lang w:eastAsia="zh-CN"/>
          </w:rPr>
          <w:delText>五十九</w:delText>
        </w:r>
      </w:del>
      <w:del w:id="6408" w:author="谢浩然" w:date="2019-07-11T11:56:07Z">
        <w:r>
          <w:rPr>
            <w:rFonts w:hint="eastAsia" w:ascii="宋体" w:hAnsi="宋体" w:eastAsia="仿宋_GB2312" w:cs="仿宋_GB2312"/>
            <w:color w:val="auto"/>
            <w:sz w:val="32"/>
            <w:szCs w:val="32"/>
          </w:rPr>
          <w:delText>条</w:delText>
        </w:r>
      </w:del>
      <w:del w:id="6409" w:author="谢浩然" w:date="2019-07-11T11:56:07Z">
        <w:r>
          <w:rPr>
            <w:rFonts w:hint="eastAsia" w:ascii="宋体" w:hAnsi="宋体" w:eastAsia="仿宋_GB2312" w:cs="仿宋_GB2312"/>
            <w:color w:val="auto"/>
            <w:sz w:val="32"/>
            <w:szCs w:val="32"/>
            <w:lang w:eastAsia="zh-CN"/>
          </w:rPr>
          <w:delText>规定</w:delText>
        </w:r>
      </w:del>
      <w:del w:id="6410" w:author="谢浩然" w:date="2019-07-11T11:56:07Z">
        <w:r>
          <w:rPr>
            <w:rFonts w:hint="eastAsia" w:ascii="宋体" w:hAnsi="宋体" w:eastAsia="仿宋_GB2312" w:cs="仿宋_GB2312"/>
            <w:color w:val="auto"/>
            <w:sz w:val="32"/>
            <w:szCs w:val="32"/>
          </w:rPr>
          <w:delText>，</w:delText>
        </w:r>
      </w:del>
      <w:del w:id="6411" w:author="谢浩然" w:date="2019-07-11T11:56:07Z">
        <w:r>
          <w:rPr>
            <w:rFonts w:hint="eastAsia" w:ascii="宋体" w:hAnsi="宋体" w:eastAsia="仿宋_GB2312" w:cs="仿宋_GB2312"/>
            <w:bCs/>
            <w:color w:val="auto"/>
            <w:sz w:val="32"/>
            <w:szCs w:val="32"/>
          </w:rPr>
          <w:delText>发生供水突发事件、公共安全事故时，未按规定采取紧急措施，造成严重后果的；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413" w:author="谢浩然" w:date="2019-07-11T11:56:07Z"/>
          <w:rFonts w:hint="eastAsia" w:ascii="宋体" w:hAnsi="宋体" w:eastAsia="仿宋_GB2312" w:cs="仿宋_GB2312"/>
          <w:bCs/>
          <w:color w:val="auto"/>
          <w:sz w:val="32"/>
          <w:szCs w:val="32"/>
          <w:lang w:eastAsia="zh-CN"/>
        </w:rPr>
        <w:pPrChange w:id="641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414" w:author="谢浩然" w:date="2019-07-11T11:56:07Z">
        <w:r>
          <w:rPr>
            <w:rFonts w:hint="eastAsia" w:ascii="宋体" w:hAnsi="宋体" w:eastAsia="仿宋_GB2312" w:cs="仿宋_GB2312"/>
            <w:color w:val="auto"/>
            <w:sz w:val="32"/>
            <w:szCs w:val="32"/>
          </w:rPr>
          <w:delText>（</w:delText>
        </w:r>
      </w:del>
      <w:del w:id="6415" w:author="谢浩然" w:date="2019-07-11T11:56:07Z">
        <w:r>
          <w:rPr>
            <w:rFonts w:hint="eastAsia" w:ascii="宋体" w:hAnsi="宋体" w:eastAsia="仿宋_GB2312" w:cs="仿宋_GB2312"/>
            <w:color w:val="auto"/>
            <w:sz w:val="32"/>
            <w:szCs w:val="32"/>
            <w:lang w:eastAsia="zh-CN"/>
          </w:rPr>
          <w:delText>九</w:delText>
        </w:r>
      </w:del>
      <w:del w:id="6416" w:author="谢浩然" w:date="2019-07-11T11:56:07Z">
        <w:r>
          <w:rPr>
            <w:rFonts w:hint="eastAsia" w:ascii="宋体" w:hAnsi="宋体" w:eastAsia="仿宋_GB2312" w:cs="仿宋_GB2312"/>
            <w:color w:val="auto"/>
            <w:sz w:val="32"/>
            <w:szCs w:val="32"/>
          </w:rPr>
          <w:delText>）违反本条例第</w:delText>
        </w:r>
      </w:del>
      <w:del w:id="6417" w:author="谢浩然" w:date="2019-07-11T11:56:07Z">
        <w:r>
          <w:rPr>
            <w:rFonts w:hint="eastAsia" w:ascii="宋体" w:hAnsi="宋体" w:eastAsia="仿宋_GB2312" w:cs="仿宋_GB2312"/>
            <w:color w:val="auto"/>
            <w:sz w:val="32"/>
            <w:szCs w:val="32"/>
            <w:lang w:eastAsia="zh-CN"/>
          </w:rPr>
          <w:delText>六十</w:delText>
        </w:r>
      </w:del>
      <w:del w:id="6418" w:author="谢浩然" w:date="2019-07-11T11:56:07Z">
        <w:r>
          <w:rPr>
            <w:rFonts w:hint="eastAsia" w:ascii="宋体" w:hAnsi="宋体" w:eastAsia="仿宋_GB2312" w:cs="仿宋_GB2312"/>
            <w:color w:val="auto"/>
            <w:sz w:val="32"/>
            <w:szCs w:val="32"/>
          </w:rPr>
          <w:delText>条</w:delText>
        </w:r>
      </w:del>
      <w:del w:id="6419" w:author="谢浩然" w:date="2019-07-11T11:56:07Z">
        <w:r>
          <w:rPr>
            <w:rFonts w:hint="eastAsia" w:ascii="宋体" w:hAnsi="宋体" w:eastAsia="仿宋_GB2312" w:cs="仿宋_GB2312"/>
            <w:color w:val="auto"/>
            <w:sz w:val="32"/>
            <w:szCs w:val="32"/>
            <w:lang w:eastAsia="zh-CN"/>
          </w:rPr>
          <w:delText>第三款规定</w:delText>
        </w:r>
      </w:del>
      <w:del w:id="6420" w:author="谢浩然" w:date="2019-07-11T11:56:07Z">
        <w:r>
          <w:rPr>
            <w:rFonts w:hint="eastAsia" w:ascii="宋体" w:hAnsi="宋体" w:eastAsia="仿宋_GB2312" w:cs="仿宋_GB2312"/>
            <w:color w:val="auto"/>
            <w:sz w:val="32"/>
            <w:szCs w:val="32"/>
          </w:rPr>
          <w:delText>，未按规定对生活饮用水水质、水压实施监测、监督，或者未公布监测结果的；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422" w:author="谢浩然" w:date="2019-07-11T11:56:07Z"/>
          <w:rFonts w:hint="eastAsia" w:ascii="宋体" w:hAnsi="宋体" w:eastAsia="仿宋_GB2312" w:cs="仿宋_GB2312"/>
          <w:bCs/>
          <w:color w:val="auto"/>
          <w:sz w:val="32"/>
          <w:szCs w:val="32"/>
          <w:lang w:eastAsia="zh-CN"/>
        </w:rPr>
        <w:pPrChange w:id="6421"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423" w:author="谢浩然" w:date="2019-07-11T11:56:07Z">
        <w:r>
          <w:rPr>
            <w:rFonts w:hint="eastAsia" w:ascii="宋体" w:hAnsi="宋体" w:eastAsia="仿宋_GB2312" w:cs="仿宋_GB2312"/>
            <w:bCs/>
            <w:color w:val="auto"/>
            <w:sz w:val="32"/>
            <w:szCs w:val="32"/>
            <w:lang w:eastAsia="zh-CN"/>
          </w:rPr>
          <w:delText>（十）违反本条例第</w:delText>
        </w:r>
      </w:del>
      <w:del w:id="6424" w:author="谢浩然" w:date="2019-07-11T11:56:07Z">
        <w:r>
          <w:rPr>
            <w:rFonts w:hint="eastAsia" w:ascii="宋体" w:hAnsi="宋体" w:eastAsia="仿宋_GB2312" w:cs="仿宋_GB2312"/>
            <w:color w:val="auto"/>
            <w:sz w:val="32"/>
            <w:szCs w:val="32"/>
            <w:lang w:val="en-US" w:eastAsia="zh-CN"/>
          </w:rPr>
          <w:delText>六十二</w:delText>
        </w:r>
      </w:del>
      <w:del w:id="6425" w:author="谢浩然" w:date="2019-07-11T11:56:07Z">
        <w:r>
          <w:rPr>
            <w:rFonts w:hint="eastAsia" w:ascii="宋体" w:hAnsi="宋体" w:eastAsia="仿宋_GB2312" w:cs="仿宋_GB2312"/>
            <w:bCs/>
            <w:color w:val="auto"/>
            <w:sz w:val="32"/>
            <w:szCs w:val="32"/>
            <w:lang w:eastAsia="zh-CN"/>
          </w:rPr>
          <w:delText>条规定，未按规定进行监督检查的；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427" w:author="谢浩然" w:date="2019-07-11T11:56:07Z"/>
          <w:rFonts w:hint="eastAsia" w:ascii="宋体" w:hAnsi="宋体" w:eastAsia="仿宋_GB2312" w:cs="仿宋_GB2312"/>
          <w:bCs/>
          <w:color w:val="auto"/>
          <w:sz w:val="32"/>
          <w:szCs w:val="32"/>
          <w:lang w:eastAsia="zh-CN"/>
        </w:rPr>
        <w:pPrChange w:id="6426"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428" w:author="谢浩然" w:date="2019-07-11T11:56:07Z">
        <w:r>
          <w:rPr>
            <w:rFonts w:hint="eastAsia" w:ascii="宋体" w:hAnsi="宋体" w:eastAsia="仿宋_GB2312" w:cs="仿宋_GB2312"/>
            <w:bCs/>
            <w:color w:val="auto"/>
            <w:sz w:val="32"/>
            <w:szCs w:val="32"/>
            <w:lang w:eastAsia="zh-CN"/>
          </w:rPr>
          <w:delText>（十一）违反本条例第</w:delText>
        </w:r>
      </w:del>
      <w:del w:id="6429" w:author="谢浩然" w:date="2019-07-11T11:56:07Z">
        <w:r>
          <w:rPr>
            <w:rFonts w:hint="eastAsia" w:ascii="宋体" w:hAnsi="宋体" w:eastAsia="仿宋_GB2312" w:cs="仿宋_GB2312"/>
            <w:color w:val="auto"/>
            <w:sz w:val="32"/>
            <w:szCs w:val="32"/>
            <w:lang w:val="en-US" w:eastAsia="zh-CN"/>
          </w:rPr>
          <w:delText>六十三</w:delText>
        </w:r>
      </w:del>
      <w:del w:id="6430" w:author="谢浩然" w:date="2019-07-11T11:56:07Z">
        <w:r>
          <w:rPr>
            <w:rFonts w:hint="eastAsia" w:ascii="宋体" w:hAnsi="宋体" w:eastAsia="仿宋_GB2312" w:cs="仿宋_GB2312"/>
            <w:bCs/>
            <w:color w:val="auto"/>
            <w:sz w:val="32"/>
            <w:szCs w:val="32"/>
            <w:lang w:eastAsia="zh-CN"/>
          </w:rPr>
          <w:delText>条规定，未设立投诉、举报电话、邮箱或者未按规定处理投诉、举报事项的；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432" w:author="谢浩然" w:date="2019-07-11T11:56:07Z"/>
          <w:rFonts w:hint="eastAsia" w:ascii="宋体" w:hAnsi="宋体" w:eastAsia="仿宋_GB2312" w:cs="仿宋_GB2312"/>
          <w:color w:val="auto"/>
          <w:sz w:val="32"/>
          <w:szCs w:val="32"/>
        </w:rPr>
        <w:pPrChange w:id="6431"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433" w:author="谢浩然" w:date="2019-07-11T11:56:07Z">
        <w:r>
          <w:rPr>
            <w:rFonts w:hint="eastAsia" w:ascii="宋体" w:hAnsi="宋体" w:eastAsia="仿宋_GB2312" w:cs="仿宋_GB2312"/>
            <w:bCs/>
            <w:color w:val="auto"/>
            <w:sz w:val="32"/>
            <w:szCs w:val="32"/>
            <w:lang w:eastAsia="zh-CN"/>
          </w:rPr>
          <w:delText>（十二）其他违反本条例规定的行为。</w:delText>
        </w:r>
      </w:del>
      <w:bookmarkStart w:id="55" w:name="_Toc499110790"/>
      <w:bookmarkStart w:id="56" w:name="_Toc492328278"/>
      <w:bookmarkStart w:id="57" w:name="_Toc491811377"/>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435" w:author="谢浩然" w:date="2019-07-11T11:56:07Z"/>
          <w:rFonts w:hint="eastAsia" w:ascii="宋体" w:hAnsi="宋体" w:eastAsia="仿宋_GB2312" w:cs="仿宋_GB2312"/>
          <w:color w:val="auto"/>
          <w:sz w:val="32"/>
          <w:szCs w:val="32"/>
        </w:rPr>
        <w:pPrChange w:id="6434"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436" w:author="谢浩然" w:date="2019-07-11T11:56:07Z">
        <w:r>
          <w:rPr>
            <w:rFonts w:hint="eastAsia" w:ascii="宋体" w:hAnsi="宋体" w:eastAsia="黑体" w:cs="黑体"/>
            <w:color w:val="auto"/>
            <w:sz w:val="32"/>
            <w:szCs w:val="32"/>
            <w:rPrChange w:id="6437" w:author="卢颖东" w:date="2019-05-21T14:56:00Z">
              <w:rPr>
                <w:rFonts w:hint="eastAsia" w:ascii="黑体" w:hAnsi="黑体" w:eastAsia="黑体" w:cs="黑体"/>
                <w:color w:val="auto"/>
                <w:sz w:val="32"/>
                <w:szCs w:val="32"/>
              </w:rPr>
            </w:rPrChange>
          </w:rPr>
          <w:delText>第</w:delText>
        </w:r>
      </w:del>
      <w:del w:id="6439" w:author="谢浩然" w:date="2019-07-11T11:56:07Z">
        <w:r>
          <w:rPr>
            <w:rFonts w:hint="eastAsia" w:ascii="宋体" w:hAnsi="宋体" w:eastAsia="黑体" w:cs="黑体"/>
            <w:i w:val="0"/>
            <w:iCs w:val="0"/>
            <w:color w:val="auto"/>
            <w:sz w:val="32"/>
            <w:szCs w:val="32"/>
            <w:rPrChange w:id="6440" w:author="卢颖东" w:date="2019-05-21T14:56:00Z">
              <w:rPr>
                <w:rFonts w:hint="eastAsia" w:ascii="黑体" w:hAnsi="黑体" w:eastAsia="黑体" w:cs="黑体"/>
                <w:i w:val="0"/>
                <w:iCs w:val="0"/>
                <w:color w:val="auto"/>
                <w:sz w:val="32"/>
                <w:szCs w:val="32"/>
              </w:rPr>
            </w:rPrChange>
          </w:rPr>
          <w:delText>六</w:delText>
        </w:r>
      </w:del>
      <w:del w:id="6442" w:author="谢浩然" w:date="2019-07-11T11:56:07Z">
        <w:r>
          <w:rPr>
            <w:rFonts w:hint="eastAsia" w:ascii="宋体" w:hAnsi="宋体" w:eastAsia="黑体" w:cs="黑体"/>
            <w:color w:val="auto"/>
            <w:sz w:val="32"/>
            <w:szCs w:val="32"/>
            <w:rPrChange w:id="6443" w:author="卢颖东" w:date="2019-05-21T14:56:00Z">
              <w:rPr>
                <w:rFonts w:hint="eastAsia" w:ascii="黑体" w:hAnsi="黑体" w:eastAsia="黑体" w:cs="黑体"/>
                <w:color w:val="auto"/>
                <w:sz w:val="32"/>
                <w:szCs w:val="32"/>
              </w:rPr>
            </w:rPrChange>
          </w:rPr>
          <w:delText>十</w:delText>
        </w:r>
      </w:del>
      <w:del w:id="6445" w:author="谢浩然" w:date="2019-07-11T11:56:07Z">
        <w:r>
          <w:rPr>
            <w:rFonts w:hint="eastAsia" w:ascii="宋体" w:hAnsi="宋体" w:eastAsia="黑体" w:cs="黑体"/>
            <w:color w:val="auto"/>
            <w:sz w:val="32"/>
            <w:szCs w:val="32"/>
            <w:lang w:eastAsia="zh-CN"/>
            <w:rPrChange w:id="6446" w:author="卢颖东" w:date="2019-05-21T14:56:00Z">
              <w:rPr>
                <w:rFonts w:hint="eastAsia" w:ascii="黑体" w:hAnsi="黑体" w:eastAsia="黑体" w:cs="黑体"/>
                <w:color w:val="auto"/>
                <w:sz w:val="32"/>
                <w:szCs w:val="32"/>
                <w:lang w:eastAsia="zh-CN"/>
              </w:rPr>
            </w:rPrChange>
          </w:rPr>
          <w:delText>六</w:delText>
        </w:r>
      </w:del>
      <w:del w:id="6448" w:author="谢浩然" w:date="2019-07-11T11:56:07Z">
        <w:r>
          <w:rPr>
            <w:rFonts w:hint="eastAsia" w:ascii="宋体" w:hAnsi="宋体" w:eastAsia="黑体" w:cs="黑体"/>
            <w:color w:val="auto"/>
            <w:sz w:val="32"/>
            <w:szCs w:val="32"/>
            <w:rPrChange w:id="6449" w:author="卢颖东" w:date="2019-05-21T14:56:00Z">
              <w:rPr>
                <w:rFonts w:hint="eastAsia" w:ascii="黑体" w:hAnsi="黑体" w:eastAsia="黑体" w:cs="黑体"/>
                <w:color w:val="auto"/>
                <w:sz w:val="32"/>
                <w:szCs w:val="32"/>
              </w:rPr>
            </w:rPrChange>
          </w:rPr>
          <w:delText>条</w:delText>
        </w:r>
        <w:bookmarkEnd w:id="55"/>
        <w:bookmarkEnd w:id="56"/>
        <w:bookmarkEnd w:id="57"/>
      </w:del>
      <w:del w:id="6451" w:author="谢浩然" w:date="2019-07-11T11:56:07Z">
        <w:r>
          <w:rPr>
            <w:rFonts w:hint="eastAsia" w:ascii="宋体" w:hAnsi="宋体" w:eastAsia="仿宋_GB2312" w:cs="仿宋_GB2312"/>
            <w:color w:val="auto"/>
            <w:sz w:val="32"/>
            <w:szCs w:val="32"/>
            <w:lang w:val="en-US" w:eastAsia="zh-CN"/>
          </w:rPr>
          <w:delText xml:space="preserve">  </w:delText>
        </w:r>
      </w:del>
      <w:del w:id="6452" w:author="谢浩然" w:date="2019-07-11T11:56:07Z">
        <w:r>
          <w:rPr>
            <w:rFonts w:hint="eastAsia" w:ascii="宋体" w:hAnsi="宋体" w:eastAsia="仿宋_GB2312" w:cs="仿宋_GB2312"/>
            <w:color w:val="auto"/>
            <w:sz w:val="32"/>
            <w:szCs w:val="32"/>
          </w:rPr>
          <w:delText>发展改革、</w:delText>
        </w:r>
      </w:del>
      <w:del w:id="6453" w:author="谢浩然" w:date="2019-07-11T11:56:07Z">
        <w:r>
          <w:rPr>
            <w:rFonts w:hint="eastAsia" w:ascii="宋体" w:hAnsi="宋体" w:eastAsia="仿宋_GB2312" w:cs="仿宋_GB2312"/>
            <w:i w:val="0"/>
            <w:iCs w:val="0"/>
            <w:color w:val="auto"/>
            <w:sz w:val="32"/>
            <w:szCs w:val="32"/>
          </w:rPr>
          <w:delText>公安</w:delText>
        </w:r>
      </w:del>
      <w:del w:id="6454" w:author="谢浩然" w:date="2019-07-11T11:56:07Z">
        <w:r>
          <w:rPr>
            <w:rFonts w:hint="eastAsia" w:ascii="宋体" w:hAnsi="宋体" w:eastAsia="仿宋_GB2312" w:cs="仿宋_GB2312"/>
            <w:color w:val="auto"/>
            <w:sz w:val="32"/>
            <w:szCs w:val="32"/>
          </w:rPr>
          <w:delText>、</w:delText>
        </w:r>
      </w:del>
      <w:del w:id="6455" w:author="谢浩然" w:date="2019-07-11T11:56:07Z">
        <w:r>
          <w:rPr>
            <w:rFonts w:hint="eastAsia" w:ascii="宋体" w:hAnsi="宋体" w:eastAsia="仿宋_GB2312" w:cs="仿宋_GB2312"/>
            <w:color w:val="auto"/>
            <w:sz w:val="32"/>
            <w:szCs w:val="32"/>
            <w:lang w:eastAsia="zh-CN"/>
          </w:rPr>
          <w:delText>应急管理</w:delText>
        </w:r>
      </w:del>
      <w:del w:id="6456" w:author="谢浩然" w:date="2019-07-11T11:56:07Z">
        <w:r>
          <w:rPr>
            <w:rFonts w:hint="eastAsia" w:ascii="宋体" w:hAnsi="宋体" w:eastAsia="仿宋_GB2312" w:cs="仿宋_GB2312"/>
            <w:bCs/>
            <w:color w:val="auto"/>
            <w:sz w:val="32"/>
            <w:szCs w:val="32"/>
            <w:lang w:eastAsia="zh-CN"/>
          </w:rPr>
          <w:delText>、</w:delText>
        </w:r>
      </w:del>
      <w:del w:id="6457" w:author="谢浩然" w:date="2019-07-11T11:56:07Z">
        <w:r>
          <w:rPr>
            <w:rFonts w:hint="eastAsia" w:ascii="宋体" w:hAnsi="宋体" w:eastAsia="仿宋_GB2312" w:cs="仿宋_GB2312"/>
            <w:color w:val="auto"/>
            <w:sz w:val="32"/>
            <w:szCs w:val="32"/>
          </w:rPr>
          <w:delText>供水、卫生</w:delText>
        </w:r>
      </w:del>
      <w:del w:id="6458" w:author="谢浩然" w:date="2019-07-11T11:56:07Z">
        <w:r>
          <w:rPr>
            <w:rFonts w:hint="eastAsia" w:ascii="宋体" w:hAnsi="宋体" w:eastAsia="仿宋_GB2312" w:cs="仿宋_GB2312"/>
            <w:color w:val="auto"/>
            <w:sz w:val="32"/>
            <w:szCs w:val="32"/>
            <w:lang w:eastAsia="zh-CN"/>
          </w:rPr>
          <w:delText>健康</w:delText>
        </w:r>
      </w:del>
      <w:del w:id="6459" w:author="谢浩然" w:date="2019-07-11T11:56:07Z">
        <w:r>
          <w:rPr>
            <w:rFonts w:hint="eastAsia" w:ascii="宋体" w:hAnsi="宋体" w:eastAsia="仿宋_GB2312" w:cs="仿宋_GB2312"/>
            <w:color w:val="auto"/>
            <w:sz w:val="32"/>
            <w:szCs w:val="32"/>
          </w:rPr>
          <w:delText>、</w:delText>
        </w:r>
      </w:del>
      <w:del w:id="6460" w:author="谢浩然" w:date="2019-07-11T11:56:07Z">
        <w:r>
          <w:rPr>
            <w:rFonts w:hint="eastAsia" w:ascii="宋体" w:hAnsi="宋体" w:eastAsia="仿宋_GB2312" w:cs="仿宋_GB2312"/>
            <w:color w:val="auto"/>
            <w:sz w:val="32"/>
            <w:szCs w:val="32"/>
            <w:lang w:eastAsia="zh-CN"/>
          </w:rPr>
          <w:delText>生态</w:delText>
        </w:r>
      </w:del>
      <w:del w:id="6461" w:author="谢浩然" w:date="2019-07-11T11:56:07Z">
        <w:r>
          <w:rPr>
            <w:rFonts w:hint="eastAsia" w:ascii="宋体" w:hAnsi="宋体" w:eastAsia="仿宋_GB2312" w:cs="仿宋_GB2312"/>
            <w:color w:val="auto"/>
            <w:sz w:val="32"/>
            <w:szCs w:val="32"/>
          </w:rPr>
          <w:delText>环境、</w:delText>
        </w:r>
      </w:del>
      <w:del w:id="6462" w:author="谢浩然" w:date="2019-07-11T11:56:07Z">
        <w:r>
          <w:rPr>
            <w:rFonts w:hint="eastAsia" w:ascii="宋体" w:hAnsi="宋体" w:eastAsia="仿宋_GB2312" w:cs="仿宋_GB2312"/>
            <w:i w:val="0"/>
            <w:iCs w:val="0"/>
            <w:color w:val="auto"/>
            <w:kern w:val="1"/>
            <w:sz w:val="32"/>
            <w:szCs w:val="32"/>
            <w:lang w:eastAsia="zh-CN"/>
            <w:rPrChange w:id="6463" w:author="卢颖东" w:date="2019-05-21T14:56:00Z">
              <w:rPr>
                <w:rFonts w:hint="eastAsia" w:ascii="仿宋_GB2312" w:hAnsi="仿宋_GB2312" w:eastAsia="仿宋_GB2312" w:cs="仿宋_GB2312"/>
                <w:i w:val="0"/>
                <w:iCs w:val="0"/>
                <w:color w:val="auto"/>
                <w:kern w:val="1"/>
                <w:sz w:val="32"/>
                <w:szCs w:val="32"/>
                <w:lang w:eastAsia="zh-CN"/>
              </w:rPr>
            </w:rPrChange>
          </w:rPr>
          <w:delText>规划和</w:delText>
        </w:r>
      </w:del>
      <w:del w:id="6465" w:author="谢浩然" w:date="2019-07-11T11:56:07Z">
        <w:r>
          <w:rPr>
            <w:rFonts w:hint="eastAsia" w:ascii="宋体" w:hAnsi="宋体" w:eastAsia="仿宋_GB2312" w:cs="仿宋_GB2312"/>
            <w:i w:val="0"/>
            <w:iCs w:val="0"/>
            <w:color w:val="auto"/>
            <w:kern w:val="1"/>
            <w:sz w:val="32"/>
            <w:szCs w:val="32"/>
            <w:lang w:eastAsia="zh-CN"/>
          </w:rPr>
          <w:delText>自然资源</w:delText>
        </w:r>
      </w:del>
      <w:del w:id="6466" w:author="谢浩然" w:date="2019-07-11T11:56:07Z">
        <w:r>
          <w:rPr>
            <w:rFonts w:hint="eastAsia" w:ascii="宋体" w:hAnsi="宋体" w:eastAsia="仿宋_GB2312" w:cs="仿宋_GB2312"/>
            <w:bCs/>
            <w:color w:val="auto"/>
            <w:sz w:val="32"/>
            <w:szCs w:val="32"/>
            <w:lang w:eastAsia="zh-CN"/>
          </w:rPr>
          <w:delText>、住房和城乡</w:delText>
        </w:r>
      </w:del>
      <w:del w:id="6467" w:author="谢浩然" w:date="2019-07-11T11:56:07Z">
        <w:r>
          <w:rPr>
            <w:rFonts w:hint="eastAsia" w:ascii="宋体" w:hAnsi="宋体" w:eastAsia="仿宋_GB2312" w:cs="仿宋_GB2312"/>
            <w:color w:val="auto"/>
            <w:sz w:val="32"/>
            <w:szCs w:val="32"/>
          </w:rPr>
          <w:delText>建设</w:delText>
        </w:r>
      </w:del>
      <w:del w:id="6468" w:author="谢浩然" w:date="2019-07-11T11:56:07Z">
        <w:r>
          <w:rPr>
            <w:rFonts w:hint="eastAsia" w:ascii="宋体" w:hAnsi="宋体" w:eastAsia="仿宋_GB2312" w:cs="仿宋_GB2312"/>
            <w:bCs/>
            <w:color w:val="auto"/>
            <w:sz w:val="32"/>
            <w:szCs w:val="32"/>
            <w:lang w:eastAsia="zh-CN"/>
          </w:rPr>
          <w:delText>、</w:delText>
        </w:r>
      </w:del>
      <w:del w:id="6469" w:author="谢浩然" w:date="2019-07-11T11:56:07Z">
        <w:r>
          <w:rPr>
            <w:rFonts w:hint="eastAsia" w:ascii="宋体" w:hAnsi="宋体" w:eastAsia="仿宋_GB2312" w:cs="仿宋_GB2312"/>
            <w:color w:val="auto"/>
            <w:sz w:val="32"/>
            <w:szCs w:val="32"/>
          </w:rPr>
          <w:delText>财政</w:delText>
        </w:r>
      </w:del>
      <w:del w:id="6470" w:author="谢浩然" w:date="2019-07-11T11:56:07Z">
        <w:r>
          <w:rPr>
            <w:rFonts w:hint="eastAsia" w:ascii="宋体" w:hAnsi="宋体" w:eastAsia="仿宋_GB2312" w:cs="仿宋_GB2312"/>
            <w:i w:val="0"/>
            <w:iCs w:val="0"/>
            <w:color w:val="auto"/>
            <w:sz w:val="32"/>
            <w:szCs w:val="32"/>
          </w:rPr>
          <w:delText>、</w:delText>
        </w:r>
      </w:del>
      <w:del w:id="6471" w:author="谢浩然" w:date="2019-07-11T11:56:07Z">
        <w:r>
          <w:rPr>
            <w:rFonts w:hint="eastAsia" w:ascii="宋体" w:hAnsi="宋体" w:eastAsia="仿宋_GB2312" w:cs="仿宋_GB2312"/>
            <w:i w:val="0"/>
            <w:iCs w:val="0"/>
            <w:color w:val="auto"/>
            <w:sz w:val="32"/>
            <w:szCs w:val="32"/>
            <w:lang w:eastAsia="zh-CN"/>
          </w:rPr>
          <w:delText>市场</w:delText>
        </w:r>
      </w:del>
      <w:del w:id="6472" w:author="谢浩然" w:date="2019-07-11T11:56:07Z">
        <w:r>
          <w:rPr>
            <w:rFonts w:hint="eastAsia" w:ascii="宋体" w:hAnsi="宋体" w:eastAsia="仿宋_GB2312" w:cs="仿宋_GB2312"/>
            <w:i w:val="0"/>
            <w:iCs w:val="0"/>
            <w:color w:val="auto"/>
            <w:sz w:val="32"/>
            <w:szCs w:val="32"/>
          </w:rPr>
          <w:delText>监督</w:delText>
        </w:r>
      </w:del>
      <w:del w:id="6473" w:author="谢浩然" w:date="2019-07-11T11:56:07Z">
        <w:r>
          <w:rPr>
            <w:rFonts w:hint="eastAsia" w:ascii="宋体" w:hAnsi="宋体" w:eastAsia="仿宋_GB2312" w:cs="仿宋_GB2312"/>
            <w:color w:val="auto"/>
            <w:sz w:val="32"/>
            <w:szCs w:val="32"/>
          </w:rPr>
          <w:delText>等</w:delText>
        </w:r>
      </w:del>
      <w:del w:id="6474" w:author="谢浩然" w:date="2019-07-11T11:56:07Z">
        <w:r>
          <w:rPr>
            <w:rFonts w:hint="eastAsia" w:ascii="宋体" w:hAnsi="宋体" w:eastAsia="仿宋_GB2312" w:cs="仿宋_GB2312"/>
            <w:bCs/>
            <w:color w:val="auto"/>
            <w:sz w:val="32"/>
            <w:szCs w:val="32"/>
            <w:lang w:eastAsia="zh-CN"/>
          </w:rPr>
          <w:delText>有关</w:delText>
        </w:r>
      </w:del>
      <w:del w:id="6475" w:author="谢浩然" w:date="2019-07-11T11:56:07Z">
        <w:r>
          <w:rPr>
            <w:rFonts w:hint="eastAsia" w:ascii="宋体" w:hAnsi="宋体" w:eastAsia="仿宋_GB2312" w:cs="仿宋_GB2312"/>
            <w:color w:val="auto"/>
            <w:sz w:val="32"/>
            <w:szCs w:val="32"/>
          </w:rPr>
          <w:delText>行政管理部门以及区、镇人民政府及其工作人员有下列行为之一的，由上级主管机关或者监察机关责令改正，对部门给予通报批评，对直接负责的主管人员和其他直接责任人员依法给予处分：</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477" w:author="谢浩然" w:date="2019-07-11T11:56:07Z"/>
          <w:rFonts w:hint="eastAsia" w:ascii="宋体" w:hAnsi="宋体" w:eastAsia="仿宋_GB2312" w:cs="仿宋_GB2312"/>
          <w:color w:val="auto"/>
          <w:sz w:val="32"/>
          <w:szCs w:val="32"/>
        </w:rPr>
        <w:pPrChange w:id="647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478" w:author="谢浩然" w:date="2019-07-11T11:56:07Z">
        <w:r>
          <w:rPr>
            <w:rFonts w:hint="eastAsia" w:ascii="宋体" w:hAnsi="宋体" w:eastAsia="仿宋_GB2312" w:cs="仿宋_GB2312"/>
            <w:color w:val="auto"/>
            <w:sz w:val="32"/>
            <w:szCs w:val="32"/>
          </w:rPr>
          <w:delText>（一）违反本条例第</w:delText>
        </w:r>
      </w:del>
      <w:del w:id="6479" w:author="谢浩然" w:date="2019-07-11T11:56:07Z">
        <w:r>
          <w:rPr>
            <w:rFonts w:hint="eastAsia" w:ascii="宋体" w:hAnsi="宋体" w:eastAsia="仿宋_GB2312" w:cs="仿宋_GB2312"/>
            <w:color w:val="auto"/>
            <w:sz w:val="32"/>
            <w:szCs w:val="32"/>
            <w:lang w:eastAsia="zh-CN"/>
          </w:rPr>
          <w:delText>七</w:delText>
        </w:r>
      </w:del>
      <w:del w:id="6480" w:author="谢浩然" w:date="2019-07-11T11:56:07Z">
        <w:r>
          <w:rPr>
            <w:rFonts w:hint="eastAsia" w:ascii="宋体" w:hAnsi="宋体" w:eastAsia="仿宋_GB2312" w:cs="仿宋_GB2312"/>
            <w:color w:val="auto"/>
            <w:sz w:val="32"/>
            <w:szCs w:val="32"/>
          </w:rPr>
          <w:delText>条</w:delText>
        </w:r>
      </w:del>
      <w:del w:id="6481" w:author="谢浩然" w:date="2019-07-11T11:56:07Z">
        <w:r>
          <w:rPr>
            <w:rFonts w:hint="eastAsia" w:ascii="宋体" w:hAnsi="宋体" w:eastAsia="仿宋_GB2312" w:cs="仿宋_GB2312"/>
            <w:color w:val="auto"/>
            <w:sz w:val="32"/>
            <w:szCs w:val="32"/>
            <w:lang w:eastAsia="zh-CN"/>
          </w:rPr>
          <w:delText>第二款规定</w:delText>
        </w:r>
      </w:del>
      <w:del w:id="6482" w:author="谢浩然" w:date="2019-07-11T11:56:07Z">
        <w:r>
          <w:rPr>
            <w:rFonts w:hint="eastAsia" w:ascii="宋体" w:hAnsi="宋体" w:eastAsia="仿宋_GB2312" w:cs="仿宋_GB2312"/>
            <w:color w:val="auto"/>
            <w:sz w:val="32"/>
            <w:szCs w:val="32"/>
          </w:rPr>
          <w:delText>，未</w:delText>
        </w:r>
      </w:del>
      <w:del w:id="6483" w:author="谢浩然" w:date="2019-07-11T11:56:07Z">
        <w:r>
          <w:rPr>
            <w:rFonts w:hint="eastAsia" w:ascii="宋体" w:hAnsi="宋体" w:eastAsia="仿宋_GB2312" w:cs="仿宋_GB2312"/>
            <w:i w:val="0"/>
            <w:iCs w:val="0"/>
            <w:color w:val="auto"/>
            <w:sz w:val="32"/>
            <w:szCs w:val="32"/>
          </w:rPr>
          <w:delText>按规定</w:delText>
        </w:r>
      </w:del>
      <w:del w:id="6484" w:author="谢浩然" w:date="2019-07-11T11:56:07Z">
        <w:r>
          <w:rPr>
            <w:rFonts w:hint="eastAsia" w:ascii="宋体" w:hAnsi="宋体" w:eastAsia="仿宋_GB2312" w:cs="仿宋_GB2312"/>
            <w:color w:val="auto"/>
            <w:sz w:val="32"/>
            <w:szCs w:val="32"/>
          </w:rPr>
          <w:delText>将供水专项规划中的项目用地纳入</w:delText>
        </w:r>
      </w:del>
      <w:del w:id="6485" w:author="谢浩然" w:date="2019-07-11T11:56:07Z">
        <w:r>
          <w:rPr>
            <w:rFonts w:hint="eastAsia" w:ascii="宋体" w:hAnsi="宋体" w:eastAsia="仿宋_GB2312" w:cs="仿宋_GB2312"/>
            <w:color w:val="auto"/>
            <w:sz w:val="32"/>
            <w:szCs w:val="32"/>
            <w:lang w:eastAsia="zh-CN"/>
          </w:rPr>
          <w:delText>国土空间</w:delText>
        </w:r>
      </w:del>
      <w:del w:id="6486" w:author="谢浩然" w:date="2019-07-11T11:56:07Z">
        <w:r>
          <w:rPr>
            <w:rFonts w:hint="eastAsia" w:ascii="宋体" w:hAnsi="宋体" w:eastAsia="仿宋_GB2312" w:cs="仿宋_GB2312"/>
            <w:color w:val="auto"/>
            <w:sz w:val="32"/>
            <w:szCs w:val="32"/>
          </w:rPr>
          <w:delText>规划的；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488" w:author="谢浩然" w:date="2019-07-11T11:56:07Z"/>
          <w:rFonts w:hint="eastAsia" w:ascii="宋体" w:hAnsi="宋体" w:eastAsia="仿宋_GB2312" w:cs="仿宋_GB2312"/>
          <w:bCs/>
          <w:color w:val="auto"/>
          <w:sz w:val="32"/>
          <w:szCs w:val="32"/>
          <w:lang w:eastAsia="zh-CN"/>
        </w:rPr>
        <w:pPrChange w:id="648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489" w:author="谢浩然" w:date="2019-07-11T11:56:07Z">
        <w:r>
          <w:rPr>
            <w:rFonts w:hint="eastAsia" w:ascii="宋体" w:hAnsi="宋体" w:eastAsia="仿宋_GB2312" w:cs="仿宋_GB2312"/>
            <w:color w:val="auto"/>
            <w:sz w:val="32"/>
            <w:szCs w:val="32"/>
          </w:rPr>
          <w:delText>（</w:delText>
        </w:r>
      </w:del>
      <w:del w:id="6490" w:author="谢浩然" w:date="2019-07-11T11:56:07Z">
        <w:r>
          <w:rPr>
            <w:rFonts w:hint="eastAsia" w:ascii="宋体" w:hAnsi="宋体" w:eastAsia="仿宋_GB2312" w:cs="仿宋_GB2312"/>
            <w:color w:val="auto"/>
            <w:sz w:val="32"/>
            <w:szCs w:val="32"/>
            <w:lang w:eastAsia="zh-CN"/>
          </w:rPr>
          <w:delText>二</w:delText>
        </w:r>
      </w:del>
      <w:del w:id="6491" w:author="谢浩然" w:date="2019-07-11T11:56:07Z">
        <w:r>
          <w:rPr>
            <w:rFonts w:hint="eastAsia" w:ascii="宋体" w:hAnsi="宋体" w:eastAsia="仿宋_GB2312" w:cs="仿宋_GB2312"/>
            <w:color w:val="auto"/>
            <w:sz w:val="32"/>
            <w:szCs w:val="32"/>
          </w:rPr>
          <w:delText>）违反本条例第十</w:delText>
        </w:r>
      </w:del>
      <w:del w:id="6492" w:author="谢浩然" w:date="2019-07-11T11:56:07Z">
        <w:r>
          <w:rPr>
            <w:rFonts w:hint="eastAsia" w:ascii="宋体" w:hAnsi="宋体" w:eastAsia="仿宋_GB2312" w:cs="仿宋_GB2312"/>
            <w:color w:val="auto"/>
            <w:sz w:val="32"/>
            <w:szCs w:val="32"/>
            <w:lang w:eastAsia="zh-CN"/>
          </w:rPr>
          <w:delText>四</w:delText>
        </w:r>
      </w:del>
      <w:del w:id="6493" w:author="谢浩然" w:date="2019-07-11T11:56:07Z">
        <w:r>
          <w:rPr>
            <w:rFonts w:hint="eastAsia" w:ascii="宋体" w:hAnsi="宋体" w:eastAsia="仿宋_GB2312" w:cs="仿宋_GB2312"/>
            <w:color w:val="auto"/>
            <w:sz w:val="32"/>
            <w:szCs w:val="32"/>
          </w:rPr>
          <w:delText>条</w:delText>
        </w:r>
      </w:del>
      <w:del w:id="6494" w:author="谢浩然" w:date="2019-07-11T11:56:07Z">
        <w:r>
          <w:rPr>
            <w:rFonts w:hint="eastAsia" w:ascii="宋体" w:hAnsi="宋体" w:eastAsia="仿宋_GB2312" w:cs="仿宋_GB2312"/>
            <w:color w:val="auto"/>
            <w:sz w:val="32"/>
            <w:szCs w:val="32"/>
            <w:lang w:eastAsia="zh-CN"/>
          </w:rPr>
          <w:delText>第二款规定</w:delText>
        </w:r>
      </w:del>
      <w:del w:id="6495" w:author="谢浩然" w:date="2019-07-11T11:56:07Z">
        <w:r>
          <w:rPr>
            <w:rFonts w:hint="eastAsia" w:ascii="宋体" w:hAnsi="宋体" w:eastAsia="仿宋_GB2312" w:cs="仿宋_GB2312"/>
            <w:color w:val="auto"/>
            <w:sz w:val="32"/>
            <w:szCs w:val="32"/>
          </w:rPr>
          <w:delText>，未</w:delText>
        </w:r>
      </w:del>
      <w:del w:id="6496" w:author="谢浩然" w:date="2019-07-11T11:56:07Z">
        <w:r>
          <w:rPr>
            <w:rFonts w:hint="eastAsia" w:ascii="宋体" w:hAnsi="宋体" w:eastAsia="仿宋_GB2312" w:cs="仿宋_GB2312"/>
            <w:i w:val="0"/>
            <w:iCs w:val="0"/>
            <w:color w:val="auto"/>
            <w:sz w:val="32"/>
            <w:szCs w:val="32"/>
          </w:rPr>
          <w:delText>按规定</w:delText>
        </w:r>
      </w:del>
      <w:del w:id="6497" w:author="谢浩然" w:date="2019-07-11T11:56:07Z">
        <w:r>
          <w:rPr>
            <w:rFonts w:hint="eastAsia" w:ascii="宋体" w:hAnsi="宋体" w:eastAsia="仿宋_GB2312" w:cs="仿宋_GB2312"/>
            <w:color w:val="auto"/>
            <w:sz w:val="32"/>
            <w:szCs w:val="32"/>
          </w:rPr>
          <w:delText>对供水</w:delText>
        </w:r>
      </w:del>
      <w:del w:id="6498" w:author="谢浩然" w:date="2019-07-11T11:56:07Z">
        <w:r>
          <w:rPr>
            <w:rFonts w:hint="eastAsia" w:ascii="宋体" w:hAnsi="宋体" w:eastAsia="仿宋_GB2312" w:cs="仿宋_GB2312"/>
            <w:color w:val="auto"/>
            <w:sz w:val="32"/>
            <w:szCs w:val="32"/>
            <w:lang w:eastAsia="zh-CN"/>
          </w:rPr>
          <w:delText>设施</w:delText>
        </w:r>
      </w:del>
      <w:del w:id="6499" w:author="谢浩然" w:date="2019-07-11T11:56:07Z">
        <w:r>
          <w:rPr>
            <w:rFonts w:hint="eastAsia" w:ascii="宋体" w:hAnsi="宋体" w:eastAsia="仿宋_GB2312" w:cs="仿宋_GB2312"/>
            <w:color w:val="auto"/>
            <w:sz w:val="32"/>
            <w:szCs w:val="32"/>
          </w:rPr>
          <w:delText>建设材料</w:delText>
        </w:r>
      </w:del>
      <w:del w:id="6500" w:author="谢浩然" w:date="2019-07-11T11:56:07Z">
        <w:r>
          <w:rPr>
            <w:rFonts w:hint="eastAsia" w:ascii="宋体" w:hAnsi="宋体" w:eastAsia="仿宋_GB2312" w:cs="仿宋_GB2312"/>
            <w:color w:val="auto"/>
            <w:sz w:val="32"/>
            <w:szCs w:val="32"/>
            <w:lang w:eastAsia="zh-CN"/>
          </w:rPr>
          <w:delText>的使用情况</w:delText>
        </w:r>
      </w:del>
      <w:del w:id="6501" w:author="谢浩然" w:date="2019-07-11T11:56:07Z">
        <w:r>
          <w:rPr>
            <w:rFonts w:hint="eastAsia" w:ascii="宋体" w:hAnsi="宋体" w:eastAsia="仿宋_GB2312" w:cs="仿宋_GB2312"/>
            <w:color w:val="auto"/>
            <w:sz w:val="32"/>
            <w:szCs w:val="32"/>
          </w:rPr>
          <w:delText>进行监督检查的；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jc w:val="both"/>
        <w:textAlignment w:val="auto"/>
        <w:rPr>
          <w:del w:id="6503" w:author="谢浩然" w:date="2019-07-11T11:56:07Z"/>
          <w:rFonts w:hint="eastAsia" w:ascii="宋体" w:hAnsi="宋体" w:eastAsia="仿宋_GB2312" w:cs="仿宋_GB2312"/>
          <w:color w:val="auto"/>
          <w:sz w:val="32"/>
          <w:szCs w:val="32"/>
        </w:rPr>
        <w:pPrChange w:id="6502"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504" w:author="谢浩然" w:date="2019-07-11T11:56:07Z">
        <w:r>
          <w:rPr>
            <w:rFonts w:hint="eastAsia" w:ascii="宋体" w:hAnsi="宋体" w:eastAsia="仿宋_GB2312" w:cs="仿宋_GB2312"/>
            <w:bCs/>
            <w:color w:val="auto"/>
            <w:sz w:val="32"/>
            <w:szCs w:val="32"/>
            <w:lang w:val="en-US" w:eastAsia="zh-CN"/>
          </w:rPr>
          <w:delText>（三）违反本条例第五</w:delText>
        </w:r>
      </w:del>
      <w:del w:id="6505" w:author="谢浩然" w:date="2019-07-11T11:56:07Z">
        <w:r>
          <w:rPr>
            <w:rFonts w:hint="eastAsia" w:ascii="宋体" w:hAnsi="宋体" w:eastAsia="仿宋_GB2312" w:cs="仿宋_GB2312"/>
            <w:color w:val="auto"/>
            <w:sz w:val="32"/>
            <w:szCs w:val="32"/>
            <w:lang w:eastAsia="zh-CN"/>
          </w:rPr>
          <w:delText>十四</w:delText>
        </w:r>
      </w:del>
      <w:del w:id="6506" w:author="谢浩然" w:date="2019-07-11T11:56:07Z">
        <w:r>
          <w:rPr>
            <w:rFonts w:hint="eastAsia" w:ascii="宋体" w:hAnsi="宋体" w:eastAsia="仿宋_GB2312" w:cs="仿宋_GB2312"/>
            <w:bCs/>
            <w:color w:val="auto"/>
            <w:sz w:val="32"/>
            <w:szCs w:val="32"/>
            <w:lang w:val="en-US" w:eastAsia="zh-CN"/>
          </w:rPr>
          <w:delText>条第二款</w:delText>
        </w:r>
      </w:del>
      <w:del w:id="6507" w:author="谢浩然" w:date="2019-07-11T11:56:07Z">
        <w:r>
          <w:rPr>
            <w:rFonts w:hint="eastAsia" w:ascii="宋体" w:hAnsi="宋体" w:eastAsia="仿宋_GB2312" w:cs="仿宋_GB2312"/>
            <w:bCs/>
            <w:color w:val="auto"/>
            <w:sz w:val="32"/>
            <w:szCs w:val="32"/>
            <w:lang w:eastAsia="zh-CN"/>
          </w:rPr>
          <w:delText>规定，</w:delText>
        </w:r>
      </w:del>
      <w:del w:id="6508" w:author="谢浩然" w:date="2019-07-11T11:56:07Z">
        <w:r>
          <w:rPr>
            <w:rFonts w:hint="eastAsia" w:ascii="宋体" w:hAnsi="宋体" w:eastAsia="仿宋_GB2312" w:cs="仿宋_GB2312"/>
            <w:bCs/>
            <w:color w:val="auto"/>
            <w:sz w:val="32"/>
            <w:szCs w:val="32"/>
            <w:lang w:val="en-US" w:eastAsia="zh-CN"/>
          </w:rPr>
          <w:delText>未按照规定</w:delText>
        </w:r>
      </w:del>
      <w:del w:id="6509" w:author="谢浩然" w:date="2019-07-11T11:56:07Z">
        <w:r>
          <w:rPr>
            <w:rFonts w:hint="eastAsia" w:ascii="宋体" w:hAnsi="宋体" w:eastAsia="仿宋_GB2312" w:cs="仿宋_GB2312"/>
            <w:bCs/>
            <w:color w:val="auto"/>
            <w:sz w:val="32"/>
            <w:szCs w:val="32"/>
            <w:lang w:eastAsia="zh-CN"/>
          </w:rPr>
          <w:delText>开展农村集中式供水饮用水卫生监督和水质监管工作的；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11" w:author="谢浩然" w:date="2019-07-11T11:56:07Z"/>
          <w:rFonts w:hint="eastAsia" w:ascii="宋体" w:hAnsi="宋体" w:eastAsia="仿宋_GB2312" w:cs="仿宋_GB2312"/>
          <w:color w:val="auto"/>
          <w:sz w:val="32"/>
          <w:szCs w:val="32"/>
        </w:rPr>
        <w:pPrChange w:id="651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12" w:author="谢浩然" w:date="2019-07-11T11:56:07Z">
        <w:r>
          <w:rPr>
            <w:rFonts w:hint="eastAsia" w:ascii="宋体" w:hAnsi="宋体" w:eastAsia="仿宋_GB2312" w:cs="仿宋_GB2312"/>
            <w:color w:val="auto"/>
            <w:sz w:val="32"/>
            <w:szCs w:val="32"/>
          </w:rPr>
          <w:delText>（</w:delText>
        </w:r>
      </w:del>
      <w:del w:id="6513" w:author="谢浩然" w:date="2019-07-11T11:56:07Z">
        <w:r>
          <w:rPr>
            <w:rFonts w:hint="eastAsia" w:ascii="宋体" w:hAnsi="宋体" w:eastAsia="仿宋_GB2312" w:cs="仿宋_GB2312"/>
            <w:color w:val="auto"/>
            <w:sz w:val="32"/>
            <w:szCs w:val="32"/>
            <w:lang w:eastAsia="zh-CN"/>
          </w:rPr>
          <w:delText>四</w:delText>
        </w:r>
      </w:del>
      <w:del w:id="6514" w:author="谢浩然" w:date="2019-07-11T11:56:07Z">
        <w:r>
          <w:rPr>
            <w:rFonts w:hint="eastAsia" w:ascii="宋体" w:hAnsi="宋体" w:eastAsia="仿宋_GB2312" w:cs="仿宋_GB2312"/>
            <w:color w:val="auto"/>
            <w:sz w:val="32"/>
            <w:szCs w:val="32"/>
          </w:rPr>
          <w:delText>）违反本条例第</w:delText>
        </w:r>
      </w:del>
      <w:del w:id="6515" w:author="谢浩然" w:date="2019-07-11T11:56:07Z">
        <w:r>
          <w:rPr>
            <w:rFonts w:hint="eastAsia" w:ascii="宋体" w:hAnsi="宋体" w:eastAsia="仿宋_GB2312" w:cs="仿宋_GB2312"/>
            <w:color w:val="auto"/>
            <w:sz w:val="32"/>
            <w:szCs w:val="32"/>
            <w:lang w:eastAsia="zh-CN"/>
          </w:rPr>
          <w:delText>六</w:delText>
        </w:r>
      </w:del>
      <w:del w:id="6516" w:author="谢浩然" w:date="2019-07-11T11:56:07Z">
        <w:r>
          <w:rPr>
            <w:rFonts w:hint="eastAsia" w:ascii="宋体" w:hAnsi="宋体" w:eastAsia="仿宋_GB2312" w:cs="仿宋_GB2312"/>
            <w:color w:val="auto"/>
            <w:sz w:val="32"/>
            <w:szCs w:val="32"/>
          </w:rPr>
          <w:delText>十条</w:delText>
        </w:r>
      </w:del>
      <w:del w:id="6517" w:author="谢浩然" w:date="2019-07-11T11:56:07Z">
        <w:r>
          <w:rPr>
            <w:rFonts w:hint="eastAsia" w:ascii="宋体" w:hAnsi="宋体" w:eastAsia="仿宋_GB2312" w:cs="仿宋_GB2312"/>
            <w:color w:val="auto"/>
            <w:sz w:val="32"/>
            <w:szCs w:val="32"/>
            <w:lang w:eastAsia="zh-CN"/>
          </w:rPr>
          <w:delText>第一款、第二款规定</w:delText>
        </w:r>
      </w:del>
      <w:del w:id="6518" w:author="谢浩然" w:date="2019-07-11T11:56:07Z">
        <w:r>
          <w:rPr>
            <w:rFonts w:hint="eastAsia" w:ascii="宋体" w:hAnsi="宋体" w:eastAsia="仿宋_GB2312" w:cs="仿宋_GB2312"/>
            <w:color w:val="auto"/>
            <w:sz w:val="32"/>
            <w:szCs w:val="32"/>
          </w:rPr>
          <w:delText>，未按规定</w:delText>
        </w:r>
      </w:del>
      <w:del w:id="6519" w:author="谢浩然" w:date="2019-07-11T11:56:07Z">
        <w:r>
          <w:rPr>
            <w:rFonts w:hint="eastAsia" w:ascii="宋体" w:hAnsi="宋体" w:eastAsia="仿宋_GB2312" w:cs="仿宋_GB2312"/>
            <w:i w:val="0"/>
            <w:iCs w:val="0"/>
            <w:color w:val="auto"/>
            <w:sz w:val="32"/>
            <w:szCs w:val="32"/>
          </w:rPr>
          <w:delText>对生活饮用水水质实施监测、监督</w:delText>
        </w:r>
      </w:del>
      <w:del w:id="6520" w:author="谢浩然" w:date="2019-07-11T11:56:07Z">
        <w:r>
          <w:rPr>
            <w:rFonts w:hint="eastAsia" w:ascii="宋体" w:hAnsi="宋体" w:eastAsia="仿宋_GB2312" w:cs="仿宋_GB2312"/>
            <w:color w:val="auto"/>
            <w:sz w:val="32"/>
            <w:szCs w:val="32"/>
          </w:rPr>
          <w:delText>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22" w:author="谢浩然" w:date="2019-07-11T11:56:07Z"/>
          <w:rFonts w:hint="eastAsia" w:ascii="宋体" w:hAnsi="宋体" w:eastAsia="仿宋_GB2312" w:cs="仿宋_GB2312"/>
          <w:color w:val="auto"/>
          <w:sz w:val="32"/>
          <w:szCs w:val="32"/>
        </w:rPr>
        <w:pPrChange w:id="652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23" w:author="谢浩然" w:date="2019-07-11T11:56:07Z">
        <w:r>
          <w:rPr>
            <w:rFonts w:hint="eastAsia" w:ascii="宋体" w:hAnsi="宋体" w:eastAsia="仿宋_GB2312" w:cs="仿宋_GB2312"/>
            <w:color w:val="auto"/>
            <w:sz w:val="32"/>
            <w:szCs w:val="32"/>
          </w:rPr>
          <w:delText>（</w:delText>
        </w:r>
      </w:del>
      <w:del w:id="6524" w:author="谢浩然" w:date="2019-07-11T11:56:07Z">
        <w:r>
          <w:rPr>
            <w:rFonts w:hint="eastAsia" w:ascii="宋体" w:hAnsi="宋体" w:eastAsia="仿宋_GB2312" w:cs="仿宋_GB2312"/>
            <w:color w:val="auto"/>
            <w:sz w:val="32"/>
            <w:szCs w:val="32"/>
            <w:lang w:eastAsia="zh-CN"/>
          </w:rPr>
          <w:delText>五</w:delText>
        </w:r>
      </w:del>
      <w:del w:id="6525" w:author="谢浩然" w:date="2019-07-11T11:56:07Z">
        <w:r>
          <w:rPr>
            <w:rFonts w:hint="eastAsia" w:ascii="宋体" w:hAnsi="宋体" w:eastAsia="仿宋_GB2312" w:cs="仿宋_GB2312"/>
            <w:color w:val="auto"/>
            <w:sz w:val="32"/>
            <w:szCs w:val="32"/>
          </w:rPr>
          <w:delText>）其他违反本条例规定的行为。</w:delText>
        </w:r>
      </w:del>
      <w:bookmarkStart w:id="58" w:name="_Toc492328280"/>
      <w:bookmarkStart w:id="59" w:name="_Toc491811378"/>
      <w:bookmarkStart w:id="60" w:name="_Toc499110791"/>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527" w:author="谢浩然" w:date="2019-07-11T11:56:07Z"/>
          <w:rFonts w:hint="eastAsia" w:ascii="宋体" w:hAnsi="宋体" w:eastAsia="仿宋_GB2312" w:cs="仿宋_GB2312"/>
          <w:color w:val="auto"/>
          <w:sz w:val="32"/>
          <w:szCs w:val="32"/>
        </w:rPr>
        <w:pPrChange w:id="652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528" w:author="谢浩然" w:date="2019-07-11T11:56:07Z">
        <w:r>
          <w:rPr>
            <w:rFonts w:hint="eastAsia" w:ascii="宋体" w:hAnsi="宋体" w:eastAsia="黑体" w:cs="黑体"/>
            <w:color w:val="auto"/>
            <w:sz w:val="32"/>
            <w:szCs w:val="32"/>
            <w:rPrChange w:id="6529" w:author="卢颖东" w:date="2019-05-21T14:56:00Z">
              <w:rPr>
                <w:rFonts w:hint="eastAsia" w:ascii="黑体" w:hAnsi="黑体" w:eastAsia="黑体" w:cs="黑体"/>
                <w:color w:val="auto"/>
                <w:sz w:val="32"/>
                <w:szCs w:val="32"/>
              </w:rPr>
            </w:rPrChange>
          </w:rPr>
          <w:delText>第</w:delText>
        </w:r>
      </w:del>
      <w:del w:id="6531" w:author="谢浩然" w:date="2019-07-11T11:56:07Z">
        <w:r>
          <w:rPr>
            <w:rFonts w:hint="eastAsia" w:ascii="宋体" w:hAnsi="宋体" w:eastAsia="黑体" w:cs="黑体"/>
            <w:i w:val="0"/>
            <w:iCs w:val="0"/>
            <w:color w:val="auto"/>
            <w:sz w:val="32"/>
            <w:szCs w:val="32"/>
            <w:rPrChange w:id="6532" w:author="卢颖东" w:date="2019-05-21T14:56:00Z">
              <w:rPr>
                <w:rFonts w:hint="eastAsia" w:ascii="黑体" w:hAnsi="黑体" w:eastAsia="黑体" w:cs="黑体"/>
                <w:i w:val="0"/>
                <w:iCs w:val="0"/>
                <w:color w:val="auto"/>
                <w:sz w:val="32"/>
                <w:szCs w:val="32"/>
              </w:rPr>
            </w:rPrChange>
          </w:rPr>
          <w:delText>六</w:delText>
        </w:r>
      </w:del>
      <w:del w:id="6534" w:author="谢浩然" w:date="2019-07-11T11:56:07Z">
        <w:r>
          <w:rPr>
            <w:rFonts w:hint="eastAsia" w:ascii="宋体" w:hAnsi="宋体" w:eastAsia="黑体" w:cs="黑体"/>
            <w:color w:val="auto"/>
            <w:sz w:val="32"/>
            <w:szCs w:val="32"/>
            <w:rPrChange w:id="6535" w:author="卢颖东" w:date="2019-05-21T14:56:00Z">
              <w:rPr>
                <w:rFonts w:hint="eastAsia" w:ascii="黑体" w:hAnsi="黑体" w:eastAsia="黑体" w:cs="黑体"/>
                <w:color w:val="auto"/>
                <w:sz w:val="32"/>
                <w:szCs w:val="32"/>
              </w:rPr>
            </w:rPrChange>
          </w:rPr>
          <w:delText>十</w:delText>
        </w:r>
      </w:del>
      <w:del w:id="6537" w:author="谢浩然" w:date="2019-07-11T11:56:07Z">
        <w:r>
          <w:rPr>
            <w:rFonts w:hint="eastAsia" w:ascii="宋体" w:hAnsi="宋体" w:eastAsia="黑体" w:cs="黑体"/>
            <w:color w:val="auto"/>
            <w:sz w:val="32"/>
            <w:szCs w:val="32"/>
            <w:lang w:eastAsia="zh-CN"/>
            <w:rPrChange w:id="6538" w:author="卢颖东" w:date="2019-05-21T14:56:00Z">
              <w:rPr>
                <w:rFonts w:hint="eastAsia" w:ascii="黑体" w:hAnsi="黑体" w:eastAsia="黑体" w:cs="黑体"/>
                <w:color w:val="auto"/>
                <w:sz w:val="32"/>
                <w:szCs w:val="32"/>
                <w:lang w:eastAsia="zh-CN"/>
              </w:rPr>
            </w:rPrChange>
          </w:rPr>
          <w:delText>七</w:delText>
        </w:r>
      </w:del>
      <w:del w:id="6540" w:author="谢浩然" w:date="2019-07-11T11:56:07Z">
        <w:r>
          <w:rPr>
            <w:rFonts w:hint="eastAsia" w:ascii="宋体" w:hAnsi="宋体" w:eastAsia="黑体" w:cs="黑体"/>
            <w:color w:val="auto"/>
            <w:sz w:val="32"/>
            <w:szCs w:val="32"/>
            <w:rPrChange w:id="6541" w:author="卢颖东" w:date="2019-05-21T14:56:00Z">
              <w:rPr>
                <w:rFonts w:hint="eastAsia" w:ascii="黑体" w:hAnsi="黑体" w:eastAsia="黑体" w:cs="黑体"/>
                <w:color w:val="auto"/>
                <w:sz w:val="32"/>
                <w:szCs w:val="32"/>
              </w:rPr>
            </w:rPrChange>
          </w:rPr>
          <w:delText>条</w:delText>
        </w:r>
        <w:bookmarkEnd w:id="58"/>
        <w:bookmarkEnd w:id="59"/>
        <w:bookmarkEnd w:id="60"/>
      </w:del>
      <w:del w:id="6543" w:author="谢浩然" w:date="2019-07-11T11:56:07Z">
        <w:bookmarkStart w:id="61" w:name="_Toc492328281"/>
        <w:bookmarkStart w:id="62" w:name="_Toc499110792"/>
        <w:bookmarkStart w:id="63" w:name="_Toc491811379"/>
        <w:r>
          <w:rPr>
            <w:rFonts w:hint="eastAsia" w:ascii="宋体" w:hAnsi="宋体" w:eastAsia="仿宋_GB2312" w:cs="仿宋_GB2312"/>
            <w:color w:val="auto"/>
            <w:sz w:val="32"/>
            <w:szCs w:val="32"/>
            <w:lang w:val="en-US" w:eastAsia="zh-CN"/>
          </w:rPr>
          <w:delText xml:space="preserve">  </w:delText>
        </w:r>
      </w:del>
      <w:del w:id="6544" w:author="谢浩然" w:date="2019-07-11T11:56:07Z">
        <w:r>
          <w:rPr>
            <w:rFonts w:hint="eastAsia" w:ascii="宋体" w:hAnsi="宋体" w:eastAsia="仿宋_GB2312" w:cs="仿宋_GB2312"/>
            <w:color w:val="auto"/>
            <w:sz w:val="32"/>
            <w:szCs w:val="32"/>
          </w:rPr>
          <w:delText>供水</w:delText>
        </w:r>
      </w:del>
      <w:del w:id="6545" w:author="谢浩然" w:date="2019-07-11T11:56:07Z">
        <w:r>
          <w:rPr>
            <w:rFonts w:hint="eastAsia" w:ascii="宋体" w:hAnsi="宋体" w:eastAsia="仿宋_GB2312" w:cs="仿宋_GB2312"/>
            <w:color w:val="auto"/>
            <w:sz w:val="32"/>
            <w:szCs w:val="32"/>
            <w:lang w:eastAsia="zh-CN"/>
          </w:rPr>
          <w:delText>单位</w:delText>
        </w:r>
      </w:del>
      <w:del w:id="6546" w:author="谢浩然" w:date="2019-07-11T11:56:07Z">
        <w:r>
          <w:rPr>
            <w:rFonts w:hint="eastAsia" w:ascii="宋体" w:hAnsi="宋体" w:eastAsia="仿宋_GB2312" w:cs="仿宋_GB2312"/>
            <w:color w:val="auto"/>
            <w:sz w:val="32"/>
            <w:szCs w:val="32"/>
          </w:rPr>
          <w:delText>违反本条例规定，有下列行为之一的，由供水行政主管部门责令改正，</w:delText>
        </w:r>
      </w:del>
      <w:del w:id="6547" w:author="谢浩然" w:date="2019-07-11T11:56:07Z">
        <w:r>
          <w:rPr>
            <w:rFonts w:hint="eastAsia" w:ascii="宋体" w:hAnsi="宋体" w:eastAsia="仿宋_GB2312" w:cs="仿宋_GB2312"/>
            <w:i w:val="0"/>
            <w:iCs w:val="0"/>
            <w:color w:val="auto"/>
            <w:sz w:val="32"/>
            <w:szCs w:val="32"/>
            <w:lang w:eastAsia="zh-CN"/>
          </w:rPr>
          <w:delText>可以</w:delText>
        </w:r>
      </w:del>
      <w:del w:id="6548" w:author="谢浩然" w:date="2019-07-11T11:56:07Z">
        <w:r>
          <w:rPr>
            <w:rFonts w:hint="eastAsia" w:ascii="宋体" w:hAnsi="宋体" w:eastAsia="仿宋_GB2312" w:cs="仿宋_GB2312"/>
            <w:color w:val="auto"/>
            <w:sz w:val="32"/>
            <w:szCs w:val="32"/>
          </w:rPr>
          <w:delText>处</w:delText>
        </w:r>
      </w:del>
      <w:del w:id="6549" w:author="谢浩然" w:date="2019-07-11T11:56:07Z">
        <w:r>
          <w:rPr>
            <w:rFonts w:hint="eastAsia" w:ascii="宋体" w:hAnsi="宋体" w:eastAsia="仿宋_GB2312" w:cs="仿宋_GB2312"/>
            <w:color w:val="auto"/>
            <w:sz w:val="32"/>
            <w:szCs w:val="32"/>
            <w:lang w:eastAsia="zh-CN"/>
          </w:rPr>
          <w:delText>以</w:delText>
        </w:r>
      </w:del>
      <w:del w:id="6550" w:author="谢浩然" w:date="2019-07-11T11:56:07Z">
        <w:r>
          <w:rPr>
            <w:rFonts w:hint="eastAsia" w:ascii="宋体" w:hAnsi="宋体" w:eastAsia="仿宋_GB2312" w:cs="仿宋_GB2312"/>
            <w:iCs/>
            <w:color w:val="auto"/>
            <w:sz w:val="32"/>
            <w:szCs w:val="32"/>
          </w:rPr>
          <w:delText>一万元</w:delText>
        </w:r>
      </w:del>
      <w:del w:id="6551" w:author="谢浩然" w:date="2019-07-11T11:56:07Z">
        <w:r>
          <w:rPr>
            <w:rFonts w:hint="eastAsia" w:ascii="宋体" w:hAnsi="宋体" w:eastAsia="仿宋_GB2312" w:cs="仿宋_GB2312"/>
            <w:color w:val="auto"/>
            <w:sz w:val="32"/>
            <w:szCs w:val="32"/>
          </w:rPr>
          <w:delText>以上</w:delText>
        </w:r>
      </w:del>
      <w:del w:id="6552" w:author="谢浩然" w:date="2019-07-11T11:56:07Z">
        <w:r>
          <w:rPr>
            <w:rFonts w:hint="eastAsia" w:ascii="宋体" w:hAnsi="宋体" w:eastAsia="仿宋_GB2312" w:cs="仿宋_GB2312"/>
            <w:iCs/>
            <w:color w:val="auto"/>
            <w:sz w:val="32"/>
            <w:szCs w:val="32"/>
          </w:rPr>
          <w:delText>五万元</w:delText>
        </w:r>
      </w:del>
      <w:del w:id="6553" w:author="谢浩然" w:date="2019-07-11T11:56:07Z">
        <w:r>
          <w:rPr>
            <w:rFonts w:hint="eastAsia" w:ascii="宋体" w:hAnsi="宋体" w:eastAsia="仿宋_GB2312" w:cs="仿宋_GB2312"/>
            <w:color w:val="auto"/>
            <w:sz w:val="32"/>
            <w:szCs w:val="32"/>
          </w:rPr>
          <w:delText>以下罚款：</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55" w:author="谢浩然" w:date="2019-07-11T11:56:07Z"/>
          <w:rFonts w:hint="eastAsia" w:ascii="宋体" w:hAnsi="宋体" w:eastAsia="仿宋_GB2312" w:cs="仿宋_GB2312"/>
          <w:color w:val="auto"/>
          <w:sz w:val="32"/>
          <w:szCs w:val="32"/>
        </w:rPr>
        <w:pPrChange w:id="655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56" w:author="谢浩然" w:date="2019-07-11T11:56:07Z">
        <w:r>
          <w:rPr>
            <w:rFonts w:hint="eastAsia" w:ascii="宋体" w:hAnsi="宋体" w:eastAsia="仿宋_GB2312" w:cs="仿宋_GB2312"/>
            <w:color w:val="auto"/>
            <w:sz w:val="32"/>
            <w:szCs w:val="32"/>
          </w:rPr>
          <w:delText>（</w:delText>
        </w:r>
      </w:del>
      <w:del w:id="6557" w:author="谢浩然" w:date="2019-07-11T11:56:07Z">
        <w:r>
          <w:rPr>
            <w:rFonts w:hint="eastAsia" w:ascii="宋体" w:hAnsi="宋体" w:eastAsia="仿宋_GB2312" w:cs="仿宋_GB2312"/>
            <w:color w:val="auto"/>
            <w:sz w:val="32"/>
            <w:szCs w:val="32"/>
            <w:lang w:eastAsia="zh-CN"/>
          </w:rPr>
          <w:delText>一</w:delText>
        </w:r>
      </w:del>
      <w:del w:id="6558" w:author="谢浩然" w:date="2019-07-11T11:56:07Z">
        <w:r>
          <w:rPr>
            <w:rFonts w:hint="eastAsia" w:ascii="宋体" w:hAnsi="宋体" w:eastAsia="仿宋_GB2312" w:cs="仿宋_GB2312"/>
            <w:color w:val="auto"/>
            <w:sz w:val="32"/>
            <w:szCs w:val="32"/>
          </w:rPr>
          <w:delText>）违反本条例第十</w:delText>
        </w:r>
      </w:del>
      <w:del w:id="6559" w:author="谢浩然" w:date="2019-07-11T11:56:07Z">
        <w:r>
          <w:rPr>
            <w:rFonts w:hint="eastAsia" w:ascii="宋体" w:hAnsi="宋体" w:eastAsia="仿宋_GB2312" w:cs="仿宋_GB2312"/>
            <w:color w:val="auto"/>
            <w:sz w:val="32"/>
            <w:szCs w:val="32"/>
            <w:lang w:eastAsia="zh-CN"/>
          </w:rPr>
          <w:delText>五</w:delText>
        </w:r>
      </w:del>
      <w:del w:id="6560" w:author="谢浩然" w:date="2019-07-11T11:56:07Z">
        <w:r>
          <w:rPr>
            <w:rFonts w:hint="eastAsia" w:ascii="宋体" w:hAnsi="宋体" w:eastAsia="仿宋_GB2312" w:cs="仿宋_GB2312"/>
            <w:color w:val="auto"/>
            <w:sz w:val="32"/>
            <w:szCs w:val="32"/>
          </w:rPr>
          <w:delText>条第</w:delText>
        </w:r>
      </w:del>
      <w:del w:id="6561" w:author="谢浩然" w:date="2019-07-11T11:56:07Z">
        <w:r>
          <w:rPr>
            <w:rFonts w:hint="eastAsia" w:ascii="宋体" w:hAnsi="宋体" w:eastAsia="仿宋_GB2312" w:cs="仿宋_GB2312"/>
            <w:color w:val="auto"/>
            <w:sz w:val="32"/>
            <w:szCs w:val="32"/>
            <w:lang w:eastAsia="zh-CN"/>
          </w:rPr>
          <w:delText>一</w:delText>
        </w:r>
      </w:del>
      <w:del w:id="6562" w:author="谢浩然" w:date="2019-07-11T11:56:07Z">
        <w:r>
          <w:rPr>
            <w:rFonts w:hint="eastAsia" w:ascii="宋体" w:hAnsi="宋体" w:eastAsia="仿宋_GB2312" w:cs="仿宋_GB2312"/>
            <w:color w:val="auto"/>
            <w:sz w:val="32"/>
            <w:szCs w:val="32"/>
          </w:rPr>
          <w:delText>款</w:delText>
        </w:r>
      </w:del>
      <w:del w:id="6563" w:author="谢浩然" w:date="2019-07-11T11:56:07Z">
        <w:r>
          <w:rPr>
            <w:rFonts w:hint="eastAsia" w:ascii="宋体" w:hAnsi="宋体" w:eastAsia="仿宋_GB2312" w:cs="仿宋_GB2312"/>
            <w:color w:val="auto"/>
            <w:sz w:val="32"/>
            <w:szCs w:val="32"/>
            <w:lang w:eastAsia="zh-CN"/>
          </w:rPr>
          <w:delText>规定</w:delText>
        </w:r>
      </w:del>
      <w:del w:id="6564" w:author="谢浩然" w:date="2019-07-11T11:56:07Z">
        <w:r>
          <w:rPr>
            <w:rFonts w:hint="eastAsia" w:ascii="宋体" w:hAnsi="宋体" w:eastAsia="仿宋_GB2312" w:cs="仿宋_GB2312"/>
            <w:color w:val="auto"/>
            <w:sz w:val="32"/>
            <w:szCs w:val="32"/>
          </w:rPr>
          <w:delText>，未按规定</w:delText>
        </w:r>
      </w:del>
      <w:del w:id="6565" w:author="谢浩然" w:date="2019-07-11T11:56:07Z">
        <w:r>
          <w:rPr>
            <w:rFonts w:hint="eastAsia" w:ascii="宋体" w:hAnsi="宋体" w:eastAsia="仿宋_GB2312" w:cs="仿宋_GB2312"/>
            <w:i w:val="0"/>
            <w:iCs w:val="0"/>
            <w:color w:val="auto"/>
            <w:sz w:val="32"/>
            <w:szCs w:val="32"/>
            <w:lang w:eastAsia="zh-CN"/>
          </w:rPr>
          <w:delText>参加</w:delText>
        </w:r>
      </w:del>
      <w:del w:id="6566" w:author="谢浩然" w:date="2019-07-11T11:56:07Z">
        <w:r>
          <w:rPr>
            <w:rFonts w:hint="eastAsia" w:ascii="宋体" w:hAnsi="宋体" w:eastAsia="仿宋_GB2312" w:cs="仿宋_GB2312"/>
            <w:i w:val="0"/>
            <w:iCs w:val="0"/>
            <w:color w:val="auto"/>
            <w:sz w:val="32"/>
            <w:szCs w:val="32"/>
          </w:rPr>
          <w:delText>竣工验收的</w:delText>
        </w:r>
      </w:del>
      <w:del w:id="6567" w:author="谢浩然" w:date="2019-07-11T11:56:07Z">
        <w:r>
          <w:rPr>
            <w:rFonts w:hint="eastAsia" w:ascii="宋体" w:hAnsi="宋体" w:eastAsia="仿宋_GB2312" w:cs="仿宋_GB2312"/>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69" w:author="谢浩然" w:date="2019-07-11T11:56:07Z"/>
          <w:rFonts w:hint="eastAsia" w:ascii="宋体" w:hAnsi="宋体" w:eastAsia="仿宋_GB2312" w:cs="仿宋_GB2312"/>
          <w:i w:val="0"/>
          <w:iCs w:val="0"/>
          <w:color w:val="auto"/>
          <w:kern w:val="1"/>
          <w:sz w:val="32"/>
          <w:szCs w:val="32"/>
        </w:rPr>
        <w:pPrChange w:id="656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70" w:author="谢浩然" w:date="2019-07-11T11:56:07Z">
        <w:r>
          <w:rPr>
            <w:rFonts w:hint="eastAsia" w:ascii="宋体" w:hAnsi="宋体" w:eastAsia="仿宋_GB2312" w:cs="仿宋_GB2312"/>
            <w:i w:val="0"/>
            <w:iCs w:val="0"/>
            <w:color w:val="auto"/>
            <w:sz w:val="32"/>
            <w:szCs w:val="32"/>
            <w:lang w:val="en-US" w:eastAsia="zh-CN"/>
          </w:rPr>
          <w:delText>（二）违反本条例第二十三条规定，抢修供水设施不符合相关规定的；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72" w:author="谢浩然" w:date="2019-07-11T11:56:07Z"/>
          <w:rFonts w:hint="eastAsia" w:ascii="宋体" w:hAnsi="宋体" w:eastAsia="仿宋_GB2312" w:cs="仿宋_GB2312"/>
          <w:color w:val="auto"/>
          <w:sz w:val="32"/>
          <w:szCs w:val="32"/>
        </w:rPr>
        <w:pPrChange w:id="657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73" w:author="谢浩然" w:date="2019-07-11T11:56:07Z">
        <w:r>
          <w:rPr>
            <w:rFonts w:hint="eastAsia" w:ascii="宋体" w:hAnsi="宋体" w:eastAsia="仿宋_GB2312" w:cs="仿宋_GB2312"/>
            <w:color w:val="auto"/>
            <w:sz w:val="32"/>
            <w:szCs w:val="32"/>
          </w:rPr>
          <w:delText>（</w:delText>
        </w:r>
      </w:del>
      <w:del w:id="6574" w:author="谢浩然" w:date="2019-07-11T11:56:07Z">
        <w:r>
          <w:rPr>
            <w:rFonts w:hint="eastAsia" w:ascii="宋体" w:hAnsi="宋体" w:eastAsia="仿宋_GB2312" w:cs="仿宋_GB2312"/>
            <w:color w:val="auto"/>
            <w:sz w:val="32"/>
            <w:szCs w:val="32"/>
            <w:lang w:eastAsia="zh-CN"/>
          </w:rPr>
          <w:delText>三</w:delText>
        </w:r>
      </w:del>
      <w:del w:id="6575" w:author="谢浩然" w:date="2019-07-11T11:56:07Z">
        <w:r>
          <w:rPr>
            <w:rFonts w:hint="eastAsia" w:ascii="宋体" w:hAnsi="宋体" w:eastAsia="仿宋_GB2312" w:cs="仿宋_GB2312"/>
            <w:color w:val="auto"/>
            <w:sz w:val="32"/>
            <w:szCs w:val="32"/>
          </w:rPr>
          <w:delText>）违反本条例第</w:delText>
        </w:r>
      </w:del>
      <w:del w:id="6576" w:author="谢浩然" w:date="2019-07-11T11:56:07Z">
        <w:r>
          <w:rPr>
            <w:rFonts w:hint="eastAsia" w:ascii="宋体" w:hAnsi="宋体" w:eastAsia="仿宋_GB2312" w:cs="仿宋_GB2312"/>
            <w:color w:val="auto"/>
            <w:sz w:val="32"/>
            <w:szCs w:val="32"/>
            <w:lang w:eastAsia="zh-CN"/>
          </w:rPr>
          <w:delText>二</w:delText>
        </w:r>
      </w:del>
      <w:del w:id="6577" w:author="谢浩然" w:date="2019-07-11T11:56:07Z">
        <w:r>
          <w:rPr>
            <w:rFonts w:hint="eastAsia" w:ascii="宋体" w:hAnsi="宋体" w:eastAsia="仿宋_GB2312" w:cs="仿宋_GB2312"/>
            <w:color w:val="auto"/>
            <w:sz w:val="32"/>
            <w:szCs w:val="32"/>
          </w:rPr>
          <w:delText>十</w:delText>
        </w:r>
      </w:del>
      <w:del w:id="6578" w:author="谢浩然" w:date="2019-07-11T11:56:07Z">
        <w:r>
          <w:rPr>
            <w:rFonts w:hint="eastAsia" w:ascii="宋体" w:hAnsi="宋体" w:eastAsia="仿宋_GB2312" w:cs="仿宋_GB2312"/>
            <w:i w:val="0"/>
            <w:iCs w:val="0"/>
            <w:color w:val="auto"/>
            <w:sz w:val="32"/>
            <w:szCs w:val="32"/>
          </w:rPr>
          <w:delText>五</w:delText>
        </w:r>
      </w:del>
      <w:del w:id="6579" w:author="谢浩然" w:date="2019-07-11T11:56:07Z">
        <w:r>
          <w:rPr>
            <w:rFonts w:hint="eastAsia" w:ascii="宋体" w:hAnsi="宋体" w:eastAsia="仿宋_GB2312" w:cs="仿宋_GB2312"/>
            <w:color w:val="auto"/>
            <w:sz w:val="32"/>
            <w:szCs w:val="32"/>
          </w:rPr>
          <w:delText>条</w:delText>
        </w:r>
      </w:del>
      <w:del w:id="6580" w:author="谢浩然" w:date="2019-07-11T11:56:07Z">
        <w:r>
          <w:rPr>
            <w:rFonts w:hint="eastAsia" w:ascii="宋体" w:hAnsi="宋体" w:eastAsia="仿宋_GB2312" w:cs="仿宋_GB2312"/>
            <w:color w:val="auto"/>
            <w:sz w:val="32"/>
            <w:szCs w:val="32"/>
            <w:lang w:eastAsia="zh-CN"/>
          </w:rPr>
          <w:delText>规定</w:delText>
        </w:r>
      </w:del>
      <w:del w:id="6581" w:author="谢浩然" w:date="2019-07-11T11:56:07Z">
        <w:r>
          <w:rPr>
            <w:rFonts w:hint="eastAsia" w:ascii="宋体" w:hAnsi="宋体" w:eastAsia="仿宋_GB2312" w:cs="仿宋_GB2312"/>
            <w:color w:val="auto"/>
            <w:sz w:val="32"/>
            <w:szCs w:val="32"/>
          </w:rPr>
          <w:delText>，未按规定</w:delText>
        </w:r>
      </w:del>
      <w:del w:id="6582" w:author="谢浩然" w:date="2019-07-11T11:56:07Z">
        <w:r>
          <w:rPr>
            <w:rFonts w:hint="eastAsia" w:ascii="宋体" w:hAnsi="宋体" w:eastAsia="仿宋_GB2312" w:cs="仿宋_GB2312"/>
            <w:color w:val="auto"/>
            <w:sz w:val="32"/>
            <w:szCs w:val="32"/>
            <w:lang w:eastAsia="zh-CN"/>
          </w:rPr>
          <w:delText>公示供水服务事项，或者</w:delText>
        </w:r>
      </w:del>
      <w:del w:id="6583" w:author="谢浩然" w:date="2019-07-11T11:56:07Z">
        <w:r>
          <w:rPr>
            <w:rFonts w:hint="eastAsia" w:ascii="宋体" w:hAnsi="宋体" w:eastAsia="仿宋_GB2312" w:cs="仿宋_GB2312"/>
            <w:color w:val="auto"/>
            <w:sz w:val="32"/>
            <w:szCs w:val="32"/>
          </w:rPr>
          <w:delText>办理用户用水服务事项的；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85" w:author="谢浩然" w:date="2019-07-11T11:56:07Z"/>
          <w:rFonts w:hint="eastAsia" w:ascii="宋体" w:hAnsi="宋体" w:eastAsia="仿宋_GB2312" w:cs="仿宋_GB2312"/>
          <w:color w:val="auto"/>
          <w:sz w:val="32"/>
          <w:szCs w:val="32"/>
        </w:rPr>
        <w:pPrChange w:id="658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86" w:author="谢浩然" w:date="2019-07-11T11:56:07Z">
        <w:r>
          <w:rPr>
            <w:rFonts w:hint="eastAsia" w:ascii="宋体" w:hAnsi="宋体" w:eastAsia="仿宋_GB2312" w:cs="仿宋_GB2312"/>
            <w:color w:val="auto"/>
            <w:sz w:val="32"/>
            <w:szCs w:val="32"/>
          </w:rPr>
          <w:delText>（</w:delText>
        </w:r>
      </w:del>
      <w:del w:id="6587" w:author="谢浩然" w:date="2019-07-11T11:56:07Z">
        <w:r>
          <w:rPr>
            <w:rFonts w:hint="eastAsia" w:ascii="宋体" w:hAnsi="宋体" w:eastAsia="仿宋_GB2312" w:cs="仿宋_GB2312"/>
            <w:color w:val="auto"/>
            <w:sz w:val="32"/>
            <w:szCs w:val="32"/>
            <w:lang w:eastAsia="zh-CN"/>
          </w:rPr>
          <w:delText>四</w:delText>
        </w:r>
      </w:del>
      <w:del w:id="6588" w:author="谢浩然" w:date="2019-07-11T11:56:07Z">
        <w:r>
          <w:rPr>
            <w:rFonts w:hint="eastAsia" w:ascii="宋体" w:hAnsi="宋体" w:eastAsia="仿宋_GB2312" w:cs="仿宋_GB2312"/>
            <w:color w:val="auto"/>
            <w:sz w:val="32"/>
            <w:szCs w:val="32"/>
          </w:rPr>
          <w:delText>）违反本条例第</w:delText>
        </w:r>
      </w:del>
      <w:del w:id="6589" w:author="谢浩然" w:date="2019-07-11T11:56:07Z">
        <w:r>
          <w:rPr>
            <w:rFonts w:hint="eastAsia" w:ascii="宋体" w:hAnsi="宋体" w:eastAsia="仿宋_GB2312" w:cs="仿宋_GB2312"/>
            <w:color w:val="auto"/>
            <w:sz w:val="32"/>
            <w:szCs w:val="32"/>
            <w:lang w:eastAsia="zh-CN"/>
          </w:rPr>
          <w:delText>三</w:delText>
        </w:r>
      </w:del>
      <w:del w:id="6590" w:author="谢浩然" w:date="2019-07-11T11:56:07Z">
        <w:r>
          <w:rPr>
            <w:rFonts w:hint="eastAsia" w:ascii="宋体" w:hAnsi="宋体" w:eastAsia="仿宋_GB2312" w:cs="仿宋_GB2312"/>
            <w:color w:val="auto"/>
            <w:sz w:val="32"/>
            <w:szCs w:val="32"/>
          </w:rPr>
          <w:delText>十条第一款</w:delText>
        </w:r>
      </w:del>
      <w:del w:id="6591" w:author="谢浩然" w:date="2019-07-11T11:56:07Z">
        <w:r>
          <w:rPr>
            <w:rFonts w:hint="eastAsia" w:ascii="宋体" w:hAnsi="宋体" w:eastAsia="仿宋_GB2312" w:cs="仿宋_GB2312"/>
            <w:color w:val="auto"/>
            <w:sz w:val="32"/>
            <w:szCs w:val="32"/>
            <w:lang w:eastAsia="zh-CN"/>
          </w:rPr>
          <w:delText>规定</w:delText>
        </w:r>
      </w:del>
      <w:del w:id="6592" w:author="谢浩然" w:date="2019-07-11T11:56:07Z">
        <w:r>
          <w:rPr>
            <w:rFonts w:hint="eastAsia" w:ascii="宋体" w:hAnsi="宋体" w:eastAsia="仿宋_GB2312" w:cs="仿宋_GB2312"/>
            <w:color w:val="auto"/>
            <w:sz w:val="32"/>
            <w:szCs w:val="32"/>
          </w:rPr>
          <w:delText>，未按规定购置、安装、维护或者更换服务区域内的注册水表的；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594" w:author="谢浩然" w:date="2019-07-11T11:56:07Z"/>
          <w:rFonts w:hint="eastAsia" w:ascii="宋体" w:hAnsi="宋体" w:eastAsia="仿宋_GB2312" w:cs="仿宋_GB2312"/>
          <w:i w:val="0"/>
          <w:iCs w:val="0"/>
          <w:color w:val="auto"/>
          <w:sz w:val="32"/>
          <w:szCs w:val="32"/>
          <w:lang w:eastAsia="zh-CN"/>
        </w:rPr>
        <w:pPrChange w:id="659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95" w:author="谢浩然" w:date="2019-07-11T11:56:07Z">
        <w:r>
          <w:rPr>
            <w:rFonts w:hint="eastAsia" w:ascii="宋体" w:hAnsi="宋体" w:eastAsia="仿宋_GB2312" w:cs="仿宋_GB2312"/>
            <w:i w:val="0"/>
            <w:iCs w:val="0"/>
            <w:color w:val="auto"/>
            <w:sz w:val="32"/>
            <w:szCs w:val="32"/>
          </w:rPr>
          <w:delText>（</w:delText>
        </w:r>
      </w:del>
      <w:del w:id="6596" w:author="谢浩然" w:date="2019-07-11T11:56:07Z">
        <w:r>
          <w:rPr>
            <w:rFonts w:hint="eastAsia" w:ascii="宋体" w:hAnsi="宋体" w:eastAsia="仿宋_GB2312" w:cs="仿宋_GB2312"/>
            <w:i w:val="0"/>
            <w:iCs w:val="0"/>
            <w:color w:val="auto"/>
            <w:sz w:val="32"/>
            <w:szCs w:val="32"/>
            <w:lang w:eastAsia="zh-CN"/>
          </w:rPr>
          <w:delText>五</w:delText>
        </w:r>
      </w:del>
      <w:del w:id="6597" w:author="谢浩然" w:date="2019-07-11T11:56:07Z">
        <w:r>
          <w:rPr>
            <w:rFonts w:hint="eastAsia" w:ascii="宋体" w:hAnsi="宋体" w:eastAsia="仿宋_GB2312" w:cs="仿宋_GB2312"/>
            <w:i w:val="0"/>
            <w:iCs w:val="0"/>
            <w:color w:val="auto"/>
            <w:sz w:val="32"/>
            <w:szCs w:val="32"/>
          </w:rPr>
          <w:delText>）违反本条例第三十三条、第</w:delText>
        </w:r>
      </w:del>
      <w:del w:id="6598" w:author="谢浩然" w:date="2019-07-11T11:56:07Z">
        <w:r>
          <w:rPr>
            <w:rFonts w:hint="eastAsia" w:ascii="宋体" w:hAnsi="宋体" w:eastAsia="仿宋_GB2312" w:cs="仿宋_GB2312"/>
            <w:i w:val="0"/>
            <w:iCs w:val="0"/>
            <w:color w:val="auto"/>
            <w:sz w:val="32"/>
            <w:szCs w:val="32"/>
            <w:lang w:eastAsia="zh-CN"/>
          </w:rPr>
          <w:delText>三</w:delText>
        </w:r>
      </w:del>
      <w:del w:id="6599" w:author="谢浩然" w:date="2019-07-11T11:56:07Z">
        <w:r>
          <w:rPr>
            <w:rFonts w:hint="eastAsia" w:ascii="宋体" w:hAnsi="宋体" w:eastAsia="仿宋_GB2312" w:cs="仿宋_GB2312"/>
            <w:i w:val="0"/>
            <w:iCs w:val="0"/>
            <w:color w:val="auto"/>
            <w:sz w:val="32"/>
            <w:szCs w:val="32"/>
          </w:rPr>
          <w:delText>十</w:delText>
        </w:r>
      </w:del>
      <w:del w:id="6600" w:author="谢浩然" w:date="2019-07-11T11:56:07Z">
        <w:r>
          <w:rPr>
            <w:rFonts w:hint="eastAsia" w:ascii="宋体" w:hAnsi="宋体" w:eastAsia="仿宋_GB2312" w:cs="仿宋_GB2312"/>
            <w:i w:val="0"/>
            <w:iCs w:val="0"/>
            <w:color w:val="auto"/>
            <w:sz w:val="32"/>
            <w:szCs w:val="32"/>
            <w:lang w:eastAsia="zh-CN"/>
          </w:rPr>
          <w:delText>四</w:delText>
        </w:r>
      </w:del>
      <w:del w:id="6601" w:author="谢浩然" w:date="2019-07-11T11:56:07Z">
        <w:r>
          <w:rPr>
            <w:rFonts w:hint="eastAsia" w:ascii="宋体" w:hAnsi="宋体" w:eastAsia="仿宋_GB2312" w:cs="仿宋_GB2312"/>
            <w:i w:val="0"/>
            <w:iCs w:val="0"/>
            <w:color w:val="auto"/>
            <w:sz w:val="32"/>
            <w:szCs w:val="32"/>
          </w:rPr>
          <w:delText>条</w:delText>
        </w:r>
      </w:del>
      <w:del w:id="6602" w:author="谢浩然" w:date="2019-07-11T11:56:07Z">
        <w:r>
          <w:rPr>
            <w:rFonts w:hint="eastAsia" w:ascii="宋体" w:hAnsi="宋体" w:eastAsia="仿宋_GB2312" w:cs="仿宋_GB2312"/>
            <w:i w:val="0"/>
            <w:iCs w:val="0"/>
            <w:color w:val="auto"/>
            <w:sz w:val="32"/>
            <w:szCs w:val="32"/>
            <w:lang w:eastAsia="zh-CN"/>
          </w:rPr>
          <w:delText>、第四十二条</w:delText>
        </w:r>
      </w:del>
      <w:del w:id="6603" w:author="谢浩然" w:date="2019-07-11T11:56:07Z">
        <w:r>
          <w:rPr>
            <w:rFonts w:hint="eastAsia" w:ascii="宋体" w:hAnsi="宋体" w:eastAsia="仿宋_GB2312" w:cs="仿宋_GB2312"/>
            <w:i w:val="0"/>
            <w:iCs w:val="0"/>
            <w:color w:val="auto"/>
            <w:sz w:val="32"/>
            <w:szCs w:val="32"/>
          </w:rPr>
          <w:delText>规定，擅自中断、停止供水，未按规定提前告知用户停止供水或者限制用水的原因、时间、范围，或者</w:delText>
        </w:r>
      </w:del>
      <w:del w:id="6604" w:author="谢浩然" w:date="2019-07-11T11:56:07Z">
        <w:r>
          <w:rPr>
            <w:rFonts w:hint="eastAsia" w:ascii="宋体" w:hAnsi="宋体" w:eastAsia="仿宋_GB2312" w:cs="仿宋_GB2312"/>
            <w:i w:val="0"/>
            <w:iCs w:val="0"/>
            <w:color w:val="auto"/>
            <w:sz w:val="32"/>
            <w:szCs w:val="32"/>
            <w:lang w:eastAsia="zh-CN"/>
          </w:rPr>
          <w:delText>未按规定</w:delText>
        </w:r>
      </w:del>
      <w:del w:id="6605" w:author="谢浩然" w:date="2019-07-11T11:56:07Z">
        <w:r>
          <w:rPr>
            <w:rFonts w:hint="eastAsia" w:ascii="宋体" w:hAnsi="宋体" w:eastAsia="仿宋_GB2312" w:cs="仿宋_GB2312"/>
            <w:i w:val="0"/>
            <w:iCs w:val="0"/>
            <w:color w:val="auto"/>
            <w:sz w:val="32"/>
            <w:szCs w:val="32"/>
          </w:rPr>
          <w:delText>恢复供水的</w:delText>
        </w:r>
      </w:del>
      <w:del w:id="6606" w:author="谢浩然" w:date="2019-07-11T11:56:07Z">
        <w:r>
          <w:rPr>
            <w:rFonts w:hint="eastAsia" w:ascii="宋体" w:hAnsi="宋体" w:eastAsia="仿宋_GB2312" w:cs="仿宋_GB2312"/>
            <w:i w:val="0"/>
            <w:iCs w:val="0"/>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08" w:author="谢浩然" w:date="2019-07-11T11:56:07Z"/>
          <w:rFonts w:hint="eastAsia" w:ascii="宋体" w:hAnsi="宋体" w:eastAsia="仿宋_GB2312" w:cs="仿宋_GB2312"/>
          <w:color w:val="auto"/>
          <w:sz w:val="32"/>
          <w:szCs w:val="32"/>
          <w:lang w:eastAsia="zh-CN"/>
        </w:rPr>
        <w:pPrChange w:id="660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09" w:author="谢浩然" w:date="2019-07-11T11:56:07Z">
        <w:r>
          <w:rPr>
            <w:rFonts w:hint="eastAsia" w:ascii="宋体" w:hAnsi="宋体" w:eastAsia="仿宋_GB2312" w:cs="仿宋_GB2312"/>
            <w:color w:val="auto"/>
            <w:sz w:val="32"/>
            <w:szCs w:val="32"/>
            <w:lang w:eastAsia="zh-CN"/>
          </w:rPr>
          <w:delText>违反本条例第二十三条第一款、第三十三条第二款、第三十四条和第四十二条第三款规定</w:delText>
        </w:r>
      </w:del>
      <w:del w:id="6610" w:author="谢浩然" w:date="2019-07-11T11:56:07Z">
        <w:r>
          <w:rPr>
            <w:rFonts w:hint="eastAsia" w:ascii="宋体" w:hAnsi="宋体" w:eastAsia="仿宋_GB2312" w:cs="仿宋_GB2312"/>
            <w:i w:val="0"/>
            <w:iCs w:val="0"/>
            <w:color w:val="auto"/>
            <w:sz w:val="32"/>
            <w:szCs w:val="32"/>
            <w:lang w:eastAsia="zh-CN"/>
          </w:rPr>
          <w:delText>，检修、抢修供水设施不符合相关规定，擅自停止供水或者未履行停水通知义务，</w:delText>
        </w:r>
      </w:del>
      <w:del w:id="6611" w:author="谢浩然" w:date="2019-07-11T11:56:07Z">
        <w:r>
          <w:rPr>
            <w:rFonts w:hint="eastAsia" w:ascii="宋体" w:hAnsi="宋体" w:eastAsia="仿宋_GB2312" w:cs="仿宋_GB2312"/>
            <w:color w:val="auto"/>
            <w:sz w:val="32"/>
            <w:szCs w:val="32"/>
            <w:lang w:eastAsia="zh-CN"/>
          </w:rPr>
          <w:delText>情节严重的，依照《城市供水条例》的有关规定，报经区人民政府批准，可以责令停业整顿。</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613" w:author="谢浩然" w:date="2019-07-11T11:56:07Z"/>
          <w:rFonts w:hint="eastAsia" w:ascii="宋体" w:hAnsi="宋体" w:eastAsia="仿宋_GB2312" w:cs="仿宋_GB2312"/>
          <w:bCs/>
          <w:color w:val="auto"/>
          <w:sz w:val="32"/>
          <w:szCs w:val="32"/>
        </w:rPr>
        <w:pPrChange w:id="661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614" w:author="谢浩然" w:date="2019-07-11T11:56:07Z">
        <w:r>
          <w:rPr>
            <w:rFonts w:hint="eastAsia" w:ascii="宋体" w:hAnsi="宋体" w:eastAsia="黑体" w:cs="黑体"/>
            <w:bCs/>
            <w:color w:val="auto"/>
            <w:sz w:val="32"/>
            <w:szCs w:val="32"/>
            <w:rPrChange w:id="6615" w:author="卢颖东" w:date="2019-05-21T14:56:00Z">
              <w:rPr>
                <w:rFonts w:hint="eastAsia" w:ascii="黑体" w:hAnsi="黑体" w:eastAsia="黑体" w:cs="黑体"/>
                <w:bCs/>
                <w:color w:val="auto"/>
                <w:sz w:val="32"/>
                <w:szCs w:val="32"/>
              </w:rPr>
            </w:rPrChange>
          </w:rPr>
          <w:delText>第</w:delText>
        </w:r>
      </w:del>
      <w:del w:id="6617" w:author="谢浩然" w:date="2019-07-11T11:56:07Z">
        <w:r>
          <w:rPr>
            <w:rFonts w:hint="eastAsia" w:ascii="宋体" w:hAnsi="宋体" w:eastAsia="黑体" w:cs="黑体"/>
            <w:bCs/>
            <w:i w:val="0"/>
            <w:iCs w:val="0"/>
            <w:color w:val="auto"/>
            <w:sz w:val="32"/>
            <w:szCs w:val="32"/>
            <w:rPrChange w:id="6618" w:author="卢颖东" w:date="2019-05-21T14:56:00Z">
              <w:rPr>
                <w:rFonts w:hint="eastAsia" w:ascii="黑体" w:hAnsi="黑体" w:eastAsia="黑体" w:cs="黑体"/>
                <w:bCs/>
                <w:i w:val="0"/>
                <w:iCs w:val="0"/>
                <w:color w:val="auto"/>
                <w:sz w:val="32"/>
                <w:szCs w:val="32"/>
              </w:rPr>
            </w:rPrChange>
          </w:rPr>
          <w:delText>六</w:delText>
        </w:r>
      </w:del>
      <w:del w:id="6620" w:author="谢浩然" w:date="2019-07-11T11:56:07Z">
        <w:r>
          <w:rPr>
            <w:rFonts w:hint="eastAsia" w:ascii="宋体" w:hAnsi="宋体" w:eastAsia="黑体" w:cs="黑体"/>
            <w:bCs/>
            <w:color w:val="auto"/>
            <w:sz w:val="32"/>
            <w:szCs w:val="32"/>
            <w:rPrChange w:id="6621" w:author="卢颖东" w:date="2019-05-21T14:56:00Z">
              <w:rPr>
                <w:rFonts w:hint="eastAsia" w:ascii="黑体" w:hAnsi="黑体" w:eastAsia="黑体" w:cs="黑体"/>
                <w:bCs/>
                <w:color w:val="auto"/>
                <w:sz w:val="32"/>
                <w:szCs w:val="32"/>
              </w:rPr>
            </w:rPrChange>
          </w:rPr>
          <w:delText>十</w:delText>
        </w:r>
      </w:del>
      <w:del w:id="6623" w:author="谢浩然" w:date="2019-07-11T11:56:07Z">
        <w:r>
          <w:rPr>
            <w:rFonts w:hint="eastAsia" w:ascii="宋体" w:hAnsi="宋体" w:eastAsia="黑体" w:cs="黑体"/>
            <w:bCs/>
            <w:color w:val="auto"/>
            <w:sz w:val="32"/>
            <w:szCs w:val="32"/>
            <w:lang w:eastAsia="zh-CN"/>
            <w:rPrChange w:id="6624" w:author="卢颖东" w:date="2019-05-21T14:56:00Z">
              <w:rPr>
                <w:rFonts w:hint="eastAsia" w:ascii="黑体" w:hAnsi="黑体" w:eastAsia="黑体" w:cs="黑体"/>
                <w:bCs/>
                <w:color w:val="auto"/>
                <w:sz w:val="32"/>
                <w:szCs w:val="32"/>
                <w:lang w:eastAsia="zh-CN"/>
              </w:rPr>
            </w:rPrChange>
          </w:rPr>
          <w:delText>八</w:delText>
        </w:r>
      </w:del>
      <w:del w:id="6626" w:author="谢浩然" w:date="2019-07-11T11:56:07Z">
        <w:r>
          <w:rPr>
            <w:rFonts w:hint="eastAsia" w:ascii="宋体" w:hAnsi="宋体" w:eastAsia="黑体" w:cs="黑体"/>
            <w:bCs/>
            <w:color w:val="auto"/>
            <w:sz w:val="32"/>
            <w:szCs w:val="32"/>
            <w:rPrChange w:id="6627" w:author="卢颖东" w:date="2019-05-21T14:56:00Z">
              <w:rPr>
                <w:rFonts w:hint="eastAsia" w:ascii="黑体" w:hAnsi="黑体" w:eastAsia="黑体" w:cs="黑体"/>
                <w:bCs/>
                <w:color w:val="auto"/>
                <w:sz w:val="32"/>
                <w:szCs w:val="32"/>
              </w:rPr>
            </w:rPrChange>
          </w:rPr>
          <w:delText>条</w:delText>
        </w:r>
        <w:bookmarkEnd w:id="61"/>
        <w:bookmarkEnd w:id="62"/>
        <w:bookmarkEnd w:id="63"/>
      </w:del>
      <w:del w:id="6629" w:author="谢浩然" w:date="2019-07-11T11:56:07Z">
        <w:r>
          <w:rPr>
            <w:rFonts w:hint="eastAsia" w:ascii="宋体" w:hAnsi="宋体" w:eastAsia="仿宋_GB2312" w:cs="仿宋_GB2312"/>
            <w:bCs/>
            <w:color w:val="auto"/>
            <w:sz w:val="32"/>
            <w:szCs w:val="32"/>
            <w:lang w:val="en-US" w:eastAsia="zh-CN"/>
          </w:rPr>
          <w:delText xml:space="preserve"> </w:delText>
        </w:r>
      </w:del>
      <w:del w:id="6630" w:author="谢浩然" w:date="2019-07-11T11:56:07Z">
        <w:r>
          <w:rPr>
            <w:rFonts w:hint="eastAsia" w:ascii="宋体" w:hAnsi="宋体" w:eastAsia="仿宋_GB2312" w:cs="仿宋_GB2312"/>
            <w:bCs/>
            <w:color w:val="auto"/>
            <w:sz w:val="32"/>
            <w:szCs w:val="32"/>
          </w:rPr>
          <w:delText xml:space="preserve"> </w:delText>
        </w:r>
        <w:bookmarkStart w:id="64" w:name="_Toc492328283"/>
        <w:bookmarkStart w:id="65" w:name="_Toc499110794"/>
        <w:bookmarkStart w:id="66" w:name="_Toc491811381"/>
        <w:r>
          <w:rPr>
            <w:rFonts w:hint="eastAsia" w:ascii="宋体" w:hAnsi="宋体" w:eastAsia="仿宋_GB2312" w:cs="仿宋_GB2312"/>
            <w:bCs/>
            <w:color w:val="auto"/>
            <w:sz w:val="32"/>
            <w:szCs w:val="32"/>
          </w:rPr>
          <w:delText>供水</w:delText>
        </w:r>
      </w:del>
      <w:del w:id="6631" w:author="谢浩然" w:date="2019-07-11T11:56:07Z">
        <w:r>
          <w:rPr>
            <w:rFonts w:hint="eastAsia" w:ascii="宋体" w:hAnsi="宋体" w:eastAsia="仿宋_GB2312" w:cs="仿宋_GB2312"/>
            <w:bCs/>
            <w:color w:val="auto"/>
            <w:sz w:val="32"/>
            <w:szCs w:val="32"/>
            <w:lang w:eastAsia="zh-CN"/>
          </w:rPr>
          <w:delText>单位</w:delText>
        </w:r>
      </w:del>
      <w:del w:id="6632" w:author="谢浩然" w:date="2019-07-11T11:56:07Z">
        <w:r>
          <w:rPr>
            <w:rFonts w:hint="eastAsia" w:ascii="宋体" w:hAnsi="宋体" w:eastAsia="仿宋_GB2312" w:cs="仿宋_GB2312"/>
            <w:bCs/>
            <w:color w:val="auto"/>
            <w:sz w:val="32"/>
            <w:szCs w:val="32"/>
          </w:rPr>
          <w:delText>违反本条例规定，有下列行为之一的，由供水行政主管部门责令改正，</w:delText>
        </w:r>
      </w:del>
      <w:del w:id="6633" w:author="谢浩然" w:date="2019-07-11T11:56:07Z">
        <w:r>
          <w:rPr>
            <w:rFonts w:hint="eastAsia" w:ascii="宋体" w:hAnsi="宋体" w:eastAsia="仿宋_GB2312" w:cs="仿宋_GB2312"/>
            <w:bCs/>
            <w:color w:val="auto"/>
            <w:sz w:val="32"/>
            <w:szCs w:val="32"/>
            <w:lang w:eastAsia="zh-CN"/>
          </w:rPr>
          <w:delText>并处以五万元以上十万元以下罚款</w:delText>
        </w:r>
      </w:del>
      <w:del w:id="6634" w:author="谢浩然" w:date="2019-07-11T11:56:07Z">
        <w:r>
          <w:rPr>
            <w:rFonts w:hint="eastAsia" w:ascii="宋体" w:hAnsi="宋体" w:eastAsia="仿宋_GB2312" w:cs="仿宋_GB2312"/>
            <w:bCs/>
            <w:color w:val="auto"/>
            <w:sz w:val="32"/>
            <w:szCs w:val="32"/>
          </w:rPr>
          <w:delText>；情节严重的，处</w:delText>
        </w:r>
      </w:del>
      <w:del w:id="6635" w:author="谢浩然" w:date="2019-07-11T11:56:07Z">
        <w:r>
          <w:rPr>
            <w:rFonts w:hint="eastAsia" w:ascii="宋体" w:hAnsi="宋体" w:eastAsia="仿宋_GB2312" w:cs="仿宋_GB2312"/>
            <w:bCs/>
            <w:color w:val="auto"/>
            <w:sz w:val="32"/>
            <w:szCs w:val="32"/>
            <w:lang w:eastAsia="zh-CN"/>
          </w:rPr>
          <w:delText>以</w:delText>
        </w:r>
      </w:del>
      <w:del w:id="6636" w:author="谢浩然" w:date="2019-07-11T11:56:07Z">
        <w:r>
          <w:rPr>
            <w:rFonts w:hint="eastAsia" w:ascii="宋体" w:hAnsi="宋体" w:eastAsia="仿宋_GB2312" w:cs="仿宋_GB2312"/>
            <w:bCs/>
            <w:color w:val="auto"/>
            <w:sz w:val="32"/>
            <w:szCs w:val="32"/>
          </w:rPr>
          <w:delText>十万元以上三十万元以下罚款：</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638" w:author="谢浩然" w:date="2019-07-11T11:56:07Z"/>
          <w:rFonts w:hint="eastAsia" w:ascii="宋体" w:hAnsi="宋体" w:eastAsia="仿宋_GB2312" w:cs="仿宋_GB2312"/>
          <w:color w:val="auto"/>
          <w:kern w:val="1"/>
          <w:sz w:val="32"/>
          <w:szCs w:val="32"/>
        </w:rPr>
        <w:pPrChange w:id="6637"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39" w:author="谢浩然" w:date="2019-07-11T11:56:07Z">
        <w:r>
          <w:rPr>
            <w:rFonts w:hint="eastAsia" w:ascii="宋体" w:hAnsi="宋体" w:eastAsia="仿宋_GB2312" w:cs="仿宋_GB2312"/>
            <w:color w:val="auto"/>
            <w:sz w:val="32"/>
            <w:szCs w:val="32"/>
            <w:lang w:val="en-US" w:eastAsia="zh-CN"/>
          </w:rPr>
          <w:delText>（一）违反本条例</w:delText>
        </w:r>
      </w:del>
      <w:del w:id="6640" w:author="谢浩然" w:date="2019-07-11T11:56:07Z">
        <w:r>
          <w:rPr>
            <w:rFonts w:hint="eastAsia" w:ascii="宋体" w:hAnsi="宋体" w:eastAsia="仿宋_GB2312" w:cs="仿宋_GB2312"/>
            <w:color w:val="auto"/>
            <w:kern w:val="0"/>
            <w:sz w:val="32"/>
            <w:szCs w:val="32"/>
            <w:lang w:eastAsia="zh-CN"/>
          </w:rPr>
          <w:delText>第</w:delText>
        </w:r>
      </w:del>
      <w:del w:id="6641" w:author="谢浩然" w:date="2019-07-11T11:56:07Z">
        <w:r>
          <w:rPr>
            <w:rFonts w:hint="eastAsia" w:ascii="宋体" w:hAnsi="宋体" w:eastAsia="仿宋_GB2312" w:cs="仿宋_GB2312"/>
            <w:color w:val="auto"/>
            <w:kern w:val="0"/>
            <w:sz w:val="32"/>
            <w:szCs w:val="32"/>
            <w:lang w:val="en-US" w:eastAsia="zh-CN"/>
          </w:rPr>
          <w:delText>九条</w:delText>
        </w:r>
      </w:del>
      <w:del w:id="6642" w:author="谢浩然" w:date="2019-07-11T11:56:07Z">
        <w:r>
          <w:rPr>
            <w:rFonts w:hint="eastAsia" w:ascii="宋体" w:hAnsi="宋体" w:eastAsia="仿宋_GB2312" w:cs="仿宋_GB2312"/>
            <w:color w:val="auto"/>
            <w:sz w:val="32"/>
            <w:szCs w:val="32"/>
            <w:lang w:val="en-US" w:eastAsia="zh-CN"/>
          </w:rPr>
          <w:delText>规定，未按照供水专项规划和年度建设计划的要求，新建、改建、扩建、改造公共供水设施的；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44" w:author="谢浩然" w:date="2019-07-11T11:56:07Z"/>
          <w:rFonts w:hint="eastAsia" w:ascii="宋体" w:hAnsi="宋体" w:eastAsia="仿宋_GB2312" w:cs="仿宋_GB2312"/>
          <w:color w:val="auto"/>
          <w:kern w:val="1"/>
          <w:sz w:val="32"/>
          <w:szCs w:val="32"/>
        </w:rPr>
        <w:pPrChange w:id="664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45" w:author="谢浩然" w:date="2019-07-11T11:56:07Z">
        <w:r>
          <w:rPr>
            <w:rFonts w:hint="eastAsia" w:ascii="宋体" w:hAnsi="宋体" w:eastAsia="仿宋_GB2312" w:cs="仿宋_GB2312"/>
            <w:color w:val="auto"/>
            <w:kern w:val="1"/>
            <w:sz w:val="32"/>
            <w:szCs w:val="32"/>
          </w:rPr>
          <w:delText>（</w:delText>
        </w:r>
      </w:del>
      <w:del w:id="6646" w:author="谢浩然" w:date="2019-07-11T11:56:07Z">
        <w:r>
          <w:rPr>
            <w:rFonts w:hint="eastAsia" w:ascii="宋体" w:hAnsi="宋体" w:eastAsia="仿宋_GB2312" w:cs="仿宋_GB2312"/>
            <w:color w:val="auto"/>
            <w:kern w:val="1"/>
            <w:sz w:val="32"/>
            <w:szCs w:val="32"/>
            <w:lang w:eastAsia="zh-CN"/>
          </w:rPr>
          <w:delText>二</w:delText>
        </w:r>
      </w:del>
      <w:del w:id="6647" w:author="谢浩然" w:date="2019-07-11T11:56:07Z">
        <w:r>
          <w:rPr>
            <w:rFonts w:hint="eastAsia" w:ascii="宋体" w:hAnsi="宋体" w:eastAsia="仿宋_GB2312" w:cs="仿宋_GB2312"/>
            <w:color w:val="auto"/>
            <w:kern w:val="1"/>
            <w:sz w:val="32"/>
            <w:szCs w:val="32"/>
          </w:rPr>
          <w:delText>）违反本条例第十</w:delText>
        </w:r>
      </w:del>
      <w:del w:id="6648" w:author="谢浩然" w:date="2019-07-11T11:56:07Z">
        <w:r>
          <w:rPr>
            <w:rFonts w:hint="eastAsia" w:ascii="宋体" w:hAnsi="宋体" w:eastAsia="仿宋_GB2312" w:cs="仿宋_GB2312"/>
            <w:color w:val="auto"/>
            <w:kern w:val="1"/>
            <w:sz w:val="32"/>
            <w:szCs w:val="32"/>
            <w:lang w:eastAsia="zh-CN"/>
          </w:rPr>
          <w:delText>五</w:delText>
        </w:r>
      </w:del>
      <w:del w:id="6649" w:author="谢浩然" w:date="2019-07-11T11:56:07Z">
        <w:r>
          <w:rPr>
            <w:rFonts w:hint="eastAsia" w:ascii="宋体" w:hAnsi="宋体" w:eastAsia="仿宋_GB2312" w:cs="仿宋_GB2312"/>
            <w:color w:val="auto"/>
            <w:kern w:val="1"/>
            <w:sz w:val="32"/>
            <w:szCs w:val="32"/>
          </w:rPr>
          <w:delText>条第</w:delText>
        </w:r>
      </w:del>
      <w:del w:id="6650" w:author="谢浩然" w:date="2019-07-11T11:56:07Z">
        <w:r>
          <w:rPr>
            <w:rFonts w:hint="eastAsia" w:ascii="宋体" w:hAnsi="宋体" w:eastAsia="仿宋_GB2312" w:cs="仿宋_GB2312"/>
            <w:color w:val="auto"/>
            <w:kern w:val="1"/>
            <w:sz w:val="32"/>
            <w:szCs w:val="32"/>
            <w:lang w:eastAsia="zh-CN"/>
          </w:rPr>
          <w:delText>三</w:delText>
        </w:r>
      </w:del>
      <w:del w:id="6651" w:author="谢浩然" w:date="2019-07-11T11:56:07Z">
        <w:r>
          <w:rPr>
            <w:rFonts w:hint="eastAsia" w:ascii="宋体" w:hAnsi="宋体" w:eastAsia="仿宋_GB2312" w:cs="仿宋_GB2312"/>
            <w:color w:val="auto"/>
            <w:kern w:val="1"/>
            <w:sz w:val="32"/>
            <w:szCs w:val="32"/>
          </w:rPr>
          <w:delText>款</w:delText>
        </w:r>
      </w:del>
      <w:del w:id="6652" w:author="谢浩然" w:date="2019-07-11T11:56:07Z">
        <w:r>
          <w:rPr>
            <w:rFonts w:hint="eastAsia" w:ascii="宋体" w:hAnsi="宋体" w:eastAsia="仿宋_GB2312" w:cs="仿宋_GB2312"/>
            <w:i w:val="0"/>
            <w:iCs w:val="0"/>
            <w:color w:val="auto"/>
            <w:sz w:val="32"/>
            <w:szCs w:val="32"/>
            <w:lang w:eastAsia="zh-CN"/>
          </w:rPr>
          <w:delText>规定</w:delText>
        </w:r>
      </w:del>
      <w:del w:id="6653" w:author="谢浩然" w:date="2019-07-11T11:56:07Z">
        <w:r>
          <w:rPr>
            <w:rFonts w:hint="eastAsia" w:ascii="宋体" w:hAnsi="宋体" w:eastAsia="仿宋_GB2312" w:cs="仿宋_GB2312"/>
            <w:color w:val="auto"/>
            <w:kern w:val="1"/>
            <w:sz w:val="32"/>
            <w:szCs w:val="32"/>
          </w:rPr>
          <w:delText>，使用</w:delText>
        </w:r>
      </w:del>
      <w:del w:id="6654" w:author="谢浩然" w:date="2019-07-11T11:56:07Z">
        <w:r>
          <w:rPr>
            <w:rFonts w:hint="eastAsia" w:ascii="宋体" w:hAnsi="宋体" w:eastAsia="仿宋_GB2312" w:cs="仿宋_GB2312"/>
            <w:color w:val="auto"/>
            <w:sz w:val="32"/>
            <w:szCs w:val="32"/>
            <w:shd w:val="clear" w:color="auto" w:fill="FFFFFF"/>
          </w:rPr>
          <w:delText>未经验收或者验收不合格的供水</w:delText>
        </w:r>
      </w:del>
      <w:del w:id="6655" w:author="谢浩然" w:date="2019-07-11T11:56:07Z">
        <w:r>
          <w:rPr>
            <w:rFonts w:hint="eastAsia" w:ascii="宋体" w:hAnsi="宋体" w:eastAsia="仿宋_GB2312" w:cs="仿宋_GB2312"/>
            <w:color w:val="auto"/>
            <w:sz w:val="32"/>
            <w:szCs w:val="32"/>
          </w:rPr>
          <w:delText>设施</w:delText>
        </w:r>
      </w:del>
      <w:del w:id="6656" w:author="谢浩然" w:date="2019-07-11T11:56:07Z">
        <w:r>
          <w:rPr>
            <w:rFonts w:hint="eastAsia" w:ascii="宋体" w:hAnsi="宋体" w:eastAsia="仿宋_GB2312" w:cs="仿宋_GB2312"/>
            <w:color w:val="auto"/>
            <w:kern w:val="1"/>
            <w:sz w:val="32"/>
            <w:szCs w:val="32"/>
          </w:rPr>
          <w:delText>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58" w:author="谢浩然" w:date="2019-07-11T11:56:07Z"/>
          <w:rFonts w:hint="eastAsia" w:ascii="宋体" w:hAnsi="宋体" w:eastAsia="仿宋_GB2312" w:cs="仿宋_GB2312"/>
          <w:i w:val="0"/>
          <w:iCs w:val="0"/>
          <w:color w:val="auto"/>
          <w:sz w:val="32"/>
          <w:szCs w:val="32"/>
        </w:rPr>
        <w:pPrChange w:id="6657"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59" w:author="谢浩然" w:date="2019-07-11T11:56:07Z">
        <w:r>
          <w:rPr>
            <w:rFonts w:hint="eastAsia" w:ascii="宋体" w:hAnsi="宋体" w:eastAsia="仿宋_GB2312" w:cs="仿宋_GB2312"/>
            <w:i w:val="0"/>
            <w:iCs w:val="0"/>
            <w:color w:val="auto"/>
            <w:kern w:val="1"/>
            <w:sz w:val="32"/>
            <w:szCs w:val="32"/>
          </w:rPr>
          <w:delText>（三）</w:delText>
        </w:r>
      </w:del>
      <w:del w:id="6660" w:author="谢浩然" w:date="2019-07-11T11:56:07Z">
        <w:r>
          <w:rPr>
            <w:rFonts w:hint="eastAsia" w:ascii="宋体" w:hAnsi="宋体" w:eastAsia="仿宋_GB2312" w:cs="仿宋_GB2312"/>
            <w:color w:val="auto"/>
            <w:sz w:val="32"/>
            <w:szCs w:val="32"/>
            <w:lang w:val="en-US" w:eastAsia="zh-CN"/>
          </w:rPr>
          <w:delText>违反本条例第</w:delText>
        </w:r>
      </w:del>
      <w:del w:id="6661" w:author="谢浩然" w:date="2019-07-11T11:56:07Z">
        <w:r>
          <w:rPr>
            <w:rFonts w:hint="eastAsia" w:ascii="宋体" w:hAnsi="宋体" w:eastAsia="仿宋_GB2312" w:cs="仿宋_GB2312"/>
            <w:bCs/>
            <w:color w:val="auto"/>
            <w:sz w:val="32"/>
            <w:szCs w:val="32"/>
            <w:lang w:val="en-US" w:eastAsia="zh-CN"/>
          </w:rPr>
          <w:delText>二十六</w:delText>
        </w:r>
      </w:del>
      <w:del w:id="6662" w:author="谢浩然" w:date="2019-07-11T11:56:07Z">
        <w:r>
          <w:rPr>
            <w:rFonts w:hint="eastAsia" w:ascii="宋体" w:hAnsi="宋体" w:eastAsia="仿宋_GB2312" w:cs="仿宋_GB2312"/>
            <w:color w:val="auto"/>
            <w:sz w:val="32"/>
            <w:szCs w:val="32"/>
            <w:lang w:val="en-US" w:eastAsia="zh-CN"/>
          </w:rPr>
          <w:delText>条规定，未按照规定检测、报告水质情况，或者未采取措施恢复水质的；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64" w:author="谢浩然" w:date="2019-07-11T11:56:07Z"/>
          <w:rFonts w:hint="eastAsia" w:ascii="宋体" w:hAnsi="宋体" w:eastAsia="仿宋_GB2312" w:cs="仿宋_GB2312"/>
          <w:color w:val="auto"/>
          <w:sz w:val="32"/>
          <w:szCs w:val="32"/>
        </w:rPr>
        <w:pPrChange w:id="666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65" w:author="谢浩然" w:date="2019-07-11T11:56:07Z">
        <w:r>
          <w:rPr>
            <w:rFonts w:hint="eastAsia" w:ascii="宋体" w:hAnsi="宋体" w:eastAsia="仿宋_GB2312" w:cs="仿宋_GB2312"/>
            <w:color w:val="auto"/>
            <w:sz w:val="32"/>
            <w:szCs w:val="32"/>
            <w:lang w:val="en-US" w:eastAsia="zh-CN"/>
          </w:rPr>
          <w:delText>（四）</w:delText>
        </w:r>
      </w:del>
      <w:del w:id="6666" w:author="谢浩然" w:date="2019-07-11T11:56:07Z">
        <w:r>
          <w:rPr>
            <w:rFonts w:hint="eastAsia" w:ascii="宋体" w:hAnsi="宋体" w:eastAsia="仿宋_GB2312" w:cs="仿宋_GB2312"/>
            <w:color w:val="auto"/>
            <w:sz w:val="32"/>
            <w:szCs w:val="32"/>
          </w:rPr>
          <w:delText>违反本条例第</w:delText>
        </w:r>
      </w:del>
      <w:del w:id="6667" w:author="谢浩然" w:date="2019-07-11T11:56:07Z">
        <w:r>
          <w:rPr>
            <w:rFonts w:hint="eastAsia" w:ascii="宋体" w:hAnsi="宋体" w:eastAsia="仿宋_GB2312" w:cs="仿宋_GB2312"/>
            <w:color w:val="auto"/>
            <w:sz w:val="32"/>
            <w:szCs w:val="32"/>
            <w:lang w:eastAsia="zh-CN"/>
          </w:rPr>
          <w:delText>二</w:delText>
        </w:r>
      </w:del>
      <w:del w:id="6668" w:author="谢浩然" w:date="2019-07-11T11:56:07Z">
        <w:r>
          <w:rPr>
            <w:rFonts w:hint="eastAsia" w:ascii="宋体" w:hAnsi="宋体" w:eastAsia="仿宋_GB2312" w:cs="仿宋_GB2312"/>
            <w:color w:val="auto"/>
            <w:sz w:val="32"/>
            <w:szCs w:val="32"/>
          </w:rPr>
          <w:delText>十</w:delText>
        </w:r>
      </w:del>
      <w:del w:id="6669" w:author="谢浩然" w:date="2019-07-11T11:56:07Z">
        <w:r>
          <w:rPr>
            <w:rFonts w:hint="eastAsia" w:ascii="宋体" w:hAnsi="宋体" w:eastAsia="仿宋_GB2312" w:cs="仿宋_GB2312"/>
            <w:color w:val="auto"/>
            <w:sz w:val="32"/>
            <w:szCs w:val="32"/>
            <w:lang w:eastAsia="zh-CN"/>
          </w:rPr>
          <w:delText>七</w:delText>
        </w:r>
      </w:del>
      <w:del w:id="6670" w:author="谢浩然" w:date="2019-07-11T11:56:07Z">
        <w:r>
          <w:rPr>
            <w:rFonts w:hint="eastAsia" w:ascii="宋体" w:hAnsi="宋体" w:eastAsia="仿宋_GB2312" w:cs="仿宋_GB2312"/>
            <w:color w:val="auto"/>
            <w:sz w:val="32"/>
            <w:szCs w:val="32"/>
          </w:rPr>
          <w:delText>条</w:delText>
        </w:r>
      </w:del>
      <w:del w:id="6671" w:author="谢浩然" w:date="2019-07-11T11:56:07Z">
        <w:r>
          <w:rPr>
            <w:rFonts w:hint="eastAsia" w:ascii="宋体" w:hAnsi="宋体" w:eastAsia="仿宋_GB2312" w:cs="仿宋_GB2312"/>
            <w:i w:val="0"/>
            <w:iCs w:val="0"/>
            <w:color w:val="auto"/>
            <w:sz w:val="32"/>
            <w:szCs w:val="32"/>
            <w:lang w:eastAsia="zh-CN"/>
          </w:rPr>
          <w:delText>规定</w:delText>
        </w:r>
      </w:del>
      <w:del w:id="6672" w:author="谢浩然" w:date="2019-07-11T11:56:07Z">
        <w:r>
          <w:rPr>
            <w:rFonts w:hint="eastAsia" w:ascii="宋体" w:hAnsi="宋体" w:eastAsia="仿宋_GB2312" w:cs="仿宋_GB2312"/>
            <w:color w:val="auto"/>
            <w:sz w:val="32"/>
            <w:szCs w:val="32"/>
          </w:rPr>
          <w:delText>，</w:delText>
        </w:r>
      </w:del>
      <w:del w:id="6673" w:author="谢浩然" w:date="2019-07-11T11:56:07Z">
        <w:r>
          <w:rPr>
            <w:rFonts w:hint="eastAsia" w:ascii="宋体" w:hAnsi="宋体" w:eastAsia="仿宋_GB2312" w:cs="仿宋_GB2312"/>
            <w:color w:val="auto"/>
            <w:sz w:val="32"/>
            <w:szCs w:val="32"/>
            <w:lang w:val="en-US" w:eastAsia="zh-CN"/>
          </w:rPr>
          <w:delText>未</w:delText>
        </w:r>
      </w:del>
      <w:del w:id="6674" w:author="谢浩然" w:date="2019-07-11T11:56:07Z">
        <w:r>
          <w:rPr>
            <w:rFonts w:hint="eastAsia" w:ascii="宋体" w:hAnsi="宋体" w:eastAsia="仿宋_GB2312" w:cs="仿宋_GB2312"/>
            <w:bCs/>
            <w:color w:val="auto"/>
            <w:sz w:val="32"/>
            <w:szCs w:val="32"/>
          </w:rPr>
          <w:delText>按照规定</w:delText>
        </w:r>
      </w:del>
      <w:del w:id="6675" w:author="谢浩然" w:date="2019-07-11T11:56:07Z">
        <w:r>
          <w:rPr>
            <w:rFonts w:hint="eastAsia" w:ascii="宋体" w:hAnsi="宋体" w:eastAsia="仿宋_GB2312" w:cs="仿宋_GB2312"/>
            <w:color w:val="auto"/>
            <w:sz w:val="32"/>
            <w:szCs w:val="32"/>
            <w:lang w:val="en-US" w:eastAsia="zh-CN"/>
          </w:rPr>
          <w:delText>设置管网测压点、未定期</w:delText>
        </w:r>
      </w:del>
      <w:del w:id="6676" w:author="谢浩然" w:date="2019-07-11T11:56:07Z">
        <w:r>
          <w:rPr>
            <w:rFonts w:hint="eastAsia" w:ascii="宋体" w:hAnsi="宋体" w:eastAsia="仿宋_GB2312" w:cs="仿宋_GB2312"/>
            <w:color w:val="auto"/>
            <w:sz w:val="32"/>
            <w:szCs w:val="32"/>
          </w:rPr>
          <w:delText>报送水压检测报告</w:delText>
        </w:r>
      </w:del>
      <w:del w:id="6677" w:author="谢浩然" w:date="2019-07-11T11:56:07Z">
        <w:r>
          <w:rPr>
            <w:rFonts w:hint="eastAsia" w:ascii="宋体" w:hAnsi="宋体" w:eastAsia="仿宋_GB2312" w:cs="仿宋_GB2312"/>
            <w:color w:val="auto"/>
            <w:sz w:val="32"/>
            <w:szCs w:val="32"/>
            <w:lang w:eastAsia="zh-CN"/>
          </w:rPr>
          <w:delText>，或者</w:delText>
        </w:r>
      </w:del>
      <w:del w:id="6678" w:author="谢浩然" w:date="2019-07-11T11:56:07Z">
        <w:r>
          <w:rPr>
            <w:rFonts w:hint="eastAsia" w:ascii="宋体" w:hAnsi="宋体" w:eastAsia="仿宋_GB2312" w:cs="仿宋_GB2312"/>
            <w:color w:val="auto"/>
            <w:sz w:val="32"/>
            <w:szCs w:val="32"/>
          </w:rPr>
          <w:delText>供水管网压力不符合规定标准的；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80" w:author="谢浩然" w:date="2019-07-11T11:56:07Z"/>
          <w:rFonts w:hint="eastAsia" w:ascii="宋体" w:hAnsi="宋体" w:eastAsia="仿宋_GB2312" w:cs="仿宋_GB2312"/>
          <w:color w:val="auto"/>
          <w:sz w:val="32"/>
          <w:szCs w:val="32"/>
        </w:rPr>
        <w:pPrChange w:id="667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81" w:author="谢浩然" w:date="2019-07-11T11:56:07Z">
        <w:r>
          <w:rPr>
            <w:rFonts w:hint="eastAsia" w:ascii="宋体" w:hAnsi="宋体" w:eastAsia="仿宋_GB2312" w:cs="仿宋_GB2312"/>
            <w:color w:val="auto"/>
            <w:sz w:val="32"/>
            <w:szCs w:val="32"/>
          </w:rPr>
          <w:delText>（</w:delText>
        </w:r>
      </w:del>
      <w:del w:id="6682" w:author="谢浩然" w:date="2019-07-11T11:56:07Z">
        <w:r>
          <w:rPr>
            <w:rFonts w:hint="eastAsia" w:ascii="宋体" w:hAnsi="宋体" w:eastAsia="仿宋_GB2312" w:cs="仿宋_GB2312"/>
            <w:color w:val="auto"/>
            <w:sz w:val="32"/>
            <w:szCs w:val="32"/>
            <w:lang w:eastAsia="zh-CN"/>
          </w:rPr>
          <w:delText>五</w:delText>
        </w:r>
      </w:del>
      <w:del w:id="6683" w:author="谢浩然" w:date="2019-07-11T11:56:07Z">
        <w:r>
          <w:rPr>
            <w:rFonts w:hint="eastAsia" w:ascii="宋体" w:hAnsi="宋体" w:eastAsia="仿宋_GB2312" w:cs="仿宋_GB2312"/>
            <w:color w:val="auto"/>
            <w:sz w:val="32"/>
            <w:szCs w:val="32"/>
          </w:rPr>
          <w:delText>）</w:delText>
        </w:r>
      </w:del>
      <w:del w:id="6684" w:author="谢浩然" w:date="2019-07-11T11:56:07Z">
        <w:r>
          <w:rPr>
            <w:rFonts w:hint="eastAsia" w:ascii="宋体" w:hAnsi="宋体" w:eastAsia="仿宋_GB2312" w:cs="仿宋_GB2312"/>
            <w:color w:val="auto"/>
            <w:sz w:val="32"/>
            <w:szCs w:val="32"/>
            <w:lang w:val="en-US" w:eastAsia="zh-CN"/>
          </w:rPr>
          <w:delText>违反本条例第二十八条规定，未建立</w:delText>
        </w:r>
      </w:del>
      <w:del w:id="6685" w:author="谢浩然" w:date="2019-07-11T11:56:07Z">
        <w:r>
          <w:rPr>
            <w:rFonts w:hint="eastAsia" w:ascii="宋体" w:hAnsi="宋体" w:eastAsia="仿宋_GB2312" w:cs="仿宋_GB2312"/>
            <w:color w:val="auto"/>
            <w:sz w:val="32"/>
            <w:szCs w:val="32"/>
          </w:rPr>
          <w:delText>供水、用水信息库</w:delText>
        </w:r>
      </w:del>
      <w:del w:id="6686" w:author="谢浩然" w:date="2019-07-11T11:56:07Z">
        <w:r>
          <w:rPr>
            <w:rFonts w:hint="eastAsia" w:ascii="宋体" w:hAnsi="宋体" w:eastAsia="仿宋_GB2312" w:cs="仿宋_GB2312"/>
            <w:color w:val="auto"/>
            <w:sz w:val="32"/>
            <w:szCs w:val="32"/>
            <w:lang w:eastAsia="zh-CN"/>
          </w:rPr>
          <w:delText>，或者未</w:delText>
        </w:r>
      </w:del>
      <w:del w:id="6687" w:author="谢浩然" w:date="2019-07-11T11:56:07Z">
        <w:r>
          <w:rPr>
            <w:rFonts w:hint="eastAsia" w:ascii="宋体" w:hAnsi="宋体" w:eastAsia="仿宋_GB2312" w:cs="仿宋_GB2312"/>
            <w:color w:val="auto"/>
            <w:sz w:val="32"/>
            <w:szCs w:val="32"/>
          </w:rPr>
          <w:delText>按照要求将信息</w:delText>
        </w:r>
      </w:del>
      <w:del w:id="6688" w:author="谢浩然" w:date="2019-07-11T11:56:07Z">
        <w:r>
          <w:rPr>
            <w:rFonts w:hint="eastAsia" w:ascii="宋体" w:hAnsi="宋体" w:eastAsia="仿宋_GB2312" w:cs="仿宋_GB2312"/>
            <w:color w:val="auto"/>
            <w:sz w:val="32"/>
            <w:szCs w:val="32"/>
            <w:lang w:eastAsia="zh-CN"/>
          </w:rPr>
          <w:delText>、</w:delText>
        </w:r>
      </w:del>
      <w:del w:id="6689" w:author="谢浩然" w:date="2019-07-11T11:56:07Z">
        <w:r>
          <w:rPr>
            <w:rFonts w:hint="eastAsia" w:ascii="宋体" w:hAnsi="宋体" w:eastAsia="仿宋_GB2312" w:cs="仿宋_GB2312"/>
            <w:color w:val="auto"/>
            <w:sz w:val="32"/>
            <w:szCs w:val="32"/>
          </w:rPr>
          <w:delText>数据接入管理信息系统</w:delText>
        </w:r>
      </w:del>
      <w:del w:id="6690" w:author="谢浩然" w:date="2019-07-11T11:56:07Z">
        <w:r>
          <w:rPr>
            <w:rFonts w:hint="eastAsia" w:ascii="宋体" w:hAnsi="宋体" w:eastAsia="仿宋_GB2312" w:cs="仿宋_GB2312"/>
            <w:color w:val="auto"/>
            <w:sz w:val="32"/>
            <w:szCs w:val="32"/>
            <w:lang w:eastAsia="zh-CN"/>
          </w:rPr>
          <w:delText>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92" w:author="谢浩然" w:date="2019-07-11T11:56:07Z"/>
          <w:rFonts w:hint="eastAsia" w:ascii="宋体" w:hAnsi="宋体" w:eastAsia="仿宋_GB2312" w:cs="仿宋_GB2312"/>
          <w:color w:val="auto"/>
          <w:sz w:val="32"/>
          <w:szCs w:val="32"/>
          <w:lang w:eastAsia="zh-CN"/>
        </w:rPr>
        <w:pPrChange w:id="669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93" w:author="谢浩然" w:date="2019-07-11T11:56:07Z">
        <w:r>
          <w:rPr>
            <w:rFonts w:hint="eastAsia" w:ascii="宋体" w:hAnsi="宋体" w:eastAsia="仿宋_GB2312" w:cs="仿宋_GB2312"/>
            <w:color w:val="auto"/>
            <w:sz w:val="32"/>
            <w:szCs w:val="32"/>
            <w:lang w:val="en-US" w:eastAsia="zh-CN"/>
          </w:rPr>
          <w:delText>（六）</w:delText>
        </w:r>
      </w:del>
      <w:del w:id="6694" w:author="谢浩然" w:date="2019-07-11T11:56:07Z">
        <w:r>
          <w:rPr>
            <w:rFonts w:hint="eastAsia" w:ascii="宋体" w:hAnsi="宋体" w:eastAsia="仿宋_GB2312" w:cs="仿宋_GB2312"/>
            <w:i w:val="0"/>
            <w:iCs w:val="0"/>
            <w:color w:val="auto"/>
            <w:sz w:val="32"/>
            <w:szCs w:val="32"/>
            <w:lang w:eastAsia="zh-CN"/>
          </w:rPr>
          <w:delText>违反本条例第六十一条第一款规定，未履行核实、处理义务，或者未采取措施恢复水质的。</w:delText>
        </w:r>
      </w:del>
    </w:p>
    <w:bookmarkEnd w:id="64"/>
    <w:bookmarkEnd w:id="65"/>
    <w:bookmarkEnd w:id="66"/>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696" w:author="谢浩然" w:date="2019-07-11T11:56:07Z"/>
          <w:rFonts w:hint="eastAsia" w:ascii="宋体" w:hAnsi="宋体" w:eastAsia="仿宋_GB2312" w:cs="仿宋_GB2312"/>
          <w:color w:val="auto"/>
          <w:sz w:val="32"/>
          <w:szCs w:val="32"/>
          <w:lang w:eastAsia="zh-CN"/>
        </w:rPr>
        <w:pPrChange w:id="669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97" w:author="谢浩然" w:date="2019-07-11T11:56:07Z">
        <w:r>
          <w:rPr>
            <w:rFonts w:hint="eastAsia" w:ascii="宋体" w:hAnsi="宋体" w:eastAsia="仿宋_GB2312" w:cs="仿宋_GB2312"/>
            <w:color w:val="auto"/>
            <w:sz w:val="32"/>
            <w:szCs w:val="32"/>
            <w:lang w:eastAsia="zh-CN"/>
          </w:rPr>
          <w:delText>违反本条例第二十四条第四项、第二十六条第三款、第五十七条第二款规定，供水单位供水水质不符合国家规定标准，或者未制定突发事件应急预案、未依法履行相关应急责任的，依照《城市供水条例》《中华人民共和国水污染防治法》《中华人民共和国突发事件应对法》的有关规定予以处罚。</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699" w:author="谢浩然" w:date="2019-07-11T11:56:07Z"/>
          <w:rFonts w:hint="eastAsia" w:ascii="宋体" w:hAnsi="宋体" w:eastAsia="仿宋_GB2312" w:cs="仿宋_GB2312"/>
          <w:bCs/>
          <w:color w:val="auto"/>
          <w:sz w:val="32"/>
          <w:szCs w:val="32"/>
        </w:rPr>
        <w:pPrChange w:id="669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700" w:author="谢浩然" w:date="2019-07-11T11:56:07Z">
        <w:r>
          <w:rPr>
            <w:rFonts w:hint="eastAsia" w:ascii="宋体" w:hAnsi="宋体" w:eastAsia="黑体" w:cs="黑体"/>
            <w:bCs/>
            <w:color w:val="auto"/>
            <w:sz w:val="32"/>
            <w:szCs w:val="32"/>
            <w:rPrChange w:id="6701" w:author="卢颖东" w:date="2019-05-21T14:56:00Z">
              <w:rPr>
                <w:rFonts w:hint="eastAsia" w:ascii="黑体" w:hAnsi="黑体" w:eastAsia="黑体" w:cs="黑体"/>
                <w:bCs/>
                <w:color w:val="auto"/>
                <w:sz w:val="32"/>
                <w:szCs w:val="32"/>
              </w:rPr>
            </w:rPrChange>
          </w:rPr>
          <w:delText>第</w:delText>
        </w:r>
      </w:del>
      <w:del w:id="6703" w:author="谢浩然" w:date="2019-07-11T11:56:07Z">
        <w:r>
          <w:rPr>
            <w:rFonts w:hint="eastAsia" w:ascii="宋体" w:hAnsi="宋体" w:eastAsia="黑体" w:cs="黑体"/>
            <w:bCs/>
            <w:color w:val="auto"/>
            <w:sz w:val="32"/>
            <w:szCs w:val="32"/>
            <w:lang w:eastAsia="zh-CN"/>
            <w:rPrChange w:id="6704" w:author="卢颖东" w:date="2019-05-21T14:56:00Z">
              <w:rPr>
                <w:rFonts w:hint="eastAsia" w:ascii="黑体" w:hAnsi="黑体" w:eastAsia="黑体" w:cs="黑体"/>
                <w:bCs/>
                <w:color w:val="auto"/>
                <w:sz w:val="32"/>
                <w:szCs w:val="32"/>
                <w:lang w:eastAsia="zh-CN"/>
              </w:rPr>
            </w:rPrChange>
          </w:rPr>
          <w:delText>六十九</w:delText>
        </w:r>
      </w:del>
      <w:del w:id="6706" w:author="谢浩然" w:date="2019-07-11T11:56:07Z">
        <w:r>
          <w:rPr>
            <w:rFonts w:hint="eastAsia" w:ascii="宋体" w:hAnsi="宋体" w:eastAsia="黑体" w:cs="黑体"/>
            <w:bCs/>
            <w:color w:val="auto"/>
            <w:sz w:val="32"/>
            <w:szCs w:val="32"/>
            <w:rPrChange w:id="6707" w:author="卢颖东" w:date="2019-05-21T14:56:00Z">
              <w:rPr>
                <w:rFonts w:hint="eastAsia" w:ascii="黑体" w:hAnsi="黑体" w:eastAsia="黑体" w:cs="黑体"/>
                <w:bCs/>
                <w:color w:val="auto"/>
                <w:sz w:val="32"/>
                <w:szCs w:val="32"/>
              </w:rPr>
            </w:rPrChange>
          </w:rPr>
          <w:delText>条</w:delText>
        </w:r>
      </w:del>
      <w:del w:id="6709" w:author="谢浩然" w:date="2019-07-11T11:56:07Z">
        <w:r>
          <w:rPr>
            <w:rFonts w:hint="eastAsia" w:ascii="宋体" w:hAnsi="宋体" w:eastAsia="仿宋_GB2312" w:cs="仿宋_GB2312"/>
            <w:bCs/>
            <w:color w:val="auto"/>
            <w:sz w:val="32"/>
            <w:szCs w:val="32"/>
            <w:lang w:val="en-US" w:eastAsia="zh-CN"/>
          </w:rPr>
          <w:delText xml:space="preserve">  </w:delText>
        </w:r>
      </w:del>
      <w:del w:id="6710" w:author="谢浩然" w:date="2019-07-11T11:56:07Z">
        <w:r>
          <w:rPr>
            <w:rFonts w:hint="eastAsia" w:ascii="宋体" w:hAnsi="宋体" w:eastAsia="仿宋_GB2312" w:cs="仿宋_GB2312"/>
            <w:bCs/>
            <w:color w:val="auto"/>
            <w:sz w:val="32"/>
            <w:szCs w:val="32"/>
            <w:lang w:eastAsia="zh-CN"/>
          </w:rPr>
          <w:delText>建设单位、设计单位、施工单位</w:delText>
        </w:r>
      </w:del>
      <w:del w:id="6711" w:author="谢浩然" w:date="2019-07-11T11:56:07Z">
        <w:r>
          <w:rPr>
            <w:rFonts w:hint="eastAsia" w:ascii="宋体" w:hAnsi="宋体" w:eastAsia="仿宋_GB2312" w:cs="仿宋_GB2312"/>
            <w:bCs/>
            <w:color w:val="auto"/>
            <w:sz w:val="32"/>
            <w:szCs w:val="32"/>
          </w:rPr>
          <w:delText>违反本条例规定，有下列行为之一的，由供水行政主管部门责令改正，</w:delText>
        </w:r>
      </w:del>
      <w:del w:id="6712" w:author="谢浩然" w:date="2019-07-11T11:56:07Z">
        <w:r>
          <w:rPr>
            <w:rFonts w:hint="eastAsia" w:ascii="宋体" w:hAnsi="宋体" w:eastAsia="仿宋_GB2312" w:cs="仿宋_GB2312"/>
            <w:color w:val="auto"/>
            <w:kern w:val="0"/>
            <w:sz w:val="32"/>
            <w:szCs w:val="32"/>
            <w:lang w:val="en-US" w:eastAsia="zh-CN"/>
          </w:rPr>
          <w:delText>并处以五万元以上十万元以下罚款</w:delText>
        </w:r>
      </w:del>
      <w:del w:id="6713" w:author="谢浩然" w:date="2019-07-11T11:56:07Z">
        <w:r>
          <w:rPr>
            <w:rFonts w:hint="eastAsia" w:ascii="宋体" w:hAnsi="宋体" w:eastAsia="仿宋_GB2312" w:cs="仿宋_GB2312"/>
            <w:bCs/>
            <w:color w:val="auto"/>
            <w:sz w:val="32"/>
            <w:szCs w:val="32"/>
          </w:rPr>
          <w:delText>；情节严重的，处</w:delText>
        </w:r>
      </w:del>
      <w:del w:id="6714" w:author="谢浩然" w:date="2019-07-11T11:56:07Z">
        <w:r>
          <w:rPr>
            <w:rFonts w:hint="eastAsia" w:ascii="宋体" w:hAnsi="宋体" w:eastAsia="仿宋_GB2312" w:cs="仿宋_GB2312"/>
            <w:bCs/>
            <w:color w:val="auto"/>
            <w:sz w:val="32"/>
            <w:szCs w:val="32"/>
            <w:lang w:eastAsia="zh-CN"/>
          </w:rPr>
          <w:delText>以</w:delText>
        </w:r>
      </w:del>
      <w:del w:id="6715" w:author="谢浩然" w:date="2019-07-11T11:56:07Z">
        <w:r>
          <w:rPr>
            <w:rFonts w:hint="eastAsia" w:ascii="宋体" w:hAnsi="宋体" w:eastAsia="仿宋_GB2312" w:cs="仿宋_GB2312"/>
            <w:bCs/>
            <w:color w:val="auto"/>
            <w:sz w:val="32"/>
            <w:szCs w:val="32"/>
          </w:rPr>
          <w:delText>十万元以上三十万元以下罚款：</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717" w:author="谢浩然" w:date="2019-07-11T11:56:07Z"/>
          <w:rFonts w:hint="eastAsia" w:ascii="宋体" w:hAnsi="宋体" w:eastAsia="仿宋_GB2312" w:cs="仿宋_GB2312"/>
          <w:color w:val="auto"/>
          <w:kern w:val="0"/>
          <w:sz w:val="32"/>
          <w:szCs w:val="32"/>
          <w:lang w:eastAsia="zh-CN"/>
        </w:rPr>
        <w:pPrChange w:id="6716" w:author="谢浩然" w:date="2019-07-11T11:56:08Z">
          <w:pPr>
            <w:keepNext w:val="0"/>
            <w:keepLines w:val="0"/>
            <w:pageBreakBefore w:val="0"/>
            <w:widowControl/>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18" w:author="谢浩然" w:date="2019-07-11T11:56:07Z">
        <w:r>
          <w:rPr>
            <w:rFonts w:hint="eastAsia" w:ascii="宋体" w:hAnsi="宋体" w:eastAsia="仿宋_GB2312" w:cs="仿宋_GB2312"/>
            <w:color w:val="auto"/>
            <w:sz w:val="32"/>
            <w:szCs w:val="32"/>
            <w:lang w:val="en-US" w:eastAsia="zh-CN"/>
          </w:rPr>
          <w:delText>（一）</w:delText>
        </w:r>
      </w:del>
      <w:del w:id="6719" w:author="谢浩然" w:date="2019-07-11T11:56:07Z">
        <w:r>
          <w:rPr>
            <w:rFonts w:hint="eastAsia" w:ascii="宋体" w:hAnsi="宋体" w:eastAsia="仿宋_GB2312" w:cs="仿宋_GB2312"/>
            <w:color w:val="auto"/>
            <w:sz w:val="32"/>
            <w:szCs w:val="32"/>
          </w:rPr>
          <w:delText>违反本条例</w:delText>
        </w:r>
      </w:del>
      <w:del w:id="6720" w:author="谢浩然" w:date="2019-07-11T11:56:07Z">
        <w:r>
          <w:rPr>
            <w:rFonts w:hint="eastAsia" w:ascii="宋体" w:hAnsi="宋体" w:eastAsia="仿宋_GB2312" w:cs="仿宋_GB2312"/>
            <w:color w:val="auto"/>
            <w:sz w:val="32"/>
            <w:szCs w:val="32"/>
            <w:lang w:val="en-US" w:eastAsia="zh-CN"/>
          </w:rPr>
          <w:delText>第十条</w:delText>
        </w:r>
      </w:del>
      <w:del w:id="6721" w:author="谢浩然" w:date="2019-07-11T11:56:07Z">
        <w:r>
          <w:rPr>
            <w:rFonts w:hint="eastAsia" w:ascii="宋体" w:hAnsi="宋体" w:eastAsia="仿宋_GB2312" w:cs="仿宋_GB2312"/>
            <w:color w:val="auto"/>
            <w:sz w:val="32"/>
            <w:szCs w:val="32"/>
          </w:rPr>
          <w:delText>规定，</w:delText>
        </w:r>
      </w:del>
      <w:del w:id="6722" w:author="谢浩然" w:date="2019-07-11T11:56:07Z">
        <w:r>
          <w:rPr>
            <w:rFonts w:hint="eastAsia" w:ascii="宋体" w:hAnsi="宋体" w:eastAsia="仿宋_GB2312" w:cs="仿宋_GB2312"/>
            <w:i w:val="0"/>
            <w:iCs w:val="0"/>
            <w:color w:val="auto"/>
            <w:kern w:val="0"/>
            <w:sz w:val="32"/>
            <w:szCs w:val="32"/>
            <w:lang w:eastAsia="zh-CN"/>
          </w:rPr>
          <w:delText>未按照要求</w:delText>
        </w:r>
      </w:del>
      <w:del w:id="6723" w:author="谢浩然" w:date="2019-07-11T11:56:07Z">
        <w:r>
          <w:rPr>
            <w:rFonts w:hint="eastAsia" w:ascii="宋体" w:hAnsi="宋体" w:eastAsia="仿宋_GB2312" w:cs="仿宋_GB2312"/>
            <w:color w:val="auto"/>
            <w:kern w:val="0"/>
            <w:sz w:val="32"/>
            <w:szCs w:val="32"/>
          </w:rPr>
          <w:delText>设置集中转压、</w:delText>
        </w:r>
      </w:del>
      <w:del w:id="6724" w:author="谢浩然" w:date="2019-07-11T11:56:07Z">
        <w:r>
          <w:rPr>
            <w:rFonts w:hint="eastAsia" w:ascii="宋体" w:hAnsi="宋体" w:eastAsia="仿宋_GB2312" w:cs="仿宋_GB2312"/>
            <w:color w:val="auto"/>
            <w:kern w:val="0"/>
            <w:sz w:val="32"/>
            <w:szCs w:val="32"/>
            <w:lang w:eastAsia="zh-CN"/>
          </w:rPr>
          <w:delText>供</w:delText>
        </w:r>
      </w:del>
      <w:del w:id="6725" w:author="谢浩然" w:date="2019-07-11T11:56:07Z">
        <w:r>
          <w:rPr>
            <w:rFonts w:hint="eastAsia" w:ascii="宋体" w:hAnsi="宋体" w:eastAsia="仿宋_GB2312" w:cs="仿宋_GB2312"/>
            <w:color w:val="auto"/>
            <w:kern w:val="0"/>
            <w:sz w:val="32"/>
            <w:szCs w:val="32"/>
          </w:rPr>
          <w:delText>水管道、消火栓</w:delText>
        </w:r>
      </w:del>
      <w:del w:id="6726" w:author="谢浩然" w:date="2019-07-11T11:56:07Z">
        <w:r>
          <w:rPr>
            <w:rFonts w:hint="eastAsia" w:ascii="宋体" w:hAnsi="宋体" w:eastAsia="仿宋_GB2312" w:cs="仿宋_GB2312"/>
            <w:color w:val="auto"/>
            <w:kern w:val="0"/>
            <w:sz w:val="32"/>
            <w:szCs w:val="32"/>
            <w:lang w:eastAsia="zh-CN"/>
          </w:rPr>
          <w:delText>、</w:delText>
        </w:r>
      </w:del>
      <w:del w:id="6727" w:author="谢浩然" w:date="2019-07-11T11:56:07Z">
        <w:r>
          <w:rPr>
            <w:rFonts w:hint="eastAsia" w:ascii="宋体" w:hAnsi="宋体" w:eastAsia="仿宋_GB2312" w:cs="仿宋_GB2312"/>
            <w:color w:val="auto"/>
            <w:kern w:val="0"/>
            <w:sz w:val="32"/>
            <w:szCs w:val="32"/>
          </w:rPr>
          <w:delText>二次供水</w:delText>
        </w:r>
      </w:del>
      <w:del w:id="6728" w:author="谢浩然" w:date="2019-07-11T11:56:07Z">
        <w:r>
          <w:rPr>
            <w:rFonts w:hint="eastAsia" w:ascii="宋体" w:hAnsi="宋体" w:eastAsia="仿宋_GB2312" w:cs="仿宋_GB2312"/>
            <w:color w:val="auto"/>
            <w:kern w:val="0"/>
            <w:sz w:val="32"/>
            <w:szCs w:val="32"/>
            <w:lang w:eastAsia="zh-CN"/>
          </w:rPr>
          <w:delText>等设施，或者</w:delText>
        </w:r>
      </w:del>
      <w:del w:id="6729" w:author="谢浩然" w:date="2019-07-11T11:56:07Z">
        <w:r>
          <w:rPr>
            <w:rFonts w:hint="eastAsia" w:ascii="宋体" w:hAnsi="宋体" w:eastAsia="仿宋_GB2312" w:cs="仿宋_GB2312"/>
            <w:i w:val="0"/>
            <w:iCs w:val="0"/>
            <w:color w:val="auto"/>
            <w:kern w:val="0"/>
            <w:sz w:val="32"/>
            <w:szCs w:val="32"/>
            <w:lang w:eastAsia="zh-CN"/>
          </w:rPr>
          <w:delText>供水设施未</w:delText>
        </w:r>
      </w:del>
      <w:del w:id="6730" w:author="谢浩然" w:date="2019-07-11T11:56:07Z">
        <w:r>
          <w:rPr>
            <w:rFonts w:hint="eastAsia" w:ascii="宋体" w:hAnsi="宋体" w:eastAsia="仿宋_GB2312" w:cs="仿宋_GB2312"/>
            <w:i w:val="0"/>
            <w:iCs w:val="0"/>
            <w:color w:val="auto"/>
            <w:kern w:val="0"/>
            <w:sz w:val="32"/>
            <w:szCs w:val="32"/>
          </w:rPr>
          <w:delText>与</w:delText>
        </w:r>
      </w:del>
      <w:del w:id="6731" w:author="谢浩然" w:date="2019-07-11T11:56:07Z">
        <w:r>
          <w:rPr>
            <w:rFonts w:hint="eastAsia" w:ascii="宋体" w:hAnsi="宋体" w:eastAsia="仿宋_GB2312" w:cs="仿宋_GB2312"/>
            <w:color w:val="auto"/>
            <w:kern w:val="0"/>
            <w:sz w:val="32"/>
            <w:szCs w:val="32"/>
            <w:lang w:eastAsia="zh-CN"/>
          </w:rPr>
          <w:delText>建筑物</w:delText>
        </w:r>
      </w:del>
      <w:del w:id="6732" w:author="谢浩然" w:date="2019-07-11T11:56:07Z">
        <w:r>
          <w:rPr>
            <w:rFonts w:hint="eastAsia" w:ascii="宋体" w:hAnsi="宋体" w:eastAsia="仿宋_GB2312" w:cs="仿宋_GB2312"/>
            <w:i w:val="0"/>
            <w:iCs w:val="0"/>
            <w:color w:val="auto"/>
            <w:kern w:val="0"/>
            <w:sz w:val="32"/>
            <w:szCs w:val="32"/>
          </w:rPr>
          <w:delText>主体工程同时设计、</w:delText>
        </w:r>
      </w:del>
      <w:del w:id="6733" w:author="谢浩然" w:date="2019-07-11T11:56:07Z">
        <w:r>
          <w:rPr>
            <w:rFonts w:hint="eastAsia" w:ascii="宋体" w:hAnsi="宋体" w:eastAsia="仿宋_GB2312" w:cs="仿宋_GB2312"/>
            <w:color w:val="auto"/>
            <w:kern w:val="0"/>
            <w:sz w:val="32"/>
            <w:szCs w:val="32"/>
            <w:lang w:eastAsia="zh-CN"/>
          </w:rPr>
          <w:delText>同时施工</w:delText>
        </w:r>
      </w:del>
      <w:del w:id="6734" w:author="谢浩然" w:date="2019-07-11T11:56:07Z">
        <w:r>
          <w:rPr>
            <w:rFonts w:hint="eastAsia" w:ascii="宋体" w:hAnsi="宋体" w:eastAsia="仿宋_GB2312" w:cs="仿宋_GB2312"/>
            <w:i w:val="0"/>
            <w:iCs w:val="0"/>
            <w:color w:val="auto"/>
            <w:kern w:val="0"/>
            <w:sz w:val="32"/>
            <w:szCs w:val="32"/>
          </w:rPr>
          <w:delText>、</w:delText>
        </w:r>
      </w:del>
      <w:del w:id="6735" w:author="谢浩然" w:date="2019-07-11T11:56:07Z">
        <w:r>
          <w:rPr>
            <w:rFonts w:hint="eastAsia" w:ascii="宋体" w:hAnsi="宋体" w:eastAsia="仿宋_GB2312" w:cs="仿宋_GB2312"/>
            <w:color w:val="auto"/>
            <w:kern w:val="0"/>
            <w:sz w:val="32"/>
            <w:szCs w:val="32"/>
          </w:rPr>
          <w:delText>同时验收交付使用</w:delText>
        </w:r>
      </w:del>
      <w:del w:id="6736" w:author="谢浩然" w:date="2019-07-11T11:56:07Z">
        <w:r>
          <w:rPr>
            <w:rFonts w:hint="eastAsia" w:ascii="宋体" w:hAnsi="宋体" w:eastAsia="仿宋_GB2312" w:cs="仿宋_GB2312"/>
            <w:color w:val="auto"/>
            <w:kern w:val="0"/>
            <w:sz w:val="32"/>
            <w:szCs w:val="32"/>
            <w:lang w:eastAsia="zh-CN"/>
          </w:rPr>
          <w:delText>的；</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738" w:author="谢浩然" w:date="2019-07-11T11:56:07Z"/>
          <w:rFonts w:hint="eastAsia" w:ascii="宋体" w:hAnsi="宋体" w:eastAsia="仿宋_GB2312" w:cs="仿宋_GB2312"/>
          <w:bCs/>
          <w:color w:val="auto"/>
          <w:sz w:val="32"/>
          <w:szCs w:val="32"/>
          <w:lang w:val="en-US" w:eastAsia="zh-CN"/>
        </w:rPr>
        <w:pPrChange w:id="6737"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39" w:author="谢浩然" w:date="2019-07-11T11:56:07Z">
        <w:r>
          <w:rPr>
            <w:rFonts w:hint="eastAsia" w:ascii="宋体" w:hAnsi="宋体" w:eastAsia="仿宋_GB2312" w:cs="仿宋_GB2312"/>
            <w:color w:val="auto"/>
            <w:sz w:val="32"/>
            <w:szCs w:val="32"/>
            <w:lang w:val="en-US" w:eastAsia="zh-CN"/>
          </w:rPr>
          <w:delText>（二）</w:delText>
        </w:r>
      </w:del>
      <w:del w:id="6740" w:author="谢浩然" w:date="2019-07-11T11:56:07Z">
        <w:r>
          <w:rPr>
            <w:rFonts w:hint="eastAsia" w:ascii="宋体" w:hAnsi="宋体" w:eastAsia="仿宋_GB2312" w:cs="仿宋_GB2312"/>
            <w:color w:val="auto"/>
            <w:sz w:val="32"/>
            <w:szCs w:val="32"/>
          </w:rPr>
          <w:delText>违反本条例</w:delText>
        </w:r>
      </w:del>
      <w:del w:id="6741" w:author="谢浩然" w:date="2019-07-11T11:56:07Z">
        <w:r>
          <w:rPr>
            <w:rFonts w:hint="eastAsia" w:ascii="宋体" w:hAnsi="宋体" w:eastAsia="仿宋_GB2312" w:cs="仿宋_GB2312"/>
            <w:color w:val="auto"/>
            <w:sz w:val="32"/>
            <w:szCs w:val="32"/>
            <w:lang w:val="en-US" w:eastAsia="zh-CN"/>
          </w:rPr>
          <w:delText>第十一条第一款</w:delText>
        </w:r>
      </w:del>
      <w:del w:id="6742" w:author="谢浩然" w:date="2019-07-11T11:56:07Z">
        <w:r>
          <w:rPr>
            <w:rFonts w:hint="eastAsia" w:ascii="宋体" w:hAnsi="宋体" w:eastAsia="仿宋_GB2312" w:cs="仿宋_GB2312"/>
            <w:color w:val="auto"/>
            <w:sz w:val="32"/>
            <w:szCs w:val="32"/>
          </w:rPr>
          <w:delText>规定，</w:delText>
        </w:r>
      </w:del>
      <w:del w:id="6743" w:author="谢浩然" w:date="2019-07-11T11:56:07Z">
        <w:r>
          <w:rPr>
            <w:rFonts w:hint="eastAsia" w:ascii="宋体" w:hAnsi="宋体" w:eastAsia="仿宋_GB2312" w:cs="仿宋_GB2312"/>
            <w:i w:val="0"/>
            <w:iCs w:val="0"/>
            <w:color w:val="auto"/>
            <w:kern w:val="0"/>
            <w:sz w:val="32"/>
            <w:szCs w:val="32"/>
            <w:lang w:eastAsia="zh-CN"/>
          </w:rPr>
          <w:delText>未</w:delText>
        </w:r>
      </w:del>
      <w:del w:id="6744" w:author="谢浩然" w:date="2019-07-11T11:56:07Z">
        <w:r>
          <w:rPr>
            <w:rFonts w:hint="eastAsia" w:ascii="宋体" w:hAnsi="宋体" w:eastAsia="仿宋_GB2312" w:cs="仿宋_GB2312"/>
            <w:i w:val="0"/>
            <w:iCs w:val="0"/>
            <w:color w:val="auto"/>
            <w:kern w:val="0"/>
            <w:sz w:val="32"/>
            <w:szCs w:val="32"/>
          </w:rPr>
          <w:delText>按照</w:delText>
        </w:r>
      </w:del>
      <w:del w:id="6745" w:author="谢浩然" w:date="2019-07-11T11:56:07Z">
        <w:r>
          <w:rPr>
            <w:rFonts w:hint="eastAsia" w:ascii="宋体" w:hAnsi="宋体" w:eastAsia="仿宋_GB2312" w:cs="仿宋_GB2312"/>
            <w:i w:val="0"/>
            <w:iCs w:val="0"/>
            <w:color w:val="auto"/>
            <w:kern w:val="0"/>
            <w:sz w:val="32"/>
            <w:szCs w:val="32"/>
            <w:lang w:eastAsia="zh-CN"/>
          </w:rPr>
          <w:delText>“</w:delText>
        </w:r>
      </w:del>
      <w:del w:id="6746" w:author="谢浩然" w:date="2019-07-11T11:56:07Z">
        <w:r>
          <w:rPr>
            <w:rFonts w:hint="eastAsia" w:ascii="宋体" w:hAnsi="宋体" w:eastAsia="仿宋_GB2312" w:cs="仿宋_GB2312"/>
            <w:i w:val="0"/>
            <w:iCs w:val="0"/>
            <w:color w:val="auto"/>
            <w:kern w:val="0"/>
            <w:sz w:val="32"/>
            <w:szCs w:val="32"/>
          </w:rPr>
          <w:delText>一户一表、</w:delText>
        </w:r>
      </w:del>
      <w:del w:id="6747" w:author="谢浩然" w:date="2019-07-11T11:56:07Z">
        <w:r>
          <w:rPr>
            <w:rFonts w:hint="eastAsia" w:ascii="宋体" w:hAnsi="宋体" w:eastAsia="仿宋_GB2312" w:cs="仿宋_GB2312"/>
            <w:i w:val="0"/>
            <w:iCs w:val="0"/>
            <w:color w:val="auto"/>
            <w:kern w:val="0"/>
            <w:sz w:val="32"/>
            <w:szCs w:val="32"/>
            <w:lang w:eastAsia="zh-CN"/>
          </w:rPr>
          <w:delText>水表出</w:delText>
        </w:r>
      </w:del>
      <w:del w:id="6748" w:author="谢浩然" w:date="2019-07-11T11:56:07Z">
        <w:r>
          <w:rPr>
            <w:rFonts w:hint="eastAsia" w:ascii="宋体" w:hAnsi="宋体" w:eastAsia="仿宋_GB2312" w:cs="仿宋_GB2312"/>
            <w:i w:val="0"/>
            <w:iCs w:val="0"/>
            <w:color w:val="auto"/>
            <w:kern w:val="0"/>
            <w:sz w:val="32"/>
            <w:szCs w:val="32"/>
          </w:rPr>
          <w:delText>户</w:delText>
        </w:r>
      </w:del>
      <w:del w:id="6749" w:author="谢浩然" w:date="2019-07-11T11:56:07Z">
        <w:r>
          <w:rPr>
            <w:rFonts w:hint="eastAsia" w:ascii="宋体" w:hAnsi="宋体" w:eastAsia="仿宋_GB2312" w:cs="仿宋_GB2312"/>
            <w:i w:val="0"/>
            <w:iCs w:val="0"/>
            <w:color w:val="auto"/>
            <w:kern w:val="0"/>
            <w:sz w:val="32"/>
            <w:szCs w:val="32"/>
            <w:lang w:eastAsia="zh-CN"/>
          </w:rPr>
          <w:delText>”</w:delText>
        </w:r>
      </w:del>
      <w:del w:id="6750" w:author="谢浩然" w:date="2019-07-11T11:56:07Z">
        <w:r>
          <w:rPr>
            <w:rFonts w:hint="eastAsia" w:ascii="宋体" w:hAnsi="宋体" w:eastAsia="仿宋_GB2312" w:cs="仿宋_GB2312"/>
            <w:i w:val="0"/>
            <w:iCs w:val="0"/>
            <w:color w:val="auto"/>
            <w:kern w:val="0"/>
            <w:sz w:val="32"/>
            <w:szCs w:val="32"/>
          </w:rPr>
          <w:delText>的要求设计</w:delText>
        </w:r>
      </w:del>
      <w:del w:id="6751" w:author="谢浩然" w:date="2019-07-11T11:56:07Z">
        <w:r>
          <w:rPr>
            <w:rFonts w:hint="eastAsia" w:ascii="宋体" w:hAnsi="宋体" w:eastAsia="仿宋_GB2312" w:cs="仿宋_GB2312"/>
            <w:color w:val="auto"/>
            <w:kern w:val="0"/>
            <w:sz w:val="32"/>
            <w:szCs w:val="32"/>
            <w:lang w:eastAsia="zh-CN"/>
          </w:rPr>
          <w:delText>、建设住宅项目配建的供水设施的；</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753" w:author="谢浩然" w:date="2019-07-11T11:56:07Z"/>
          <w:rFonts w:hint="eastAsia" w:ascii="宋体" w:hAnsi="宋体" w:eastAsia="仿宋_GB2312" w:cs="仿宋_GB2312"/>
          <w:bCs/>
          <w:color w:val="auto"/>
          <w:sz w:val="32"/>
          <w:szCs w:val="32"/>
          <w:lang w:val="en-US" w:eastAsia="zh-CN"/>
        </w:rPr>
        <w:pPrChange w:id="6752"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54" w:author="谢浩然" w:date="2019-07-11T11:56:07Z">
        <w:r>
          <w:rPr>
            <w:rFonts w:hint="eastAsia" w:ascii="宋体" w:hAnsi="宋体" w:eastAsia="仿宋_GB2312" w:cs="仿宋_GB2312"/>
            <w:bCs/>
            <w:color w:val="auto"/>
            <w:sz w:val="32"/>
            <w:szCs w:val="32"/>
            <w:lang w:val="en-US" w:eastAsia="zh-CN"/>
          </w:rPr>
          <w:delText>（三）违反本条例</w:delText>
        </w:r>
      </w:del>
      <w:del w:id="6755" w:author="谢浩然" w:date="2019-07-11T11:56:07Z">
        <w:r>
          <w:rPr>
            <w:rFonts w:hint="eastAsia" w:ascii="宋体" w:hAnsi="宋体" w:eastAsia="仿宋_GB2312" w:cs="仿宋_GB2312"/>
            <w:color w:val="auto"/>
            <w:sz w:val="32"/>
            <w:szCs w:val="32"/>
            <w:lang w:val="en-US" w:eastAsia="zh-CN"/>
          </w:rPr>
          <w:delText>第十八条第二款</w:delText>
        </w:r>
      </w:del>
      <w:del w:id="6756" w:author="谢浩然" w:date="2019-07-11T11:56:07Z">
        <w:r>
          <w:rPr>
            <w:rFonts w:hint="eastAsia" w:ascii="宋体" w:hAnsi="宋体" w:eastAsia="仿宋_GB2312" w:cs="仿宋_GB2312"/>
            <w:bCs/>
            <w:color w:val="auto"/>
            <w:sz w:val="32"/>
            <w:szCs w:val="32"/>
            <w:lang w:val="en-US" w:eastAsia="zh-CN"/>
          </w:rPr>
          <w:delText>规定，</w:delText>
        </w:r>
      </w:del>
      <w:del w:id="6757" w:author="谢浩然" w:date="2019-07-11T11:56:07Z">
        <w:r>
          <w:rPr>
            <w:rFonts w:hint="eastAsia" w:ascii="宋体" w:hAnsi="宋体" w:eastAsia="仿宋_GB2312" w:cs="仿宋_GB2312"/>
            <w:b w:val="0"/>
            <w:bCs/>
            <w:color w:val="auto"/>
            <w:kern w:val="0"/>
            <w:sz w:val="32"/>
            <w:szCs w:val="32"/>
            <w:lang w:eastAsia="zh-CN"/>
          </w:rPr>
          <w:delText>未</w:delText>
        </w:r>
      </w:del>
      <w:del w:id="6758" w:author="谢浩然" w:date="2019-07-11T11:56:07Z">
        <w:r>
          <w:rPr>
            <w:rFonts w:hint="eastAsia" w:ascii="宋体" w:hAnsi="宋体" w:eastAsia="仿宋_GB2312" w:cs="仿宋_GB2312"/>
            <w:b w:val="0"/>
            <w:bCs/>
            <w:color w:val="auto"/>
            <w:kern w:val="0"/>
            <w:sz w:val="32"/>
            <w:szCs w:val="32"/>
          </w:rPr>
          <w:delText>与供水单位商定</w:delText>
        </w:r>
      </w:del>
      <w:del w:id="6759" w:author="谢浩然" w:date="2019-07-11T11:56:07Z">
        <w:r>
          <w:rPr>
            <w:rFonts w:hint="eastAsia" w:ascii="宋体" w:hAnsi="宋体" w:eastAsia="仿宋_GB2312" w:cs="仿宋_GB2312"/>
            <w:b w:val="0"/>
            <w:bCs/>
            <w:color w:val="auto"/>
            <w:kern w:val="0"/>
            <w:sz w:val="32"/>
            <w:szCs w:val="32"/>
            <w:lang w:eastAsia="zh-CN"/>
          </w:rPr>
          <w:delText>、实施</w:delText>
        </w:r>
      </w:del>
      <w:del w:id="6760" w:author="谢浩然" w:date="2019-07-11T11:56:07Z">
        <w:r>
          <w:rPr>
            <w:rFonts w:hint="eastAsia" w:ascii="宋体" w:hAnsi="宋体" w:eastAsia="仿宋_GB2312" w:cs="仿宋_GB2312"/>
            <w:color w:val="auto"/>
            <w:kern w:val="0"/>
            <w:sz w:val="32"/>
            <w:szCs w:val="32"/>
          </w:rPr>
          <w:delText>保护措施</w:delText>
        </w:r>
      </w:del>
      <w:del w:id="6761" w:author="谢浩然" w:date="2019-07-11T11:56:07Z">
        <w:r>
          <w:rPr>
            <w:rFonts w:hint="eastAsia" w:ascii="宋体" w:hAnsi="宋体" w:eastAsia="仿宋_GB2312" w:cs="仿宋_GB2312"/>
            <w:color w:val="auto"/>
            <w:kern w:val="0"/>
            <w:sz w:val="32"/>
            <w:szCs w:val="32"/>
            <w:lang w:eastAsia="zh-CN"/>
          </w:rPr>
          <w:delText>，</w:delText>
        </w:r>
      </w:del>
      <w:del w:id="6762" w:author="谢浩然" w:date="2019-07-11T11:56:07Z">
        <w:r>
          <w:rPr>
            <w:rFonts w:hint="eastAsia" w:ascii="宋体" w:hAnsi="宋体" w:eastAsia="仿宋_GB2312" w:cs="仿宋_GB2312"/>
            <w:color w:val="auto"/>
            <w:kern w:val="0"/>
            <w:sz w:val="32"/>
            <w:szCs w:val="32"/>
          </w:rPr>
          <w:delText>造成</w:delText>
        </w:r>
      </w:del>
      <w:del w:id="6763" w:author="谢浩然" w:date="2019-07-11T11:56:07Z">
        <w:r>
          <w:rPr>
            <w:rFonts w:hint="eastAsia" w:ascii="宋体" w:hAnsi="宋体" w:eastAsia="仿宋_GB2312" w:cs="仿宋_GB2312"/>
            <w:color w:val="auto"/>
            <w:kern w:val="0"/>
            <w:sz w:val="32"/>
            <w:szCs w:val="32"/>
            <w:lang w:eastAsia="zh-CN"/>
          </w:rPr>
          <w:delText>公共</w:delText>
        </w:r>
      </w:del>
      <w:del w:id="6764" w:author="谢浩然" w:date="2019-07-11T11:56:07Z">
        <w:r>
          <w:rPr>
            <w:rFonts w:hint="eastAsia" w:ascii="宋体" w:hAnsi="宋体" w:eastAsia="仿宋_GB2312" w:cs="仿宋_GB2312"/>
            <w:color w:val="auto"/>
            <w:kern w:val="0"/>
            <w:sz w:val="32"/>
            <w:szCs w:val="32"/>
          </w:rPr>
          <w:delText>供水设施损坏的</w:delText>
        </w:r>
      </w:del>
      <w:del w:id="6765" w:author="谢浩然" w:date="2019-07-11T11:56:07Z">
        <w:r>
          <w:rPr>
            <w:rFonts w:hint="eastAsia" w:ascii="宋体" w:hAnsi="宋体" w:eastAsia="仿宋_GB2312" w:cs="仿宋_GB2312"/>
            <w:color w:val="auto"/>
            <w:kern w:val="0"/>
            <w:sz w:val="32"/>
            <w:szCs w:val="32"/>
            <w:lang w:eastAsia="zh-CN"/>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767" w:author="谢浩然" w:date="2019-07-11T11:56:07Z"/>
          <w:rFonts w:hint="eastAsia" w:ascii="宋体" w:hAnsi="宋体" w:eastAsia="仿宋_GB2312" w:cs="仿宋_GB2312"/>
          <w:color w:val="auto"/>
          <w:sz w:val="32"/>
          <w:szCs w:val="32"/>
          <w:lang w:val="en-US" w:eastAsia="zh-CN"/>
        </w:rPr>
        <w:pPrChange w:id="6766"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68" w:author="谢浩然" w:date="2019-07-11T11:56:07Z">
        <w:r>
          <w:rPr>
            <w:rFonts w:hint="eastAsia" w:ascii="宋体" w:hAnsi="宋体" w:eastAsia="仿宋_GB2312" w:cs="仿宋_GB2312"/>
            <w:bCs/>
            <w:color w:val="auto"/>
            <w:sz w:val="32"/>
            <w:szCs w:val="32"/>
            <w:lang w:val="en-US" w:eastAsia="zh-CN"/>
          </w:rPr>
          <w:delText>（四）违反本条例</w:delText>
        </w:r>
      </w:del>
      <w:del w:id="6769" w:author="谢浩然" w:date="2019-07-11T11:56:07Z">
        <w:r>
          <w:rPr>
            <w:rFonts w:hint="eastAsia" w:ascii="宋体" w:hAnsi="宋体" w:eastAsia="仿宋_GB2312" w:cs="仿宋_GB2312"/>
            <w:color w:val="auto"/>
            <w:sz w:val="32"/>
            <w:szCs w:val="32"/>
            <w:lang w:val="en-US" w:eastAsia="zh-CN"/>
          </w:rPr>
          <w:delText>第十九</w:delText>
        </w:r>
      </w:del>
      <w:del w:id="6770" w:author="谢浩然" w:date="2019-07-11T11:56:07Z">
        <w:r>
          <w:rPr>
            <w:rFonts w:hint="eastAsia" w:ascii="宋体" w:hAnsi="宋体" w:eastAsia="仿宋_GB2312" w:cs="仿宋_GB2312"/>
            <w:i w:val="0"/>
            <w:iCs w:val="0"/>
            <w:color w:val="auto"/>
            <w:sz w:val="32"/>
            <w:szCs w:val="32"/>
            <w:lang w:val="en-US" w:eastAsia="zh-CN"/>
          </w:rPr>
          <w:delText>条第二款、第三款</w:delText>
        </w:r>
      </w:del>
      <w:del w:id="6771" w:author="谢浩然" w:date="2019-07-11T11:56:07Z">
        <w:r>
          <w:rPr>
            <w:rFonts w:hint="eastAsia" w:ascii="宋体" w:hAnsi="宋体" w:eastAsia="仿宋_GB2312" w:cs="仿宋_GB2312"/>
            <w:bCs/>
            <w:i w:val="0"/>
            <w:iCs w:val="0"/>
            <w:color w:val="auto"/>
            <w:sz w:val="32"/>
            <w:szCs w:val="32"/>
            <w:lang w:val="en-US" w:eastAsia="zh-CN"/>
          </w:rPr>
          <w:delText>规定，</w:delText>
        </w:r>
      </w:del>
      <w:del w:id="6772" w:author="谢浩然" w:date="2019-07-11T11:56:07Z">
        <w:r>
          <w:rPr>
            <w:rFonts w:hint="eastAsia" w:ascii="宋体" w:hAnsi="宋体" w:eastAsia="仿宋_GB2312" w:cs="仿宋_GB2312"/>
            <w:bCs/>
            <w:i w:val="0"/>
            <w:iCs w:val="0"/>
            <w:color w:val="auto"/>
            <w:sz w:val="32"/>
            <w:szCs w:val="32"/>
            <w:lang w:eastAsia="zh-CN"/>
          </w:rPr>
          <w:delText>未征求供水单位的意见，未与供水单位商定保护方案，或者</w:delText>
        </w:r>
      </w:del>
      <w:del w:id="6773" w:author="谢浩然" w:date="2019-07-11T11:56:07Z">
        <w:r>
          <w:rPr>
            <w:rFonts w:hint="eastAsia" w:ascii="宋体" w:hAnsi="宋体" w:eastAsia="仿宋_GB2312" w:cs="仿宋_GB2312"/>
            <w:bCs/>
            <w:i w:val="0"/>
            <w:iCs w:val="0"/>
            <w:color w:val="auto"/>
            <w:sz w:val="32"/>
            <w:szCs w:val="32"/>
          </w:rPr>
          <w:delText>改装、迁移后的工</w:delText>
        </w:r>
      </w:del>
      <w:del w:id="6774" w:author="谢浩然" w:date="2019-07-11T11:56:07Z">
        <w:r>
          <w:rPr>
            <w:rFonts w:hint="eastAsia" w:ascii="宋体" w:hAnsi="宋体" w:eastAsia="仿宋_GB2312" w:cs="仿宋_GB2312"/>
            <w:i w:val="0"/>
            <w:iCs w:val="0"/>
            <w:color w:val="auto"/>
            <w:sz w:val="32"/>
            <w:szCs w:val="32"/>
          </w:rPr>
          <w:delText>程</w:delText>
        </w:r>
      </w:del>
      <w:del w:id="6775" w:author="谢浩然" w:date="2019-07-11T11:56:07Z">
        <w:r>
          <w:rPr>
            <w:rFonts w:hint="eastAsia" w:ascii="宋体" w:hAnsi="宋体" w:eastAsia="仿宋_GB2312" w:cs="仿宋_GB2312"/>
            <w:bCs/>
            <w:i w:val="0"/>
            <w:iCs w:val="0"/>
            <w:color w:val="auto"/>
            <w:sz w:val="32"/>
            <w:szCs w:val="32"/>
          </w:rPr>
          <w:delText>状</w:delText>
        </w:r>
      </w:del>
      <w:del w:id="6776" w:author="谢浩然" w:date="2019-07-11T11:56:07Z">
        <w:r>
          <w:rPr>
            <w:rFonts w:hint="eastAsia" w:ascii="宋体" w:hAnsi="宋体" w:eastAsia="仿宋_GB2312" w:cs="仿宋_GB2312"/>
            <w:i w:val="0"/>
            <w:iCs w:val="0"/>
            <w:color w:val="auto"/>
            <w:sz w:val="32"/>
            <w:szCs w:val="32"/>
          </w:rPr>
          <w:delText>况和质量</w:delText>
        </w:r>
      </w:del>
      <w:del w:id="6777" w:author="谢浩然" w:date="2019-07-11T11:56:07Z">
        <w:r>
          <w:rPr>
            <w:rFonts w:hint="eastAsia" w:ascii="宋体" w:hAnsi="宋体" w:eastAsia="仿宋_GB2312" w:cs="仿宋_GB2312"/>
            <w:bCs/>
            <w:i w:val="0"/>
            <w:iCs w:val="0"/>
            <w:color w:val="auto"/>
            <w:sz w:val="32"/>
            <w:szCs w:val="32"/>
          </w:rPr>
          <w:delText>低于原工程</w:delText>
        </w:r>
      </w:del>
      <w:del w:id="6778" w:author="谢浩然" w:date="2019-07-11T11:56:07Z">
        <w:r>
          <w:rPr>
            <w:rFonts w:hint="eastAsia" w:ascii="宋体" w:hAnsi="宋体" w:eastAsia="仿宋_GB2312" w:cs="仿宋_GB2312"/>
            <w:bCs/>
            <w:i w:val="0"/>
            <w:iCs w:val="0"/>
            <w:color w:val="auto"/>
            <w:sz w:val="32"/>
            <w:szCs w:val="32"/>
            <w:lang w:eastAsia="zh-CN"/>
          </w:rPr>
          <w:delText>的</w:delText>
        </w:r>
      </w:del>
      <w:del w:id="6779" w:author="谢浩然" w:date="2019-07-11T11:56:07Z">
        <w:r>
          <w:rPr>
            <w:rFonts w:hint="eastAsia" w:ascii="宋体" w:hAnsi="宋体" w:eastAsia="仿宋_GB2312" w:cs="仿宋_GB2312"/>
            <w:bCs/>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781" w:author="谢浩然" w:date="2019-07-11T11:56:07Z"/>
          <w:rFonts w:hint="eastAsia" w:ascii="宋体" w:hAnsi="宋体" w:eastAsia="仿宋_GB2312" w:cs="仿宋_GB2312"/>
          <w:bCs/>
          <w:color w:val="auto"/>
          <w:sz w:val="32"/>
          <w:szCs w:val="32"/>
        </w:rPr>
        <w:pPrChange w:id="678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782" w:author="谢浩然" w:date="2019-07-11T11:56:07Z">
        <w:r>
          <w:rPr>
            <w:rFonts w:hint="eastAsia" w:ascii="宋体" w:hAnsi="宋体" w:eastAsia="黑体" w:cs="黑体"/>
            <w:bCs/>
            <w:color w:val="auto"/>
            <w:sz w:val="32"/>
            <w:szCs w:val="32"/>
            <w:rPrChange w:id="6783" w:author="卢颖东" w:date="2019-05-21T14:56:00Z">
              <w:rPr>
                <w:rFonts w:hint="eastAsia" w:ascii="黑体" w:hAnsi="黑体" w:eastAsia="黑体" w:cs="黑体"/>
                <w:bCs/>
                <w:color w:val="auto"/>
                <w:sz w:val="32"/>
                <w:szCs w:val="32"/>
              </w:rPr>
            </w:rPrChange>
          </w:rPr>
          <w:delText>第</w:delText>
        </w:r>
      </w:del>
      <w:del w:id="6785" w:author="谢浩然" w:date="2019-07-11T11:56:07Z">
        <w:r>
          <w:rPr>
            <w:rFonts w:hint="eastAsia" w:ascii="宋体" w:hAnsi="宋体" w:eastAsia="黑体" w:cs="黑体"/>
            <w:bCs/>
            <w:color w:val="auto"/>
            <w:sz w:val="32"/>
            <w:szCs w:val="32"/>
            <w:lang w:eastAsia="zh-CN"/>
            <w:rPrChange w:id="6786" w:author="卢颖东" w:date="2019-05-21T14:56:00Z">
              <w:rPr>
                <w:rFonts w:hint="eastAsia" w:ascii="黑体" w:hAnsi="黑体" w:eastAsia="黑体" w:cs="黑体"/>
                <w:bCs/>
                <w:color w:val="auto"/>
                <w:sz w:val="32"/>
                <w:szCs w:val="32"/>
                <w:lang w:eastAsia="zh-CN"/>
              </w:rPr>
            </w:rPrChange>
          </w:rPr>
          <w:delText>七</w:delText>
        </w:r>
      </w:del>
      <w:del w:id="6788" w:author="谢浩然" w:date="2019-07-11T11:56:07Z">
        <w:r>
          <w:rPr>
            <w:rFonts w:hint="eastAsia" w:ascii="宋体" w:hAnsi="宋体" w:eastAsia="黑体" w:cs="黑体"/>
            <w:bCs/>
            <w:color w:val="auto"/>
            <w:sz w:val="32"/>
            <w:szCs w:val="32"/>
            <w:rPrChange w:id="6789" w:author="卢颖东" w:date="2019-05-21T14:56:00Z">
              <w:rPr>
                <w:rFonts w:hint="eastAsia" w:ascii="黑体" w:hAnsi="黑体" w:eastAsia="黑体" w:cs="黑体"/>
                <w:bCs/>
                <w:color w:val="auto"/>
                <w:sz w:val="32"/>
                <w:szCs w:val="32"/>
              </w:rPr>
            </w:rPrChange>
          </w:rPr>
          <w:delText>十条</w:delText>
        </w:r>
      </w:del>
      <w:del w:id="6791" w:author="谢浩然" w:date="2019-07-11T11:56:07Z">
        <w:r>
          <w:rPr>
            <w:rFonts w:hint="eastAsia" w:ascii="宋体" w:hAnsi="宋体" w:eastAsia="仿宋_GB2312" w:cs="仿宋_GB2312"/>
            <w:bCs/>
            <w:color w:val="auto"/>
            <w:sz w:val="32"/>
            <w:szCs w:val="32"/>
          </w:rPr>
          <w:delText xml:space="preserve"> </w:delText>
        </w:r>
      </w:del>
      <w:del w:id="6792" w:author="谢浩然" w:date="2019-07-11T11:56:07Z">
        <w:r>
          <w:rPr>
            <w:rFonts w:hint="eastAsia" w:ascii="宋体" w:hAnsi="宋体" w:eastAsia="仿宋_GB2312" w:cs="仿宋_GB2312"/>
            <w:bCs/>
            <w:color w:val="auto"/>
            <w:sz w:val="32"/>
            <w:szCs w:val="32"/>
            <w:lang w:val="en-US" w:eastAsia="zh-CN"/>
          </w:rPr>
          <w:delText xml:space="preserve"> </w:delText>
        </w:r>
      </w:del>
      <w:del w:id="6793" w:author="谢浩然" w:date="2019-07-11T11:56:07Z">
        <w:r>
          <w:rPr>
            <w:rFonts w:hint="eastAsia" w:ascii="宋体" w:hAnsi="宋体" w:eastAsia="仿宋_GB2312" w:cs="仿宋_GB2312"/>
            <w:bCs/>
            <w:color w:val="auto"/>
            <w:sz w:val="32"/>
            <w:szCs w:val="32"/>
          </w:rPr>
          <w:delText>违反本条例</w:delText>
        </w:r>
      </w:del>
      <w:del w:id="6794" w:author="谢浩然" w:date="2019-07-11T11:56:07Z">
        <w:r>
          <w:rPr>
            <w:rFonts w:hint="eastAsia" w:ascii="宋体" w:hAnsi="宋体" w:eastAsia="仿宋_GB2312" w:cs="仿宋_GB2312"/>
            <w:bCs/>
            <w:i w:val="0"/>
            <w:iCs w:val="0"/>
            <w:color w:val="auto"/>
            <w:sz w:val="32"/>
            <w:szCs w:val="32"/>
            <w:lang w:val="en-US" w:eastAsia="zh-CN"/>
          </w:rPr>
          <w:delText>第</w:delText>
        </w:r>
      </w:del>
      <w:del w:id="6795" w:author="谢浩然" w:date="2019-07-11T11:56:07Z">
        <w:r>
          <w:rPr>
            <w:rFonts w:hint="eastAsia" w:ascii="宋体" w:hAnsi="宋体" w:eastAsia="仿宋_GB2312" w:cs="仿宋_GB2312"/>
            <w:i w:val="0"/>
            <w:iCs w:val="0"/>
            <w:color w:val="auto"/>
            <w:sz w:val="32"/>
            <w:szCs w:val="32"/>
            <w:lang w:val="en-US" w:eastAsia="zh-CN"/>
          </w:rPr>
          <w:delText>十三</w:delText>
        </w:r>
      </w:del>
      <w:del w:id="6796" w:author="谢浩然" w:date="2019-07-11T11:56:07Z">
        <w:r>
          <w:rPr>
            <w:rFonts w:hint="eastAsia" w:ascii="宋体" w:hAnsi="宋体" w:eastAsia="仿宋_GB2312" w:cs="仿宋_GB2312"/>
            <w:bCs/>
            <w:i w:val="0"/>
            <w:iCs w:val="0"/>
            <w:color w:val="auto"/>
            <w:sz w:val="32"/>
            <w:szCs w:val="32"/>
            <w:lang w:val="en-US" w:eastAsia="zh-CN"/>
          </w:rPr>
          <w:delText>条第一款、</w:delText>
        </w:r>
      </w:del>
      <w:del w:id="6797" w:author="谢浩然" w:date="2019-07-11T11:56:07Z">
        <w:r>
          <w:rPr>
            <w:rFonts w:hint="eastAsia" w:ascii="宋体" w:hAnsi="宋体" w:eastAsia="仿宋_GB2312" w:cs="仿宋_GB2312"/>
            <w:bCs/>
            <w:color w:val="auto"/>
            <w:sz w:val="32"/>
            <w:szCs w:val="32"/>
          </w:rPr>
          <w:delText>第十</w:delText>
        </w:r>
      </w:del>
      <w:del w:id="6798" w:author="谢浩然" w:date="2019-07-11T11:56:07Z">
        <w:r>
          <w:rPr>
            <w:rFonts w:hint="eastAsia" w:ascii="宋体" w:hAnsi="宋体" w:eastAsia="仿宋_GB2312" w:cs="仿宋_GB2312"/>
            <w:bCs/>
            <w:color w:val="auto"/>
            <w:sz w:val="32"/>
            <w:szCs w:val="32"/>
            <w:lang w:eastAsia="zh-CN"/>
          </w:rPr>
          <w:delText>四</w:delText>
        </w:r>
      </w:del>
      <w:del w:id="6799" w:author="谢浩然" w:date="2019-07-11T11:56:07Z">
        <w:r>
          <w:rPr>
            <w:rFonts w:hint="eastAsia" w:ascii="宋体" w:hAnsi="宋体" w:eastAsia="仿宋_GB2312" w:cs="仿宋_GB2312"/>
            <w:bCs/>
            <w:color w:val="auto"/>
            <w:sz w:val="32"/>
            <w:szCs w:val="32"/>
          </w:rPr>
          <w:delText>条</w:delText>
        </w:r>
      </w:del>
      <w:del w:id="6800" w:author="谢浩然" w:date="2019-07-11T11:56:07Z">
        <w:r>
          <w:rPr>
            <w:rFonts w:hint="eastAsia" w:ascii="宋体" w:hAnsi="宋体" w:eastAsia="仿宋_GB2312" w:cs="仿宋_GB2312"/>
            <w:bCs/>
            <w:i w:val="0"/>
            <w:iCs w:val="0"/>
            <w:color w:val="auto"/>
            <w:sz w:val="32"/>
            <w:szCs w:val="32"/>
          </w:rPr>
          <w:delText>第一款</w:delText>
        </w:r>
      </w:del>
      <w:del w:id="6801" w:author="谢浩然" w:date="2019-07-11T11:56:07Z">
        <w:r>
          <w:rPr>
            <w:rFonts w:hint="eastAsia" w:ascii="宋体" w:hAnsi="宋体" w:eastAsia="仿宋_GB2312" w:cs="仿宋_GB2312"/>
            <w:bCs/>
            <w:i w:val="0"/>
            <w:iCs w:val="0"/>
            <w:color w:val="auto"/>
            <w:sz w:val="32"/>
            <w:szCs w:val="32"/>
            <w:lang w:eastAsia="zh-CN"/>
          </w:rPr>
          <w:delText>、</w:delText>
        </w:r>
      </w:del>
      <w:del w:id="6802" w:author="谢浩然" w:date="2019-07-11T11:56:07Z">
        <w:r>
          <w:rPr>
            <w:rFonts w:hint="eastAsia" w:ascii="宋体" w:hAnsi="宋体" w:eastAsia="仿宋_GB2312" w:cs="仿宋_GB2312"/>
            <w:i w:val="0"/>
            <w:iCs w:val="0"/>
            <w:color w:val="auto"/>
            <w:sz w:val="32"/>
            <w:szCs w:val="32"/>
            <w:lang w:val="en-US" w:eastAsia="zh-CN"/>
          </w:rPr>
          <w:delText>第十五条</w:delText>
        </w:r>
      </w:del>
      <w:del w:id="6803" w:author="谢浩然" w:date="2019-07-11T11:56:07Z">
        <w:r>
          <w:rPr>
            <w:rFonts w:hint="eastAsia" w:ascii="宋体" w:hAnsi="宋体" w:eastAsia="仿宋_GB2312" w:cs="仿宋_GB2312"/>
            <w:bCs/>
            <w:color w:val="auto"/>
            <w:sz w:val="32"/>
            <w:szCs w:val="32"/>
            <w:lang w:eastAsia="zh-CN"/>
          </w:rPr>
          <w:delText>规定</w:delText>
        </w:r>
      </w:del>
      <w:del w:id="6804" w:author="谢浩然" w:date="2019-07-11T11:56:07Z">
        <w:r>
          <w:rPr>
            <w:rFonts w:hint="eastAsia" w:ascii="宋体" w:hAnsi="宋体" w:eastAsia="仿宋_GB2312" w:cs="仿宋_GB2312"/>
            <w:bCs/>
            <w:color w:val="auto"/>
            <w:sz w:val="32"/>
            <w:szCs w:val="32"/>
          </w:rPr>
          <w:delText>，</w:delText>
        </w:r>
      </w:del>
      <w:del w:id="6805" w:author="谢浩然" w:date="2019-07-11T11:56:07Z">
        <w:r>
          <w:rPr>
            <w:rFonts w:hint="eastAsia" w:ascii="宋体" w:hAnsi="宋体" w:eastAsia="仿宋_GB2312" w:cs="仿宋_GB2312"/>
            <w:bCs/>
            <w:color w:val="auto"/>
            <w:sz w:val="32"/>
            <w:szCs w:val="32"/>
            <w:lang w:eastAsia="zh-CN"/>
          </w:rPr>
          <w:delText>供水设施建设、竣工验收不符合相关规定</w:delText>
        </w:r>
      </w:del>
      <w:del w:id="6806" w:author="谢浩然" w:date="2019-07-11T11:56:07Z">
        <w:r>
          <w:rPr>
            <w:rFonts w:hint="eastAsia" w:ascii="宋体" w:hAnsi="宋体" w:eastAsia="仿宋_GB2312" w:cs="仿宋_GB2312"/>
            <w:bCs/>
            <w:color w:val="auto"/>
            <w:sz w:val="32"/>
            <w:szCs w:val="32"/>
          </w:rPr>
          <w:delText>的，由</w:delText>
        </w:r>
      </w:del>
      <w:del w:id="6807" w:author="谢浩然" w:date="2019-07-11T11:56:07Z">
        <w:r>
          <w:rPr>
            <w:rFonts w:hint="eastAsia" w:ascii="宋体" w:hAnsi="宋体" w:eastAsia="仿宋_GB2312" w:cs="仿宋_GB2312"/>
            <w:color w:val="auto"/>
            <w:sz w:val="32"/>
            <w:szCs w:val="32"/>
          </w:rPr>
          <w:delText>供水、</w:delText>
        </w:r>
      </w:del>
      <w:del w:id="6808" w:author="谢浩然" w:date="2019-07-11T11:56:07Z">
        <w:r>
          <w:rPr>
            <w:rFonts w:hint="eastAsia" w:ascii="宋体" w:hAnsi="宋体" w:eastAsia="仿宋_GB2312" w:cs="仿宋_GB2312"/>
            <w:color w:val="auto"/>
            <w:sz w:val="32"/>
            <w:szCs w:val="32"/>
            <w:lang w:eastAsia="zh-CN"/>
          </w:rPr>
          <w:delText>住房和城乡</w:delText>
        </w:r>
      </w:del>
      <w:del w:id="6809" w:author="谢浩然" w:date="2019-07-11T11:56:07Z">
        <w:r>
          <w:rPr>
            <w:rFonts w:hint="eastAsia" w:ascii="宋体" w:hAnsi="宋体" w:eastAsia="仿宋_GB2312" w:cs="仿宋_GB2312"/>
            <w:bCs/>
            <w:color w:val="auto"/>
            <w:sz w:val="32"/>
            <w:szCs w:val="32"/>
          </w:rPr>
          <w:delText>建设</w:delText>
        </w:r>
      </w:del>
      <w:del w:id="6810" w:author="谢浩然" w:date="2019-07-11T11:56:07Z">
        <w:r>
          <w:rPr>
            <w:rFonts w:hint="eastAsia" w:ascii="宋体" w:hAnsi="宋体" w:eastAsia="仿宋_GB2312" w:cs="仿宋_GB2312"/>
            <w:color w:val="auto"/>
            <w:sz w:val="32"/>
            <w:szCs w:val="32"/>
          </w:rPr>
          <w:delText>等</w:delText>
        </w:r>
      </w:del>
      <w:del w:id="6811" w:author="谢浩然" w:date="2019-07-11T11:56:07Z">
        <w:r>
          <w:rPr>
            <w:rFonts w:hint="eastAsia" w:ascii="宋体" w:hAnsi="宋体" w:eastAsia="仿宋_GB2312" w:cs="仿宋_GB2312"/>
            <w:bCs/>
            <w:color w:val="auto"/>
            <w:sz w:val="32"/>
            <w:szCs w:val="32"/>
          </w:rPr>
          <w:delText>行政管理部门</w:delText>
        </w:r>
      </w:del>
      <w:del w:id="6812" w:author="谢浩然" w:date="2019-07-11T11:56:07Z">
        <w:r>
          <w:rPr>
            <w:rFonts w:hint="eastAsia" w:ascii="宋体" w:hAnsi="宋体" w:eastAsia="仿宋_GB2312" w:cs="仿宋_GB2312"/>
            <w:color w:val="auto"/>
            <w:sz w:val="32"/>
            <w:szCs w:val="32"/>
            <w:lang w:eastAsia="zh-CN"/>
          </w:rPr>
          <w:delText>依照</w:delText>
        </w:r>
      </w:del>
      <w:del w:id="6813" w:author="谢浩然" w:date="2019-07-11T11:56:07Z">
        <w:r>
          <w:rPr>
            <w:rFonts w:hint="eastAsia" w:ascii="宋体" w:hAnsi="宋体" w:eastAsia="仿宋_GB2312" w:cs="仿宋_GB2312"/>
            <w:color w:val="auto"/>
            <w:sz w:val="32"/>
            <w:szCs w:val="32"/>
          </w:rPr>
          <w:delText>《建设工程质量管理</w:delText>
        </w:r>
      </w:del>
      <w:del w:id="6814" w:author="谢浩然" w:date="2019-07-11T11:56:07Z">
        <w:r>
          <w:rPr>
            <w:rFonts w:hint="eastAsia" w:ascii="宋体" w:hAnsi="宋体" w:eastAsia="仿宋_GB2312" w:cs="仿宋_GB2312"/>
            <w:color w:val="auto"/>
            <w:sz w:val="32"/>
            <w:szCs w:val="32"/>
            <w:lang w:eastAsia="zh-CN"/>
          </w:rPr>
          <w:delText>条例</w:delText>
        </w:r>
      </w:del>
      <w:del w:id="6815" w:author="谢浩然" w:date="2019-07-11T11:56:07Z">
        <w:r>
          <w:rPr>
            <w:rFonts w:hint="eastAsia" w:ascii="宋体" w:hAnsi="宋体" w:eastAsia="仿宋_GB2312" w:cs="仿宋_GB2312"/>
            <w:color w:val="auto"/>
            <w:sz w:val="32"/>
            <w:szCs w:val="32"/>
          </w:rPr>
          <w:delText>》</w:delText>
        </w:r>
      </w:del>
      <w:del w:id="6816" w:author="谢浩然" w:date="2019-07-11T11:56:07Z">
        <w:r>
          <w:rPr>
            <w:rFonts w:hint="eastAsia" w:ascii="宋体" w:hAnsi="宋体" w:eastAsia="仿宋_GB2312" w:cs="仿宋_GB2312"/>
            <w:color w:val="auto"/>
            <w:sz w:val="32"/>
            <w:szCs w:val="32"/>
            <w:lang w:eastAsia="zh-CN"/>
          </w:rPr>
          <w:delText>《</w:delText>
        </w:r>
      </w:del>
      <w:del w:id="6817" w:author="谢浩然" w:date="2019-07-11T11:56:07Z">
        <w:r>
          <w:rPr>
            <w:rFonts w:hint="eastAsia" w:ascii="宋体" w:hAnsi="宋体" w:eastAsia="仿宋_GB2312" w:cs="仿宋_GB2312"/>
            <w:color w:val="auto"/>
            <w:sz w:val="32"/>
            <w:szCs w:val="32"/>
          </w:rPr>
          <w:delText>建设工程勘察设计管理条例</w:delText>
        </w:r>
      </w:del>
      <w:del w:id="6818" w:author="谢浩然" w:date="2019-07-11T11:56:07Z">
        <w:r>
          <w:rPr>
            <w:rFonts w:hint="eastAsia" w:ascii="宋体" w:hAnsi="宋体" w:eastAsia="仿宋_GB2312" w:cs="仿宋_GB2312"/>
            <w:color w:val="auto"/>
            <w:sz w:val="32"/>
            <w:szCs w:val="32"/>
            <w:lang w:eastAsia="zh-CN"/>
          </w:rPr>
          <w:delText>》的有关规定予以</w:delText>
        </w:r>
      </w:del>
      <w:del w:id="6819" w:author="谢浩然" w:date="2019-07-11T11:56:07Z">
        <w:r>
          <w:rPr>
            <w:rFonts w:hint="eastAsia" w:ascii="宋体" w:hAnsi="宋体" w:eastAsia="仿宋_GB2312" w:cs="仿宋_GB2312"/>
            <w:color w:val="auto"/>
            <w:sz w:val="32"/>
            <w:szCs w:val="32"/>
          </w:rPr>
          <w:delText>处罚</w:delText>
        </w:r>
      </w:del>
      <w:del w:id="6820" w:author="谢浩然" w:date="2019-07-11T11:56:07Z">
        <w:r>
          <w:rPr>
            <w:rFonts w:hint="eastAsia" w:ascii="宋体" w:hAnsi="宋体" w:eastAsia="仿宋_GB2312" w:cs="仿宋_GB2312"/>
            <w:bCs/>
            <w:color w:val="auto"/>
            <w:sz w:val="32"/>
            <w:szCs w:val="32"/>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822" w:author="谢浩然" w:date="2019-07-11T11:56:07Z"/>
          <w:rFonts w:hint="eastAsia" w:ascii="宋体" w:hAnsi="宋体" w:eastAsia="仿宋_GB2312" w:cs="仿宋_GB2312"/>
          <w:i w:val="0"/>
          <w:iCs w:val="0"/>
          <w:color w:val="auto"/>
          <w:sz w:val="32"/>
          <w:szCs w:val="32"/>
        </w:rPr>
        <w:pPrChange w:id="682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823" w:author="谢浩然" w:date="2019-07-11T11:56:07Z">
        <w:r>
          <w:rPr>
            <w:rFonts w:hint="eastAsia" w:ascii="宋体" w:hAnsi="宋体" w:eastAsia="黑体" w:cs="黑体"/>
            <w:bCs/>
            <w:color w:val="auto"/>
            <w:sz w:val="32"/>
            <w:szCs w:val="32"/>
            <w:rPrChange w:id="6824" w:author="卢颖东" w:date="2019-05-21T14:56:00Z">
              <w:rPr>
                <w:rFonts w:hint="eastAsia" w:ascii="黑体" w:hAnsi="黑体" w:eastAsia="黑体" w:cs="黑体"/>
                <w:bCs/>
                <w:color w:val="auto"/>
                <w:sz w:val="32"/>
                <w:szCs w:val="32"/>
              </w:rPr>
            </w:rPrChange>
          </w:rPr>
          <w:delText>第</w:delText>
        </w:r>
      </w:del>
      <w:del w:id="6826" w:author="谢浩然" w:date="2019-07-11T11:56:07Z">
        <w:r>
          <w:rPr>
            <w:rFonts w:hint="eastAsia" w:ascii="宋体" w:hAnsi="宋体" w:eastAsia="黑体" w:cs="黑体"/>
            <w:bCs/>
            <w:color w:val="auto"/>
            <w:sz w:val="32"/>
            <w:szCs w:val="32"/>
            <w:lang w:eastAsia="zh-CN"/>
            <w:rPrChange w:id="6827" w:author="卢颖东" w:date="2019-05-21T14:56:00Z">
              <w:rPr>
                <w:rFonts w:hint="eastAsia" w:ascii="黑体" w:hAnsi="黑体" w:eastAsia="黑体" w:cs="黑体"/>
                <w:bCs/>
                <w:color w:val="auto"/>
                <w:sz w:val="32"/>
                <w:szCs w:val="32"/>
                <w:lang w:eastAsia="zh-CN"/>
              </w:rPr>
            </w:rPrChange>
          </w:rPr>
          <w:delText>七</w:delText>
        </w:r>
      </w:del>
      <w:del w:id="6829" w:author="谢浩然" w:date="2019-07-11T11:56:07Z">
        <w:r>
          <w:rPr>
            <w:rFonts w:hint="eastAsia" w:ascii="宋体" w:hAnsi="宋体" w:eastAsia="黑体" w:cs="黑体"/>
            <w:bCs/>
            <w:color w:val="auto"/>
            <w:sz w:val="32"/>
            <w:szCs w:val="32"/>
            <w:rPrChange w:id="6830" w:author="卢颖东" w:date="2019-05-21T14:56:00Z">
              <w:rPr>
                <w:rFonts w:hint="eastAsia" w:ascii="黑体" w:hAnsi="黑体" w:eastAsia="黑体" w:cs="黑体"/>
                <w:bCs/>
                <w:color w:val="auto"/>
                <w:sz w:val="32"/>
                <w:szCs w:val="32"/>
              </w:rPr>
            </w:rPrChange>
          </w:rPr>
          <w:delText>十</w:delText>
        </w:r>
      </w:del>
      <w:del w:id="6832" w:author="谢浩然" w:date="2019-07-11T11:56:07Z">
        <w:r>
          <w:rPr>
            <w:rFonts w:hint="eastAsia" w:ascii="宋体" w:hAnsi="宋体" w:eastAsia="黑体" w:cs="黑体"/>
            <w:bCs/>
            <w:color w:val="auto"/>
            <w:sz w:val="32"/>
            <w:szCs w:val="32"/>
            <w:lang w:eastAsia="zh-CN"/>
            <w:rPrChange w:id="6833" w:author="卢颖东" w:date="2019-05-21T14:56:00Z">
              <w:rPr>
                <w:rFonts w:hint="eastAsia" w:ascii="黑体" w:hAnsi="黑体" w:eastAsia="黑体" w:cs="黑体"/>
                <w:bCs/>
                <w:color w:val="auto"/>
                <w:sz w:val="32"/>
                <w:szCs w:val="32"/>
                <w:lang w:eastAsia="zh-CN"/>
              </w:rPr>
            </w:rPrChange>
          </w:rPr>
          <w:delText>一</w:delText>
        </w:r>
      </w:del>
      <w:del w:id="6835" w:author="谢浩然" w:date="2019-07-11T11:56:07Z">
        <w:r>
          <w:rPr>
            <w:rFonts w:hint="eastAsia" w:ascii="宋体" w:hAnsi="宋体" w:eastAsia="黑体" w:cs="黑体"/>
            <w:bCs/>
            <w:color w:val="auto"/>
            <w:sz w:val="32"/>
            <w:szCs w:val="32"/>
            <w:rPrChange w:id="6836" w:author="卢颖东" w:date="2019-05-21T14:56:00Z">
              <w:rPr>
                <w:rFonts w:hint="eastAsia" w:ascii="黑体" w:hAnsi="黑体" w:eastAsia="黑体" w:cs="黑体"/>
                <w:bCs/>
                <w:color w:val="auto"/>
                <w:sz w:val="32"/>
                <w:szCs w:val="32"/>
              </w:rPr>
            </w:rPrChange>
          </w:rPr>
          <w:delText>条</w:delText>
        </w:r>
      </w:del>
      <w:del w:id="6838" w:author="谢浩然" w:date="2019-07-11T11:56:07Z">
        <w:r>
          <w:rPr>
            <w:rFonts w:hint="eastAsia" w:ascii="宋体" w:hAnsi="宋体" w:eastAsia="仿宋_GB2312" w:cs="仿宋_GB2312"/>
            <w:bCs/>
            <w:color w:val="auto"/>
            <w:sz w:val="32"/>
            <w:szCs w:val="32"/>
            <w:lang w:val="en-US" w:eastAsia="zh-CN"/>
          </w:rPr>
          <w:delText xml:space="preserve">  </w:delText>
        </w:r>
      </w:del>
      <w:del w:id="6839" w:author="谢浩然" w:date="2019-07-11T11:56:07Z">
        <w:r>
          <w:rPr>
            <w:rFonts w:hint="eastAsia" w:ascii="宋体" w:hAnsi="宋体" w:eastAsia="仿宋_GB2312" w:cs="仿宋_GB2312"/>
            <w:color w:val="auto"/>
            <w:sz w:val="32"/>
            <w:szCs w:val="32"/>
          </w:rPr>
          <w:delText>违反本条例规定，有下列行为之一的，由供水行政主管部门责令改正，</w:delText>
        </w:r>
      </w:del>
      <w:del w:id="6840" w:author="谢浩然" w:date="2019-07-11T11:56:07Z">
        <w:r>
          <w:rPr>
            <w:rFonts w:hint="eastAsia" w:ascii="宋体" w:hAnsi="宋体" w:eastAsia="仿宋_GB2312" w:cs="仿宋_GB2312"/>
            <w:i w:val="0"/>
            <w:iCs w:val="0"/>
            <w:color w:val="auto"/>
            <w:sz w:val="32"/>
            <w:szCs w:val="32"/>
            <w:lang w:eastAsia="zh-CN"/>
          </w:rPr>
          <w:delText>可以</w:delText>
        </w:r>
      </w:del>
      <w:del w:id="6841" w:author="谢浩然" w:date="2019-07-11T11:56:07Z">
        <w:r>
          <w:rPr>
            <w:rFonts w:hint="eastAsia" w:ascii="宋体" w:hAnsi="宋体" w:eastAsia="仿宋_GB2312" w:cs="仿宋_GB2312"/>
            <w:color w:val="auto"/>
            <w:sz w:val="32"/>
            <w:szCs w:val="32"/>
          </w:rPr>
          <w:delText>对个人处</w:delText>
        </w:r>
      </w:del>
      <w:del w:id="6842" w:author="谢浩然" w:date="2019-07-11T11:56:07Z">
        <w:r>
          <w:rPr>
            <w:rFonts w:hint="eastAsia" w:ascii="宋体" w:hAnsi="宋体" w:eastAsia="仿宋_GB2312" w:cs="仿宋_GB2312"/>
            <w:i w:val="0"/>
            <w:iCs w:val="0"/>
            <w:color w:val="auto"/>
            <w:sz w:val="32"/>
            <w:szCs w:val="32"/>
            <w:lang w:eastAsia="zh-CN"/>
          </w:rPr>
          <w:delText>以</w:delText>
        </w:r>
      </w:del>
      <w:del w:id="6843" w:author="谢浩然" w:date="2019-07-11T11:56:07Z">
        <w:r>
          <w:rPr>
            <w:rFonts w:hint="eastAsia" w:ascii="宋体" w:hAnsi="宋体" w:eastAsia="仿宋_GB2312" w:cs="仿宋_GB2312"/>
            <w:color w:val="auto"/>
            <w:sz w:val="32"/>
            <w:szCs w:val="32"/>
          </w:rPr>
          <w:delText>三千元以上三万元以下罚款，对单位处</w:delText>
        </w:r>
      </w:del>
      <w:del w:id="6844" w:author="谢浩然" w:date="2019-07-11T11:56:07Z">
        <w:r>
          <w:rPr>
            <w:rFonts w:hint="eastAsia" w:ascii="宋体" w:hAnsi="宋体" w:eastAsia="仿宋_GB2312" w:cs="仿宋_GB2312"/>
            <w:i w:val="0"/>
            <w:iCs w:val="0"/>
            <w:color w:val="auto"/>
            <w:sz w:val="32"/>
            <w:szCs w:val="32"/>
            <w:lang w:eastAsia="zh-CN"/>
          </w:rPr>
          <w:delText>以</w:delText>
        </w:r>
      </w:del>
      <w:del w:id="6845" w:author="谢浩然" w:date="2019-07-11T11:56:07Z">
        <w:r>
          <w:rPr>
            <w:rFonts w:hint="eastAsia" w:ascii="宋体" w:hAnsi="宋体" w:eastAsia="仿宋_GB2312" w:cs="仿宋_GB2312"/>
            <w:color w:val="auto"/>
            <w:sz w:val="32"/>
            <w:szCs w:val="32"/>
          </w:rPr>
          <w:delText>五千元以上五万元以下罚款</w:delText>
        </w:r>
      </w:del>
      <w:del w:id="6846" w:author="谢浩然" w:date="2019-07-11T11:56:07Z">
        <w:r>
          <w:rPr>
            <w:rFonts w:hint="eastAsia" w:ascii="宋体" w:hAnsi="宋体" w:eastAsia="仿宋_GB2312" w:cs="仿宋_GB2312"/>
            <w:i w:val="0"/>
            <w:iCs w:val="0"/>
            <w:color w:val="auto"/>
            <w:sz w:val="32"/>
            <w:szCs w:val="32"/>
          </w:rPr>
          <w:delText>；构成治安违法行为的，由公安机关依照《中华人民共和国治安管理处罚法》的规定处理；构成犯罪的，依法追究刑事责任</w:delText>
        </w:r>
      </w:del>
      <w:del w:id="6847" w:author="谢浩然" w:date="2019-07-11T11:56:07Z">
        <w:r>
          <w:rPr>
            <w:rFonts w:hint="eastAsia" w:ascii="宋体" w:hAnsi="宋体" w:eastAsia="仿宋_GB2312" w:cs="仿宋_GB2312"/>
            <w:i w:val="0"/>
            <w:iCs w:val="0"/>
            <w:color w:val="auto"/>
            <w:sz w:val="32"/>
            <w:szCs w:val="32"/>
            <w:lang w:eastAsia="zh-CN"/>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849" w:author="谢浩然" w:date="2019-07-11T11:56:07Z"/>
          <w:rFonts w:hint="eastAsia" w:ascii="宋体" w:hAnsi="宋体" w:eastAsia="仿宋_GB2312" w:cs="仿宋_GB2312"/>
          <w:i w:val="0"/>
          <w:iCs w:val="0"/>
          <w:color w:val="auto"/>
          <w:sz w:val="32"/>
          <w:szCs w:val="32"/>
        </w:rPr>
        <w:pPrChange w:id="6848"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50" w:author="谢浩然" w:date="2019-07-11T11:56:07Z">
        <w:r>
          <w:rPr>
            <w:rFonts w:hint="eastAsia" w:ascii="宋体" w:hAnsi="宋体" w:eastAsia="仿宋_GB2312" w:cs="仿宋_GB2312"/>
            <w:i w:val="0"/>
            <w:iCs w:val="0"/>
            <w:color w:val="auto"/>
            <w:sz w:val="32"/>
            <w:szCs w:val="32"/>
            <w:lang w:val="en-US" w:eastAsia="zh-CN"/>
          </w:rPr>
          <w:delText>（一）</w:delText>
        </w:r>
      </w:del>
      <w:del w:id="6851" w:author="谢浩然" w:date="2019-07-11T11:56:07Z">
        <w:r>
          <w:rPr>
            <w:rFonts w:hint="eastAsia" w:ascii="宋体" w:hAnsi="宋体" w:eastAsia="仿宋_GB2312" w:cs="仿宋_GB2312"/>
            <w:i w:val="0"/>
            <w:iCs w:val="0"/>
            <w:color w:val="auto"/>
            <w:sz w:val="32"/>
            <w:szCs w:val="32"/>
          </w:rPr>
          <w:delText>违反本条例第十</w:delText>
        </w:r>
      </w:del>
      <w:del w:id="6852" w:author="谢浩然" w:date="2019-07-11T11:56:07Z">
        <w:r>
          <w:rPr>
            <w:rFonts w:hint="eastAsia" w:ascii="宋体" w:hAnsi="宋体" w:eastAsia="仿宋_GB2312" w:cs="仿宋_GB2312"/>
            <w:i w:val="0"/>
            <w:iCs w:val="0"/>
            <w:color w:val="auto"/>
            <w:sz w:val="32"/>
            <w:szCs w:val="32"/>
            <w:lang w:eastAsia="zh-CN"/>
          </w:rPr>
          <w:delText>七</w:delText>
        </w:r>
      </w:del>
      <w:del w:id="6853" w:author="谢浩然" w:date="2019-07-11T11:56:07Z">
        <w:r>
          <w:rPr>
            <w:rFonts w:hint="eastAsia" w:ascii="宋体" w:hAnsi="宋体" w:eastAsia="仿宋_GB2312" w:cs="仿宋_GB2312"/>
            <w:i w:val="0"/>
            <w:iCs w:val="0"/>
            <w:color w:val="auto"/>
            <w:sz w:val="32"/>
            <w:szCs w:val="32"/>
          </w:rPr>
          <w:delText>条规定，在供水设施安全保护范围内，</w:delText>
        </w:r>
      </w:del>
      <w:del w:id="6854" w:author="谢浩然" w:date="2019-07-11T11:56:07Z">
        <w:r>
          <w:rPr>
            <w:rFonts w:hint="eastAsia" w:ascii="宋体" w:hAnsi="宋体" w:eastAsia="仿宋_GB2312" w:cs="仿宋_GB2312"/>
            <w:i w:val="0"/>
            <w:iCs w:val="0"/>
            <w:color w:val="auto"/>
            <w:sz w:val="32"/>
            <w:szCs w:val="32"/>
            <w:lang w:eastAsia="zh-CN"/>
          </w:rPr>
          <w:delText>从事禁止性行为</w:delText>
        </w:r>
      </w:del>
      <w:del w:id="6855" w:author="谢浩然" w:date="2019-07-11T11:56:07Z">
        <w:r>
          <w:rPr>
            <w:rFonts w:hint="eastAsia" w:ascii="宋体" w:hAnsi="宋体" w:eastAsia="仿宋_GB2312" w:cs="仿宋_GB2312"/>
            <w:i w:val="0"/>
            <w:iCs w:val="0"/>
            <w:color w:val="auto"/>
            <w:sz w:val="32"/>
            <w:szCs w:val="32"/>
          </w:rPr>
          <w:delText>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857" w:author="谢浩然" w:date="2019-07-11T11:56:07Z"/>
          <w:rFonts w:hint="eastAsia" w:ascii="宋体" w:hAnsi="宋体" w:eastAsia="仿宋_GB2312" w:cs="仿宋_GB2312"/>
          <w:i w:val="0"/>
          <w:iCs w:val="0"/>
          <w:color w:val="auto"/>
          <w:sz w:val="32"/>
          <w:szCs w:val="32"/>
        </w:rPr>
        <w:pPrChange w:id="685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58" w:author="谢浩然" w:date="2019-07-11T11:56:07Z">
        <w:r>
          <w:rPr>
            <w:rFonts w:hint="eastAsia" w:ascii="宋体" w:hAnsi="宋体" w:eastAsia="仿宋_GB2312" w:cs="仿宋_GB2312"/>
            <w:i w:val="0"/>
            <w:iCs w:val="0"/>
            <w:color w:val="auto"/>
            <w:sz w:val="32"/>
            <w:szCs w:val="32"/>
          </w:rPr>
          <w:delText>（</w:delText>
        </w:r>
      </w:del>
      <w:del w:id="6859" w:author="谢浩然" w:date="2019-07-11T11:56:07Z">
        <w:r>
          <w:rPr>
            <w:rFonts w:hint="eastAsia" w:ascii="宋体" w:hAnsi="宋体" w:eastAsia="仿宋_GB2312" w:cs="仿宋_GB2312"/>
            <w:i w:val="0"/>
            <w:iCs w:val="0"/>
            <w:color w:val="auto"/>
            <w:sz w:val="32"/>
            <w:szCs w:val="32"/>
            <w:lang w:eastAsia="zh-CN"/>
          </w:rPr>
          <w:delText>二</w:delText>
        </w:r>
      </w:del>
      <w:del w:id="6860" w:author="谢浩然" w:date="2019-07-11T11:56:07Z">
        <w:r>
          <w:rPr>
            <w:rFonts w:hint="eastAsia" w:ascii="宋体" w:hAnsi="宋体" w:eastAsia="仿宋_GB2312" w:cs="仿宋_GB2312"/>
            <w:i w:val="0"/>
            <w:iCs w:val="0"/>
            <w:color w:val="auto"/>
            <w:sz w:val="32"/>
            <w:szCs w:val="32"/>
          </w:rPr>
          <w:delText>）违反本条例第十</w:delText>
        </w:r>
      </w:del>
      <w:del w:id="6861" w:author="谢浩然" w:date="2019-07-11T11:56:07Z">
        <w:r>
          <w:rPr>
            <w:rFonts w:hint="eastAsia" w:ascii="宋体" w:hAnsi="宋体" w:eastAsia="仿宋_GB2312" w:cs="仿宋_GB2312"/>
            <w:i w:val="0"/>
            <w:iCs w:val="0"/>
            <w:color w:val="auto"/>
            <w:sz w:val="32"/>
            <w:szCs w:val="32"/>
            <w:lang w:eastAsia="zh-CN"/>
          </w:rPr>
          <w:delText>九</w:delText>
        </w:r>
      </w:del>
      <w:del w:id="6862" w:author="谢浩然" w:date="2019-07-11T11:56:07Z">
        <w:r>
          <w:rPr>
            <w:rFonts w:hint="eastAsia" w:ascii="宋体" w:hAnsi="宋体" w:eastAsia="仿宋_GB2312" w:cs="仿宋_GB2312"/>
            <w:i w:val="0"/>
            <w:iCs w:val="0"/>
            <w:color w:val="auto"/>
            <w:sz w:val="32"/>
            <w:szCs w:val="32"/>
          </w:rPr>
          <w:delText>条</w:delText>
        </w:r>
      </w:del>
      <w:del w:id="6863" w:author="谢浩然" w:date="2019-07-11T11:56:07Z">
        <w:r>
          <w:rPr>
            <w:rFonts w:hint="eastAsia" w:ascii="宋体" w:hAnsi="宋体" w:eastAsia="仿宋_GB2312" w:cs="仿宋_GB2312"/>
            <w:i w:val="0"/>
            <w:iCs w:val="0"/>
            <w:color w:val="auto"/>
            <w:sz w:val="32"/>
            <w:szCs w:val="32"/>
            <w:lang w:eastAsia="zh-CN"/>
          </w:rPr>
          <w:delText>第一款</w:delText>
        </w:r>
      </w:del>
      <w:del w:id="6864" w:author="谢浩然" w:date="2019-07-11T11:56:07Z">
        <w:r>
          <w:rPr>
            <w:rFonts w:hint="eastAsia" w:ascii="宋体" w:hAnsi="宋体" w:eastAsia="仿宋_GB2312" w:cs="仿宋_GB2312"/>
            <w:i w:val="0"/>
            <w:iCs w:val="0"/>
            <w:color w:val="auto"/>
            <w:sz w:val="32"/>
            <w:szCs w:val="32"/>
          </w:rPr>
          <w:delText>规定，擅自拆除、改装、迁移公共供水设施的；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866" w:author="谢浩然" w:date="2019-07-11T11:56:07Z"/>
          <w:rFonts w:hint="eastAsia" w:ascii="宋体" w:hAnsi="宋体" w:eastAsia="仿宋_GB2312" w:cs="仿宋_GB2312"/>
          <w:i w:val="0"/>
          <w:iCs w:val="0"/>
          <w:color w:val="auto"/>
          <w:sz w:val="32"/>
          <w:szCs w:val="32"/>
        </w:rPr>
        <w:pPrChange w:id="686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67" w:author="谢浩然" w:date="2019-07-11T11:56:07Z">
        <w:r>
          <w:rPr>
            <w:rFonts w:hint="eastAsia" w:ascii="宋体" w:hAnsi="宋体" w:eastAsia="仿宋_GB2312" w:cs="仿宋_GB2312"/>
            <w:i w:val="0"/>
            <w:iCs w:val="0"/>
            <w:color w:val="auto"/>
            <w:sz w:val="32"/>
            <w:szCs w:val="32"/>
          </w:rPr>
          <w:delText>（</w:delText>
        </w:r>
      </w:del>
      <w:del w:id="6868" w:author="谢浩然" w:date="2019-07-11T11:56:07Z">
        <w:r>
          <w:rPr>
            <w:rFonts w:hint="eastAsia" w:ascii="宋体" w:hAnsi="宋体" w:eastAsia="仿宋_GB2312" w:cs="仿宋_GB2312"/>
            <w:i w:val="0"/>
            <w:iCs w:val="0"/>
            <w:color w:val="auto"/>
            <w:sz w:val="32"/>
            <w:szCs w:val="32"/>
            <w:lang w:eastAsia="zh-CN"/>
          </w:rPr>
          <w:delText>三</w:delText>
        </w:r>
      </w:del>
      <w:del w:id="6869" w:author="谢浩然" w:date="2019-07-11T11:56:07Z">
        <w:r>
          <w:rPr>
            <w:rFonts w:hint="eastAsia" w:ascii="宋体" w:hAnsi="宋体" w:eastAsia="仿宋_GB2312" w:cs="仿宋_GB2312"/>
            <w:i w:val="0"/>
            <w:iCs w:val="0"/>
            <w:color w:val="auto"/>
            <w:sz w:val="32"/>
            <w:szCs w:val="32"/>
          </w:rPr>
          <w:delText>）违反本条例第二十</w:delText>
        </w:r>
      </w:del>
      <w:del w:id="6870" w:author="谢浩然" w:date="2019-07-11T11:56:07Z">
        <w:r>
          <w:rPr>
            <w:rFonts w:hint="eastAsia" w:ascii="宋体" w:hAnsi="宋体" w:eastAsia="仿宋_GB2312" w:cs="仿宋_GB2312"/>
            <w:i w:val="0"/>
            <w:iCs w:val="0"/>
            <w:color w:val="auto"/>
            <w:sz w:val="32"/>
            <w:szCs w:val="32"/>
            <w:lang w:eastAsia="zh-CN"/>
          </w:rPr>
          <w:delText>二</w:delText>
        </w:r>
      </w:del>
      <w:del w:id="6871" w:author="谢浩然" w:date="2019-07-11T11:56:07Z">
        <w:r>
          <w:rPr>
            <w:rFonts w:hint="eastAsia" w:ascii="宋体" w:hAnsi="宋体" w:eastAsia="仿宋_GB2312" w:cs="仿宋_GB2312"/>
            <w:i w:val="0"/>
            <w:iCs w:val="0"/>
            <w:color w:val="auto"/>
            <w:sz w:val="32"/>
            <w:szCs w:val="32"/>
          </w:rPr>
          <w:delText>条</w:delText>
        </w:r>
      </w:del>
      <w:del w:id="6872" w:author="谢浩然" w:date="2019-07-11T11:56:07Z">
        <w:r>
          <w:rPr>
            <w:rFonts w:hint="eastAsia" w:ascii="宋体" w:hAnsi="宋体" w:eastAsia="仿宋_GB2312" w:cs="仿宋_GB2312"/>
            <w:i w:val="0"/>
            <w:iCs w:val="0"/>
            <w:color w:val="auto"/>
            <w:sz w:val="32"/>
            <w:szCs w:val="32"/>
            <w:lang w:eastAsia="zh-CN"/>
          </w:rPr>
          <w:delText>第一款、</w:delText>
        </w:r>
      </w:del>
      <w:del w:id="6873" w:author="谢浩然" w:date="2019-07-11T11:56:07Z">
        <w:r>
          <w:rPr>
            <w:rFonts w:hint="eastAsia" w:ascii="宋体" w:hAnsi="宋体" w:eastAsia="仿宋_GB2312" w:cs="仿宋_GB2312"/>
            <w:i w:val="0"/>
            <w:iCs w:val="0"/>
            <w:color w:val="auto"/>
            <w:sz w:val="32"/>
            <w:szCs w:val="32"/>
          </w:rPr>
          <w:delText>第二款规定，</w:delText>
        </w:r>
      </w:del>
      <w:del w:id="6874" w:author="谢浩然" w:date="2019-07-11T11:56:07Z">
        <w:r>
          <w:rPr>
            <w:rFonts w:hint="eastAsia" w:ascii="宋体" w:hAnsi="宋体" w:eastAsia="仿宋_GB2312" w:cs="仿宋_GB2312"/>
            <w:i w:val="0"/>
            <w:iCs w:val="0"/>
            <w:color w:val="auto"/>
            <w:sz w:val="32"/>
            <w:szCs w:val="32"/>
            <w:lang w:eastAsia="zh-CN"/>
          </w:rPr>
          <w:delText>未</w:delText>
        </w:r>
      </w:del>
      <w:del w:id="6875" w:author="谢浩然" w:date="2019-07-11T11:56:07Z">
        <w:r>
          <w:rPr>
            <w:rFonts w:hint="eastAsia" w:ascii="宋体" w:hAnsi="宋体" w:eastAsia="仿宋_GB2312" w:cs="仿宋_GB2312"/>
            <w:i w:val="0"/>
            <w:iCs w:val="0"/>
            <w:color w:val="auto"/>
            <w:sz w:val="32"/>
            <w:szCs w:val="32"/>
          </w:rPr>
          <w:delText>按照</w:delText>
        </w:r>
      </w:del>
      <w:del w:id="6876" w:author="谢浩然" w:date="2019-07-11T11:56:07Z">
        <w:r>
          <w:rPr>
            <w:rFonts w:hint="eastAsia" w:ascii="宋体" w:hAnsi="宋体" w:eastAsia="仿宋_GB2312" w:cs="仿宋_GB2312"/>
            <w:i w:val="0"/>
            <w:iCs w:val="0"/>
            <w:color w:val="auto"/>
            <w:sz w:val="32"/>
            <w:szCs w:val="32"/>
            <w:lang w:eastAsia="zh-CN"/>
          </w:rPr>
          <w:delText>规定</w:delText>
        </w:r>
      </w:del>
      <w:del w:id="6877" w:author="谢浩然" w:date="2019-07-11T11:56:07Z">
        <w:r>
          <w:rPr>
            <w:rFonts w:hint="eastAsia" w:ascii="宋体" w:hAnsi="宋体" w:eastAsia="仿宋_GB2312" w:cs="仿宋_GB2312"/>
            <w:i w:val="0"/>
            <w:iCs w:val="0"/>
            <w:color w:val="auto"/>
            <w:sz w:val="32"/>
            <w:szCs w:val="32"/>
          </w:rPr>
          <w:delText>管理维护供水设施</w:delText>
        </w:r>
      </w:del>
      <w:del w:id="6878" w:author="谢浩然" w:date="2019-07-11T11:56:07Z">
        <w:r>
          <w:rPr>
            <w:rFonts w:hint="eastAsia" w:ascii="宋体" w:hAnsi="宋体" w:eastAsia="仿宋_GB2312" w:cs="仿宋_GB2312"/>
            <w:i w:val="0"/>
            <w:iCs w:val="0"/>
            <w:color w:val="auto"/>
            <w:sz w:val="32"/>
            <w:szCs w:val="32"/>
            <w:lang w:eastAsia="zh-CN"/>
          </w:rPr>
          <w:delText>，或者</w:delText>
        </w:r>
      </w:del>
      <w:del w:id="6879" w:author="谢浩然" w:date="2019-07-11T11:56:07Z">
        <w:r>
          <w:rPr>
            <w:rFonts w:hint="eastAsia" w:ascii="宋体" w:hAnsi="宋体" w:eastAsia="仿宋_GB2312" w:cs="仿宋_GB2312"/>
            <w:i w:val="0"/>
            <w:iCs w:val="0"/>
            <w:color w:val="auto"/>
            <w:sz w:val="32"/>
            <w:szCs w:val="32"/>
          </w:rPr>
          <w:delText>未按二次供水设施清洗保洁技术规范开展二次供水设施清洗、消毒的；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881" w:author="谢浩然" w:date="2019-07-11T11:56:07Z"/>
          <w:rFonts w:hint="eastAsia" w:ascii="宋体" w:hAnsi="宋体" w:eastAsia="仿宋_GB2312" w:cs="仿宋_GB2312"/>
          <w:i w:val="0"/>
          <w:iCs w:val="0"/>
          <w:color w:val="auto"/>
          <w:sz w:val="32"/>
          <w:szCs w:val="32"/>
        </w:rPr>
        <w:pPrChange w:id="688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82" w:author="谢浩然" w:date="2019-07-11T11:56:07Z">
        <w:r>
          <w:rPr>
            <w:rFonts w:hint="eastAsia" w:ascii="宋体" w:hAnsi="宋体" w:eastAsia="仿宋_GB2312" w:cs="仿宋_GB2312"/>
            <w:i w:val="0"/>
            <w:iCs w:val="0"/>
            <w:color w:val="auto"/>
            <w:sz w:val="32"/>
            <w:szCs w:val="32"/>
          </w:rPr>
          <w:delText>（</w:delText>
        </w:r>
      </w:del>
      <w:del w:id="6883" w:author="谢浩然" w:date="2019-07-11T11:56:07Z">
        <w:r>
          <w:rPr>
            <w:rFonts w:hint="eastAsia" w:ascii="宋体" w:hAnsi="宋体" w:eastAsia="仿宋_GB2312" w:cs="仿宋_GB2312"/>
            <w:i w:val="0"/>
            <w:iCs w:val="0"/>
            <w:color w:val="auto"/>
            <w:sz w:val="32"/>
            <w:szCs w:val="32"/>
            <w:lang w:eastAsia="zh-CN"/>
          </w:rPr>
          <w:delText>四</w:delText>
        </w:r>
      </w:del>
      <w:del w:id="6884" w:author="谢浩然" w:date="2019-07-11T11:56:07Z">
        <w:r>
          <w:rPr>
            <w:rFonts w:hint="eastAsia" w:ascii="宋体" w:hAnsi="宋体" w:eastAsia="仿宋_GB2312" w:cs="仿宋_GB2312"/>
            <w:i w:val="0"/>
            <w:iCs w:val="0"/>
            <w:color w:val="auto"/>
            <w:sz w:val="32"/>
            <w:szCs w:val="32"/>
          </w:rPr>
          <w:delText>）违反本条例第</w:delText>
        </w:r>
      </w:del>
      <w:del w:id="6885" w:author="谢浩然" w:date="2019-07-11T11:56:07Z">
        <w:r>
          <w:rPr>
            <w:rFonts w:hint="eastAsia" w:ascii="宋体" w:hAnsi="宋体" w:eastAsia="仿宋_GB2312" w:cs="仿宋_GB2312"/>
            <w:i w:val="0"/>
            <w:iCs w:val="0"/>
            <w:color w:val="auto"/>
            <w:sz w:val="32"/>
            <w:szCs w:val="32"/>
            <w:lang w:eastAsia="zh-CN"/>
          </w:rPr>
          <w:delText>二</w:delText>
        </w:r>
      </w:del>
      <w:del w:id="6886" w:author="谢浩然" w:date="2019-07-11T11:56:07Z">
        <w:r>
          <w:rPr>
            <w:rFonts w:hint="eastAsia" w:ascii="宋体" w:hAnsi="宋体" w:eastAsia="仿宋_GB2312" w:cs="仿宋_GB2312"/>
            <w:i w:val="0"/>
            <w:iCs w:val="0"/>
            <w:color w:val="auto"/>
            <w:sz w:val="32"/>
            <w:szCs w:val="32"/>
          </w:rPr>
          <w:delText>十</w:delText>
        </w:r>
      </w:del>
      <w:del w:id="6887" w:author="谢浩然" w:date="2019-07-11T11:56:07Z">
        <w:r>
          <w:rPr>
            <w:rFonts w:hint="eastAsia" w:ascii="宋体" w:hAnsi="宋体" w:eastAsia="仿宋_GB2312" w:cs="仿宋_GB2312"/>
            <w:i w:val="0"/>
            <w:iCs w:val="0"/>
            <w:color w:val="auto"/>
            <w:sz w:val="32"/>
            <w:szCs w:val="32"/>
            <w:lang w:eastAsia="zh-CN"/>
          </w:rPr>
          <w:delText>三</w:delText>
        </w:r>
      </w:del>
      <w:del w:id="6888" w:author="谢浩然" w:date="2019-07-11T11:56:07Z">
        <w:r>
          <w:rPr>
            <w:rFonts w:hint="eastAsia" w:ascii="宋体" w:hAnsi="宋体" w:eastAsia="仿宋_GB2312" w:cs="仿宋_GB2312"/>
            <w:i w:val="0"/>
            <w:iCs w:val="0"/>
            <w:color w:val="auto"/>
            <w:sz w:val="32"/>
            <w:szCs w:val="32"/>
          </w:rPr>
          <w:delText>条第三款规定，</w:delText>
        </w:r>
      </w:del>
      <w:del w:id="6889" w:author="谢浩然" w:date="2019-07-11T11:56:07Z">
        <w:r>
          <w:rPr>
            <w:rFonts w:hint="eastAsia" w:ascii="宋体" w:hAnsi="宋体" w:eastAsia="仿宋_GB2312" w:cs="仿宋_GB2312"/>
            <w:bCs/>
            <w:i w:val="0"/>
            <w:iCs w:val="0"/>
            <w:color w:val="auto"/>
            <w:sz w:val="32"/>
            <w:szCs w:val="32"/>
            <w:lang w:val="en-US" w:eastAsia="zh-CN"/>
          </w:rPr>
          <w:delText>妨碍</w:delText>
        </w:r>
      </w:del>
      <w:del w:id="6890" w:author="谢浩然" w:date="2019-07-11T11:56:07Z">
        <w:r>
          <w:rPr>
            <w:rFonts w:hint="eastAsia" w:ascii="宋体" w:hAnsi="宋体" w:eastAsia="仿宋_GB2312" w:cs="仿宋_GB2312"/>
            <w:i w:val="0"/>
            <w:iCs w:val="0"/>
            <w:color w:val="auto"/>
            <w:sz w:val="32"/>
            <w:szCs w:val="32"/>
          </w:rPr>
          <w:delText>供水</w:delText>
        </w:r>
      </w:del>
      <w:del w:id="6891" w:author="谢浩然" w:date="2019-07-11T11:56:07Z">
        <w:r>
          <w:rPr>
            <w:rFonts w:hint="eastAsia" w:ascii="宋体" w:hAnsi="宋体" w:eastAsia="仿宋_GB2312" w:cs="仿宋_GB2312"/>
            <w:i w:val="0"/>
            <w:iCs w:val="0"/>
            <w:color w:val="auto"/>
            <w:sz w:val="32"/>
            <w:szCs w:val="32"/>
            <w:lang w:eastAsia="zh-CN"/>
          </w:rPr>
          <w:delText>单位</w:delText>
        </w:r>
      </w:del>
      <w:del w:id="6892" w:author="谢浩然" w:date="2019-07-11T11:56:07Z">
        <w:r>
          <w:rPr>
            <w:rFonts w:hint="eastAsia" w:ascii="宋体" w:hAnsi="宋体" w:eastAsia="仿宋_GB2312" w:cs="仿宋_GB2312"/>
            <w:i w:val="0"/>
            <w:iCs w:val="0"/>
            <w:color w:val="auto"/>
            <w:sz w:val="32"/>
            <w:szCs w:val="32"/>
          </w:rPr>
          <w:delText>抢修供水设施的</w:delText>
        </w:r>
      </w:del>
      <w:del w:id="6893" w:author="谢浩然" w:date="2019-07-11T11:56:07Z">
        <w:r>
          <w:rPr>
            <w:rFonts w:hint="eastAsia" w:ascii="宋体" w:hAnsi="宋体" w:eastAsia="仿宋_GB2312" w:cs="仿宋_GB2312"/>
            <w:i w:val="0"/>
            <w:iCs w:val="0"/>
            <w:color w:val="auto"/>
            <w:sz w:val="32"/>
            <w:szCs w:val="32"/>
            <w:lang w:eastAsia="zh-CN"/>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6895" w:author="谢浩然" w:date="2019-07-11T11:56:07Z"/>
          <w:rFonts w:hint="eastAsia" w:ascii="宋体" w:hAnsi="宋体" w:eastAsia="仿宋_GB2312" w:cs="仿宋_GB2312"/>
          <w:i w:val="0"/>
          <w:iCs w:val="0"/>
          <w:color w:val="auto"/>
          <w:sz w:val="32"/>
          <w:szCs w:val="32"/>
        </w:rPr>
        <w:pPrChange w:id="6894"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96" w:author="谢浩然" w:date="2019-07-11T11:56:07Z">
        <w:r>
          <w:rPr>
            <w:rFonts w:hint="eastAsia" w:ascii="宋体" w:hAnsi="宋体" w:eastAsia="仿宋_GB2312" w:cs="仿宋_GB2312"/>
            <w:bCs/>
            <w:i w:val="0"/>
            <w:iCs w:val="0"/>
            <w:color w:val="auto"/>
            <w:sz w:val="32"/>
            <w:szCs w:val="32"/>
            <w:lang w:val="en-US" w:eastAsia="zh-CN"/>
          </w:rPr>
          <w:delText>（五）违反本条例</w:delText>
        </w:r>
      </w:del>
      <w:del w:id="6897" w:author="谢浩然" w:date="2019-07-11T11:56:07Z">
        <w:r>
          <w:rPr>
            <w:rFonts w:hint="eastAsia" w:ascii="宋体" w:hAnsi="宋体" w:eastAsia="仿宋_GB2312" w:cs="仿宋_GB2312"/>
            <w:i w:val="0"/>
            <w:iCs w:val="0"/>
            <w:color w:val="auto"/>
            <w:sz w:val="32"/>
            <w:szCs w:val="32"/>
            <w:lang w:val="en-US" w:eastAsia="zh-CN"/>
          </w:rPr>
          <w:delText>第三十七条第二款、第三款规定，乱收水费的；</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899" w:author="谢浩然" w:date="2019-07-11T11:56:07Z"/>
          <w:rFonts w:hint="eastAsia" w:ascii="宋体" w:hAnsi="宋体" w:eastAsia="仿宋_GB2312" w:cs="仿宋_GB2312"/>
          <w:i w:val="0"/>
          <w:iCs w:val="0"/>
          <w:color w:val="auto"/>
          <w:sz w:val="32"/>
          <w:szCs w:val="32"/>
          <w:lang w:eastAsia="zh-CN"/>
        </w:rPr>
        <w:pPrChange w:id="689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00" w:author="谢浩然" w:date="2019-07-11T11:56:07Z">
        <w:r>
          <w:rPr>
            <w:rFonts w:hint="eastAsia" w:ascii="宋体" w:hAnsi="宋体" w:eastAsia="仿宋_GB2312" w:cs="仿宋_GB2312"/>
            <w:i w:val="0"/>
            <w:iCs w:val="0"/>
            <w:color w:val="auto"/>
            <w:sz w:val="32"/>
            <w:szCs w:val="32"/>
          </w:rPr>
          <w:delText>（</w:delText>
        </w:r>
      </w:del>
      <w:del w:id="6901" w:author="谢浩然" w:date="2019-07-11T11:56:07Z">
        <w:r>
          <w:rPr>
            <w:rFonts w:hint="eastAsia" w:ascii="宋体" w:hAnsi="宋体" w:eastAsia="仿宋_GB2312" w:cs="仿宋_GB2312"/>
            <w:i w:val="0"/>
            <w:iCs w:val="0"/>
            <w:color w:val="auto"/>
            <w:sz w:val="32"/>
            <w:szCs w:val="32"/>
            <w:lang w:eastAsia="zh-CN"/>
          </w:rPr>
          <w:delText>六</w:delText>
        </w:r>
      </w:del>
      <w:del w:id="6902" w:author="谢浩然" w:date="2019-07-11T11:56:07Z">
        <w:r>
          <w:rPr>
            <w:rFonts w:hint="eastAsia" w:ascii="宋体" w:hAnsi="宋体" w:eastAsia="仿宋_GB2312" w:cs="仿宋_GB2312"/>
            <w:i w:val="0"/>
            <w:iCs w:val="0"/>
            <w:color w:val="auto"/>
            <w:sz w:val="32"/>
            <w:szCs w:val="32"/>
          </w:rPr>
          <w:delText>）违反本条例第四十</w:delText>
        </w:r>
      </w:del>
      <w:del w:id="6903" w:author="谢浩然" w:date="2019-07-11T11:56:07Z">
        <w:r>
          <w:rPr>
            <w:rFonts w:hint="eastAsia" w:ascii="宋体" w:hAnsi="宋体" w:eastAsia="仿宋_GB2312" w:cs="仿宋_GB2312"/>
            <w:i w:val="0"/>
            <w:iCs w:val="0"/>
            <w:color w:val="auto"/>
            <w:sz w:val="32"/>
            <w:szCs w:val="32"/>
            <w:lang w:eastAsia="zh-CN"/>
          </w:rPr>
          <w:delText>三</w:delText>
        </w:r>
      </w:del>
      <w:del w:id="6904" w:author="谢浩然" w:date="2019-07-11T11:56:07Z">
        <w:r>
          <w:rPr>
            <w:rFonts w:hint="eastAsia" w:ascii="宋体" w:hAnsi="宋体" w:eastAsia="仿宋_GB2312" w:cs="仿宋_GB2312"/>
            <w:i w:val="0"/>
            <w:iCs w:val="0"/>
            <w:color w:val="auto"/>
            <w:sz w:val="32"/>
            <w:szCs w:val="32"/>
          </w:rPr>
          <w:delText>条规定，危害供水安全的</w:delText>
        </w:r>
      </w:del>
      <w:del w:id="6905" w:author="谢浩然" w:date="2019-07-11T11:56:07Z">
        <w:r>
          <w:rPr>
            <w:rFonts w:hint="eastAsia" w:ascii="宋体" w:hAnsi="宋体" w:eastAsia="仿宋_GB2312" w:cs="仿宋_GB2312"/>
            <w:i w:val="0"/>
            <w:iCs w:val="0"/>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907" w:author="谢浩然" w:date="2019-07-11T11:56:07Z"/>
          <w:rFonts w:hint="eastAsia" w:ascii="宋体" w:hAnsi="宋体" w:eastAsia="仿宋_GB2312" w:cs="仿宋_GB2312"/>
          <w:i w:val="0"/>
          <w:iCs w:val="0"/>
          <w:color w:val="auto"/>
          <w:sz w:val="32"/>
          <w:szCs w:val="32"/>
        </w:rPr>
        <w:pPrChange w:id="6906"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08" w:author="谢浩然" w:date="2019-07-11T11:56:07Z">
        <w:r>
          <w:rPr>
            <w:rFonts w:hint="eastAsia" w:ascii="宋体" w:hAnsi="宋体" w:eastAsia="仿宋_GB2312" w:cs="仿宋_GB2312"/>
            <w:i w:val="0"/>
            <w:iCs w:val="0"/>
            <w:color w:val="auto"/>
            <w:sz w:val="32"/>
            <w:szCs w:val="32"/>
          </w:rPr>
          <w:delText>违反本条例第十</w:delText>
        </w:r>
      </w:del>
      <w:del w:id="6909" w:author="谢浩然" w:date="2019-07-11T11:56:07Z">
        <w:r>
          <w:rPr>
            <w:rFonts w:hint="eastAsia" w:ascii="宋体" w:hAnsi="宋体" w:eastAsia="仿宋_GB2312" w:cs="仿宋_GB2312"/>
            <w:i w:val="0"/>
            <w:iCs w:val="0"/>
            <w:color w:val="auto"/>
            <w:sz w:val="32"/>
            <w:szCs w:val="32"/>
            <w:lang w:eastAsia="zh-CN"/>
          </w:rPr>
          <w:delText>九</w:delText>
        </w:r>
      </w:del>
      <w:del w:id="6910" w:author="谢浩然" w:date="2019-07-11T11:56:07Z">
        <w:r>
          <w:rPr>
            <w:rFonts w:hint="eastAsia" w:ascii="宋体" w:hAnsi="宋体" w:eastAsia="仿宋_GB2312" w:cs="仿宋_GB2312"/>
            <w:i w:val="0"/>
            <w:iCs w:val="0"/>
            <w:color w:val="auto"/>
            <w:sz w:val="32"/>
            <w:szCs w:val="32"/>
          </w:rPr>
          <w:delText>条</w:delText>
        </w:r>
      </w:del>
      <w:del w:id="6911" w:author="谢浩然" w:date="2019-07-11T11:56:07Z">
        <w:r>
          <w:rPr>
            <w:rFonts w:hint="eastAsia" w:ascii="宋体" w:hAnsi="宋体" w:eastAsia="仿宋_GB2312" w:cs="仿宋_GB2312"/>
            <w:i w:val="0"/>
            <w:iCs w:val="0"/>
            <w:color w:val="auto"/>
            <w:sz w:val="32"/>
            <w:szCs w:val="32"/>
            <w:lang w:eastAsia="zh-CN"/>
          </w:rPr>
          <w:delText>第一款、</w:delText>
        </w:r>
      </w:del>
      <w:del w:id="6912" w:author="谢浩然" w:date="2019-07-11T11:56:07Z">
        <w:r>
          <w:rPr>
            <w:rFonts w:hint="eastAsia" w:ascii="宋体" w:hAnsi="宋体" w:eastAsia="仿宋_GB2312" w:cs="仿宋_GB2312"/>
            <w:i w:val="0"/>
            <w:iCs w:val="0"/>
            <w:color w:val="auto"/>
            <w:sz w:val="32"/>
            <w:szCs w:val="32"/>
          </w:rPr>
          <w:delText>第四十</w:delText>
        </w:r>
      </w:del>
      <w:del w:id="6913" w:author="谢浩然" w:date="2019-07-11T11:56:07Z">
        <w:r>
          <w:rPr>
            <w:rFonts w:hint="eastAsia" w:ascii="宋体" w:hAnsi="宋体" w:eastAsia="仿宋_GB2312" w:cs="仿宋_GB2312"/>
            <w:i w:val="0"/>
            <w:iCs w:val="0"/>
            <w:color w:val="auto"/>
            <w:sz w:val="32"/>
            <w:szCs w:val="32"/>
            <w:lang w:eastAsia="zh-CN"/>
          </w:rPr>
          <w:delText>三</w:delText>
        </w:r>
      </w:del>
      <w:del w:id="6914" w:author="谢浩然" w:date="2019-07-11T11:56:07Z">
        <w:r>
          <w:rPr>
            <w:rFonts w:hint="eastAsia" w:ascii="宋体" w:hAnsi="宋体" w:eastAsia="仿宋_GB2312" w:cs="仿宋_GB2312"/>
            <w:i w:val="0"/>
            <w:iCs w:val="0"/>
            <w:color w:val="auto"/>
            <w:sz w:val="32"/>
            <w:szCs w:val="32"/>
          </w:rPr>
          <w:delText>条</w:delText>
        </w:r>
      </w:del>
      <w:del w:id="6915" w:author="谢浩然" w:date="2019-07-11T11:56:07Z">
        <w:r>
          <w:rPr>
            <w:rFonts w:hint="eastAsia" w:ascii="宋体" w:hAnsi="宋体" w:eastAsia="仿宋_GB2312" w:cs="仿宋_GB2312"/>
            <w:i w:val="0"/>
            <w:iCs w:val="0"/>
            <w:color w:val="auto"/>
            <w:sz w:val="32"/>
            <w:szCs w:val="32"/>
            <w:lang w:eastAsia="zh-CN"/>
          </w:rPr>
          <w:delText>第六项、第七项规定，情节严重的，</w:delText>
        </w:r>
      </w:del>
      <w:del w:id="6916" w:author="谢浩然" w:date="2019-07-11T11:56:07Z">
        <w:r>
          <w:rPr>
            <w:rFonts w:hint="eastAsia" w:ascii="宋体" w:hAnsi="宋体" w:eastAsia="仿宋_GB2312" w:cs="仿宋_GB2312"/>
            <w:color w:val="auto"/>
            <w:sz w:val="32"/>
            <w:szCs w:val="32"/>
            <w:lang w:eastAsia="zh-CN"/>
          </w:rPr>
          <w:delText>依照《城市供水条例》的有关规定，</w:delText>
        </w:r>
      </w:del>
      <w:del w:id="6917" w:author="谢浩然" w:date="2019-07-11T11:56:07Z">
        <w:r>
          <w:rPr>
            <w:rFonts w:hint="eastAsia" w:ascii="宋体" w:hAnsi="宋体" w:eastAsia="仿宋_GB2312" w:cs="仿宋_GB2312"/>
            <w:i w:val="0"/>
            <w:iCs w:val="0"/>
            <w:color w:val="auto"/>
            <w:sz w:val="32"/>
            <w:szCs w:val="32"/>
            <w:lang w:eastAsia="zh-CN"/>
          </w:rPr>
          <w:delText>经区人民政府批准，可以在一定时间内停止供水。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919" w:author="谢浩然" w:date="2019-07-11T11:56:07Z"/>
          <w:rFonts w:hint="eastAsia" w:ascii="宋体" w:hAnsi="宋体" w:eastAsia="仿宋_GB2312" w:cs="仿宋_GB2312"/>
          <w:i w:val="0"/>
          <w:iCs w:val="0"/>
          <w:color w:val="auto"/>
          <w:sz w:val="32"/>
          <w:szCs w:val="32"/>
        </w:rPr>
        <w:pPrChange w:id="691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20" w:author="谢浩然" w:date="2019-07-11T11:56:07Z">
        <w:r>
          <w:rPr>
            <w:rFonts w:hint="eastAsia" w:ascii="宋体" w:hAnsi="宋体" w:eastAsia="黑体" w:cs="黑体"/>
            <w:i w:val="0"/>
            <w:iCs w:val="0"/>
            <w:color w:val="auto"/>
            <w:sz w:val="32"/>
            <w:szCs w:val="32"/>
            <w:lang w:eastAsia="zh-CN"/>
            <w:rPrChange w:id="6921" w:author="卢颖东" w:date="2019-05-21T14:56:00Z">
              <w:rPr>
                <w:rFonts w:hint="eastAsia" w:ascii="黑体" w:hAnsi="黑体" w:eastAsia="黑体" w:cs="黑体"/>
                <w:i w:val="0"/>
                <w:iCs w:val="0"/>
                <w:color w:val="auto"/>
                <w:sz w:val="32"/>
                <w:szCs w:val="32"/>
                <w:lang w:eastAsia="zh-CN"/>
              </w:rPr>
            </w:rPrChange>
          </w:rPr>
          <w:delText>第七十二条</w:delText>
        </w:r>
      </w:del>
      <w:del w:id="6923" w:author="谢浩然" w:date="2019-07-11T11:56:07Z">
        <w:r>
          <w:rPr>
            <w:rFonts w:hint="eastAsia" w:ascii="宋体" w:hAnsi="宋体" w:eastAsia="仿宋_GB2312" w:cs="仿宋_GB2312"/>
            <w:i w:val="0"/>
            <w:iCs w:val="0"/>
            <w:color w:val="auto"/>
            <w:sz w:val="32"/>
            <w:szCs w:val="32"/>
            <w:lang w:val="en-US" w:eastAsia="zh-CN"/>
          </w:rPr>
          <w:delText xml:space="preserve">  </w:delText>
        </w:r>
      </w:del>
      <w:del w:id="6924" w:author="谢浩然" w:date="2019-07-11T11:56:07Z">
        <w:r>
          <w:rPr>
            <w:rFonts w:hint="eastAsia" w:ascii="宋体" w:hAnsi="宋体" w:eastAsia="仿宋_GB2312" w:cs="仿宋_GB2312"/>
            <w:i w:val="0"/>
            <w:iCs w:val="0"/>
            <w:color w:val="auto"/>
            <w:sz w:val="32"/>
            <w:szCs w:val="32"/>
          </w:rPr>
          <w:delText>违反本条例第二十</w:delText>
        </w:r>
      </w:del>
      <w:del w:id="6925" w:author="谢浩然" w:date="2019-07-11T11:56:07Z">
        <w:r>
          <w:rPr>
            <w:rFonts w:hint="eastAsia" w:ascii="宋体" w:hAnsi="宋体" w:eastAsia="仿宋_GB2312" w:cs="仿宋_GB2312"/>
            <w:i w:val="0"/>
            <w:iCs w:val="0"/>
            <w:color w:val="auto"/>
            <w:sz w:val="32"/>
            <w:szCs w:val="32"/>
            <w:lang w:eastAsia="zh-CN"/>
          </w:rPr>
          <w:delText>二</w:delText>
        </w:r>
      </w:del>
      <w:del w:id="6926" w:author="谢浩然" w:date="2019-07-11T11:56:07Z">
        <w:r>
          <w:rPr>
            <w:rFonts w:hint="eastAsia" w:ascii="宋体" w:hAnsi="宋体" w:eastAsia="仿宋_GB2312" w:cs="仿宋_GB2312"/>
            <w:i w:val="0"/>
            <w:iCs w:val="0"/>
            <w:color w:val="auto"/>
            <w:sz w:val="32"/>
            <w:szCs w:val="32"/>
          </w:rPr>
          <w:delText>条第三款、第四款规定，从事二次供水设施清洗、消毒的工作人员不符合从业要求的，由卫生</w:delText>
        </w:r>
      </w:del>
      <w:del w:id="6927" w:author="谢浩然" w:date="2019-07-11T11:56:07Z">
        <w:r>
          <w:rPr>
            <w:rFonts w:hint="eastAsia" w:ascii="宋体" w:hAnsi="宋体" w:eastAsia="仿宋_GB2312" w:cs="仿宋_GB2312"/>
            <w:i w:val="0"/>
            <w:iCs w:val="0"/>
            <w:color w:val="auto"/>
            <w:sz w:val="32"/>
            <w:szCs w:val="32"/>
            <w:lang w:eastAsia="zh-CN"/>
          </w:rPr>
          <w:delText>健康</w:delText>
        </w:r>
      </w:del>
      <w:del w:id="6928" w:author="谢浩然" w:date="2019-07-11T11:56:07Z">
        <w:r>
          <w:rPr>
            <w:rFonts w:hint="eastAsia" w:ascii="宋体" w:hAnsi="宋体" w:eastAsia="仿宋_GB2312" w:cs="仿宋_GB2312"/>
            <w:i w:val="0"/>
            <w:iCs w:val="0"/>
            <w:color w:val="auto"/>
            <w:sz w:val="32"/>
            <w:szCs w:val="32"/>
          </w:rPr>
          <w:delText>行政管理部门责令改正，予以警告；情节严重的，对单位处以五百元以上五千元以下罚款。</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930" w:author="谢浩然" w:date="2019-07-11T11:56:07Z"/>
          <w:rFonts w:hint="eastAsia" w:ascii="宋体" w:hAnsi="宋体" w:eastAsia="仿宋_GB2312" w:cs="仿宋_GB2312"/>
          <w:color w:val="auto"/>
          <w:sz w:val="32"/>
          <w:szCs w:val="32"/>
          <w:lang w:eastAsia="zh-CN"/>
        </w:rPr>
        <w:pPrChange w:id="692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931" w:author="谢浩然" w:date="2019-07-11T11:56:07Z">
        <w:bookmarkStart w:id="67" w:name="_Toc499110795"/>
        <w:r>
          <w:rPr>
            <w:rFonts w:hint="eastAsia" w:ascii="宋体" w:hAnsi="宋体" w:eastAsia="黑体" w:cs="黑体"/>
            <w:bCs/>
            <w:color w:val="auto"/>
            <w:sz w:val="32"/>
            <w:szCs w:val="32"/>
            <w:rPrChange w:id="6932" w:author="卢颖东" w:date="2019-05-21T14:56:00Z">
              <w:rPr>
                <w:rFonts w:hint="eastAsia" w:ascii="黑体" w:hAnsi="黑体" w:eastAsia="黑体" w:cs="黑体"/>
                <w:bCs/>
                <w:color w:val="auto"/>
                <w:sz w:val="32"/>
                <w:szCs w:val="32"/>
              </w:rPr>
            </w:rPrChange>
          </w:rPr>
          <w:delText>第</w:delText>
        </w:r>
      </w:del>
      <w:del w:id="6934" w:author="谢浩然" w:date="2019-07-11T11:56:07Z">
        <w:r>
          <w:rPr>
            <w:rFonts w:hint="eastAsia" w:ascii="宋体" w:hAnsi="宋体" w:eastAsia="黑体" w:cs="黑体"/>
            <w:bCs/>
            <w:color w:val="auto"/>
            <w:sz w:val="32"/>
            <w:szCs w:val="32"/>
            <w:lang w:eastAsia="zh-CN"/>
            <w:rPrChange w:id="6935" w:author="卢颖东" w:date="2019-05-21T14:56:00Z">
              <w:rPr>
                <w:rFonts w:hint="eastAsia" w:ascii="黑体" w:hAnsi="黑体" w:eastAsia="黑体" w:cs="黑体"/>
                <w:bCs/>
                <w:color w:val="auto"/>
                <w:sz w:val="32"/>
                <w:szCs w:val="32"/>
                <w:lang w:eastAsia="zh-CN"/>
              </w:rPr>
            </w:rPrChange>
          </w:rPr>
          <w:delText>七</w:delText>
        </w:r>
      </w:del>
      <w:del w:id="6937" w:author="谢浩然" w:date="2019-07-11T11:56:07Z">
        <w:r>
          <w:rPr>
            <w:rFonts w:hint="eastAsia" w:ascii="宋体" w:hAnsi="宋体" w:eastAsia="黑体" w:cs="黑体"/>
            <w:bCs/>
            <w:color w:val="auto"/>
            <w:sz w:val="32"/>
            <w:szCs w:val="32"/>
            <w:rPrChange w:id="6938" w:author="卢颖东" w:date="2019-05-21T14:56:00Z">
              <w:rPr>
                <w:rFonts w:hint="eastAsia" w:ascii="黑体" w:hAnsi="黑体" w:eastAsia="黑体" w:cs="黑体"/>
                <w:bCs/>
                <w:color w:val="auto"/>
                <w:sz w:val="32"/>
                <w:szCs w:val="32"/>
              </w:rPr>
            </w:rPrChange>
          </w:rPr>
          <w:delText>十</w:delText>
        </w:r>
      </w:del>
      <w:del w:id="6940" w:author="谢浩然" w:date="2019-07-11T11:56:07Z">
        <w:r>
          <w:rPr>
            <w:rFonts w:hint="eastAsia" w:ascii="宋体" w:hAnsi="宋体" w:eastAsia="黑体" w:cs="黑体"/>
            <w:bCs/>
            <w:color w:val="auto"/>
            <w:sz w:val="32"/>
            <w:szCs w:val="32"/>
            <w:lang w:eastAsia="zh-CN"/>
            <w:rPrChange w:id="6941" w:author="卢颖东" w:date="2019-05-21T14:56:00Z">
              <w:rPr>
                <w:rFonts w:hint="eastAsia" w:ascii="黑体" w:hAnsi="黑体" w:eastAsia="黑体" w:cs="黑体"/>
                <w:bCs/>
                <w:color w:val="auto"/>
                <w:sz w:val="32"/>
                <w:szCs w:val="32"/>
                <w:lang w:eastAsia="zh-CN"/>
              </w:rPr>
            </w:rPrChange>
          </w:rPr>
          <w:delText>三</w:delText>
        </w:r>
      </w:del>
      <w:del w:id="6943" w:author="谢浩然" w:date="2019-07-11T11:56:07Z">
        <w:r>
          <w:rPr>
            <w:rFonts w:hint="eastAsia" w:ascii="宋体" w:hAnsi="宋体" w:eastAsia="黑体" w:cs="黑体"/>
            <w:bCs/>
            <w:color w:val="auto"/>
            <w:sz w:val="32"/>
            <w:szCs w:val="32"/>
            <w:rPrChange w:id="6944" w:author="卢颖东" w:date="2019-05-21T14:56:00Z">
              <w:rPr>
                <w:rFonts w:hint="eastAsia" w:ascii="黑体" w:hAnsi="黑体" w:eastAsia="黑体" w:cs="黑体"/>
                <w:bCs/>
                <w:color w:val="auto"/>
                <w:sz w:val="32"/>
                <w:szCs w:val="32"/>
              </w:rPr>
            </w:rPrChange>
          </w:rPr>
          <w:delText>条</w:delText>
        </w:r>
        <w:bookmarkEnd w:id="67"/>
      </w:del>
      <w:del w:id="6946" w:author="谢浩然" w:date="2019-07-11T11:56:07Z">
        <w:r>
          <w:rPr>
            <w:rFonts w:hint="eastAsia" w:ascii="宋体" w:hAnsi="宋体" w:eastAsia="仿宋_GB2312" w:cs="仿宋_GB2312"/>
            <w:bCs/>
            <w:color w:val="auto"/>
            <w:sz w:val="32"/>
            <w:szCs w:val="32"/>
            <w:lang w:val="en-US" w:eastAsia="zh-CN"/>
          </w:rPr>
          <w:delText xml:space="preserve">  </w:delText>
        </w:r>
      </w:del>
      <w:del w:id="6947" w:author="谢浩然" w:date="2019-07-11T11:56:07Z">
        <w:r>
          <w:rPr>
            <w:rFonts w:hint="eastAsia" w:ascii="宋体" w:hAnsi="宋体" w:eastAsia="仿宋_GB2312" w:cs="仿宋_GB2312"/>
            <w:color w:val="auto"/>
            <w:sz w:val="32"/>
            <w:szCs w:val="32"/>
          </w:rPr>
          <w:delText>违反本条例第</w:delText>
        </w:r>
      </w:del>
      <w:del w:id="6948" w:author="谢浩然" w:date="2019-07-11T11:56:07Z">
        <w:r>
          <w:rPr>
            <w:rFonts w:hint="eastAsia" w:ascii="宋体" w:hAnsi="宋体" w:eastAsia="仿宋_GB2312" w:cs="仿宋_GB2312"/>
            <w:color w:val="auto"/>
            <w:sz w:val="32"/>
            <w:szCs w:val="32"/>
            <w:lang w:eastAsia="zh-CN"/>
          </w:rPr>
          <w:delText>四</w:delText>
        </w:r>
      </w:del>
      <w:del w:id="6949" w:author="谢浩然" w:date="2019-07-11T11:56:07Z">
        <w:r>
          <w:rPr>
            <w:rFonts w:hint="eastAsia" w:ascii="宋体" w:hAnsi="宋体" w:eastAsia="仿宋_GB2312" w:cs="仿宋_GB2312"/>
            <w:color w:val="auto"/>
            <w:kern w:val="1"/>
            <w:sz w:val="32"/>
            <w:szCs w:val="32"/>
          </w:rPr>
          <w:delText>十</w:delText>
        </w:r>
      </w:del>
      <w:del w:id="6950" w:author="谢浩然" w:date="2019-07-11T11:56:07Z">
        <w:r>
          <w:rPr>
            <w:rFonts w:hint="eastAsia" w:ascii="宋体" w:hAnsi="宋体" w:eastAsia="仿宋_GB2312" w:cs="仿宋_GB2312"/>
            <w:color w:val="auto"/>
            <w:kern w:val="1"/>
            <w:sz w:val="32"/>
            <w:szCs w:val="32"/>
            <w:lang w:eastAsia="zh-CN"/>
          </w:rPr>
          <w:delText>四</w:delText>
        </w:r>
      </w:del>
      <w:del w:id="6951" w:author="谢浩然" w:date="2019-07-11T11:56:07Z">
        <w:r>
          <w:rPr>
            <w:rFonts w:hint="eastAsia" w:ascii="宋体" w:hAnsi="宋体" w:eastAsia="仿宋_GB2312" w:cs="仿宋_GB2312"/>
            <w:color w:val="auto"/>
            <w:sz w:val="32"/>
            <w:szCs w:val="32"/>
          </w:rPr>
          <w:delText>条</w:delText>
        </w:r>
      </w:del>
      <w:del w:id="6952" w:author="谢浩然" w:date="2019-07-11T11:56:07Z">
        <w:r>
          <w:rPr>
            <w:rFonts w:hint="eastAsia" w:ascii="宋体" w:hAnsi="宋体" w:eastAsia="仿宋_GB2312" w:cs="仿宋_GB2312"/>
            <w:color w:val="auto"/>
            <w:sz w:val="32"/>
            <w:szCs w:val="32"/>
            <w:lang w:eastAsia="zh-CN"/>
            <w:rPrChange w:id="6953" w:author="卢颖东" w:date="2019-05-21T14:56:00Z">
              <w:rPr>
                <w:rFonts w:hint="eastAsia" w:ascii="仿宋_GB2312" w:hAnsi="仿宋_GB2312" w:eastAsia="仿宋_GB2312" w:cs="仿宋_GB2312"/>
                <w:color w:val="auto"/>
                <w:sz w:val="32"/>
                <w:szCs w:val="32"/>
                <w:lang w:eastAsia="zh-CN"/>
              </w:rPr>
            </w:rPrChange>
          </w:rPr>
          <w:delText>第一款</w:delText>
        </w:r>
      </w:del>
      <w:del w:id="6955" w:author="谢浩然" w:date="2019-07-11T11:56:07Z">
        <w:r>
          <w:rPr>
            <w:rFonts w:hint="eastAsia" w:ascii="宋体" w:hAnsi="宋体" w:eastAsia="仿宋_GB2312" w:cs="仿宋_GB2312"/>
            <w:color w:val="auto"/>
            <w:sz w:val="32"/>
            <w:szCs w:val="32"/>
          </w:rPr>
          <w:delText>规定的，由供水行政主管部门责令其补缴水费，并处应补缴水费三倍以上五倍以下罚款，最高不超过</w:delText>
        </w:r>
      </w:del>
      <w:del w:id="6956" w:author="谢浩然" w:date="2019-07-11T11:56:07Z">
        <w:r>
          <w:rPr>
            <w:rFonts w:hint="eastAsia" w:ascii="宋体" w:hAnsi="宋体" w:eastAsia="仿宋_GB2312" w:cs="仿宋_GB2312"/>
            <w:i w:val="0"/>
            <w:iCs w:val="0"/>
            <w:color w:val="auto"/>
            <w:sz w:val="32"/>
            <w:szCs w:val="32"/>
          </w:rPr>
          <w:delText>十</w:delText>
        </w:r>
      </w:del>
      <w:del w:id="6957" w:author="谢浩然" w:date="2019-07-11T11:56:07Z">
        <w:r>
          <w:rPr>
            <w:rFonts w:hint="eastAsia" w:ascii="宋体" w:hAnsi="宋体" w:eastAsia="仿宋_GB2312" w:cs="仿宋_GB2312"/>
            <w:color w:val="auto"/>
            <w:sz w:val="32"/>
            <w:szCs w:val="32"/>
          </w:rPr>
          <w:delText>万元</w:delText>
        </w:r>
      </w:del>
      <w:del w:id="6958" w:author="谢浩然" w:date="2019-07-11T11:56:07Z">
        <w:r>
          <w:rPr>
            <w:rFonts w:hint="eastAsia" w:ascii="宋体" w:hAnsi="宋体" w:eastAsia="仿宋_GB2312" w:cs="仿宋_GB2312"/>
            <w:color w:val="auto"/>
            <w:sz w:val="32"/>
            <w:szCs w:val="32"/>
            <w:lang w:eastAsia="zh-CN"/>
          </w:rPr>
          <w:delText>；</w:delText>
        </w:r>
      </w:del>
      <w:del w:id="6959" w:author="谢浩然" w:date="2019-07-11T11:56:07Z">
        <w:r>
          <w:rPr>
            <w:rFonts w:hint="eastAsia" w:ascii="宋体" w:hAnsi="宋体" w:eastAsia="仿宋_GB2312" w:cs="仿宋_GB2312"/>
            <w:color w:val="auto"/>
            <w:sz w:val="32"/>
            <w:szCs w:val="32"/>
          </w:rPr>
          <w:delText>违反本条例第</w:delText>
        </w:r>
      </w:del>
      <w:del w:id="6960" w:author="谢浩然" w:date="2019-07-11T11:56:07Z">
        <w:r>
          <w:rPr>
            <w:rFonts w:hint="eastAsia" w:ascii="宋体" w:hAnsi="宋体" w:eastAsia="仿宋_GB2312" w:cs="仿宋_GB2312"/>
            <w:color w:val="auto"/>
            <w:sz w:val="32"/>
            <w:szCs w:val="32"/>
            <w:lang w:eastAsia="zh-CN"/>
          </w:rPr>
          <w:delText>四</w:delText>
        </w:r>
      </w:del>
      <w:del w:id="6961" w:author="谢浩然" w:date="2019-07-11T11:56:07Z">
        <w:r>
          <w:rPr>
            <w:rFonts w:hint="eastAsia" w:ascii="宋体" w:hAnsi="宋体" w:eastAsia="仿宋_GB2312" w:cs="仿宋_GB2312"/>
            <w:color w:val="auto"/>
            <w:kern w:val="1"/>
            <w:sz w:val="32"/>
            <w:szCs w:val="32"/>
          </w:rPr>
          <w:delText>十</w:delText>
        </w:r>
      </w:del>
      <w:del w:id="6962" w:author="谢浩然" w:date="2019-07-11T11:56:07Z">
        <w:r>
          <w:rPr>
            <w:rFonts w:hint="eastAsia" w:ascii="宋体" w:hAnsi="宋体" w:eastAsia="仿宋_GB2312" w:cs="仿宋_GB2312"/>
            <w:color w:val="auto"/>
            <w:kern w:val="1"/>
            <w:sz w:val="32"/>
            <w:szCs w:val="32"/>
            <w:lang w:eastAsia="zh-CN"/>
          </w:rPr>
          <w:delText>四</w:delText>
        </w:r>
      </w:del>
      <w:del w:id="6963" w:author="谢浩然" w:date="2019-07-11T11:56:07Z">
        <w:r>
          <w:rPr>
            <w:rFonts w:hint="eastAsia" w:ascii="宋体" w:hAnsi="宋体" w:eastAsia="仿宋_GB2312" w:cs="仿宋_GB2312"/>
            <w:color w:val="auto"/>
            <w:sz w:val="32"/>
            <w:szCs w:val="32"/>
          </w:rPr>
          <w:delText>条</w:delText>
        </w:r>
      </w:del>
      <w:del w:id="6964" w:author="谢浩然" w:date="2019-07-11T11:56:07Z">
        <w:r>
          <w:rPr>
            <w:rFonts w:hint="eastAsia" w:ascii="宋体" w:hAnsi="宋体" w:eastAsia="仿宋_GB2312" w:cs="仿宋_GB2312"/>
            <w:color w:val="auto"/>
            <w:sz w:val="32"/>
            <w:szCs w:val="32"/>
            <w:lang w:eastAsia="zh-CN"/>
          </w:rPr>
          <w:delText>第一款第一项、第四项、第五项、第六项、第七项</w:delText>
        </w:r>
      </w:del>
      <w:del w:id="6965" w:author="谢浩然" w:date="2019-07-11T11:56:07Z">
        <w:r>
          <w:rPr>
            <w:rFonts w:hint="eastAsia" w:ascii="宋体" w:hAnsi="宋体" w:eastAsia="仿宋_GB2312" w:cs="仿宋_GB2312"/>
            <w:color w:val="auto"/>
            <w:sz w:val="32"/>
            <w:szCs w:val="32"/>
          </w:rPr>
          <w:delText>规定</w:delText>
        </w:r>
      </w:del>
      <w:del w:id="6966" w:author="谢浩然" w:date="2019-07-11T11:56:07Z">
        <w:r>
          <w:rPr>
            <w:rFonts w:hint="eastAsia" w:ascii="宋体" w:hAnsi="宋体" w:eastAsia="仿宋_GB2312" w:cs="仿宋_GB2312"/>
            <w:color w:val="auto"/>
            <w:sz w:val="32"/>
            <w:szCs w:val="32"/>
            <w:lang w:eastAsia="zh-CN"/>
          </w:rPr>
          <w:delText>，情节严重的，依照《城市供水条例》的有关规定，经区人民政府批准，可以在一定时间内停止供水。</w:delText>
        </w:r>
      </w:del>
      <w:del w:id="6967" w:author="谢浩然" w:date="2019-07-11T11:56:07Z">
        <w:r>
          <w:rPr>
            <w:rFonts w:hint="eastAsia" w:ascii="宋体" w:hAnsi="宋体" w:eastAsia="仿宋_GB2312" w:cs="仿宋_GB2312"/>
            <w:i w:val="0"/>
            <w:iCs w:val="0"/>
            <w:color w:val="auto"/>
            <w:sz w:val="32"/>
            <w:szCs w:val="32"/>
          </w:rPr>
          <w:delText>构成治安违法行为的，由公安机关依照《中华人民共和国治安管理处罚法》的规定处理；</w:delText>
        </w:r>
      </w:del>
      <w:del w:id="6968" w:author="谢浩然" w:date="2019-07-11T11:56:07Z">
        <w:r>
          <w:rPr>
            <w:rFonts w:hint="eastAsia" w:ascii="宋体" w:hAnsi="宋体" w:eastAsia="仿宋_GB2312" w:cs="仿宋_GB2312"/>
            <w:i w:val="0"/>
            <w:iCs w:val="0"/>
            <w:color w:val="auto"/>
            <w:kern w:val="0"/>
            <w:sz w:val="32"/>
            <w:szCs w:val="32"/>
          </w:rPr>
          <w:delText>构成犯罪的，依法追究刑事责任。</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970" w:author="谢浩然" w:date="2019-07-11T11:56:07Z"/>
          <w:rFonts w:hint="eastAsia" w:ascii="宋体" w:hAnsi="宋体" w:eastAsia="仿宋_GB2312" w:cs="仿宋_GB2312"/>
          <w:color w:val="auto"/>
          <w:sz w:val="32"/>
          <w:szCs w:val="32"/>
          <w:lang w:eastAsia="zh-CN"/>
        </w:rPr>
        <w:pPrChange w:id="6969"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topLinePunct w:val="0"/>
        <w:autoSpaceDE/>
        <w:autoSpaceDN/>
        <w:bidi w:val="0"/>
        <w:adjustRightInd/>
        <w:snapToGrid/>
        <w:spacing w:line="590" w:lineRule="exact"/>
        <w:ind w:left="0" w:leftChars="0" w:right="0" w:rightChars="0"/>
        <w:jc w:val="both"/>
        <w:textAlignment w:val="auto"/>
        <w:outlineLvl w:val="9"/>
        <w:rPr>
          <w:del w:id="6972" w:author="谢浩然" w:date="2019-07-11T11:56:07Z"/>
          <w:rFonts w:hint="eastAsia" w:ascii="宋体" w:hAnsi="宋体" w:eastAsia="仿宋_GB2312" w:cs="仿宋_GB2312"/>
          <w:color w:val="auto"/>
          <w:sz w:val="32"/>
          <w:szCs w:val="32"/>
        </w:rPr>
        <w:pPrChange w:id="6971"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6973" w:author="谢浩然" w:date="2019-07-11T11:56:07Z">
        <w:bookmarkStart w:id="68" w:name="_Toc492328287"/>
        <w:bookmarkStart w:id="69" w:name="_Toc491811385"/>
        <w:bookmarkStart w:id="70" w:name="_Toc499110797"/>
        <w:r>
          <w:rPr>
            <w:rFonts w:hint="eastAsia" w:ascii="宋体" w:hAnsi="宋体" w:eastAsia="黑体" w:cs="黑体"/>
            <w:color w:val="auto"/>
            <w:sz w:val="32"/>
            <w:szCs w:val="32"/>
            <w:rPrChange w:id="6974" w:author="卢颖东" w:date="2019-05-21T14:56:00Z">
              <w:rPr>
                <w:rFonts w:hint="eastAsia" w:ascii="黑体" w:hAnsi="黑体" w:eastAsia="黑体" w:cs="黑体"/>
                <w:color w:val="auto"/>
                <w:sz w:val="32"/>
                <w:szCs w:val="32"/>
              </w:rPr>
            </w:rPrChange>
          </w:rPr>
          <w:delText>第</w:delText>
        </w:r>
      </w:del>
      <w:del w:id="6976" w:author="谢浩然" w:date="2019-07-11T11:56:07Z">
        <w:r>
          <w:rPr>
            <w:rFonts w:hint="eastAsia" w:ascii="宋体" w:hAnsi="宋体" w:eastAsia="黑体" w:cs="黑体"/>
            <w:color w:val="auto"/>
            <w:sz w:val="32"/>
            <w:szCs w:val="32"/>
            <w:lang w:eastAsia="zh-CN"/>
            <w:rPrChange w:id="6977" w:author="卢颖东" w:date="2019-05-21T14:56:00Z">
              <w:rPr>
                <w:rFonts w:hint="eastAsia" w:ascii="黑体" w:hAnsi="黑体" w:eastAsia="黑体" w:cs="黑体"/>
                <w:color w:val="auto"/>
                <w:sz w:val="32"/>
                <w:szCs w:val="32"/>
                <w:lang w:eastAsia="zh-CN"/>
              </w:rPr>
            </w:rPrChange>
          </w:rPr>
          <w:delText>九</w:delText>
        </w:r>
      </w:del>
      <w:del w:id="6979" w:author="谢浩然" w:date="2019-07-11T11:56:07Z">
        <w:r>
          <w:rPr>
            <w:rFonts w:hint="eastAsia" w:ascii="宋体" w:hAnsi="宋体" w:eastAsia="黑体" w:cs="黑体"/>
            <w:color w:val="auto"/>
            <w:sz w:val="32"/>
            <w:szCs w:val="32"/>
            <w:rPrChange w:id="6980" w:author="卢颖东" w:date="2019-05-21T14:56:00Z">
              <w:rPr>
                <w:rFonts w:hint="eastAsia" w:ascii="黑体" w:hAnsi="黑体" w:eastAsia="黑体" w:cs="黑体"/>
                <w:color w:val="auto"/>
                <w:sz w:val="32"/>
                <w:szCs w:val="32"/>
              </w:rPr>
            </w:rPrChange>
          </w:rPr>
          <w:delText>章  附  则</w:delText>
        </w:r>
        <w:bookmarkEnd w:id="68"/>
        <w:bookmarkEnd w:id="69"/>
        <w:bookmarkEnd w:id="70"/>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6983" w:author="谢浩然" w:date="2019-07-11T11:56:07Z"/>
          <w:rFonts w:hint="eastAsia" w:ascii="宋体" w:hAnsi="宋体" w:eastAsia="仿宋_GB2312" w:cs="仿宋_GB2312"/>
          <w:bCs/>
          <w:color w:val="auto"/>
          <w:sz w:val="32"/>
          <w:szCs w:val="32"/>
        </w:rPr>
        <w:pPrChange w:id="6982"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6985" w:author="谢浩然" w:date="2019-07-11T11:56:07Z"/>
          <w:rFonts w:hint="eastAsia" w:ascii="宋体" w:hAnsi="宋体" w:eastAsia="仿宋_GB2312" w:cs="仿宋_GB2312"/>
          <w:color w:val="auto"/>
          <w:sz w:val="32"/>
          <w:szCs w:val="32"/>
        </w:rPr>
        <w:pPrChange w:id="698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986" w:author="谢浩然" w:date="2019-07-11T11:56:07Z">
        <w:bookmarkStart w:id="71" w:name="_Toc499110798"/>
        <w:bookmarkStart w:id="72" w:name="_Toc491811386"/>
        <w:bookmarkStart w:id="73" w:name="_Toc492328288"/>
        <w:bookmarkStart w:id="74" w:name="_Toc491811387"/>
        <w:bookmarkStart w:id="75" w:name="_Toc499110799"/>
        <w:bookmarkStart w:id="76" w:name="_Toc492328289"/>
        <w:r>
          <w:rPr>
            <w:rFonts w:hint="eastAsia" w:ascii="宋体" w:hAnsi="宋体" w:eastAsia="黑体" w:cs="黑体"/>
            <w:color w:val="auto"/>
            <w:sz w:val="32"/>
            <w:szCs w:val="32"/>
            <w:rPrChange w:id="6987" w:author="卢颖东" w:date="2019-05-21T14:56:00Z">
              <w:rPr>
                <w:rFonts w:hint="eastAsia" w:ascii="黑体" w:hAnsi="黑体" w:eastAsia="黑体" w:cs="黑体"/>
                <w:color w:val="auto"/>
                <w:sz w:val="32"/>
                <w:szCs w:val="32"/>
              </w:rPr>
            </w:rPrChange>
          </w:rPr>
          <w:delText>第</w:delText>
        </w:r>
      </w:del>
      <w:del w:id="6989" w:author="谢浩然" w:date="2019-07-11T11:56:07Z">
        <w:r>
          <w:rPr>
            <w:rFonts w:hint="eastAsia" w:ascii="宋体" w:hAnsi="宋体" w:eastAsia="黑体" w:cs="黑体"/>
            <w:i w:val="0"/>
            <w:iCs w:val="0"/>
            <w:color w:val="auto"/>
            <w:sz w:val="32"/>
            <w:szCs w:val="32"/>
            <w:rPrChange w:id="6990" w:author="卢颖东" w:date="2019-05-21T14:56:00Z">
              <w:rPr>
                <w:rFonts w:hint="eastAsia" w:ascii="黑体" w:hAnsi="黑体" w:eastAsia="黑体" w:cs="黑体"/>
                <w:i w:val="0"/>
                <w:iCs w:val="0"/>
                <w:color w:val="auto"/>
                <w:sz w:val="32"/>
                <w:szCs w:val="32"/>
              </w:rPr>
            </w:rPrChange>
          </w:rPr>
          <w:delText>七</w:delText>
        </w:r>
      </w:del>
      <w:del w:id="6992" w:author="谢浩然" w:date="2019-07-11T11:56:07Z">
        <w:r>
          <w:rPr>
            <w:rFonts w:hint="eastAsia" w:ascii="宋体" w:hAnsi="宋体" w:eastAsia="黑体" w:cs="黑体"/>
            <w:color w:val="auto"/>
            <w:sz w:val="32"/>
            <w:szCs w:val="32"/>
            <w:rPrChange w:id="6993" w:author="卢颖东" w:date="2019-05-21T14:56:00Z">
              <w:rPr>
                <w:rFonts w:hint="eastAsia" w:ascii="黑体" w:hAnsi="黑体" w:eastAsia="黑体" w:cs="黑体"/>
                <w:color w:val="auto"/>
                <w:sz w:val="32"/>
                <w:szCs w:val="32"/>
              </w:rPr>
            </w:rPrChange>
          </w:rPr>
          <w:delText>十</w:delText>
        </w:r>
      </w:del>
      <w:del w:id="6995" w:author="谢浩然" w:date="2019-07-11T11:56:07Z">
        <w:r>
          <w:rPr>
            <w:rFonts w:hint="eastAsia" w:ascii="宋体" w:hAnsi="宋体" w:eastAsia="黑体" w:cs="黑体"/>
            <w:color w:val="auto"/>
            <w:sz w:val="32"/>
            <w:szCs w:val="32"/>
            <w:lang w:eastAsia="zh-CN"/>
            <w:rPrChange w:id="6996" w:author="卢颖东" w:date="2019-05-21T14:56:00Z">
              <w:rPr>
                <w:rFonts w:hint="eastAsia" w:ascii="黑体" w:hAnsi="黑体" w:eastAsia="黑体" w:cs="黑体"/>
                <w:color w:val="auto"/>
                <w:sz w:val="32"/>
                <w:szCs w:val="32"/>
                <w:lang w:eastAsia="zh-CN"/>
              </w:rPr>
            </w:rPrChange>
          </w:rPr>
          <w:delText>四</w:delText>
        </w:r>
      </w:del>
      <w:del w:id="6998" w:author="谢浩然" w:date="2019-07-11T11:56:07Z">
        <w:r>
          <w:rPr>
            <w:rFonts w:hint="eastAsia" w:ascii="宋体" w:hAnsi="宋体" w:eastAsia="黑体" w:cs="黑体"/>
            <w:color w:val="auto"/>
            <w:sz w:val="32"/>
            <w:szCs w:val="32"/>
            <w:rPrChange w:id="6999" w:author="卢颖东" w:date="2019-05-21T14:56:00Z">
              <w:rPr>
                <w:rFonts w:hint="eastAsia" w:ascii="黑体" w:hAnsi="黑体" w:eastAsia="黑体" w:cs="黑体"/>
                <w:color w:val="auto"/>
                <w:sz w:val="32"/>
                <w:szCs w:val="32"/>
              </w:rPr>
            </w:rPrChange>
          </w:rPr>
          <w:delText>条</w:delText>
        </w:r>
        <w:bookmarkEnd w:id="71"/>
        <w:bookmarkEnd w:id="72"/>
        <w:bookmarkEnd w:id="73"/>
      </w:del>
      <w:del w:id="7001" w:author="谢浩然" w:date="2019-07-11T11:56:07Z">
        <w:r>
          <w:rPr>
            <w:rFonts w:hint="eastAsia" w:ascii="宋体" w:hAnsi="宋体" w:eastAsia="仿宋_GB2312" w:cs="仿宋_GB2312"/>
            <w:color w:val="auto"/>
            <w:sz w:val="32"/>
            <w:szCs w:val="32"/>
          </w:rPr>
          <w:delText xml:space="preserve"> </w:delText>
        </w:r>
      </w:del>
      <w:del w:id="7002" w:author="谢浩然" w:date="2019-07-11T11:56:07Z">
        <w:r>
          <w:rPr>
            <w:rFonts w:hint="eastAsia" w:ascii="宋体" w:hAnsi="宋体" w:eastAsia="仿宋_GB2312" w:cs="仿宋_GB2312"/>
            <w:color w:val="auto"/>
            <w:sz w:val="32"/>
            <w:szCs w:val="32"/>
            <w:lang w:val="en-US" w:eastAsia="zh-CN"/>
          </w:rPr>
          <w:delText xml:space="preserve"> </w:delText>
        </w:r>
      </w:del>
      <w:del w:id="7003" w:author="谢浩然" w:date="2019-07-11T11:56:07Z">
        <w:r>
          <w:rPr>
            <w:rFonts w:hint="eastAsia" w:ascii="宋体" w:hAnsi="宋体" w:eastAsia="仿宋_GB2312" w:cs="仿宋_GB2312"/>
            <w:color w:val="auto"/>
            <w:sz w:val="32"/>
            <w:szCs w:val="32"/>
          </w:rPr>
          <w:delText>本条例中下列用语的含义：</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005" w:author="谢浩然" w:date="2019-07-11T11:56:07Z"/>
          <w:rFonts w:hint="eastAsia" w:ascii="宋体" w:hAnsi="宋体" w:eastAsia="仿宋_GB2312" w:cs="仿宋_GB2312"/>
          <w:i w:val="0"/>
          <w:iCs w:val="0"/>
          <w:color w:val="auto"/>
          <w:kern w:val="0"/>
          <w:sz w:val="32"/>
          <w:szCs w:val="32"/>
          <w:lang w:eastAsia="zh-CN"/>
        </w:rPr>
        <w:pPrChange w:id="700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006" w:author="谢浩然" w:date="2019-07-11T11:56:07Z">
        <w:r>
          <w:rPr>
            <w:rFonts w:hint="eastAsia" w:ascii="宋体" w:hAnsi="宋体" w:eastAsia="仿宋_GB2312" w:cs="仿宋_GB2312"/>
            <w:i w:val="0"/>
            <w:iCs w:val="0"/>
            <w:color w:val="auto"/>
            <w:kern w:val="0"/>
            <w:sz w:val="32"/>
            <w:szCs w:val="32"/>
            <w:lang w:val="en-US" w:eastAsia="zh-CN"/>
          </w:rPr>
          <w:delText>（一）</w:delText>
        </w:r>
      </w:del>
      <w:del w:id="7007" w:author="谢浩然" w:date="2019-07-11T11:56:07Z">
        <w:r>
          <w:rPr>
            <w:rFonts w:hint="eastAsia" w:ascii="宋体" w:hAnsi="宋体" w:eastAsia="仿宋_GB2312" w:cs="仿宋_GB2312"/>
            <w:i w:val="0"/>
            <w:iCs w:val="0"/>
            <w:color w:val="auto"/>
            <w:kern w:val="0"/>
            <w:sz w:val="32"/>
            <w:szCs w:val="32"/>
          </w:rPr>
          <w:delText>公共供水</w:delText>
        </w:r>
      </w:del>
      <w:del w:id="7008" w:author="谢浩然" w:date="2019-07-11T11:56:07Z">
        <w:r>
          <w:rPr>
            <w:rFonts w:hint="eastAsia" w:ascii="宋体" w:hAnsi="宋体" w:eastAsia="仿宋_GB2312" w:cs="仿宋_GB2312"/>
            <w:i w:val="0"/>
            <w:iCs w:val="0"/>
            <w:color w:val="auto"/>
            <w:kern w:val="0"/>
            <w:sz w:val="32"/>
            <w:szCs w:val="32"/>
            <w:lang w:eastAsia="zh-CN"/>
          </w:rPr>
          <w:delText>，</w:delText>
        </w:r>
      </w:del>
      <w:del w:id="7009" w:author="谢浩然" w:date="2019-07-11T11:56:07Z">
        <w:r>
          <w:rPr>
            <w:rFonts w:hint="eastAsia" w:ascii="宋体" w:hAnsi="宋体" w:eastAsia="仿宋_GB2312" w:cs="仿宋_GB2312"/>
            <w:i w:val="0"/>
            <w:iCs w:val="0"/>
            <w:color w:val="auto"/>
            <w:kern w:val="0"/>
            <w:sz w:val="32"/>
            <w:szCs w:val="32"/>
          </w:rPr>
          <w:delText>是指从水源集中取水，经统一净化处理和消毒后，通过公共供水管网输送至用户的供水方式</w:delText>
        </w:r>
      </w:del>
      <w:del w:id="7010" w:author="谢浩然" w:date="2019-07-11T11:56:07Z">
        <w:r>
          <w:rPr>
            <w:rFonts w:hint="eastAsia" w:ascii="宋体" w:hAnsi="宋体" w:eastAsia="仿宋_GB2312" w:cs="仿宋_GB2312"/>
            <w:i w:val="0"/>
            <w:iCs w:val="0"/>
            <w:color w:val="auto"/>
            <w:kern w:val="0"/>
            <w:sz w:val="32"/>
            <w:szCs w:val="32"/>
            <w:lang w:eastAsia="zh-CN"/>
          </w:rPr>
          <w:delText>；</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7012" w:author="谢浩然" w:date="2019-07-11T11:56:07Z"/>
          <w:rFonts w:hint="eastAsia" w:ascii="宋体" w:hAnsi="宋体" w:eastAsia="仿宋_GB2312" w:cs="仿宋_GB2312"/>
          <w:color w:val="auto"/>
          <w:sz w:val="32"/>
          <w:szCs w:val="32"/>
          <w:lang w:val="en-US" w:eastAsia="zh-CN"/>
        </w:rPr>
        <w:pPrChange w:id="7011"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13" w:author="谢浩然" w:date="2019-07-11T11:56:07Z">
        <w:r>
          <w:rPr>
            <w:rFonts w:hint="eastAsia" w:ascii="宋体" w:hAnsi="宋体" w:eastAsia="仿宋_GB2312" w:cs="仿宋_GB2312"/>
            <w:i w:val="0"/>
            <w:iCs w:val="0"/>
            <w:color w:val="auto"/>
            <w:kern w:val="0"/>
            <w:sz w:val="32"/>
            <w:szCs w:val="32"/>
            <w:lang w:val="en-US" w:eastAsia="zh-CN"/>
          </w:rPr>
          <w:delText>（二）</w:delText>
        </w:r>
      </w:del>
      <w:del w:id="7014" w:author="谢浩然" w:date="2019-07-11T11:56:07Z">
        <w:r>
          <w:rPr>
            <w:rFonts w:hint="eastAsia" w:ascii="宋体" w:hAnsi="宋体" w:eastAsia="仿宋_GB2312" w:cs="仿宋_GB2312"/>
            <w:i w:val="0"/>
            <w:iCs w:val="0"/>
            <w:color w:val="auto"/>
            <w:kern w:val="0"/>
            <w:sz w:val="32"/>
            <w:szCs w:val="32"/>
          </w:rPr>
          <w:delText>农村集中式供水</w:delText>
        </w:r>
      </w:del>
      <w:del w:id="7015" w:author="谢浩然" w:date="2019-07-11T11:56:07Z">
        <w:r>
          <w:rPr>
            <w:rFonts w:hint="eastAsia" w:ascii="宋体" w:hAnsi="宋体" w:eastAsia="仿宋_GB2312" w:cs="仿宋_GB2312"/>
            <w:i w:val="0"/>
            <w:iCs w:val="0"/>
            <w:color w:val="auto"/>
            <w:kern w:val="0"/>
            <w:sz w:val="32"/>
            <w:szCs w:val="32"/>
            <w:lang w:eastAsia="zh-CN"/>
          </w:rPr>
          <w:delText>，</w:delText>
        </w:r>
      </w:del>
      <w:del w:id="7016" w:author="谢浩然" w:date="2019-07-11T11:56:07Z">
        <w:r>
          <w:rPr>
            <w:rFonts w:hint="eastAsia" w:ascii="宋体" w:hAnsi="宋体" w:eastAsia="仿宋_GB2312" w:cs="仿宋_GB2312"/>
            <w:i w:val="0"/>
            <w:iCs w:val="0"/>
            <w:color w:val="auto"/>
            <w:kern w:val="0"/>
            <w:sz w:val="32"/>
            <w:szCs w:val="32"/>
          </w:rPr>
          <w:delText>是指在偏远农村地区，通过山泉水、地下水等水源</w:delText>
        </w:r>
      </w:del>
      <w:del w:id="7017" w:author="谢浩然" w:date="2019-07-11T11:56:07Z">
        <w:r>
          <w:rPr>
            <w:rFonts w:hint="eastAsia" w:ascii="宋体" w:hAnsi="宋体" w:eastAsia="仿宋_GB2312" w:cs="仿宋_GB2312"/>
            <w:bCs/>
            <w:i w:val="0"/>
            <w:iCs w:val="0"/>
            <w:color w:val="auto"/>
            <w:kern w:val="0"/>
            <w:sz w:val="32"/>
            <w:szCs w:val="32"/>
          </w:rPr>
          <w:delText>集中取水，经统一净化处理和消毒后，由输水管网</w:delText>
        </w:r>
      </w:del>
      <w:del w:id="7018" w:author="谢浩然" w:date="2019-07-11T11:56:07Z">
        <w:r>
          <w:rPr>
            <w:rFonts w:hint="eastAsia" w:ascii="宋体" w:hAnsi="宋体" w:eastAsia="仿宋_GB2312" w:cs="仿宋_GB2312"/>
            <w:i w:val="0"/>
            <w:iCs w:val="0"/>
            <w:color w:val="auto"/>
            <w:kern w:val="0"/>
            <w:sz w:val="32"/>
            <w:szCs w:val="32"/>
          </w:rPr>
          <w:delText>输送至</w:delText>
        </w:r>
      </w:del>
      <w:del w:id="7019" w:author="谢浩然" w:date="2019-07-11T11:56:07Z">
        <w:r>
          <w:rPr>
            <w:rFonts w:hint="eastAsia" w:ascii="宋体" w:hAnsi="宋体" w:eastAsia="仿宋_GB2312" w:cs="仿宋_GB2312"/>
            <w:bCs/>
            <w:i w:val="0"/>
            <w:iCs w:val="0"/>
            <w:color w:val="auto"/>
            <w:kern w:val="0"/>
            <w:sz w:val="32"/>
            <w:szCs w:val="32"/>
          </w:rPr>
          <w:delText>农</w:delText>
        </w:r>
      </w:del>
      <w:del w:id="7020" w:author="谢浩然" w:date="2019-07-11T11:56:07Z">
        <w:r>
          <w:rPr>
            <w:rFonts w:hint="eastAsia" w:ascii="宋体" w:hAnsi="宋体" w:eastAsia="仿宋_GB2312" w:cs="仿宋_GB2312"/>
            <w:i w:val="0"/>
            <w:iCs w:val="0"/>
            <w:color w:val="auto"/>
            <w:kern w:val="0"/>
            <w:sz w:val="32"/>
            <w:szCs w:val="32"/>
          </w:rPr>
          <w:delText>村用</w:delText>
        </w:r>
      </w:del>
      <w:del w:id="7021" w:author="谢浩然" w:date="2019-07-11T11:56:07Z">
        <w:r>
          <w:rPr>
            <w:rFonts w:hint="eastAsia" w:ascii="宋体" w:hAnsi="宋体" w:eastAsia="仿宋_GB2312" w:cs="仿宋_GB2312"/>
            <w:bCs/>
            <w:i w:val="0"/>
            <w:iCs w:val="0"/>
            <w:color w:val="auto"/>
            <w:kern w:val="0"/>
            <w:sz w:val="32"/>
            <w:szCs w:val="32"/>
          </w:rPr>
          <w:delText>户的供水</w:delText>
        </w:r>
      </w:del>
      <w:del w:id="7022" w:author="谢浩然" w:date="2019-07-11T11:56:07Z">
        <w:r>
          <w:rPr>
            <w:rFonts w:hint="eastAsia" w:ascii="宋体" w:hAnsi="宋体" w:eastAsia="仿宋_GB2312" w:cs="仿宋_GB2312"/>
            <w:i w:val="0"/>
            <w:iCs w:val="0"/>
            <w:color w:val="auto"/>
            <w:kern w:val="0"/>
            <w:sz w:val="32"/>
            <w:szCs w:val="32"/>
          </w:rPr>
          <w:delText>方式</w:delText>
        </w:r>
      </w:del>
      <w:del w:id="7023" w:author="谢浩然" w:date="2019-07-11T11:56:07Z">
        <w:r>
          <w:rPr>
            <w:rFonts w:hint="eastAsia" w:ascii="宋体" w:hAnsi="宋体" w:eastAsia="仿宋_GB2312" w:cs="仿宋_GB2312"/>
            <w:bCs/>
            <w:i w:val="0"/>
            <w:iCs w:val="0"/>
            <w:color w:val="auto"/>
            <w:kern w:val="0"/>
            <w:sz w:val="32"/>
            <w:szCs w:val="32"/>
            <w:lang w:eastAsia="zh-CN"/>
          </w:rPr>
          <w:delText>；</w:delText>
        </w:r>
      </w:del>
      <w:del w:id="7024" w:author="谢浩然" w:date="2019-07-11T11:56:07Z">
        <w:r>
          <w:rPr>
            <w:rFonts w:hint="eastAsia" w:ascii="宋体" w:hAnsi="宋体" w:eastAsia="仿宋_GB2312" w:cs="仿宋_GB2312"/>
            <w:color w:val="auto"/>
            <w:sz w:val="32"/>
            <w:szCs w:val="32"/>
            <w:lang w:val="en-US" w:eastAsia="zh-CN"/>
          </w:rPr>
          <w:delText xml:space="preserve">    </w:delText>
        </w:r>
      </w:del>
    </w:p>
    <w:p>
      <w:pPr>
        <w:keepNext w:val="0"/>
        <w:keepLines w:val="0"/>
        <w:pageBreakBefore w:val="0"/>
        <w:shd w:val="clear"/>
        <w:kinsoku/>
        <w:wordWrap/>
        <w:overflowPunct/>
        <w:topLinePunct w:val="0"/>
        <w:autoSpaceDE/>
        <w:autoSpaceDN/>
        <w:bidi w:val="0"/>
        <w:adjustRightInd/>
        <w:snapToGrid/>
        <w:spacing w:line="590" w:lineRule="exact"/>
        <w:ind w:left="0" w:leftChars="0" w:right="0" w:rightChars="0" w:firstLine="0" w:firstLineChars="0"/>
        <w:textAlignment w:val="auto"/>
        <w:rPr>
          <w:del w:id="7026" w:author="谢浩然" w:date="2019-07-11T11:56:07Z"/>
          <w:rFonts w:hint="eastAsia" w:ascii="宋体" w:hAnsi="宋体" w:eastAsia="仿宋_GB2312" w:cs="仿宋_GB2312"/>
          <w:color w:val="auto"/>
          <w:kern w:val="0"/>
          <w:sz w:val="32"/>
          <w:szCs w:val="32"/>
          <w:lang w:eastAsia="zh-CN"/>
        </w:rPr>
        <w:pPrChange w:id="7025" w:author="谢浩然" w:date="2019-07-11T11:56:08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27" w:author="谢浩然" w:date="2019-07-11T11:56:07Z">
        <w:r>
          <w:rPr>
            <w:rFonts w:hint="eastAsia" w:ascii="宋体" w:hAnsi="宋体" w:eastAsia="仿宋_GB2312" w:cs="仿宋_GB2312"/>
            <w:color w:val="auto"/>
            <w:sz w:val="32"/>
            <w:szCs w:val="32"/>
            <w:lang w:eastAsia="zh-CN"/>
          </w:rPr>
          <w:delText>（三）</w:delText>
        </w:r>
      </w:del>
      <w:del w:id="7028" w:author="谢浩然" w:date="2019-07-11T11:56:07Z">
        <w:r>
          <w:rPr>
            <w:rFonts w:hint="eastAsia" w:ascii="宋体" w:hAnsi="宋体" w:eastAsia="仿宋_GB2312" w:cs="仿宋_GB2312"/>
            <w:color w:val="auto"/>
            <w:sz w:val="32"/>
            <w:szCs w:val="32"/>
          </w:rPr>
          <w:delText>供水设施，是指用于生产、输送、供应、计量供水和保障供水正常运行的各种建筑物、构筑物</w:delText>
        </w:r>
      </w:del>
      <w:del w:id="7029" w:author="谢浩然" w:date="2019-07-11T11:56:07Z">
        <w:r>
          <w:rPr>
            <w:rFonts w:hint="eastAsia" w:ascii="宋体" w:hAnsi="宋体" w:eastAsia="仿宋_GB2312" w:cs="仿宋_GB2312"/>
            <w:color w:val="auto"/>
            <w:sz w:val="32"/>
            <w:szCs w:val="32"/>
            <w:lang w:eastAsia="zh-CN"/>
          </w:rPr>
          <w:delText>、</w:delText>
        </w:r>
      </w:del>
      <w:del w:id="7030" w:author="谢浩然" w:date="2019-07-11T11:56:07Z">
        <w:r>
          <w:rPr>
            <w:rFonts w:hint="eastAsia" w:ascii="宋体" w:hAnsi="宋体" w:eastAsia="仿宋_GB2312" w:cs="仿宋_GB2312"/>
            <w:color w:val="auto"/>
            <w:sz w:val="32"/>
            <w:szCs w:val="32"/>
          </w:rPr>
          <w:delText>设备和设施，</w:delText>
        </w:r>
      </w:del>
      <w:del w:id="7031" w:author="谢浩然" w:date="2019-07-11T11:56:07Z">
        <w:r>
          <w:rPr>
            <w:rFonts w:hint="eastAsia" w:ascii="宋体" w:hAnsi="宋体" w:eastAsia="仿宋_GB2312" w:cs="仿宋_GB2312"/>
            <w:color w:val="auto"/>
            <w:kern w:val="0"/>
            <w:sz w:val="32"/>
            <w:szCs w:val="32"/>
          </w:rPr>
          <w:delText>包括公共供水</w:delText>
        </w:r>
      </w:del>
      <w:del w:id="7032" w:author="谢浩然" w:date="2019-07-11T11:56:07Z">
        <w:r>
          <w:rPr>
            <w:rFonts w:hint="eastAsia" w:ascii="宋体" w:hAnsi="宋体" w:eastAsia="仿宋_GB2312" w:cs="仿宋_GB2312"/>
            <w:color w:val="auto"/>
            <w:kern w:val="0"/>
            <w:sz w:val="32"/>
            <w:szCs w:val="32"/>
            <w:lang w:eastAsia="zh-CN"/>
          </w:rPr>
          <w:delText>设施和建设项目配建的供水设施；</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034" w:author="谢浩然" w:date="2019-07-11T11:56:07Z"/>
          <w:rFonts w:hint="eastAsia" w:ascii="宋体" w:hAnsi="宋体" w:eastAsia="仿宋_GB2312" w:cs="仿宋_GB2312"/>
          <w:b w:val="0"/>
          <w:bCs w:val="0"/>
          <w:i w:val="0"/>
          <w:iCs w:val="0"/>
          <w:color w:val="auto"/>
          <w:kern w:val="0"/>
          <w:sz w:val="32"/>
          <w:szCs w:val="32"/>
          <w:u w:val="single"/>
          <w:lang w:eastAsia="zh-CN"/>
        </w:rPr>
        <w:pPrChange w:id="7033"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035" w:author="谢浩然" w:date="2019-07-11T11:56:07Z">
        <w:r>
          <w:rPr>
            <w:rFonts w:hint="eastAsia" w:ascii="宋体" w:hAnsi="宋体" w:eastAsia="仿宋_GB2312" w:cs="仿宋_GB2312"/>
            <w:color w:val="auto"/>
            <w:kern w:val="0"/>
            <w:sz w:val="32"/>
            <w:szCs w:val="32"/>
            <w:lang w:eastAsia="zh-CN"/>
          </w:rPr>
          <w:delText>（四）</w:delText>
        </w:r>
      </w:del>
      <w:del w:id="7036" w:author="谢浩然" w:date="2019-07-11T11:56:07Z">
        <w:r>
          <w:rPr>
            <w:rFonts w:hint="eastAsia" w:ascii="宋体" w:hAnsi="宋体" w:eastAsia="仿宋_GB2312" w:cs="仿宋_GB2312"/>
            <w:i w:val="0"/>
            <w:iCs w:val="0"/>
            <w:color w:val="auto"/>
            <w:sz w:val="32"/>
            <w:szCs w:val="32"/>
          </w:rPr>
          <w:delText>公共供水</w:delText>
        </w:r>
      </w:del>
      <w:del w:id="7037" w:author="谢浩然" w:date="2019-07-11T11:56:07Z">
        <w:r>
          <w:rPr>
            <w:rFonts w:hint="eastAsia" w:ascii="宋体" w:hAnsi="宋体" w:eastAsia="仿宋_GB2312" w:cs="仿宋_GB2312"/>
            <w:i w:val="0"/>
            <w:iCs w:val="0"/>
            <w:color w:val="auto"/>
            <w:sz w:val="32"/>
            <w:szCs w:val="32"/>
            <w:lang w:eastAsia="zh-CN"/>
          </w:rPr>
          <w:delText>设施，</w:delText>
        </w:r>
      </w:del>
      <w:del w:id="7038" w:author="谢浩然" w:date="2019-07-11T11:56:07Z">
        <w:r>
          <w:rPr>
            <w:rFonts w:hint="eastAsia" w:ascii="宋体" w:hAnsi="宋体" w:eastAsia="仿宋_GB2312" w:cs="仿宋_GB2312"/>
            <w:i w:val="0"/>
            <w:iCs w:val="0"/>
            <w:color w:val="auto"/>
            <w:sz w:val="32"/>
            <w:szCs w:val="32"/>
          </w:rPr>
          <w:delText>是指自来水水厂及其取水设施、</w:delText>
        </w:r>
      </w:del>
      <w:del w:id="7039" w:author="谢浩然" w:date="2019-07-11T11:56:07Z">
        <w:r>
          <w:rPr>
            <w:rFonts w:hint="eastAsia" w:ascii="宋体" w:hAnsi="宋体" w:eastAsia="仿宋_GB2312" w:cs="仿宋_GB2312"/>
            <w:color w:val="auto"/>
            <w:kern w:val="0"/>
            <w:sz w:val="32"/>
            <w:szCs w:val="32"/>
            <w:lang w:eastAsia="zh-CN"/>
          </w:rPr>
          <w:delText>水处理设施、</w:delText>
        </w:r>
      </w:del>
      <w:del w:id="7040" w:author="谢浩然" w:date="2019-07-11T11:56:07Z">
        <w:r>
          <w:rPr>
            <w:rFonts w:hint="eastAsia" w:ascii="宋体" w:hAnsi="宋体" w:eastAsia="仿宋_GB2312" w:cs="仿宋_GB2312"/>
            <w:i w:val="0"/>
            <w:iCs w:val="0"/>
            <w:color w:val="auto"/>
            <w:sz w:val="32"/>
            <w:szCs w:val="32"/>
          </w:rPr>
          <w:delText>公共供水管道及其附属设施</w:delText>
        </w:r>
      </w:del>
      <w:del w:id="7041" w:author="谢浩然" w:date="2019-07-11T11:56:07Z">
        <w:r>
          <w:rPr>
            <w:rFonts w:hint="eastAsia" w:ascii="宋体" w:hAnsi="宋体" w:eastAsia="仿宋_GB2312" w:cs="仿宋_GB2312"/>
            <w:i w:val="0"/>
            <w:iCs w:val="0"/>
            <w:color w:val="auto"/>
            <w:sz w:val="32"/>
            <w:szCs w:val="32"/>
            <w:lang w:eastAsia="zh-CN"/>
          </w:rPr>
          <w:delText>，</w:delText>
        </w:r>
      </w:del>
      <w:del w:id="7042" w:author="谢浩然" w:date="2019-07-11T11:56:07Z">
        <w:r>
          <w:rPr>
            <w:rFonts w:hint="eastAsia" w:ascii="宋体" w:hAnsi="宋体" w:eastAsia="仿宋_GB2312" w:cs="仿宋_GB2312"/>
            <w:i w:val="0"/>
            <w:iCs w:val="0"/>
            <w:color w:val="auto"/>
            <w:sz w:val="32"/>
            <w:szCs w:val="32"/>
          </w:rPr>
          <w:delText>包括城镇公共供水</w:delText>
        </w:r>
      </w:del>
      <w:del w:id="7043" w:author="谢浩然" w:date="2019-07-11T11:56:07Z">
        <w:r>
          <w:rPr>
            <w:rFonts w:hint="eastAsia" w:ascii="宋体" w:hAnsi="宋体" w:eastAsia="仿宋_GB2312" w:cs="仿宋_GB2312"/>
            <w:color w:val="auto"/>
            <w:kern w:val="0"/>
            <w:sz w:val="32"/>
            <w:szCs w:val="32"/>
            <w:lang w:eastAsia="zh-CN"/>
          </w:rPr>
          <w:delText>设施</w:delText>
        </w:r>
      </w:del>
      <w:del w:id="7044" w:author="谢浩然" w:date="2019-07-11T11:56:07Z">
        <w:r>
          <w:rPr>
            <w:rFonts w:hint="eastAsia" w:ascii="宋体" w:hAnsi="宋体" w:eastAsia="仿宋_GB2312" w:cs="仿宋_GB2312"/>
            <w:i w:val="0"/>
            <w:iCs w:val="0"/>
            <w:color w:val="auto"/>
            <w:sz w:val="32"/>
            <w:szCs w:val="32"/>
          </w:rPr>
          <w:delText>和向农村地区延伸的公共供水</w:delText>
        </w:r>
      </w:del>
      <w:del w:id="7045" w:author="谢浩然" w:date="2019-07-11T11:56:07Z">
        <w:r>
          <w:rPr>
            <w:rFonts w:hint="eastAsia" w:ascii="宋体" w:hAnsi="宋体" w:eastAsia="仿宋_GB2312" w:cs="仿宋_GB2312"/>
            <w:color w:val="auto"/>
            <w:kern w:val="0"/>
            <w:sz w:val="32"/>
            <w:szCs w:val="32"/>
            <w:lang w:eastAsia="zh-CN"/>
          </w:rPr>
          <w:delText>设施；</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047" w:author="谢浩然" w:date="2019-07-11T11:56:07Z"/>
          <w:rFonts w:hint="eastAsia" w:ascii="宋体" w:hAnsi="宋体" w:eastAsia="仿宋_GB2312" w:cs="仿宋_GB2312"/>
          <w:color w:val="auto"/>
          <w:kern w:val="10"/>
          <w:sz w:val="32"/>
          <w:szCs w:val="32"/>
          <w:lang w:eastAsia="zh-CN"/>
        </w:rPr>
        <w:pPrChange w:id="7046" w:author="谢浩然" w:date="2019-07-11T11:56:08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048" w:author="谢浩然" w:date="2019-07-11T11:56:07Z">
        <w:r>
          <w:rPr>
            <w:rFonts w:hint="eastAsia" w:ascii="宋体" w:hAnsi="宋体" w:eastAsia="仿宋_GB2312" w:cs="仿宋_GB2312"/>
            <w:color w:val="auto"/>
            <w:kern w:val="0"/>
            <w:sz w:val="32"/>
            <w:szCs w:val="32"/>
            <w:lang w:eastAsia="zh-CN"/>
          </w:rPr>
          <w:delText>（五）建设项目配建的供水设施，</w:delText>
        </w:r>
      </w:del>
      <w:del w:id="7049" w:author="谢浩然" w:date="2019-07-11T11:56:07Z">
        <w:r>
          <w:rPr>
            <w:rFonts w:hint="eastAsia" w:ascii="宋体" w:hAnsi="宋体" w:eastAsia="仿宋_GB2312" w:cs="仿宋_GB2312"/>
            <w:color w:val="auto"/>
            <w:kern w:val="10"/>
            <w:sz w:val="32"/>
            <w:szCs w:val="32"/>
          </w:rPr>
          <w:delText>是指</w:delText>
        </w:r>
      </w:del>
      <w:del w:id="7050" w:author="谢浩然" w:date="2019-07-11T11:56:07Z">
        <w:r>
          <w:rPr>
            <w:rFonts w:hint="eastAsia" w:ascii="宋体" w:hAnsi="宋体" w:eastAsia="仿宋_GB2312" w:cs="仿宋_GB2312"/>
            <w:color w:val="auto"/>
            <w:kern w:val="10"/>
            <w:sz w:val="32"/>
            <w:szCs w:val="32"/>
            <w:lang w:eastAsia="zh-CN"/>
          </w:rPr>
          <w:delText>建设项目红线范围内建设的</w:delText>
        </w:r>
      </w:del>
      <w:del w:id="7051" w:author="谢浩然" w:date="2019-07-11T11:56:07Z">
        <w:r>
          <w:rPr>
            <w:rFonts w:hint="eastAsia" w:ascii="宋体" w:hAnsi="宋体" w:eastAsia="仿宋_GB2312" w:cs="仿宋_GB2312"/>
            <w:color w:val="auto"/>
            <w:kern w:val="10"/>
            <w:sz w:val="32"/>
            <w:szCs w:val="32"/>
          </w:rPr>
          <w:delText>供水管道及其附属设施</w:delText>
        </w:r>
      </w:del>
      <w:del w:id="7052" w:author="谢浩然" w:date="2019-07-11T11:56:07Z">
        <w:r>
          <w:rPr>
            <w:rFonts w:hint="eastAsia" w:ascii="宋体" w:hAnsi="宋体" w:eastAsia="仿宋_GB2312" w:cs="仿宋_GB2312"/>
            <w:color w:val="auto"/>
            <w:kern w:val="10"/>
            <w:sz w:val="32"/>
            <w:szCs w:val="32"/>
            <w:lang w:eastAsia="zh-CN"/>
          </w:rPr>
          <w:delText>，包括住宅项目配建的供水设施和其他建设项目配建的供水设施；</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7054" w:author="谢浩然" w:date="2019-07-11T11:56:07Z"/>
          <w:rFonts w:hint="eastAsia" w:ascii="宋体" w:hAnsi="宋体" w:eastAsia="仿宋_GB2312" w:cs="仿宋_GB2312"/>
          <w:color w:val="auto"/>
          <w:kern w:val="10"/>
          <w:sz w:val="32"/>
          <w:szCs w:val="32"/>
          <w:lang w:eastAsia="zh-CN"/>
        </w:rPr>
        <w:pPrChange w:id="705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55" w:author="谢浩然" w:date="2019-07-11T11:56:07Z">
        <w:r>
          <w:rPr>
            <w:rFonts w:hint="eastAsia" w:ascii="宋体" w:hAnsi="宋体" w:eastAsia="仿宋_GB2312" w:cs="仿宋_GB2312"/>
            <w:color w:val="auto"/>
            <w:kern w:val="10"/>
            <w:sz w:val="32"/>
            <w:szCs w:val="32"/>
            <w:lang w:eastAsia="zh-CN"/>
          </w:rPr>
          <w:delText>（六）</w:delText>
        </w:r>
      </w:del>
      <w:del w:id="7056" w:author="谢浩然" w:date="2019-07-11T11:56:07Z">
        <w:r>
          <w:rPr>
            <w:rFonts w:hint="eastAsia" w:ascii="宋体" w:hAnsi="宋体" w:eastAsia="仿宋_GB2312" w:cs="仿宋_GB2312"/>
            <w:color w:val="auto"/>
            <w:sz w:val="32"/>
            <w:szCs w:val="32"/>
          </w:rPr>
          <w:delText>二次供水设施，是指对公共供水管网输送的生活饮用水进行储存、加压，再送至用户的供水设施，包括各类供水加压设施、储水设施、管道、阀门等</w:delText>
        </w:r>
      </w:del>
      <w:del w:id="7057"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7059" w:author="谢浩然" w:date="2019-07-11T11:56:07Z"/>
          <w:rFonts w:hint="eastAsia" w:ascii="宋体" w:hAnsi="宋体" w:eastAsia="仿宋_GB2312" w:cs="仿宋_GB2312"/>
          <w:color w:val="auto"/>
          <w:sz w:val="32"/>
          <w:szCs w:val="32"/>
          <w:lang w:eastAsia="zh-CN"/>
        </w:rPr>
        <w:pPrChange w:id="705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60" w:author="谢浩然" w:date="2019-07-11T11:56:07Z">
        <w:r>
          <w:rPr>
            <w:rFonts w:hint="eastAsia" w:ascii="宋体" w:hAnsi="宋体" w:eastAsia="仿宋_GB2312" w:cs="仿宋_GB2312"/>
            <w:i w:val="0"/>
            <w:iCs w:val="0"/>
            <w:color w:val="auto"/>
            <w:kern w:val="1"/>
            <w:sz w:val="32"/>
            <w:szCs w:val="32"/>
            <w:lang w:eastAsia="zh-CN"/>
          </w:rPr>
          <w:delText>（七）</w:delText>
        </w:r>
      </w:del>
      <w:del w:id="7061" w:author="谢浩然" w:date="2019-07-11T11:56:07Z">
        <w:r>
          <w:rPr>
            <w:rFonts w:hint="eastAsia" w:ascii="宋体" w:hAnsi="宋体" w:eastAsia="仿宋_GB2312" w:cs="仿宋_GB2312"/>
            <w:color w:val="auto"/>
            <w:sz w:val="32"/>
            <w:szCs w:val="32"/>
          </w:rPr>
          <w:delText>公共消火栓</w:delText>
        </w:r>
      </w:del>
      <w:del w:id="7062" w:author="谢浩然" w:date="2019-07-11T11:56:07Z">
        <w:r>
          <w:rPr>
            <w:rFonts w:hint="eastAsia" w:ascii="宋体" w:hAnsi="宋体" w:eastAsia="仿宋_GB2312" w:cs="仿宋_GB2312"/>
            <w:color w:val="auto"/>
            <w:sz w:val="32"/>
            <w:szCs w:val="32"/>
            <w:lang w:eastAsia="zh-CN"/>
          </w:rPr>
          <w:delText>，</w:delText>
        </w:r>
      </w:del>
      <w:del w:id="7063" w:author="谢浩然" w:date="2019-07-11T11:56:07Z">
        <w:r>
          <w:rPr>
            <w:rFonts w:hint="eastAsia" w:ascii="宋体" w:hAnsi="宋体" w:eastAsia="仿宋_GB2312" w:cs="仿宋_GB2312"/>
            <w:color w:val="auto"/>
            <w:sz w:val="32"/>
            <w:szCs w:val="32"/>
          </w:rPr>
          <w:delText>是指设置在公共供水管网上的消火栓</w:delText>
        </w:r>
      </w:del>
      <w:del w:id="7064" w:author="谢浩然" w:date="2019-07-11T11:56:07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7066" w:author="谢浩然" w:date="2019-07-11T11:56:07Z"/>
          <w:rFonts w:hint="eastAsia" w:ascii="宋体" w:hAnsi="宋体" w:eastAsia="仿宋_GB2312" w:cs="仿宋_GB2312"/>
          <w:color w:val="auto"/>
          <w:kern w:val="1"/>
          <w:sz w:val="32"/>
          <w:szCs w:val="32"/>
          <w:lang w:val="en-US" w:eastAsia="zh-CN"/>
        </w:rPr>
        <w:pPrChange w:id="7065"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67" w:author="谢浩然" w:date="2019-07-11T11:56:07Z">
        <w:r>
          <w:rPr>
            <w:rFonts w:hint="eastAsia" w:ascii="宋体" w:hAnsi="宋体" w:eastAsia="仿宋_GB2312" w:cs="仿宋_GB2312"/>
            <w:i w:val="0"/>
            <w:iCs w:val="0"/>
            <w:color w:val="auto"/>
            <w:kern w:val="1"/>
            <w:sz w:val="32"/>
            <w:szCs w:val="32"/>
            <w:lang w:eastAsia="zh-CN"/>
          </w:rPr>
          <w:delText>（八）</w:delText>
        </w:r>
      </w:del>
      <w:del w:id="7068" w:author="谢浩然" w:date="2019-07-11T11:56:07Z">
        <w:r>
          <w:rPr>
            <w:rFonts w:hint="eastAsia" w:ascii="宋体" w:hAnsi="宋体" w:eastAsia="仿宋_GB2312" w:cs="仿宋_GB2312"/>
            <w:color w:val="auto"/>
            <w:sz w:val="32"/>
            <w:szCs w:val="32"/>
          </w:rPr>
          <w:delText>注册水表</w:delText>
        </w:r>
      </w:del>
      <w:del w:id="7069" w:author="谢浩然" w:date="2019-07-11T11:56:07Z">
        <w:r>
          <w:rPr>
            <w:rFonts w:hint="eastAsia" w:ascii="宋体" w:hAnsi="宋体" w:eastAsia="仿宋_GB2312" w:cs="仿宋_GB2312"/>
            <w:color w:val="auto"/>
            <w:sz w:val="32"/>
            <w:szCs w:val="32"/>
            <w:lang w:eastAsia="zh-CN"/>
          </w:rPr>
          <w:delText>，</w:delText>
        </w:r>
      </w:del>
      <w:del w:id="7070" w:author="谢浩然" w:date="2019-07-11T11:56:07Z">
        <w:r>
          <w:rPr>
            <w:rFonts w:hint="eastAsia" w:ascii="宋体" w:hAnsi="宋体" w:eastAsia="仿宋_GB2312" w:cs="仿宋_GB2312"/>
            <w:color w:val="auto"/>
            <w:sz w:val="32"/>
            <w:szCs w:val="32"/>
          </w:rPr>
          <w:delText>是指由供水</w:delText>
        </w:r>
      </w:del>
      <w:del w:id="7071" w:author="谢浩然" w:date="2019-07-11T11:56:07Z">
        <w:r>
          <w:rPr>
            <w:rFonts w:hint="eastAsia" w:ascii="宋体" w:hAnsi="宋体" w:eastAsia="仿宋_GB2312" w:cs="仿宋_GB2312"/>
            <w:color w:val="auto"/>
            <w:sz w:val="32"/>
            <w:szCs w:val="32"/>
            <w:lang w:eastAsia="zh-CN"/>
          </w:rPr>
          <w:delText>单位</w:delText>
        </w:r>
      </w:del>
      <w:del w:id="7072" w:author="谢浩然" w:date="2019-07-11T11:56:07Z">
        <w:r>
          <w:rPr>
            <w:rFonts w:hint="eastAsia" w:ascii="宋体" w:hAnsi="宋体" w:eastAsia="仿宋_GB2312" w:cs="仿宋_GB2312"/>
            <w:color w:val="auto"/>
            <w:sz w:val="32"/>
            <w:szCs w:val="32"/>
          </w:rPr>
          <w:delText>拥有、登记注册、监督保养，用作量度用水量的器具。</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074" w:author="谢浩然" w:date="2019-07-11T11:56:07Z"/>
          <w:rFonts w:hint="eastAsia" w:ascii="宋体" w:hAnsi="宋体" w:eastAsia="仿宋_GB2312" w:cs="仿宋_GB2312"/>
          <w:color w:val="auto"/>
          <w:kern w:val="0"/>
          <w:sz w:val="32"/>
          <w:szCs w:val="32"/>
        </w:rPr>
        <w:pPrChange w:id="7073"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075" w:author="谢浩然" w:date="2019-07-11T11:56:07Z">
        <w:r>
          <w:rPr>
            <w:rFonts w:hint="eastAsia" w:ascii="宋体" w:hAnsi="宋体" w:eastAsia="黑体" w:cs="黑体"/>
            <w:color w:val="auto"/>
            <w:sz w:val="32"/>
            <w:szCs w:val="32"/>
            <w:rPrChange w:id="7076" w:author="卢颖东" w:date="2019-05-21T14:56:00Z">
              <w:rPr>
                <w:rFonts w:hint="eastAsia" w:ascii="黑体" w:hAnsi="黑体" w:eastAsia="黑体" w:cs="黑体"/>
                <w:color w:val="auto"/>
                <w:sz w:val="32"/>
                <w:szCs w:val="32"/>
              </w:rPr>
            </w:rPrChange>
          </w:rPr>
          <w:delText>第</w:delText>
        </w:r>
      </w:del>
      <w:del w:id="7078" w:author="谢浩然" w:date="2019-07-11T11:56:07Z">
        <w:r>
          <w:rPr>
            <w:rFonts w:hint="eastAsia" w:ascii="宋体" w:hAnsi="宋体" w:eastAsia="黑体" w:cs="黑体"/>
            <w:i w:val="0"/>
            <w:iCs w:val="0"/>
            <w:color w:val="auto"/>
            <w:sz w:val="32"/>
            <w:szCs w:val="32"/>
            <w:rPrChange w:id="7079" w:author="卢颖东" w:date="2019-05-21T14:56:00Z">
              <w:rPr>
                <w:rFonts w:hint="eastAsia" w:ascii="黑体" w:hAnsi="黑体" w:eastAsia="黑体" w:cs="黑体"/>
                <w:i w:val="0"/>
                <w:iCs w:val="0"/>
                <w:color w:val="auto"/>
                <w:sz w:val="32"/>
                <w:szCs w:val="32"/>
              </w:rPr>
            </w:rPrChange>
          </w:rPr>
          <w:delText>七</w:delText>
        </w:r>
      </w:del>
      <w:del w:id="7081" w:author="谢浩然" w:date="2019-07-11T11:56:07Z">
        <w:r>
          <w:rPr>
            <w:rFonts w:hint="eastAsia" w:ascii="宋体" w:hAnsi="宋体" w:eastAsia="黑体" w:cs="黑体"/>
            <w:color w:val="auto"/>
            <w:sz w:val="32"/>
            <w:szCs w:val="32"/>
            <w:rPrChange w:id="7082" w:author="卢颖东" w:date="2019-05-21T14:56:00Z">
              <w:rPr>
                <w:rFonts w:hint="eastAsia" w:ascii="黑体" w:hAnsi="黑体" w:eastAsia="黑体" w:cs="黑体"/>
                <w:color w:val="auto"/>
                <w:sz w:val="32"/>
                <w:szCs w:val="32"/>
              </w:rPr>
            </w:rPrChange>
          </w:rPr>
          <w:delText>十</w:delText>
        </w:r>
      </w:del>
      <w:del w:id="7084" w:author="谢浩然" w:date="2019-07-11T11:56:07Z">
        <w:r>
          <w:rPr>
            <w:rFonts w:hint="eastAsia" w:ascii="宋体" w:hAnsi="宋体" w:eastAsia="黑体" w:cs="黑体"/>
            <w:color w:val="auto"/>
            <w:sz w:val="32"/>
            <w:szCs w:val="32"/>
            <w:lang w:eastAsia="zh-CN"/>
            <w:rPrChange w:id="7085" w:author="卢颖东" w:date="2019-05-21T14:56:00Z">
              <w:rPr>
                <w:rFonts w:hint="eastAsia" w:ascii="黑体" w:hAnsi="黑体" w:eastAsia="黑体" w:cs="黑体"/>
                <w:color w:val="auto"/>
                <w:sz w:val="32"/>
                <w:szCs w:val="32"/>
                <w:lang w:eastAsia="zh-CN"/>
              </w:rPr>
            </w:rPrChange>
          </w:rPr>
          <w:delText>五</w:delText>
        </w:r>
      </w:del>
      <w:del w:id="7087" w:author="谢浩然" w:date="2019-07-11T11:56:07Z">
        <w:r>
          <w:rPr>
            <w:rFonts w:hint="eastAsia" w:ascii="宋体" w:hAnsi="宋体" w:eastAsia="黑体" w:cs="黑体"/>
            <w:color w:val="auto"/>
            <w:sz w:val="32"/>
            <w:szCs w:val="32"/>
            <w:rPrChange w:id="7088" w:author="卢颖东" w:date="2019-05-21T14:56:00Z">
              <w:rPr>
                <w:rFonts w:hint="eastAsia" w:ascii="黑体" w:hAnsi="黑体" w:eastAsia="黑体" w:cs="黑体"/>
                <w:color w:val="auto"/>
                <w:sz w:val="32"/>
                <w:szCs w:val="32"/>
              </w:rPr>
            </w:rPrChange>
          </w:rPr>
          <w:delText>条</w:delText>
        </w:r>
      </w:del>
      <w:del w:id="7090" w:author="谢浩然" w:date="2019-07-11T11:56:07Z">
        <w:r>
          <w:rPr>
            <w:rFonts w:hint="eastAsia" w:ascii="宋体" w:hAnsi="宋体" w:eastAsia="仿宋_GB2312" w:cs="仿宋_GB2312"/>
            <w:color w:val="auto"/>
            <w:sz w:val="32"/>
            <w:szCs w:val="32"/>
            <w:lang w:val="en-US" w:eastAsia="zh-CN"/>
          </w:rPr>
          <w:delText xml:space="preserve">  </w:delText>
        </w:r>
      </w:del>
      <w:del w:id="7091" w:author="谢浩然" w:date="2019-07-11T11:56:07Z">
        <w:r>
          <w:rPr>
            <w:rFonts w:hint="eastAsia" w:ascii="宋体" w:hAnsi="宋体" w:eastAsia="仿宋_GB2312" w:cs="仿宋_GB2312"/>
            <w:color w:val="auto"/>
            <w:kern w:val="0"/>
            <w:sz w:val="32"/>
            <w:szCs w:val="32"/>
          </w:rPr>
          <w:delText>本条例规定的“日”是以自然日计算，包括法定节假日；“工作日”不包括法定节假日。</w:delText>
        </w:r>
      </w:del>
    </w:p>
    <w:p>
      <w:pPr>
        <w:spacing w:line="590" w:lineRule="exact"/>
        <w:ind w:left="0" w:firstLine="0" w:firstLineChars="0"/>
        <w:jc w:val="both"/>
        <w:outlineLvl w:val="9"/>
        <w:rPr>
          <w:del w:id="7093" w:author="谢浩然" w:date="2019-07-11T11:56:07Z"/>
          <w:rFonts w:ascii="宋体" w:hAnsi="宋体"/>
          <w:color w:val="000000"/>
        </w:rPr>
        <w:pPrChange w:id="7092" w:author="谢浩然" w:date="2019-07-11T11:56:08Z">
          <w:pPr>
            <w:spacing w:line="590" w:lineRule="exact"/>
            <w:ind w:left="0" w:firstLine="632" w:firstLineChars="200"/>
            <w:jc w:val="both"/>
            <w:outlineLvl w:val="1"/>
          </w:pPr>
        </w:pPrChange>
      </w:pPr>
      <w:del w:id="7094" w:author="谢浩然" w:date="2019-07-11T11:56:07Z">
        <w:r>
          <w:rPr>
            <w:rFonts w:hint="eastAsia" w:ascii="宋体" w:hAnsi="宋体" w:eastAsia="黑体" w:cs="黑体"/>
            <w:color w:val="auto"/>
            <w:sz w:val="32"/>
            <w:szCs w:val="32"/>
            <w:rPrChange w:id="7095" w:author="卢颖东" w:date="2019-05-21T14:56:00Z">
              <w:rPr>
                <w:rFonts w:hint="eastAsia" w:ascii="黑体" w:hAnsi="黑体" w:eastAsia="黑体" w:cs="黑体"/>
                <w:color w:val="auto"/>
                <w:sz w:val="32"/>
                <w:szCs w:val="32"/>
              </w:rPr>
            </w:rPrChange>
          </w:rPr>
          <w:delText>第</w:delText>
        </w:r>
      </w:del>
      <w:del w:id="7097" w:author="谢浩然" w:date="2019-07-11T11:56:07Z">
        <w:r>
          <w:rPr>
            <w:rFonts w:hint="eastAsia" w:ascii="宋体" w:hAnsi="宋体" w:eastAsia="黑体" w:cs="黑体"/>
            <w:i w:val="0"/>
            <w:iCs w:val="0"/>
            <w:color w:val="auto"/>
            <w:sz w:val="32"/>
            <w:szCs w:val="32"/>
            <w:rPrChange w:id="7098" w:author="卢颖东" w:date="2019-05-21T14:56:00Z">
              <w:rPr>
                <w:rFonts w:hint="eastAsia" w:ascii="黑体" w:hAnsi="黑体" w:eastAsia="黑体" w:cs="黑体"/>
                <w:i w:val="0"/>
                <w:iCs w:val="0"/>
                <w:color w:val="auto"/>
                <w:sz w:val="32"/>
                <w:szCs w:val="32"/>
              </w:rPr>
            </w:rPrChange>
          </w:rPr>
          <w:delText>七</w:delText>
        </w:r>
      </w:del>
      <w:del w:id="7100" w:author="谢浩然" w:date="2019-07-11T11:56:07Z">
        <w:r>
          <w:rPr>
            <w:rFonts w:hint="eastAsia" w:ascii="宋体" w:hAnsi="宋体" w:eastAsia="黑体" w:cs="黑体"/>
            <w:color w:val="auto"/>
            <w:sz w:val="32"/>
            <w:szCs w:val="32"/>
            <w:rPrChange w:id="7101" w:author="卢颖东" w:date="2019-05-21T14:56:00Z">
              <w:rPr>
                <w:rFonts w:hint="eastAsia" w:ascii="黑体" w:hAnsi="黑体" w:eastAsia="黑体" w:cs="黑体"/>
                <w:color w:val="auto"/>
                <w:sz w:val="32"/>
                <w:szCs w:val="32"/>
              </w:rPr>
            </w:rPrChange>
          </w:rPr>
          <w:delText>十</w:delText>
        </w:r>
      </w:del>
      <w:del w:id="7103" w:author="谢浩然" w:date="2019-07-11T11:56:07Z">
        <w:r>
          <w:rPr>
            <w:rFonts w:hint="eastAsia" w:ascii="宋体" w:hAnsi="宋体" w:eastAsia="黑体" w:cs="黑体"/>
            <w:color w:val="auto"/>
            <w:sz w:val="32"/>
            <w:szCs w:val="32"/>
            <w:lang w:eastAsia="zh-CN"/>
            <w:rPrChange w:id="7104" w:author="卢颖东" w:date="2019-05-21T14:56:00Z">
              <w:rPr>
                <w:rFonts w:hint="eastAsia" w:ascii="黑体" w:hAnsi="黑体" w:eastAsia="黑体" w:cs="黑体"/>
                <w:color w:val="auto"/>
                <w:sz w:val="32"/>
                <w:szCs w:val="32"/>
                <w:lang w:eastAsia="zh-CN"/>
              </w:rPr>
            </w:rPrChange>
          </w:rPr>
          <w:delText>六</w:delText>
        </w:r>
      </w:del>
      <w:del w:id="7106" w:author="谢浩然" w:date="2019-07-11T11:56:07Z">
        <w:r>
          <w:rPr>
            <w:rFonts w:hint="eastAsia" w:ascii="宋体" w:hAnsi="宋体" w:eastAsia="黑体" w:cs="黑体"/>
            <w:color w:val="auto"/>
            <w:sz w:val="32"/>
            <w:szCs w:val="32"/>
            <w:rPrChange w:id="7107" w:author="卢颖东" w:date="2019-05-21T14:56:00Z">
              <w:rPr>
                <w:rFonts w:hint="eastAsia" w:ascii="黑体" w:hAnsi="黑体" w:eastAsia="黑体" w:cs="黑体"/>
                <w:color w:val="auto"/>
                <w:sz w:val="32"/>
                <w:szCs w:val="32"/>
              </w:rPr>
            </w:rPrChange>
          </w:rPr>
          <w:delText>条</w:delText>
        </w:r>
        <w:bookmarkEnd w:id="74"/>
        <w:bookmarkEnd w:id="75"/>
        <w:bookmarkEnd w:id="76"/>
      </w:del>
      <w:del w:id="7109" w:author="谢浩然" w:date="2019-07-11T11:56:07Z">
        <w:r>
          <w:rPr>
            <w:rFonts w:hint="eastAsia" w:ascii="宋体" w:hAnsi="宋体" w:eastAsia="仿宋_GB2312" w:cs="仿宋_GB2312"/>
            <w:color w:val="auto"/>
            <w:sz w:val="32"/>
            <w:szCs w:val="32"/>
            <w:lang w:val="en-US" w:eastAsia="zh-CN"/>
          </w:rPr>
          <w:delText xml:space="preserve">  </w:delText>
        </w:r>
      </w:del>
      <w:del w:id="7110" w:author="谢浩然" w:date="2019-07-11T11:56:07Z">
        <w:r>
          <w:rPr>
            <w:rFonts w:hint="eastAsia" w:ascii="宋体" w:hAnsi="宋体" w:eastAsia="仿宋_GB2312" w:cs="仿宋_GB2312"/>
            <w:bCs w:val="0"/>
            <w:color w:val="auto"/>
            <w:sz w:val="32"/>
            <w:szCs w:val="32"/>
          </w:rPr>
          <w:delText>本条例自</w:delText>
        </w:r>
      </w:del>
      <w:del w:id="7111" w:author="谢浩然" w:date="2019-07-11T11:56:07Z">
        <w:r>
          <w:rPr>
            <w:rFonts w:hint="eastAsia" w:ascii="宋体" w:hAnsi="宋体" w:eastAsia="仿宋_GB2312" w:cs="仿宋_GB2312"/>
            <w:bCs w:val="0"/>
            <w:color w:val="auto"/>
            <w:sz w:val="32"/>
            <w:szCs w:val="32"/>
            <w:lang w:val="en-US" w:eastAsia="zh-CN"/>
          </w:rPr>
          <w:delText>2019</w:delText>
        </w:r>
      </w:del>
      <w:del w:id="7112" w:author="谢浩然" w:date="2019-07-11T11:56:07Z">
        <w:r>
          <w:rPr>
            <w:rFonts w:hint="eastAsia" w:ascii="宋体" w:hAnsi="宋体" w:eastAsia="仿宋_GB2312" w:cs="仿宋_GB2312"/>
            <w:bCs w:val="0"/>
            <w:color w:val="auto"/>
            <w:sz w:val="32"/>
            <w:szCs w:val="32"/>
          </w:rPr>
          <w:delText>年</w:delText>
        </w:r>
      </w:del>
      <w:del w:id="7113" w:author="谢浩然" w:date="2019-07-11T11:56:07Z">
        <w:r>
          <w:rPr>
            <w:rFonts w:hint="eastAsia" w:ascii="宋体" w:hAnsi="宋体" w:eastAsia="仿宋_GB2312" w:cs="仿宋_GB2312"/>
            <w:bCs w:val="0"/>
            <w:color w:val="auto"/>
            <w:sz w:val="32"/>
            <w:szCs w:val="32"/>
            <w:lang w:val="en-US" w:eastAsia="zh-CN"/>
          </w:rPr>
          <w:delText>10</w:delText>
        </w:r>
      </w:del>
      <w:del w:id="7114" w:author="谢浩然" w:date="2019-07-11T11:56:07Z">
        <w:r>
          <w:rPr>
            <w:rFonts w:hint="eastAsia" w:ascii="宋体" w:hAnsi="宋体" w:eastAsia="仿宋_GB2312" w:cs="仿宋_GB2312"/>
            <w:bCs w:val="0"/>
            <w:color w:val="auto"/>
            <w:sz w:val="32"/>
            <w:szCs w:val="32"/>
          </w:rPr>
          <w:delText>月</w:delText>
        </w:r>
      </w:del>
      <w:del w:id="7115" w:author="谢浩然" w:date="2019-07-11T11:56:07Z">
        <w:r>
          <w:rPr>
            <w:rFonts w:hint="eastAsia" w:ascii="宋体" w:hAnsi="宋体" w:eastAsia="仿宋_GB2312" w:cs="仿宋_GB2312"/>
            <w:bCs w:val="0"/>
            <w:color w:val="auto"/>
            <w:sz w:val="32"/>
            <w:szCs w:val="32"/>
            <w:lang w:val="en-US" w:eastAsia="zh-CN"/>
          </w:rPr>
          <w:delText>1</w:delText>
        </w:r>
      </w:del>
      <w:del w:id="7116" w:author="谢浩然" w:date="2019-07-11T11:56:07Z">
        <w:r>
          <w:rPr>
            <w:rFonts w:hint="eastAsia" w:ascii="宋体" w:hAnsi="宋体" w:eastAsia="仿宋_GB2312" w:cs="仿宋_GB2312"/>
            <w:bCs w:val="0"/>
            <w:color w:val="auto"/>
            <w:sz w:val="32"/>
            <w:szCs w:val="32"/>
          </w:rPr>
          <w:delText>日起施行。《广州市城市供水用水条例》同时废止。</w:delText>
        </w:r>
      </w:del>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7118" w:author="谢浩然" w:date="2019-07-11T11:56:07Z"/>
          <w:rFonts w:hint="eastAsia" w:ascii="宋体" w:hAnsi="宋体" w:eastAsia="仿宋_GB2312" w:cs="仿宋"/>
          <w:color w:val="000000"/>
          <w:sz w:val="32"/>
          <w:szCs w:val="32"/>
        </w:rPr>
        <w:pPrChange w:id="7117" w:author="谢浩然" w:date="2019-07-11T11:56:08Z">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7120" w:author="谢浩然" w:date="2019-07-11T11:56:07Z"/>
          <w:rFonts w:hint="default" w:ascii="宋体" w:hAnsi="宋体" w:eastAsia="方正小标宋_GBK" w:cs="Times New Roman"/>
          <w:b w:val="0"/>
          <w:bCs w:val="0"/>
          <w:color w:val="000000"/>
          <w:spacing w:val="0"/>
          <w:sz w:val="44"/>
          <w:szCs w:val="44"/>
        </w:rPr>
        <w:pPrChange w:id="7119"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7122" w:author="谢浩然" w:date="2019-07-11T11:56:07Z"/>
          <w:rFonts w:hint="default" w:ascii="宋体" w:hAnsi="宋体" w:eastAsia="方正小标宋_GBK" w:cs="Times New Roman"/>
          <w:b w:val="0"/>
          <w:bCs w:val="0"/>
          <w:color w:val="000000"/>
          <w:spacing w:val="0"/>
          <w:sz w:val="44"/>
          <w:szCs w:val="44"/>
        </w:rPr>
        <w:pPrChange w:id="7121"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7123" w:author="谢浩然" w:date="2019-07-11T11:56:07Z">
        <w:r>
          <w:rPr>
            <w:rFonts w:hint="default" w:ascii="宋体" w:hAnsi="宋体" w:eastAsia="方正小标宋_GBK" w:cs="Times New Roman"/>
            <w:b w:val="0"/>
            <w:bCs w:val="0"/>
            <w:color w:val="000000"/>
            <w:spacing w:val="0"/>
            <w:sz w:val="44"/>
            <w:szCs w:val="44"/>
          </w:rPr>
          <w:br w:type="page"/>
        </w:r>
      </w:del>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7125" w:author="谢浩然" w:date="2019-07-11T11:56:07Z"/>
          <w:rFonts w:hint="default" w:ascii="宋体" w:hAnsi="宋体" w:eastAsia="方正小标宋_GBK" w:cs="Times New Roman"/>
          <w:b w:val="0"/>
          <w:bCs w:val="0"/>
          <w:color w:val="000000"/>
          <w:spacing w:val="0"/>
          <w:sz w:val="44"/>
          <w:szCs w:val="44"/>
        </w:rPr>
        <w:pPrChange w:id="7124"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spacing w:line="590" w:lineRule="exact"/>
        <w:jc w:val="both"/>
        <w:rPr>
          <w:del w:id="7127" w:author="谢浩然" w:date="2019-07-11T11:56:07Z"/>
          <w:rFonts w:hint="eastAsia" w:ascii="宋体" w:hAnsi="宋体" w:eastAsia="黑体" w:cs="黑体"/>
          <w:b/>
          <w:bCs/>
          <w:color w:val="000000"/>
          <w:sz w:val="44"/>
          <w:szCs w:val="44"/>
        </w:rPr>
        <w:pPrChange w:id="7126" w:author="谢浩然" w:date="2019-07-11T11:56:08Z">
          <w:pPr>
            <w:spacing w:line="590" w:lineRule="exact"/>
            <w:jc w:val="center"/>
          </w:pPr>
        </w:pPrChange>
      </w:pPr>
      <w:del w:id="7128" w:author="谢浩然" w:date="2019-07-11T11:56:07Z">
        <w:r>
          <w:rPr>
            <w:rFonts w:hint="eastAsia" w:ascii="宋体" w:hAnsi="宋体" w:eastAsia="黑体" w:cs="黑体"/>
            <w:color w:val="000000"/>
            <w:spacing w:val="0"/>
            <w:sz w:val="44"/>
            <w:szCs w:val="44"/>
          </w:rPr>
          <w:delText>关于《</w:delText>
        </w:r>
      </w:del>
      <w:del w:id="7129" w:author="谢浩然" w:date="2019-07-11T11:56:07Z">
        <w:r>
          <w:rPr>
            <w:rFonts w:hint="eastAsia" w:ascii="宋体" w:hAnsi="宋体" w:eastAsia="黑体" w:cs="黑体"/>
            <w:color w:val="000000"/>
            <w:spacing w:val="0"/>
            <w:sz w:val="44"/>
            <w:szCs w:val="44"/>
            <w:lang w:eastAsia="zh-CN"/>
          </w:rPr>
          <w:delText>广州市供水用水</w:delText>
        </w:r>
      </w:del>
      <w:del w:id="7130" w:author="谢浩然" w:date="2019-07-11T11:56:07Z">
        <w:r>
          <w:rPr>
            <w:rFonts w:hint="eastAsia" w:ascii="宋体" w:hAnsi="宋体" w:eastAsia="黑体" w:cs="黑体"/>
            <w:color w:val="000000"/>
            <w:spacing w:val="0"/>
            <w:sz w:val="44"/>
            <w:szCs w:val="44"/>
          </w:rPr>
          <w:delText>条例》的说明</w:delText>
        </w:r>
      </w:del>
    </w:p>
    <w:p>
      <w:pPr>
        <w:spacing w:line="590" w:lineRule="exact"/>
        <w:jc w:val="both"/>
        <w:rPr>
          <w:del w:id="7132" w:author="谢浩然" w:date="2019-07-11T11:56:07Z"/>
          <w:rFonts w:hint="eastAsia" w:ascii="宋体" w:hAnsi="宋体" w:eastAsia="楷体_GB2312" w:cs="楷体_GB2312"/>
          <w:color w:val="000000"/>
          <w:sz w:val="32"/>
          <w:szCs w:val="32"/>
        </w:rPr>
        <w:pPrChange w:id="7131" w:author="谢浩然" w:date="2019-07-11T11:56:08Z">
          <w:pPr>
            <w:spacing w:line="590" w:lineRule="exact"/>
            <w:jc w:val="center"/>
          </w:pPr>
        </w:pPrChange>
      </w:pPr>
      <w:del w:id="7133" w:author="谢浩然" w:date="2019-07-11T11:56:07Z">
        <w:r>
          <w:rPr>
            <w:rFonts w:hint="eastAsia" w:ascii="宋体" w:hAnsi="宋体" w:eastAsia="方正小标宋_GBK" w:cs="方正小标宋_GBK"/>
            <w:color w:val="000000"/>
            <w:sz w:val="32"/>
            <w:szCs w:val="32"/>
          </w:rPr>
          <w:delText>——</w:delText>
        </w:r>
      </w:del>
      <w:del w:id="7134" w:author="谢浩然" w:date="2019-07-11T11:56:07Z">
        <w:r>
          <w:rPr>
            <w:rFonts w:hint="eastAsia" w:ascii="宋体" w:hAnsi="宋体" w:eastAsia="楷体_GB2312" w:cs="楷体_GB2312"/>
            <w:color w:val="000000"/>
            <w:sz w:val="32"/>
            <w:szCs w:val="32"/>
          </w:rPr>
          <w:delText>201</w:delText>
        </w:r>
      </w:del>
      <w:del w:id="7135" w:author="谢浩然" w:date="2019-07-11T11:56:07Z">
        <w:r>
          <w:rPr>
            <w:rFonts w:hint="eastAsia" w:ascii="宋体" w:hAnsi="宋体" w:eastAsia="楷体_GB2312" w:cs="楷体_GB2312"/>
            <w:color w:val="000000"/>
            <w:sz w:val="32"/>
            <w:szCs w:val="32"/>
            <w:lang w:val="en-US" w:eastAsia="zh-CN"/>
          </w:rPr>
          <w:delText>9</w:delText>
        </w:r>
      </w:del>
      <w:del w:id="7136" w:author="谢浩然" w:date="2019-07-11T11:56:07Z">
        <w:r>
          <w:rPr>
            <w:rFonts w:hint="eastAsia" w:ascii="宋体" w:hAnsi="宋体" w:eastAsia="楷体_GB2312" w:cs="楷体_GB2312"/>
            <w:color w:val="000000"/>
            <w:sz w:val="32"/>
            <w:szCs w:val="32"/>
          </w:rPr>
          <w:delText>年</w:delText>
        </w:r>
      </w:del>
      <w:del w:id="7137" w:author="谢浩然" w:date="2019-07-11T11:56:07Z">
        <w:r>
          <w:rPr>
            <w:rFonts w:hint="eastAsia" w:ascii="宋体" w:hAnsi="宋体" w:eastAsia="楷体_GB2312" w:cs="楷体_GB2312"/>
            <w:color w:val="000000"/>
            <w:sz w:val="32"/>
            <w:szCs w:val="32"/>
            <w:lang w:val="en-US" w:eastAsia="zh-CN"/>
          </w:rPr>
          <w:delText>3</w:delText>
        </w:r>
      </w:del>
      <w:del w:id="7138" w:author="谢浩然" w:date="2019-07-11T11:56:07Z">
        <w:r>
          <w:rPr>
            <w:rFonts w:hint="eastAsia" w:ascii="宋体" w:hAnsi="宋体" w:eastAsia="楷体_GB2312" w:cs="楷体_GB2312"/>
            <w:color w:val="000000"/>
            <w:sz w:val="32"/>
            <w:szCs w:val="32"/>
          </w:rPr>
          <w:delText>月</w:delText>
        </w:r>
      </w:del>
      <w:del w:id="7139" w:author="谢浩然" w:date="2019-07-11T11:56:07Z">
        <w:r>
          <w:rPr>
            <w:rFonts w:hint="eastAsia" w:ascii="宋体" w:hAnsi="宋体" w:eastAsia="楷体_GB2312" w:cs="楷体_GB2312"/>
            <w:color w:val="000000"/>
            <w:sz w:val="32"/>
            <w:szCs w:val="32"/>
            <w:lang w:val="en-US" w:eastAsia="zh-CN"/>
          </w:rPr>
          <w:delText>28</w:delText>
        </w:r>
      </w:del>
      <w:del w:id="7140" w:author="谢浩然" w:date="2019-07-11T11:56:07Z">
        <w:r>
          <w:rPr>
            <w:rFonts w:hint="eastAsia" w:ascii="宋体" w:hAnsi="宋体" w:eastAsia="楷体_GB2312" w:cs="楷体_GB2312"/>
            <w:color w:val="000000"/>
            <w:sz w:val="32"/>
            <w:szCs w:val="32"/>
          </w:rPr>
          <w:delText>日在广东省</w:delText>
        </w:r>
      </w:del>
      <w:del w:id="7141" w:author="谢浩然" w:date="2019-07-11T11:56:07Z">
        <w:r>
          <w:rPr>
            <w:rFonts w:hint="eastAsia" w:ascii="宋体" w:hAnsi="宋体" w:eastAsia="楷体_GB2312" w:cs="楷体_GB2312"/>
            <w:color w:val="000000"/>
            <w:sz w:val="32"/>
            <w:szCs w:val="32"/>
            <w:lang w:eastAsia="zh-CN"/>
          </w:rPr>
          <w:delText>第</w:delText>
        </w:r>
      </w:del>
      <w:del w:id="7142" w:author="谢浩然" w:date="2019-07-11T11:56:07Z">
        <w:r>
          <w:rPr>
            <w:rFonts w:hint="eastAsia" w:ascii="宋体" w:hAnsi="宋体" w:eastAsia="楷体_GB2312" w:cs="楷体_GB2312"/>
            <w:color w:val="000000"/>
            <w:sz w:val="32"/>
            <w:szCs w:val="32"/>
          </w:rPr>
          <w:delText>十三届</w:delText>
        </w:r>
      </w:del>
    </w:p>
    <w:p>
      <w:pPr>
        <w:spacing w:line="590" w:lineRule="exact"/>
        <w:jc w:val="both"/>
        <w:rPr>
          <w:del w:id="7144" w:author="谢浩然" w:date="2019-07-11T11:56:07Z"/>
          <w:rFonts w:hint="eastAsia" w:ascii="宋体" w:hAnsi="宋体" w:eastAsia="楷体_GB2312" w:cs="楷体_GB2312"/>
          <w:color w:val="000000"/>
          <w:sz w:val="32"/>
          <w:szCs w:val="32"/>
        </w:rPr>
        <w:pPrChange w:id="7143" w:author="谢浩然" w:date="2019-07-11T11:56:08Z">
          <w:pPr>
            <w:spacing w:line="590" w:lineRule="exact"/>
            <w:jc w:val="center"/>
          </w:pPr>
        </w:pPrChange>
      </w:pPr>
      <w:del w:id="7145" w:author="谢浩然" w:date="2019-07-11T11:56:07Z">
        <w:r>
          <w:rPr>
            <w:rFonts w:hint="eastAsia" w:ascii="宋体" w:hAnsi="宋体" w:eastAsia="楷体_GB2312" w:cs="楷体_GB2312"/>
            <w:color w:val="000000"/>
            <w:sz w:val="32"/>
            <w:szCs w:val="32"/>
            <w:lang w:eastAsia="zh-CN"/>
          </w:rPr>
          <w:delText>人民代表大会常务委员会</w:delText>
        </w:r>
      </w:del>
      <w:del w:id="7146" w:author="谢浩然" w:date="2019-07-11T11:56:07Z">
        <w:r>
          <w:rPr>
            <w:rFonts w:hint="eastAsia" w:ascii="宋体" w:hAnsi="宋体" w:eastAsia="楷体_GB2312" w:cs="楷体_GB2312"/>
            <w:color w:val="000000"/>
            <w:sz w:val="32"/>
            <w:szCs w:val="32"/>
          </w:rPr>
          <w:delText>第</w:delText>
        </w:r>
      </w:del>
      <w:del w:id="7147" w:author="谢浩然" w:date="2019-07-11T11:56:07Z">
        <w:r>
          <w:rPr>
            <w:rFonts w:hint="eastAsia" w:ascii="宋体" w:hAnsi="宋体" w:eastAsia="楷体_GB2312" w:cs="楷体_GB2312"/>
            <w:color w:val="000000"/>
            <w:sz w:val="32"/>
            <w:szCs w:val="32"/>
            <w:lang w:eastAsia="zh-CN"/>
          </w:rPr>
          <w:delText>十一</w:delText>
        </w:r>
      </w:del>
      <w:del w:id="7148" w:author="谢浩然" w:date="2019-07-11T11:56:07Z">
        <w:r>
          <w:rPr>
            <w:rFonts w:hint="eastAsia" w:ascii="宋体" w:hAnsi="宋体" w:eastAsia="楷体_GB2312" w:cs="楷体_GB2312"/>
            <w:color w:val="000000"/>
            <w:sz w:val="32"/>
            <w:szCs w:val="32"/>
          </w:rPr>
          <w:delText>次会议上</w:delText>
        </w:r>
      </w:del>
    </w:p>
    <w:p>
      <w:pPr>
        <w:widowControl w:val="0"/>
        <w:spacing w:line="590" w:lineRule="exact"/>
        <w:jc w:val="center"/>
        <w:rPr>
          <w:del w:id="7150" w:author="谢浩然" w:date="2019-07-11T11:56:07Z"/>
          <w:rFonts w:hint="eastAsia" w:ascii="宋体" w:eastAsia="楷体_GB2312"/>
          <w:color w:val="000000"/>
          <w:sz w:val="32"/>
          <w:szCs w:val="32"/>
          <w:lang w:eastAsia="zh-CN"/>
        </w:rPr>
        <w:pPrChange w:id="7149" w:author="谢浩然" w:date="2019-07-11T11:56:08Z">
          <w:pPr>
            <w:pStyle w:val="14"/>
            <w:widowControl w:val="0"/>
            <w:spacing w:line="590" w:lineRule="exact"/>
            <w:jc w:val="center"/>
          </w:pPr>
        </w:pPrChange>
      </w:pPr>
      <w:del w:id="7151" w:author="谢浩然" w:date="2019-07-11T11:56:07Z">
        <w:r>
          <w:rPr>
            <w:rFonts w:hint="eastAsia" w:eastAsia="楷体_GB2312" w:cs="楷体_GB2312"/>
            <w:color w:val="000000"/>
            <w:sz w:val="32"/>
            <w:szCs w:val="32"/>
            <w:lang w:eastAsia="zh-CN"/>
          </w:rPr>
          <w:delText>广州</w:delText>
        </w:r>
      </w:del>
      <w:del w:id="7152" w:author="谢浩然" w:date="2019-07-11T11:56:07Z">
        <w:r>
          <w:rPr>
            <w:rFonts w:hint="eastAsia" w:ascii="宋体" w:hAnsi="宋体" w:eastAsia="楷体_GB2312" w:cs="楷体_GB2312"/>
            <w:color w:val="000000"/>
            <w:sz w:val="32"/>
            <w:szCs w:val="32"/>
          </w:rPr>
          <w:delText>市</w:delText>
        </w:r>
      </w:del>
      <w:del w:id="7153" w:author="谢浩然" w:date="2019-07-11T11:56:07Z">
        <w:r>
          <w:rPr>
            <w:rFonts w:hint="eastAsia" w:ascii="宋体" w:hAnsi="宋体" w:eastAsia="楷体_GB2312" w:cs="楷体_GB2312"/>
            <w:color w:val="000000"/>
            <w:sz w:val="32"/>
            <w:szCs w:val="32"/>
            <w:lang w:eastAsia="zh-CN"/>
          </w:rPr>
          <w:delText>人民代表大会常务委员会</w:delText>
        </w:r>
      </w:del>
      <w:del w:id="7154" w:author="谢浩然" w:date="2019-07-11T11:56:07Z">
        <w:r>
          <w:rPr>
            <w:rFonts w:hint="eastAsia" w:ascii="宋体" w:hAnsi="宋体" w:eastAsia="楷体_GB2312" w:cs="楷体_GB2312"/>
            <w:color w:val="000000"/>
            <w:sz w:val="32"/>
            <w:szCs w:val="32"/>
          </w:rPr>
          <w:delText xml:space="preserve">副主任 </w:delText>
        </w:r>
      </w:del>
      <w:del w:id="7155" w:author="谢浩然" w:date="2019-07-11T11:56:07Z">
        <w:r>
          <w:rPr>
            <w:rFonts w:hint="eastAsia" w:eastAsia="楷体_GB2312" w:cs="楷体_GB2312"/>
            <w:color w:val="000000"/>
            <w:sz w:val="32"/>
            <w:szCs w:val="32"/>
            <w:lang w:val="en-US" w:eastAsia="zh-CN"/>
          </w:rPr>
          <w:delText xml:space="preserve"> 余明永</w:delText>
        </w:r>
      </w:del>
      <w:del w:id="7156" w:author="谢浩然" w:date="2019-07-11T11:56:07Z">
        <w:r>
          <w:rPr>
            <w:rFonts w:hint="eastAsia" w:ascii="宋体" w:hAnsi="宋体" w:eastAsia="楷体_GB2312" w:cs="楷体_GB2312"/>
            <w:color w:val="000000"/>
            <w:sz w:val="32"/>
            <w:szCs w:val="32"/>
          </w:rPr>
          <w:delText xml:space="preserve"> </w:delText>
        </w:r>
      </w:del>
      <w:del w:id="7157" w:author="谢浩然" w:date="2019-07-11T11:56:07Z">
        <w:r>
          <w:rPr>
            <w:rFonts w:hint="eastAsia" w:eastAsia="楷体_GB2312"/>
            <w:color w:val="000000"/>
            <w:szCs w:val="32"/>
            <w:lang w:val="en-US" w:eastAsia="zh-CN"/>
          </w:rPr>
          <w:delText xml:space="preserve"> </w:delText>
        </w:r>
      </w:del>
    </w:p>
    <w:p>
      <w:pPr>
        <w:spacing w:line="590" w:lineRule="exact"/>
        <w:jc w:val="both"/>
        <w:rPr>
          <w:del w:id="7159" w:author="谢浩然" w:date="2019-07-11T11:56:07Z"/>
          <w:rFonts w:ascii="宋体" w:hAnsi="宋体" w:eastAsia="仿宋_GB2312" w:cs="Times New Roman"/>
          <w:color w:val="000000"/>
          <w:sz w:val="32"/>
          <w:szCs w:val="32"/>
        </w:rPr>
        <w:pPrChange w:id="7158" w:author="谢浩然" w:date="2019-07-11T11:56:08Z">
          <w:pPr>
            <w:spacing w:line="590" w:lineRule="exact"/>
            <w:jc w:val="center"/>
          </w:pPr>
        </w:pPrChange>
      </w:pPr>
    </w:p>
    <w:p>
      <w:pPr>
        <w:spacing w:line="590" w:lineRule="exact"/>
        <w:rPr>
          <w:del w:id="7161" w:author="谢浩然" w:date="2019-07-11T11:56:07Z"/>
          <w:rFonts w:hint="eastAsia" w:ascii="宋体" w:hAnsi="宋体"/>
          <w:color w:val="000000"/>
        </w:rPr>
        <w:pPrChange w:id="7160" w:author="谢浩然" w:date="2019-07-11T11:56:08Z">
          <w:pPr>
            <w:pStyle w:val="26"/>
            <w:spacing w:line="590" w:lineRule="exact"/>
          </w:pPr>
        </w:pPrChange>
      </w:pPr>
      <w:del w:id="7162" w:author="谢浩然" w:date="2019-07-11T11:56:07Z">
        <w:r>
          <w:rPr>
            <w:rFonts w:hint="eastAsia" w:ascii="宋体" w:hAnsi="宋体"/>
            <w:color w:val="000000"/>
          </w:rPr>
          <w:delText>主任、各位副主任、秘书长</w:delText>
        </w:r>
      </w:del>
      <w:del w:id="7163" w:author="谢浩然" w:date="2019-07-11T11:56:07Z">
        <w:r>
          <w:rPr>
            <w:rFonts w:hint="eastAsia" w:ascii="宋体" w:hAnsi="宋体"/>
            <w:color w:val="000000"/>
            <w:lang w:eastAsia="zh-CN"/>
          </w:rPr>
          <w:delText>，</w:delText>
        </w:r>
      </w:del>
      <w:del w:id="7164" w:author="谢浩然" w:date="2019-07-11T11:56:07Z">
        <w:r>
          <w:rPr>
            <w:rFonts w:hint="eastAsia" w:ascii="宋体" w:hAnsi="宋体"/>
            <w:color w:val="000000"/>
          </w:rPr>
          <w:delText>各位委员：</w:delText>
        </w:r>
      </w:del>
    </w:p>
    <w:p>
      <w:pPr>
        <w:spacing w:line="590" w:lineRule="exact"/>
        <w:ind w:firstLine="0" w:firstLineChars="0"/>
        <w:rPr>
          <w:del w:id="7166" w:author="谢浩然" w:date="2019-07-11T11:56:07Z"/>
          <w:rFonts w:ascii="宋体" w:hAnsi="宋体"/>
          <w:color w:val="000000"/>
        </w:rPr>
        <w:pPrChange w:id="7165" w:author="谢浩然" w:date="2019-07-11T11:56:08Z">
          <w:pPr>
            <w:spacing w:line="590" w:lineRule="exact"/>
            <w:ind w:firstLine="632" w:firstLineChars="200"/>
          </w:pPr>
        </w:pPrChange>
      </w:pPr>
      <w:del w:id="7167" w:author="谢浩然" w:date="2019-07-11T11:56:07Z">
        <w:r>
          <w:rPr>
            <w:rFonts w:hint="eastAsia" w:ascii="宋体" w:hAnsi="宋体"/>
            <w:color w:val="000000"/>
          </w:rPr>
          <w:delText>我受广州市</w:delText>
        </w:r>
      </w:del>
      <w:del w:id="7168" w:author="谢浩然" w:date="2019-07-11T11:56:07Z">
        <w:r>
          <w:rPr>
            <w:rFonts w:hint="eastAsia" w:ascii="宋体" w:hAnsi="宋体"/>
            <w:color w:val="000000"/>
            <w:lang w:eastAsia="zh-CN"/>
          </w:rPr>
          <w:delText>人民代表大会常务委员会</w:delText>
        </w:r>
      </w:del>
      <w:del w:id="7169" w:author="谢浩然" w:date="2019-07-11T11:56:07Z">
        <w:r>
          <w:rPr>
            <w:rFonts w:hint="eastAsia" w:ascii="宋体" w:hAnsi="宋体"/>
            <w:color w:val="000000"/>
          </w:rPr>
          <w:delText>的委托，就《广州市</w:delText>
        </w:r>
      </w:del>
      <w:del w:id="7170" w:author="谢浩然" w:date="2019-07-11T11:56:07Z">
        <w:r>
          <w:rPr>
            <w:rFonts w:hint="eastAsia" w:ascii="宋体" w:hAnsi="宋体"/>
            <w:color w:val="000000"/>
            <w:lang w:eastAsia="zh-CN"/>
          </w:rPr>
          <w:delText>供水用水条例</w:delText>
        </w:r>
      </w:del>
      <w:del w:id="7171" w:author="谢浩然" w:date="2019-07-11T11:56:07Z">
        <w:r>
          <w:rPr>
            <w:rFonts w:hint="eastAsia" w:ascii="宋体" w:hAnsi="宋体"/>
            <w:color w:val="000000"/>
          </w:rPr>
          <w:delText>》（以下简称《</w:delText>
        </w:r>
      </w:del>
      <w:del w:id="7172" w:author="谢浩然" w:date="2019-07-11T11:56:07Z">
        <w:r>
          <w:rPr>
            <w:rFonts w:hint="eastAsia" w:ascii="宋体" w:hAnsi="宋体"/>
            <w:color w:val="000000"/>
            <w:lang w:eastAsia="zh-CN"/>
          </w:rPr>
          <w:delText>条例</w:delText>
        </w:r>
      </w:del>
      <w:del w:id="7173" w:author="谢浩然" w:date="2019-07-11T11:56:07Z">
        <w:r>
          <w:rPr>
            <w:rFonts w:hint="eastAsia" w:ascii="宋体" w:hAnsi="宋体"/>
            <w:color w:val="000000"/>
          </w:rPr>
          <w:delText>》）说明如下：</w:delText>
        </w:r>
      </w:del>
    </w:p>
    <w:p>
      <w:pPr>
        <w:spacing w:line="590" w:lineRule="exact"/>
        <w:ind w:firstLine="0" w:firstLineChars="0"/>
        <w:rPr>
          <w:del w:id="7175" w:author="谢浩然" w:date="2019-07-11T11:56:07Z"/>
          <w:rFonts w:hint="eastAsia" w:ascii="宋体" w:hAnsi="宋体" w:eastAsia="楷体_GB2312"/>
          <w:color w:val="000000"/>
        </w:rPr>
        <w:pPrChange w:id="7174" w:author="谢浩然" w:date="2019-07-11T11:56:08Z">
          <w:pPr>
            <w:spacing w:line="590" w:lineRule="exact"/>
            <w:ind w:firstLine="632" w:firstLineChars="200"/>
          </w:pPr>
        </w:pPrChange>
      </w:pPr>
      <w:del w:id="7176" w:author="谢浩然" w:date="2019-07-11T11:56:07Z">
        <w:r>
          <w:rPr>
            <w:rFonts w:hint="eastAsia" w:ascii="宋体" w:hAnsi="宋体" w:eastAsia="黑体"/>
            <w:color w:val="000000"/>
          </w:rPr>
          <w:delText>一、制定《</w:delText>
        </w:r>
      </w:del>
      <w:del w:id="7177" w:author="谢浩然" w:date="2019-07-11T11:56:07Z">
        <w:r>
          <w:rPr>
            <w:rFonts w:hint="eastAsia" w:ascii="宋体" w:hAnsi="宋体" w:eastAsia="黑体"/>
            <w:color w:val="000000"/>
            <w:lang w:eastAsia="zh-CN"/>
          </w:rPr>
          <w:delText>条例</w:delText>
        </w:r>
      </w:del>
      <w:del w:id="7178" w:author="谢浩然" w:date="2019-07-11T11:56:07Z">
        <w:r>
          <w:rPr>
            <w:rFonts w:hint="eastAsia" w:ascii="宋体" w:hAnsi="宋体" w:eastAsia="黑体"/>
            <w:color w:val="000000"/>
          </w:rPr>
          <w:delText>》的必要性</w:delText>
        </w:r>
      </w:del>
    </w:p>
    <w:p>
      <w:pPr>
        <w:keepNext w:val="0"/>
        <w:keepLines w:val="0"/>
        <w:pageBreakBefore w:val="0"/>
        <w:widowControl w:val="0"/>
        <w:kinsoku/>
        <w:wordWrap/>
        <w:overflowPunct/>
        <w:topLinePunct w:val="0"/>
        <w:autoSpaceDE/>
        <w:autoSpaceDN/>
        <w:bidi w:val="0"/>
        <w:spacing w:line="590" w:lineRule="exact"/>
        <w:ind w:left="0" w:leftChars="0" w:right="0" w:rightChars="0" w:firstLine="0" w:firstLineChars="0"/>
        <w:textAlignment w:val="auto"/>
        <w:outlineLvl w:val="9"/>
        <w:rPr>
          <w:del w:id="7180" w:author="谢浩然" w:date="2019-07-11T11:56:07Z"/>
          <w:rFonts w:hint="eastAsia" w:ascii="宋体" w:hAnsi="宋体" w:eastAsia="仿宋_GB2312" w:cs="仿宋_GB2312"/>
          <w:szCs w:val="32"/>
        </w:rPr>
        <w:pPrChange w:id="7179" w:author="谢浩然" w:date="2019-07-11T11:56:08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181" w:author="谢浩然" w:date="2019-07-11T11:56:07Z">
        <w:r>
          <w:rPr>
            <w:rFonts w:hint="eastAsia" w:ascii="宋体" w:hAnsi="宋体" w:eastAsia="仿宋_GB2312" w:cs="仿宋_GB2312"/>
          </w:rPr>
          <w:delText>2008年1月，市人大常委会颁布实施《广州市城市供水用水条例》（以下简称原条例），对规范城市供水用水活动、促进供水事业发展等起到了积极推动作用。然而，</w:delText>
        </w:r>
      </w:del>
      <w:del w:id="7182" w:author="谢浩然" w:date="2019-07-11T11:56:07Z">
        <w:r>
          <w:rPr>
            <w:rFonts w:hint="eastAsia" w:ascii="宋体" w:hAnsi="宋体" w:eastAsia="仿宋_GB2312" w:cs="仿宋_GB2312"/>
            <w:color w:val="000000"/>
          </w:rPr>
          <w:delText>随着社会快速发展，人民生活水平提高，人民群众对</w:delText>
        </w:r>
      </w:del>
      <w:del w:id="7183" w:author="谢浩然" w:date="2019-07-11T11:56:07Z">
        <w:r>
          <w:rPr>
            <w:rFonts w:hint="eastAsia" w:ascii="宋体" w:hAnsi="宋体" w:eastAsia="仿宋_GB2312" w:cs="仿宋_GB2312"/>
            <w:bCs/>
          </w:rPr>
          <w:delText>水质安全的需求与供水事业发展不平衡不充分的矛盾日益凸显</w:delText>
        </w:r>
      </w:del>
      <w:del w:id="7184" w:author="谢浩然" w:date="2019-07-11T11:56:07Z">
        <w:r>
          <w:rPr>
            <w:rFonts w:hint="eastAsia" w:ascii="宋体" w:hAnsi="宋体" w:eastAsia="仿宋_GB2312" w:cs="仿宋_GB2312"/>
          </w:rPr>
          <w:delText>；随着城镇化和乡村振兴战略的</w:delText>
        </w:r>
      </w:del>
      <w:del w:id="7185" w:author="谢浩然" w:date="2019-07-11T11:56:07Z">
        <w:r>
          <w:rPr>
            <w:rFonts w:hint="eastAsia" w:ascii="宋体" w:hAnsi="宋体" w:eastAsia="仿宋_GB2312" w:cs="仿宋_GB2312"/>
            <w:color w:val="333333"/>
          </w:rPr>
          <w:delText>推进，</w:delText>
        </w:r>
      </w:del>
      <w:del w:id="7186" w:author="谢浩然" w:date="2019-07-11T11:56:07Z">
        <w:r>
          <w:rPr>
            <w:rFonts w:hint="eastAsia" w:ascii="宋体" w:hAnsi="宋体" w:eastAsia="仿宋_GB2312" w:cs="仿宋_GB2312"/>
          </w:rPr>
          <w:delText>客观上要求将农村地区供水用水纳入统一管理。因此，有必要在总结原条例的基础上，重新制定覆盖城乡的《广州市供水用水条例》。</w:delText>
        </w:r>
      </w:del>
    </w:p>
    <w:p>
      <w:pPr>
        <w:spacing w:line="590" w:lineRule="exact"/>
        <w:ind w:firstLine="0" w:firstLineChars="0"/>
        <w:rPr>
          <w:del w:id="7188" w:author="谢浩然" w:date="2019-07-11T11:56:07Z"/>
          <w:rFonts w:hint="eastAsia" w:ascii="宋体" w:hAnsi="宋体" w:eastAsia="黑体"/>
          <w:color w:val="000000"/>
        </w:rPr>
        <w:pPrChange w:id="7187" w:author="谢浩然" w:date="2019-07-11T11:56:08Z">
          <w:pPr>
            <w:spacing w:line="590" w:lineRule="exact"/>
            <w:ind w:firstLine="632" w:firstLineChars="200"/>
          </w:pPr>
        </w:pPrChange>
      </w:pPr>
      <w:del w:id="7189" w:author="谢浩然" w:date="2019-07-11T11:56:07Z">
        <w:r>
          <w:rPr>
            <w:rFonts w:hint="eastAsia" w:ascii="宋体" w:hAnsi="宋体" w:eastAsia="黑体"/>
            <w:color w:val="000000"/>
            <w:lang w:eastAsia="zh-CN"/>
          </w:rPr>
          <w:delText>二、</w:delText>
        </w:r>
      </w:del>
      <w:del w:id="7190" w:author="谢浩然" w:date="2019-07-11T11:56:07Z">
        <w:r>
          <w:rPr>
            <w:rFonts w:hint="eastAsia" w:ascii="宋体" w:hAnsi="宋体" w:eastAsia="黑体"/>
            <w:color w:val="000000"/>
          </w:rPr>
          <w:delText>制定《</w:delText>
        </w:r>
      </w:del>
      <w:del w:id="7191" w:author="谢浩然" w:date="2019-07-11T11:56:07Z">
        <w:r>
          <w:rPr>
            <w:rFonts w:hint="eastAsia" w:ascii="宋体" w:hAnsi="宋体" w:eastAsia="黑体"/>
            <w:color w:val="000000"/>
            <w:lang w:eastAsia="zh-CN"/>
          </w:rPr>
          <w:delText>条例</w:delText>
        </w:r>
      </w:del>
      <w:del w:id="7192" w:author="谢浩然" w:date="2019-07-11T11:56:07Z">
        <w:r>
          <w:rPr>
            <w:rFonts w:hint="eastAsia" w:ascii="宋体" w:hAnsi="宋体" w:eastAsia="黑体"/>
            <w:color w:val="000000"/>
          </w:rPr>
          <w:delText>》的依据</w:delText>
        </w:r>
      </w:del>
    </w:p>
    <w:p>
      <w:pPr>
        <w:snapToGrid/>
        <w:spacing w:line="590" w:lineRule="exact"/>
        <w:ind w:firstLine="0" w:firstLineChars="0"/>
        <w:rPr>
          <w:del w:id="7194" w:author="谢浩然" w:date="2019-07-11T11:56:07Z"/>
          <w:rFonts w:hint="eastAsia" w:ascii="宋体" w:hAnsi="宋体" w:eastAsia="仿宋_GB2312" w:cs="仿宋_GB2312"/>
          <w:color w:val="000000"/>
          <w:sz w:val="32"/>
          <w:szCs w:val="32"/>
          <w:lang w:eastAsia="zh-CN"/>
        </w:rPr>
        <w:pPrChange w:id="7193" w:author="谢浩然" w:date="2019-07-11T11:56:08Z">
          <w:pPr>
            <w:snapToGrid/>
            <w:spacing w:line="590" w:lineRule="exact"/>
            <w:ind w:firstLine="624" w:firstLineChars="200"/>
          </w:pPr>
        </w:pPrChange>
      </w:pPr>
      <w:del w:id="7195" w:author="谢浩然" w:date="2019-07-11T11:56:07Z">
        <w:r>
          <w:rPr>
            <w:rFonts w:hint="eastAsia" w:ascii="宋体" w:hAnsi="宋体" w:cs="仿宋_GB2312"/>
            <w:color w:val="000000"/>
            <w:spacing w:val="-2"/>
          </w:rPr>
          <w:delText>《</w:delText>
        </w:r>
      </w:del>
      <w:del w:id="7196" w:author="谢浩然" w:date="2019-07-11T11:56:07Z">
        <w:r>
          <w:rPr>
            <w:rFonts w:hint="eastAsia" w:ascii="宋体" w:hAnsi="宋体"/>
            <w:color w:val="000000"/>
            <w:lang w:eastAsia="zh-CN"/>
          </w:rPr>
          <w:delText>条例</w:delText>
        </w:r>
      </w:del>
      <w:del w:id="7197" w:author="谢浩然" w:date="2019-07-11T11:56:07Z">
        <w:r>
          <w:rPr>
            <w:rFonts w:hint="eastAsia" w:ascii="宋体" w:hAnsi="宋体" w:cs="仿宋_GB2312"/>
            <w:color w:val="000000"/>
            <w:spacing w:val="-2"/>
          </w:rPr>
          <w:delText>》主要以</w:delText>
        </w:r>
      </w:del>
      <w:del w:id="7198" w:author="谢浩然" w:date="2019-07-11T11:56:07Z">
        <w:r>
          <w:rPr>
            <w:rFonts w:hint="eastAsia" w:ascii="宋体" w:hAnsi="宋体" w:eastAsia="仿宋_GB2312" w:cs="宋体"/>
            <w:color w:val="000000"/>
            <w:sz w:val="32"/>
            <w:szCs w:val="32"/>
          </w:rPr>
          <w:delText>《中华人民共和国水法》《城市供水条例》</w:delText>
        </w:r>
      </w:del>
      <w:del w:id="7199" w:author="谢浩然" w:date="2019-07-11T11:56:07Z">
        <w:r>
          <w:rPr>
            <w:rFonts w:hint="eastAsia" w:ascii="宋体" w:hAnsi="宋体" w:cs="宋体"/>
            <w:color w:val="000000"/>
          </w:rPr>
          <w:delText>等法律、行政法规为依据，</w:delText>
        </w:r>
      </w:del>
      <w:del w:id="7200" w:author="谢浩然" w:date="2019-07-11T11:56:07Z">
        <w:r>
          <w:rPr>
            <w:rFonts w:ascii="宋体" w:hAnsi="宋体"/>
          </w:rPr>
          <w:delText>参考了国家</w:delText>
        </w:r>
      </w:del>
      <w:del w:id="7201" w:author="谢浩然" w:date="2019-07-11T11:56:07Z">
        <w:r>
          <w:rPr>
            <w:rFonts w:hint="eastAsia" w:ascii="宋体" w:hAnsi="宋体"/>
          </w:rPr>
          <w:delText>发展改革</w:delText>
        </w:r>
      </w:del>
      <w:del w:id="7202" w:author="谢浩然" w:date="2019-07-11T11:56:07Z">
        <w:r>
          <w:rPr>
            <w:rFonts w:ascii="宋体" w:hAnsi="宋体"/>
          </w:rPr>
          <w:delText>委等六部委《农村饮水安全工程建设管理办法》等规定以及其他省、市的立法经验。</w:delText>
        </w:r>
      </w:del>
    </w:p>
    <w:p>
      <w:pPr>
        <w:numPr>
          <w:ilvl w:val="-1"/>
          <w:numId w:val="0"/>
        </w:numPr>
        <w:spacing w:line="590" w:lineRule="exact"/>
        <w:ind w:firstLine="0" w:firstLineChars="0"/>
        <w:rPr>
          <w:del w:id="7204" w:author="谢浩然" w:date="2019-07-11T11:56:07Z"/>
          <w:rFonts w:hint="eastAsia" w:ascii="宋体" w:hAnsi="宋体" w:eastAsia="黑体"/>
          <w:color w:val="000000"/>
        </w:rPr>
        <w:pPrChange w:id="7203" w:author="谢浩然" w:date="2019-07-11T11:56:08Z">
          <w:pPr>
            <w:numPr>
              <w:ilvl w:val="0"/>
              <w:numId w:val="0"/>
            </w:numPr>
            <w:spacing w:line="590" w:lineRule="exact"/>
            <w:ind w:firstLine="632" w:firstLineChars="200"/>
          </w:pPr>
        </w:pPrChange>
      </w:pPr>
      <w:del w:id="7205" w:author="谢浩然" w:date="2019-07-11T11:56:07Z">
        <w:r>
          <w:rPr>
            <w:rFonts w:hint="eastAsia" w:ascii="宋体" w:hAnsi="宋体" w:eastAsia="黑体"/>
            <w:color w:val="000000"/>
            <w:lang w:val="en-US" w:eastAsia="zh-CN"/>
          </w:rPr>
          <w:delText>三、</w:delText>
        </w:r>
      </w:del>
      <w:del w:id="7206" w:author="谢浩然" w:date="2019-07-11T11:56:07Z">
        <w:r>
          <w:rPr>
            <w:rFonts w:hint="eastAsia" w:ascii="宋体" w:hAnsi="宋体" w:eastAsia="黑体"/>
            <w:color w:val="000000"/>
          </w:rPr>
          <w:delText>《</w:delText>
        </w:r>
      </w:del>
      <w:del w:id="7207" w:author="谢浩然" w:date="2019-07-11T11:56:07Z">
        <w:r>
          <w:rPr>
            <w:rFonts w:hint="eastAsia" w:ascii="宋体" w:hAnsi="宋体" w:eastAsia="黑体"/>
            <w:color w:val="000000"/>
            <w:lang w:eastAsia="zh-CN"/>
          </w:rPr>
          <w:delText>条例</w:delText>
        </w:r>
      </w:del>
      <w:del w:id="7208" w:author="谢浩然" w:date="2019-07-11T11:56:07Z">
        <w:r>
          <w:rPr>
            <w:rFonts w:hint="eastAsia" w:ascii="宋体" w:hAnsi="宋体" w:eastAsia="黑体"/>
            <w:color w:val="000000"/>
          </w:rPr>
          <w:delText>》的主要内容</w:delText>
        </w:r>
      </w:del>
    </w:p>
    <w:p>
      <w:pPr>
        <w:spacing w:line="590" w:lineRule="exact"/>
        <w:ind w:firstLine="0" w:firstLineChars="0"/>
        <w:outlineLvl w:val="9"/>
        <w:rPr>
          <w:del w:id="7210" w:author="谢浩然" w:date="2019-07-11T11:56:07Z"/>
          <w:rFonts w:hint="default" w:ascii="宋体" w:hAnsi="宋体" w:eastAsia="仿宋_GB2312" w:cs="Times New Roman"/>
          <w:bCs/>
          <w:color w:val="FF0000"/>
          <w:spacing w:val="0"/>
        </w:rPr>
        <w:pPrChange w:id="7209" w:author="谢浩然" w:date="2019-07-11T11:56:08Z">
          <w:pPr>
            <w:spacing w:line="590" w:lineRule="exact"/>
            <w:ind w:firstLine="632" w:firstLineChars="200"/>
            <w:outlineLvl w:val="9"/>
          </w:pPr>
        </w:pPrChange>
      </w:pPr>
      <w:del w:id="7211" w:author="谢浩然" w:date="2019-07-11T11:56:07Z">
        <w:r>
          <w:rPr>
            <w:rFonts w:hint="default" w:ascii="宋体" w:hAnsi="宋体" w:eastAsia="仿宋_GB2312"/>
            <w:color w:val="000000"/>
          </w:rPr>
          <w:delText>《</w:delText>
        </w:r>
      </w:del>
      <w:del w:id="7212" w:author="谢浩然" w:date="2019-07-11T11:56:07Z">
        <w:r>
          <w:rPr>
            <w:rFonts w:hint="default" w:ascii="宋体" w:hAnsi="宋体" w:eastAsia="仿宋_GB2312"/>
            <w:color w:val="000000"/>
            <w:lang w:eastAsia="zh-CN"/>
          </w:rPr>
          <w:delText>条例</w:delText>
        </w:r>
      </w:del>
      <w:del w:id="7213" w:author="谢浩然" w:date="2019-07-11T11:56:07Z">
        <w:r>
          <w:rPr>
            <w:rFonts w:hint="default" w:ascii="宋体" w:hAnsi="宋体" w:eastAsia="仿宋_GB2312"/>
            <w:color w:val="000000"/>
          </w:rPr>
          <w:delText>》</w:delText>
        </w:r>
      </w:del>
      <w:del w:id="7214" w:author="谢浩然" w:date="2019-07-11T11:56:07Z">
        <w:r>
          <w:rPr>
            <w:rFonts w:hint="eastAsia" w:ascii="宋体" w:hAnsi="宋体" w:eastAsia="仿宋_GB2312" w:cs="仿宋_GB2312"/>
            <w:szCs w:val="32"/>
          </w:rPr>
          <w:delText>共</w:delText>
        </w:r>
      </w:del>
      <w:del w:id="7215" w:author="谢浩然" w:date="2019-07-11T11:56:07Z">
        <w:r>
          <w:rPr>
            <w:rFonts w:hint="eastAsia" w:ascii="宋体" w:hAnsi="宋体" w:eastAsia="仿宋_GB2312" w:cs="仿宋_GB2312"/>
            <w:szCs w:val="32"/>
            <w:lang w:eastAsia="zh-CN"/>
          </w:rPr>
          <w:delText>九</w:delText>
        </w:r>
      </w:del>
      <w:del w:id="7216" w:author="谢浩然" w:date="2019-07-11T11:56:07Z">
        <w:r>
          <w:rPr>
            <w:rFonts w:hint="eastAsia" w:ascii="宋体" w:hAnsi="宋体" w:eastAsia="仿宋_GB2312" w:cs="仿宋_GB2312"/>
            <w:szCs w:val="32"/>
          </w:rPr>
          <w:delText>章</w:delText>
        </w:r>
      </w:del>
      <w:del w:id="7217" w:author="谢浩然" w:date="2019-07-11T11:56:07Z">
        <w:r>
          <w:rPr>
            <w:rFonts w:hint="eastAsia" w:ascii="宋体" w:hAnsi="宋体" w:eastAsia="仿宋_GB2312" w:cs="仿宋_GB2312"/>
            <w:szCs w:val="32"/>
            <w:lang w:eastAsia="zh-CN"/>
          </w:rPr>
          <w:delText>七十六</w:delText>
        </w:r>
      </w:del>
      <w:del w:id="7218" w:author="谢浩然" w:date="2019-07-11T11:56:07Z">
        <w:r>
          <w:rPr>
            <w:rFonts w:hint="eastAsia" w:ascii="宋体" w:hAnsi="宋体" w:eastAsia="仿宋_GB2312" w:cs="仿宋_GB2312"/>
            <w:szCs w:val="32"/>
          </w:rPr>
          <w:delText>条，</w:delText>
        </w:r>
      </w:del>
      <w:del w:id="7219" w:author="谢浩然" w:date="2019-07-11T11:56:07Z">
        <w:r>
          <w:rPr>
            <w:rFonts w:hint="eastAsia" w:ascii="宋体" w:hAnsi="宋体" w:eastAsia="仿宋_GB2312" w:cs="仿宋_GB2312"/>
            <w:bCs w:val="0"/>
            <w:szCs w:val="32"/>
          </w:rPr>
          <w:delText>第一章总则，</w:delText>
        </w:r>
      </w:del>
      <w:del w:id="7220" w:author="谢浩然" w:date="2019-07-11T11:56:07Z">
        <w:r>
          <w:rPr>
            <w:rFonts w:hint="eastAsia" w:ascii="宋体" w:hAnsi="宋体" w:eastAsia="仿宋_GB2312" w:cs="仿宋_GB2312"/>
            <w:bCs w:val="0"/>
            <w:sz w:val="32"/>
            <w:szCs w:val="32"/>
            <w:lang w:val="en-US" w:eastAsia="zh-CN"/>
          </w:rPr>
          <w:delText>第二章供水设施规划与建设，</w:delText>
        </w:r>
      </w:del>
      <w:del w:id="7221" w:author="谢浩然" w:date="2019-07-11T11:56:07Z">
        <w:r>
          <w:rPr>
            <w:rFonts w:hint="eastAsia" w:ascii="宋体" w:hAnsi="宋体" w:eastAsia="仿宋_GB2312" w:cs="仿宋_GB2312"/>
            <w:bCs w:val="0"/>
            <w:sz w:val="32"/>
            <w:szCs w:val="32"/>
            <w:lang w:eastAsia="zh-CN"/>
          </w:rPr>
          <w:delText>第三章</w:delText>
        </w:r>
      </w:del>
      <w:del w:id="7222" w:author="谢浩然" w:date="2019-07-11T11:56:07Z">
        <w:r>
          <w:rPr>
            <w:rFonts w:hint="eastAsia" w:ascii="宋体" w:hAnsi="宋体" w:eastAsia="仿宋_GB2312" w:cs="仿宋_GB2312"/>
            <w:bCs w:val="0"/>
            <w:sz w:val="32"/>
            <w:szCs w:val="32"/>
            <w:lang w:val="en-US" w:eastAsia="zh-CN"/>
          </w:rPr>
          <w:delText>供水设施保护与管理，第四章供水经营与服务，第五章用户用水与节水，</w:delText>
        </w:r>
      </w:del>
      <w:del w:id="7223" w:author="谢浩然" w:date="2019-07-11T11:56:07Z">
        <w:r>
          <w:rPr>
            <w:rFonts w:hint="eastAsia" w:ascii="宋体" w:hAnsi="宋体" w:eastAsia="仿宋_GB2312" w:cs="仿宋_GB2312"/>
            <w:sz w:val="32"/>
            <w:szCs w:val="32"/>
          </w:rPr>
          <w:delText>第</w:delText>
        </w:r>
      </w:del>
      <w:del w:id="7224" w:author="谢浩然" w:date="2019-07-11T11:56:07Z">
        <w:r>
          <w:rPr>
            <w:rFonts w:hint="eastAsia" w:ascii="宋体" w:hAnsi="宋体" w:eastAsia="仿宋_GB2312" w:cs="仿宋_GB2312"/>
            <w:sz w:val="32"/>
            <w:szCs w:val="32"/>
            <w:lang w:eastAsia="zh-CN"/>
          </w:rPr>
          <w:delText>六</w:delText>
        </w:r>
      </w:del>
      <w:del w:id="7225" w:author="谢浩然" w:date="2019-07-11T11:56:07Z">
        <w:r>
          <w:rPr>
            <w:rFonts w:hint="eastAsia" w:ascii="宋体" w:hAnsi="宋体" w:eastAsia="仿宋_GB2312" w:cs="仿宋_GB2312"/>
            <w:sz w:val="32"/>
            <w:szCs w:val="32"/>
          </w:rPr>
          <w:delText>章</w:delText>
        </w:r>
      </w:del>
      <w:del w:id="7226" w:author="谢浩然" w:date="2019-07-11T11:56:07Z">
        <w:r>
          <w:rPr>
            <w:rFonts w:hint="eastAsia" w:ascii="宋体" w:hAnsi="宋体" w:eastAsia="仿宋_GB2312" w:cs="仿宋_GB2312"/>
            <w:sz w:val="32"/>
            <w:szCs w:val="32"/>
            <w:lang w:val="en-US" w:eastAsia="zh-CN"/>
          </w:rPr>
          <w:delText>农村供水与用水，</w:delText>
        </w:r>
      </w:del>
      <w:del w:id="7227" w:author="谢浩然" w:date="2019-07-11T11:56:07Z">
        <w:r>
          <w:rPr>
            <w:rFonts w:hint="eastAsia" w:ascii="宋体" w:hAnsi="宋体" w:eastAsia="仿宋_GB2312" w:cs="仿宋_GB2312"/>
            <w:bCs w:val="0"/>
            <w:sz w:val="32"/>
            <w:szCs w:val="32"/>
            <w:lang w:val="en-US" w:eastAsia="zh-CN"/>
          </w:rPr>
          <w:delText>第七章应急管理与监督检查，</w:delText>
        </w:r>
      </w:del>
      <w:del w:id="7228" w:author="谢浩然" w:date="2019-07-11T11:56:07Z">
        <w:r>
          <w:rPr>
            <w:rFonts w:hint="eastAsia" w:ascii="宋体" w:hAnsi="宋体" w:eastAsia="仿宋_GB2312" w:cs="仿宋_GB2312"/>
            <w:sz w:val="32"/>
            <w:szCs w:val="32"/>
          </w:rPr>
          <w:delText>第</w:delText>
        </w:r>
      </w:del>
      <w:del w:id="7229" w:author="谢浩然" w:date="2019-07-11T11:56:07Z">
        <w:r>
          <w:rPr>
            <w:rFonts w:hint="eastAsia" w:ascii="宋体" w:hAnsi="宋体" w:eastAsia="仿宋_GB2312" w:cs="仿宋_GB2312"/>
            <w:sz w:val="32"/>
            <w:szCs w:val="32"/>
            <w:lang w:eastAsia="zh-CN"/>
          </w:rPr>
          <w:delText>八</w:delText>
        </w:r>
      </w:del>
      <w:del w:id="7230" w:author="谢浩然" w:date="2019-07-11T11:56:07Z">
        <w:r>
          <w:rPr>
            <w:rFonts w:hint="eastAsia" w:ascii="宋体" w:hAnsi="宋体" w:eastAsia="仿宋_GB2312" w:cs="仿宋_GB2312"/>
            <w:sz w:val="32"/>
            <w:szCs w:val="32"/>
          </w:rPr>
          <w:delText>章法律责任</w:delText>
        </w:r>
      </w:del>
      <w:del w:id="7231" w:author="谢浩然" w:date="2019-07-11T11:56:07Z">
        <w:r>
          <w:rPr>
            <w:rFonts w:hint="eastAsia" w:ascii="宋体" w:hAnsi="宋体" w:eastAsia="仿宋_GB2312" w:cs="仿宋_GB2312"/>
            <w:sz w:val="32"/>
            <w:szCs w:val="32"/>
            <w:lang w:eastAsia="zh-CN"/>
          </w:rPr>
          <w:delText>，</w:delText>
        </w:r>
      </w:del>
      <w:del w:id="7232" w:author="谢浩然" w:date="2019-07-11T11:56:07Z">
        <w:r>
          <w:rPr>
            <w:rFonts w:hint="eastAsia" w:ascii="宋体" w:hAnsi="宋体" w:eastAsia="仿宋_GB2312" w:cs="仿宋_GB2312"/>
            <w:kern w:val="2"/>
            <w:sz w:val="32"/>
            <w:szCs w:val="32"/>
          </w:rPr>
          <w:delText>第</w:delText>
        </w:r>
      </w:del>
      <w:del w:id="7233" w:author="谢浩然" w:date="2019-07-11T11:56:07Z">
        <w:r>
          <w:rPr>
            <w:rFonts w:hint="eastAsia" w:ascii="宋体" w:hAnsi="宋体" w:eastAsia="仿宋_GB2312" w:cs="仿宋_GB2312"/>
            <w:kern w:val="2"/>
            <w:sz w:val="32"/>
            <w:szCs w:val="32"/>
            <w:lang w:eastAsia="zh-CN"/>
          </w:rPr>
          <w:delText>九</w:delText>
        </w:r>
      </w:del>
      <w:del w:id="7234" w:author="谢浩然" w:date="2019-07-11T11:56:07Z">
        <w:r>
          <w:rPr>
            <w:rFonts w:hint="eastAsia" w:ascii="宋体" w:hAnsi="宋体" w:eastAsia="仿宋_GB2312" w:cs="仿宋_GB2312"/>
            <w:kern w:val="2"/>
            <w:sz w:val="32"/>
            <w:szCs w:val="32"/>
          </w:rPr>
          <w:delText>章附则</w:delText>
        </w:r>
      </w:del>
      <w:del w:id="7235" w:author="谢浩然" w:date="2019-07-11T11:56:07Z">
        <w:r>
          <w:rPr>
            <w:rFonts w:hint="eastAsia" w:ascii="宋体" w:hAnsi="宋体" w:eastAsia="仿宋_GB2312" w:cs="仿宋_GB2312"/>
            <w:szCs w:val="32"/>
          </w:rPr>
          <w:delText>。</w:delText>
        </w:r>
      </w:del>
      <w:del w:id="7236" w:author="谢浩然" w:date="2019-07-11T11:56:07Z">
        <w:r>
          <w:rPr>
            <w:rFonts w:hint="eastAsia" w:ascii="宋体" w:hAnsi="宋体"/>
          </w:rPr>
          <w:delText>主要规定了</w:delText>
        </w:r>
      </w:del>
      <w:del w:id="7237" w:author="谢浩然" w:date="2019-07-11T11:56:07Z">
        <w:r>
          <w:rPr>
            <w:rFonts w:ascii="宋体" w:hAnsi="宋体"/>
          </w:rPr>
          <w:delText>供水用水</w:delText>
        </w:r>
      </w:del>
      <w:del w:id="7238" w:author="谢浩然" w:date="2019-07-11T11:56:07Z">
        <w:r>
          <w:rPr>
            <w:rFonts w:hint="eastAsia" w:ascii="宋体" w:hAnsi="宋体"/>
          </w:rPr>
          <w:delText>设施</w:delText>
        </w:r>
      </w:del>
      <w:del w:id="7239" w:author="谢浩然" w:date="2019-07-11T11:56:07Z">
        <w:r>
          <w:rPr>
            <w:rFonts w:hint="eastAsia" w:ascii="宋体" w:hAnsi="宋体"/>
            <w:lang w:eastAsia="zh-CN"/>
          </w:rPr>
          <w:delText>的建设和</w:delText>
        </w:r>
      </w:del>
      <w:del w:id="7240" w:author="谢浩然" w:date="2019-07-11T11:56:07Z">
        <w:r>
          <w:rPr>
            <w:rFonts w:ascii="宋体" w:hAnsi="宋体"/>
          </w:rPr>
          <w:delText>管理、</w:delText>
        </w:r>
      </w:del>
      <w:del w:id="7241" w:author="谢浩然" w:date="2019-07-11T11:56:07Z">
        <w:r>
          <w:rPr>
            <w:rFonts w:hint="eastAsia" w:ascii="宋体" w:hAnsi="宋体"/>
            <w:lang w:eastAsia="zh-CN"/>
          </w:rPr>
          <w:delText>供水</w:delText>
        </w:r>
      </w:del>
      <w:del w:id="7242" w:author="谢浩然" w:date="2019-07-11T11:56:07Z">
        <w:r>
          <w:rPr>
            <w:rFonts w:ascii="宋体" w:hAnsi="宋体"/>
          </w:rPr>
          <w:delText>经营服务与用水管理、</w:delText>
        </w:r>
      </w:del>
      <w:del w:id="7243" w:author="谢浩然" w:date="2019-07-11T11:56:07Z">
        <w:r>
          <w:rPr>
            <w:rFonts w:hint="eastAsia" w:ascii="宋体" w:hAnsi="宋体"/>
            <w:lang w:eastAsia="zh-CN"/>
          </w:rPr>
          <w:delText>农村供水与用水、</w:delText>
        </w:r>
      </w:del>
      <w:del w:id="7244" w:author="谢浩然" w:date="2019-07-11T11:56:07Z">
        <w:r>
          <w:rPr>
            <w:rFonts w:ascii="宋体" w:hAnsi="宋体"/>
          </w:rPr>
          <w:delText>应急管理</w:delText>
        </w:r>
      </w:del>
      <w:del w:id="7245" w:author="谢浩然" w:date="2019-07-11T11:56:07Z">
        <w:r>
          <w:rPr>
            <w:rFonts w:hint="eastAsia" w:ascii="宋体" w:hAnsi="宋体"/>
          </w:rPr>
          <w:delText>和</w:delText>
        </w:r>
      </w:del>
      <w:del w:id="7246" w:author="谢浩然" w:date="2019-07-11T11:56:07Z">
        <w:r>
          <w:rPr>
            <w:rFonts w:ascii="宋体" w:hAnsi="宋体"/>
          </w:rPr>
          <w:delText>监督检查</w:delText>
        </w:r>
      </w:del>
      <w:del w:id="7247" w:author="谢浩然" w:date="2019-07-11T11:56:07Z">
        <w:r>
          <w:rPr>
            <w:rFonts w:hint="eastAsia" w:ascii="宋体" w:hAnsi="宋体"/>
            <w:lang w:eastAsia="zh-CN"/>
          </w:rPr>
          <w:delText>、法律责任</w:delText>
        </w:r>
      </w:del>
      <w:del w:id="7248" w:author="谢浩然" w:date="2019-07-11T11:56:07Z">
        <w:r>
          <w:rPr>
            <w:rFonts w:hint="eastAsia" w:ascii="宋体" w:hAnsi="宋体"/>
          </w:rPr>
          <w:delText>等内容</w:delText>
        </w:r>
      </w:del>
      <w:del w:id="7249" w:author="谢浩然" w:date="2019-07-11T11:56:07Z">
        <w:r>
          <w:rPr>
            <w:rFonts w:ascii="宋体" w:hAnsi="宋体"/>
          </w:rPr>
          <w:delText>。</w:delText>
        </w:r>
      </w:del>
    </w:p>
    <w:p>
      <w:pPr>
        <w:spacing w:line="590" w:lineRule="exact"/>
        <w:ind w:firstLine="0" w:firstLineChars="0"/>
        <w:rPr>
          <w:del w:id="7251" w:author="谢浩然" w:date="2019-07-11T11:56:07Z"/>
          <w:rFonts w:ascii="宋体" w:hAnsi="宋体" w:eastAsia="黑体"/>
          <w:color w:val="000000"/>
        </w:rPr>
        <w:pPrChange w:id="7250" w:author="谢浩然" w:date="2019-07-11T11:56:08Z">
          <w:pPr>
            <w:spacing w:line="590" w:lineRule="exact"/>
            <w:ind w:firstLine="632" w:firstLineChars="200"/>
          </w:pPr>
        </w:pPrChange>
      </w:pPr>
      <w:del w:id="7252" w:author="谢浩然" w:date="2019-07-11T11:56:07Z">
        <w:r>
          <w:rPr>
            <w:rFonts w:hint="eastAsia" w:ascii="宋体" w:hAnsi="宋体" w:eastAsia="黑体"/>
            <w:color w:val="000000"/>
            <w:lang w:eastAsia="zh-CN"/>
          </w:rPr>
          <w:delText>四</w:delText>
        </w:r>
      </w:del>
      <w:del w:id="7253" w:author="谢浩然" w:date="2019-07-11T11:56:07Z">
        <w:r>
          <w:rPr>
            <w:rFonts w:hint="eastAsia" w:ascii="宋体" w:hAnsi="宋体" w:eastAsia="黑体"/>
            <w:color w:val="000000"/>
          </w:rPr>
          <w:delText>、需要说明的问题</w:delText>
        </w:r>
      </w:del>
    </w:p>
    <w:p>
      <w:pPr>
        <w:keepNext w:val="0"/>
        <w:keepLines w:val="0"/>
        <w:pageBreakBefore w:val="0"/>
        <w:widowControl w:val="0"/>
        <w:kinsoku/>
        <w:wordWrap/>
        <w:overflowPunct/>
        <w:topLinePunct w:val="0"/>
        <w:autoSpaceDE/>
        <w:autoSpaceDN/>
        <w:bidi w:val="0"/>
        <w:spacing w:line="590" w:lineRule="exact"/>
        <w:ind w:left="0" w:leftChars="0" w:right="0" w:rightChars="0" w:firstLine="0" w:firstLineChars="0"/>
        <w:textAlignment w:val="auto"/>
        <w:outlineLvl w:val="9"/>
        <w:rPr>
          <w:del w:id="7255" w:author="谢浩然" w:date="2019-07-11T11:56:07Z"/>
          <w:rFonts w:hint="eastAsia" w:ascii="宋体" w:hAnsi="宋体" w:eastAsia="楷体_GB2312" w:cs="楷体_GB2312"/>
          <w:color w:val="000000"/>
          <w:szCs w:val="32"/>
        </w:rPr>
        <w:pPrChange w:id="7254" w:author="谢浩然" w:date="2019-07-11T11:56:08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256" w:author="谢浩然" w:date="2019-07-11T11:56:07Z">
        <w:r>
          <w:rPr>
            <w:rFonts w:hint="eastAsia" w:ascii="宋体" w:hAnsi="宋体" w:eastAsia="楷体_GB2312" w:cs="楷体_GB2312"/>
            <w:color w:val="000000"/>
            <w:szCs w:val="32"/>
            <w:lang w:eastAsia="zh-CN"/>
          </w:rPr>
          <w:delText>（一）</w:delText>
        </w:r>
      </w:del>
      <w:del w:id="7257" w:author="谢浩然" w:date="2019-07-11T11:56:07Z">
        <w:r>
          <w:rPr>
            <w:rFonts w:hint="eastAsia" w:ascii="宋体" w:hAnsi="宋体" w:eastAsia="楷体_GB2312" w:cs="楷体_GB2312"/>
            <w:color w:val="000000"/>
            <w:szCs w:val="32"/>
          </w:rPr>
          <w:delText>关于</w:delText>
        </w:r>
      </w:del>
      <w:del w:id="7258" w:author="谢浩然" w:date="2019-07-11T11:56:07Z">
        <w:r>
          <w:rPr>
            <w:rFonts w:hint="eastAsia" w:ascii="宋体" w:hAnsi="宋体" w:eastAsia="楷体_GB2312" w:cs="楷体_GB2312"/>
            <w:color w:val="000000"/>
            <w:szCs w:val="32"/>
            <w:lang w:eastAsia="zh-CN"/>
          </w:rPr>
          <w:delText>供水设施</w:delText>
        </w:r>
      </w:del>
      <w:del w:id="7259" w:author="谢浩然" w:date="2019-07-11T11:56:07Z">
        <w:r>
          <w:rPr>
            <w:rFonts w:hint="eastAsia" w:ascii="宋体" w:hAnsi="宋体" w:eastAsia="楷体_GB2312" w:cs="楷体_GB2312"/>
            <w:color w:val="000000"/>
            <w:szCs w:val="32"/>
          </w:rPr>
          <w:delText>的建设</w:delText>
        </w:r>
      </w:del>
      <w:del w:id="7260" w:author="谢浩然" w:date="2019-07-11T11:56:07Z">
        <w:r>
          <w:rPr>
            <w:rFonts w:hint="eastAsia" w:ascii="宋体" w:hAnsi="宋体" w:eastAsia="楷体_GB2312" w:cs="楷体_GB2312"/>
            <w:color w:val="000000"/>
            <w:szCs w:val="32"/>
            <w:lang w:eastAsia="zh-CN"/>
          </w:rPr>
          <w:delText>和管理</w:delText>
        </w:r>
      </w:del>
    </w:p>
    <w:p>
      <w:pPr>
        <w:spacing w:line="590" w:lineRule="exact"/>
        <w:ind w:firstLine="0" w:firstLineChars="0"/>
        <w:rPr>
          <w:del w:id="7262" w:author="谢浩然" w:date="2019-07-11T11:56:07Z"/>
          <w:rFonts w:ascii="宋体" w:hAnsi="宋体"/>
        </w:rPr>
        <w:pPrChange w:id="7261" w:author="谢浩然" w:date="2019-07-11T11:56:08Z">
          <w:pPr>
            <w:spacing w:line="590" w:lineRule="exact"/>
            <w:ind w:firstLine="632" w:firstLineChars="200"/>
          </w:pPr>
        </w:pPrChange>
      </w:pPr>
      <w:del w:id="7263" w:author="谢浩然" w:date="2019-07-11T11:56:07Z">
        <w:r>
          <w:rPr>
            <w:rFonts w:hint="default" w:ascii="宋体" w:hAnsi="宋体" w:eastAsia="仿宋_GB2312" w:cs="Times New Roman"/>
            <w:i w:val="0"/>
            <w:caps w:val="0"/>
            <w:spacing w:val="0"/>
            <w:sz w:val="32"/>
            <w:szCs w:val="32"/>
          </w:rPr>
          <w:delText>加强供水设施建设</w:delText>
        </w:r>
      </w:del>
      <w:del w:id="7264" w:author="谢浩然" w:date="2019-07-11T11:56:07Z">
        <w:r>
          <w:rPr>
            <w:rFonts w:hint="eastAsia" w:ascii="宋体" w:hAnsi="宋体" w:cs="Times New Roman"/>
            <w:i w:val="0"/>
            <w:caps w:val="0"/>
            <w:spacing w:val="0"/>
            <w:sz w:val="32"/>
            <w:szCs w:val="32"/>
            <w:lang w:eastAsia="zh-CN"/>
          </w:rPr>
          <w:delText>、保护和</w:delText>
        </w:r>
      </w:del>
      <w:del w:id="7265" w:author="谢浩然" w:date="2019-07-11T11:56:07Z">
        <w:r>
          <w:rPr>
            <w:rFonts w:hint="eastAsia" w:ascii="宋体" w:hAnsi="宋体" w:eastAsia="仿宋_GB2312" w:cs="Times New Roman"/>
            <w:i w:val="0"/>
            <w:caps w:val="0"/>
            <w:spacing w:val="0"/>
            <w:sz w:val="32"/>
            <w:szCs w:val="32"/>
            <w:lang w:eastAsia="zh-CN"/>
          </w:rPr>
          <w:delText>维护</w:delText>
        </w:r>
      </w:del>
      <w:del w:id="7266" w:author="谢浩然" w:date="2019-07-11T11:56:07Z">
        <w:r>
          <w:rPr>
            <w:rFonts w:hint="default" w:ascii="宋体" w:hAnsi="宋体" w:cs="Times New Roman"/>
            <w:i w:val="0"/>
            <w:caps w:val="0"/>
            <w:spacing w:val="0"/>
            <w:sz w:val="32"/>
            <w:szCs w:val="32"/>
            <w:lang w:eastAsia="zh-CN"/>
          </w:rPr>
          <w:delText>，</w:delText>
        </w:r>
      </w:del>
      <w:del w:id="7267" w:author="谢浩然" w:date="2019-07-11T11:56:07Z">
        <w:r>
          <w:rPr>
            <w:rFonts w:hint="eastAsia" w:ascii="宋体" w:hAnsi="宋体" w:cs="Times New Roman"/>
            <w:i w:val="0"/>
            <w:caps w:val="0"/>
            <w:spacing w:val="0"/>
            <w:sz w:val="32"/>
            <w:szCs w:val="32"/>
            <w:lang w:eastAsia="zh-CN"/>
          </w:rPr>
          <w:delText>是</w:delText>
        </w:r>
      </w:del>
      <w:del w:id="7268" w:author="谢浩然" w:date="2019-07-11T11:56:07Z">
        <w:r>
          <w:rPr>
            <w:rFonts w:hint="default" w:ascii="宋体" w:hAnsi="宋体" w:eastAsia="仿宋_GB2312" w:cs="Times New Roman"/>
            <w:i w:val="0"/>
            <w:caps w:val="0"/>
            <w:spacing w:val="0"/>
            <w:sz w:val="32"/>
            <w:szCs w:val="32"/>
            <w:shd w:val="clear" w:color="auto" w:fill="auto"/>
          </w:rPr>
          <w:delText>实现供水无盲区</w:delText>
        </w:r>
      </w:del>
      <w:del w:id="7269" w:author="谢浩然" w:date="2019-07-11T11:56:07Z">
        <w:r>
          <w:rPr>
            <w:rFonts w:hint="eastAsia" w:ascii="宋体" w:hAnsi="宋体" w:cs="Times New Roman"/>
            <w:i w:val="0"/>
            <w:caps w:val="0"/>
            <w:spacing w:val="0"/>
            <w:sz w:val="32"/>
            <w:szCs w:val="32"/>
            <w:shd w:val="clear" w:color="auto" w:fill="auto"/>
            <w:lang w:eastAsia="zh-CN"/>
          </w:rPr>
          <w:delText>，</w:delText>
        </w:r>
      </w:del>
      <w:del w:id="7270" w:author="谢浩然" w:date="2019-07-11T11:56:07Z">
        <w:r>
          <w:rPr>
            <w:rFonts w:hint="eastAsia" w:ascii="宋体" w:hAnsi="宋体" w:cs="Times New Roman"/>
            <w:color w:val="000000"/>
            <w:szCs w:val="32"/>
            <w:lang w:eastAsia="zh-CN"/>
          </w:rPr>
          <w:delText>确保供水设施安全，</w:delText>
        </w:r>
      </w:del>
      <w:del w:id="7271" w:author="谢浩然" w:date="2019-07-11T11:56:07Z">
        <w:r>
          <w:rPr>
            <w:rFonts w:ascii="宋体" w:hAnsi="宋体" w:eastAsia="仿宋_GB2312" w:cs="Times New Roman"/>
            <w:i w:val="0"/>
            <w:caps w:val="0"/>
            <w:spacing w:val="0"/>
            <w:sz w:val="32"/>
            <w:szCs w:val="32"/>
            <w:shd w:val="clear" w:color="auto" w:fill="auto"/>
          </w:rPr>
          <w:delText>确保供水水质</w:delText>
        </w:r>
      </w:del>
      <w:del w:id="7272" w:author="谢浩然" w:date="2019-07-11T11:56:07Z">
        <w:r>
          <w:rPr>
            <w:rFonts w:hint="eastAsia" w:ascii="宋体" w:hAnsi="宋体" w:eastAsia="仿宋_GB2312" w:cs="Times New Roman"/>
            <w:i w:val="0"/>
            <w:caps w:val="0"/>
            <w:spacing w:val="0"/>
            <w:sz w:val="32"/>
            <w:szCs w:val="32"/>
            <w:shd w:val="clear" w:color="auto" w:fill="auto"/>
            <w:lang w:eastAsia="zh-CN"/>
          </w:rPr>
          <w:delText>水压</w:delText>
        </w:r>
      </w:del>
      <w:del w:id="7273" w:author="谢浩然" w:date="2019-07-11T11:56:07Z">
        <w:r>
          <w:rPr>
            <w:rFonts w:ascii="宋体" w:hAnsi="宋体" w:eastAsia="仿宋_GB2312" w:cs="Times New Roman"/>
            <w:i w:val="0"/>
            <w:caps w:val="0"/>
            <w:spacing w:val="0"/>
            <w:sz w:val="32"/>
            <w:szCs w:val="32"/>
            <w:shd w:val="clear" w:color="auto" w:fill="auto"/>
          </w:rPr>
          <w:delText>，满足</w:delText>
        </w:r>
      </w:del>
      <w:del w:id="7274" w:author="谢浩然" w:date="2019-07-11T11:56:07Z">
        <w:r>
          <w:rPr>
            <w:rFonts w:hint="eastAsia" w:ascii="宋体" w:hAnsi="宋体" w:cs="Times New Roman"/>
            <w:i w:val="0"/>
            <w:caps w:val="0"/>
            <w:spacing w:val="0"/>
            <w:sz w:val="32"/>
            <w:szCs w:val="32"/>
            <w:shd w:val="clear" w:color="auto" w:fill="auto"/>
            <w:lang w:eastAsia="zh-CN"/>
          </w:rPr>
          <w:delText>生产、生活</w:delText>
        </w:r>
      </w:del>
      <w:del w:id="7275" w:author="谢浩然" w:date="2019-07-11T11:56:07Z">
        <w:r>
          <w:rPr>
            <w:rFonts w:ascii="宋体" w:hAnsi="宋体" w:eastAsia="仿宋_GB2312" w:cs="Times New Roman"/>
            <w:i w:val="0"/>
            <w:caps w:val="0"/>
            <w:spacing w:val="0"/>
            <w:sz w:val="32"/>
            <w:szCs w:val="32"/>
            <w:shd w:val="clear" w:color="auto" w:fill="auto"/>
          </w:rPr>
          <w:delText>基本需求</w:delText>
        </w:r>
      </w:del>
      <w:del w:id="7276" w:author="谢浩然" w:date="2019-07-11T11:56:07Z">
        <w:r>
          <w:rPr>
            <w:rFonts w:hint="eastAsia" w:ascii="宋体" w:hAnsi="宋体" w:eastAsia="仿宋_GB2312" w:cs="Times New Roman"/>
            <w:i w:val="0"/>
            <w:caps w:val="0"/>
            <w:spacing w:val="0"/>
            <w:sz w:val="32"/>
            <w:szCs w:val="32"/>
            <w:shd w:val="clear" w:color="auto" w:fill="auto"/>
            <w:lang w:eastAsia="zh-CN"/>
          </w:rPr>
          <w:delText>的基本保障，</w:delText>
        </w:r>
      </w:del>
      <w:del w:id="7277" w:author="谢浩然" w:date="2019-07-11T11:56:07Z">
        <w:r>
          <w:rPr>
            <w:rFonts w:hint="default" w:ascii="宋体" w:hAnsi="宋体" w:cs="Times New Roman"/>
            <w:szCs w:val="32"/>
          </w:rPr>
          <w:delText>对保证</w:delText>
        </w:r>
      </w:del>
      <w:del w:id="7278" w:author="谢浩然" w:date="2019-07-11T11:56:07Z">
        <w:r>
          <w:rPr>
            <w:rFonts w:hint="eastAsia" w:ascii="宋体" w:hAnsi="宋体" w:cs="Times New Roman"/>
            <w:szCs w:val="32"/>
            <w:lang w:eastAsia="zh-CN"/>
          </w:rPr>
          <w:delText>城乡</w:delText>
        </w:r>
      </w:del>
      <w:del w:id="7279" w:author="谢浩然" w:date="2019-07-11T11:56:07Z">
        <w:r>
          <w:rPr>
            <w:rFonts w:hint="default" w:ascii="宋体" w:hAnsi="宋体" w:cs="Times New Roman"/>
            <w:szCs w:val="32"/>
          </w:rPr>
          <w:delText>经济的稳</w:delText>
        </w:r>
      </w:del>
      <w:del w:id="7280" w:author="谢浩然" w:date="2019-07-11T11:56:07Z">
        <w:r>
          <w:rPr>
            <w:rFonts w:hint="eastAsia" w:ascii="宋体" w:hAnsi="宋体" w:cs="Times New Roman"/>
            <w:szCs w:val="32"/>
          </w:rPr>
          <w:delText>定发展和人民生活水平的提高有着举足轻重的作用</w:delText>
        </w:r>
      </w:del>
      <w:del w:id="7281" w:author="谢浩然" w:date="2019-07-11T11:56:07Z">
        <w:r>
          <w:rPr>
            <w:rFonts w:hint="eastAsia" w:ascii="宋体" w:hAnsi="宋体" w:eastAsia="仿宋_GB2312" w:cs="Times New Roman"/>
            <w:i w:val="0"/>
            <w:caps w:val="0"/>
            <w:spacing w:val="0"/>
            <w:sz w:val="32"/>
            <w:szCs w:val="32"/>
            <w:shd w:val="clear" w:color="auto" w:fill="auto"/>
          </w:rPr>
          <w:delText>。</w:delText>
        </w:r>
      </w:del>
      <w:del w:id="7282" w:author="谢浩然" w:date="2019-07-11T11:56:07Z">
        <w:r>
          <w:rPr>
            <w:rFonts w:hint="eastAsia" w:ascii="宋体" w:hAnsi="宋体" w:eastAsia="仿宋_GB2312" w:cs="Times New Roman"/>
            <w:i w:val="0"/>
            <w:caps w:val="0"/>
            <w:spacing w:val="0"/>
            <w:sz w:val="32"/>
            <w:szCs w:val="32"/>
            <w:shd w:val="clear" w:color="auto" w:fill="auto"/>
            <w:lang w:eastAsia="zh-CN"/>
          </w:rPr>
          <w:delText>为此，《条例》</w:delText>
        </w:r>
      </w:del>
      <w:del w:id="7283" w:author="谢浩然" w:date="2019-07-11T11:56:07Z">
        <w:r>
          <w:rPr>
            <w:rFonts w:hint="eastAsia" w:ascii="宋体" w:hAnsi="宋体" w:cs="Times New Roman"/>
            <w:b/>
            <w:bCs/>
            <w:i w:val="0"/>
            <w:caps w:val="0"/>
            <w:spacing w:val="0"/>
            <w:sz w:val="32"/>
            <w:szCs w:val="32"/>
            <w:shd w:val="clear" w:color="auto" w:fill="auto"/>
            <w:lang w:eastAsia="zh-CN"/>
          </w:rPr>
          <w:delText>一是从供水设施建设方面，</w:delText>
        </w:r>
      </w:del>
      <w:del w:id="7284" w:author="谢浩然" w:date="2019-07-11T11:56:07Z">
        <w:r>
          <w:rPr>
            <w:rFonts w:hint="eastAsia" w:ascii="宋体" w:hAnsi="宋体" w:cs="Times New Roman"/>
            <w:b w:val="0"/>
            <w:bCs w:val="0"/>
            <w:kern w:val="2"/>
            <w:szCs w:val="32"/>
            <w:lang w:eastAsia="zh-CN"/>
          </w:rPr>
          <w:delText>对</w:delText>
        </w:r>
      </w:del>
      <w:del w:id="7285" w:author="谢浩然" w:date="2019-07-11T11:56:07Z">
        <w:r>
          <w:rPr>
            <w:rFonts w:hint="eastAsia" w:ascii="宋体" w:hAnsi="宋体" w:cs="Times New Roman"/>
            <w:b w:val="0"/>
            <w:bCs w:val="0"/>
            <w:szCs w:val="32"/>
            <w:lang w:eastAsia="zh-CN"/>
          </w:rPr>
          <w:delText>供水设施的</w:delText>
        </w:r>
      </w:del>
      <w:del w:id="7286" w:author="谢浩然" w:date="2019-07-11T11:56:07Z">
        <w:r>
          <w:rPr>
            <w:rFonts w:hint="eastAsia" w:ascii="宋体" w:hAnsi="宋体" w:cs="Times New Roman"/>
            <w:b w:val="0"/>
            <w:bCs w:val="0"/>
            <w:szCs w:val="32"/>
          </w:rPr>
          <w:delText>建设</w:delText>
        </w:r>
      </w:del>
      <w:del w:id="7287" w:author="谢浩然" w:date="2019-07-11T11:56:07Z">
        <w:r>
          <w:rPr>
            <w:rFonts w:hint="eastAsia" w:ascii="宋体" w:hAnsi="宋体" w:cs="Times New Roman"/>
            <w:b w:val="0"/>
            <w:bCs w:val="0"/>
            <w:szCs w:val="32"/>
            <w:lang w:eastAsia="zh-CN"/>
          </w:rPr>
          <w:delText>主体和资质要求</w:delText>
        </w:r>
      </w:del>
      <w:del w:id="7288" w:author="谢浩然" w:date="2019-07-11T11:56:07Z">
        <w:r>
          <w:rPr>
            <w:rFonts w:hint="eastAsia" w:ascii="宋体" w:hAnsi="宋体" w:eastAsia="仿宋_GB2312" w:cs="Times New Roman"/>
            <w:b w:val="0"/>
            <w:bCs w:val="0"/>
            <w:i w:val="0"/>
            <w:iCs w:val="0"/>
            <w:kern w:val="2"/>
            <w:sz w:val="32"/>
            <w:szCs w:val="32"/>
            <w:lang w:eastAsia="zh-CN"/>
          </w:rPr>
          <w:delText>、具体建设要求、消火栓的建设、维护</w:delText>
        </w:r>
      </w:del>
      <w:del w:id="7289" w:author="谢浩然" w:date="2019-07-11T11:56:07Z">
        <w:r>
          <w:rPr>
            <w:rFonts w:hint="eastAsia" w:ascii="宋体" w:hAnsi="宋体" w:eastAsia="仿宋_GB2312" w:cs="Times New Roman"/>
            <w:b w:val="0"/>
            <w:bCs w:val="0"/>
            <w:sz w:val="32"/>
            <w:szCs w:val="32"/>
            <w:lang w:eastAsia="zh-CN"/>
          </w:rPr>
          <w:delText>要求</w:delText>
        </w:r>
      </w:del>
      <w:del w:id="7290" w:author="谢浩然" w:date="2019-07-11T11:56:07Z">
        <w:r>
          <w:rPr>
            <w:rFonts w:hint="eastAsia" w:ascii="宋体" w:hAnsi="宋体" w:eastAsia="仿宋_GB2312" w:cs="Times New Roman"/>
            <w:b w:val="0"/>
            <w:bCs w:val="0"/>
            <w:i w:val="0"/>
            <w:iCs w:val="0"/>
            <w:kern w:val="2"/>
            <w:sz w:val="32"/>
            <w:szCs w:val="32"/>
            <w:lang w:eastAsia="zh-CN"/>
          </w:rPr>
          <w:delText>、建设材料、施工和竣工验收</w:delText>
        </w:r>
      </w:del>
      <w:del w:id="7291" w:author="谢浩然" w:date="2019-07-11T11:56:07Z">
        <w:r>
          <w:rPr>
            <w:rFonts w:hint="eastAsia" w:ascii="宋体" w:hAnsi="宋体" w:eastAsia="仿宋_GB2312" w:cs="Times New Roman"/>
            <w:b w:val="0"/>
            <w:bCs w:val="0"/>
            <w:sz w:val="32"/>
            <w:szCs w:val="32"/>
            <w:lang w:eastAsia="zh-CN"/>
          </w:rPr>
          <w:delText>要求等方面作了具体的规定</w:delText>
        </w:r>
      </w:del>
      <w:del w:id="7292" w:author="谢浩然" w:date="2019-07-11T11:56:07Z">
        <w:r>
          <w:rPr>
            <w:rFonts w:hint="eastAsia" w:ascii="宋体" w:hAnsi="宋体" w:eastAsia="仿宋_GB2312" w:cs="Times New Roman"/>
            <w:b w:val="0"/>
            <w:bCs w:val="0"/>
            <w:i w:val="0"/>
            <w:iCs w:val="0"/>
            <w:kern w:val="2"/>
            <w:sz w:val="32"/>
            <w:szCs w:val="32"/>
            <w:lang w:eastAsia="zh-CN"/>
          </w:rPr>
          <w:delText>。</w:delText>
        </w:r>
      </w:del>
      <w:del w:id="7293" w:author="谢浩然" w:date="2019-07-11T11:56:07Z">
        <w:r>
          <w:rPr>
            <w:rFonts w:hint="eastAsia" w:ascii="宋体" w:hAnsi="宋体" w:cs="Times New Roman"/>
            <w:b/>
            <w:bCs/>
            <w:i w:val="0"/>
            <w:iCs w:val="0"/>
            <w:kern w:val="2"/>
            <w:sz w:val="32"/>
            <w:szCs w:val="32"/>
            <w:lang w:eastAsia="zh-CN"/>
          </w:rPr>
          <w:delText>二是</w:delText>
        </w:r>
      </w:del>
      <w:del w:id="7294" w:author="谢浩然" w:date="2019-07-11T11:56:07Z">
        <w:r>
          <w:rPr>
            <w:rFonts w:hint="eastAsia" w:ascii="宋体" w:hAnsi="宋体" w:cs="Times New Roman"/>
            <w:b/>
            <w:bCs/>
            <w:i w:val="0"/>
            <w:caps w:val="0"/>
            <w:spacing w:val="0"/>
            <w:sz w:val="32"/>
            <w:szCs w:val="32"/>
            <w:shd w:val="clear" w:color="auto" w:fill="auto"/>
            <w:lang w:eastAsia="zh-CN"/>
          </w:rPr>
          <w:delText>从供水设施</w:delText>
        </w:r>
      </w:del>
      <w:del w:id="7295" w:author="谢浩然" w:date="2019-07-11T11:56:07Z">
        <w:r>
          <w:rPr>
            <w:rFonts w:hint="eastAsia" w:ascii="宋体" w:hAnsi="宋体" w:eastAsia="仿宋_GB2312" w:cs="Times New Roman"/>
            <w:b/>
            <w:bCs/>
            <w:i w:val="0"/>
            <w:caps w:val="0"/>
            <w:spacing w:val="0"/>
            <w:sz w:val="32"/>
            <w:szCs w:val="32"/>
            <w:shd w:val="clear" w:color="auto" w:fill="auto"/>
            <w:lang w:eastAsia="zh-CN"/>
          </w:rPr>
          <w:delText>保护</w:delText>
        </w:r>
      </w:del>
      <w:del w:id="7296" w:author="谢浩然" w:date="2019-07-11T11:56:07Z">
        <w:r>
          <w:rPr>
            <w:rFonts w:hint="eastAsia" w:ascii="宋体" w:hAnsi="宋体" w:cs="Times New Roman"/>
            <w:b/>
            <w:bCs/>
            <w:i w:val="0"/>
            <w:caps w:val="0"/>
            <w:spacing w:val="0"/>
            <w:sz w:val="32"/>
            <w:szCs w:val="32"/>
            <w:shd w:val="clear" w:color="auto" w:fill="auto"/>
            <w:lang w:eastAsia="zh-CN"/>
          </w:rPr>
          <w:delText>措施</w:delText>
        </w:r>
      </w:del>
      <w:del w:id="7297" w:author="谢浩然" w:date="2019-07-11T11:56:07Z">
        <w:r>
          <w:rPr>
            <w:rFonts w:hint="eastAsia" w:ascii="宋体" w:hAnsi="宋体" w:eastAsia="仿宋_GB2312" w:cs="Times New Roman"/>
            <w:b/>
            <w:bCs/>
            <w:i w:val="0"/>
            <w:caps w:val="0"/>
            <w:spacing w:val="0"/>
            <w:sz w:val="32"/>
            <w:szCs w:val="32"/>
            <w:shd w:val="clear" w:color="auto" w:fill="auto"/>
            <w:lang w:eastAsia="zh-CN"/>
          </w:rPr>
          <w:delText>方面，</w:delText>
        </w:r>
      </w:del>
      <w:del w:id="7298" w:author="谢浩然" w:date="2019-07-11T11:56:07Z">
        <w:r>
          <w:rPr>
            <w:rFonts w:hint="eastAsia" w:ascii="宋体" w:hAnsi="宋体" w:cs="Times New Roman"/>
            <w:b w:val="0"/>
            <w:bCs w:val="0"/>
            <w:szCs w:val="32"/>
            <w:lang w:eastAsia="zh-CN"/>
          </w:rPr>
          <w:delText>对公共供水设施的用地保障，</w:delText>
        </w:r>
      </w:del>
      <w:del w:id="7299" w:author="谢浩然" w:date="2019-07-11T11:56:07Z">
        <w:r>
          <w:rPr>
            <w:rFonts w:hint="eastAsia" w:ascii="宋体" w:hAnsi="宋体" w:eastAsia="仿宋_GB2312" w:cs="Times New Roman"/>
            <w:b w:val="0"/>
            <w:bCs w:val="0"/>
            <w:sz w:val="32"/>
            <w:szCs w:val="32"/>
            <w:lang w:eastAsia="zh-CN"/>
          </w:rPr>
          <w:delText>安全保护范围的划定、禁止性行为、安全保护范围</w:delText>
        </w:r>
      </w:del>
      <w:del w:id="7300" w:author="谢浩然" w:date="2019-07-11T11:56:07Z">
        <w:r>
          <w:rPr>
            <w:rFonts w:hint="default" w:ascii="宋体" w:hAnsi="宋体" w:cs="Times New Roman"/>
            <w:b w:val="0"/>
            <w:bCs w:val="0"/>
            <w:sz w:val="32"/>
            <w:szCs w:val="32"/>
            <w:lang w:eastAsia="zh-CN"/>
          </w:rPr>
          <w:delText>内的</w:delText>
        </w:r>
      </w:del>
      <w:del w:id="7301" w:author="谢浩然" w:date="2019-07-11T11:56:07Z">
        <w:r>
          <w:rPr>
            <w:rFonts w:hint="eastAsia" w:ascii="宋体" w:hAnsi="宋体" w:eastAsia="仿宋_GB2312" w:cs="Times New Roman"/>
            <w:b w:val="0"/>
            <w:bCs w:val="0"/>
            <w:sz w:val="32"/>
            <w:szCs w:val="32"/>
            <w:lang w:eastAsia="zh-CN"/>
          </w:rPr>
          <w:delText>施工要求等作了具体的规定。</w:delText>
        </w:r>
      </w:del>
      <w:del w:id="7302" w:author="谢浩然" w:date="2019-07-11T11:56:07Z">
        <w:r>
          <w:rPr>
            <w:rFonts w:hint="eastAsia" w:ascii="宋体" w:hAnsi="宋体" w:cs="Times New Roman"/>
            <w:b/>
            <w:bCs/>
            <w:sz w:val="32"/>
            <w:szCs w:val="32"/>
            <w:lang w:eastAsia="zh-CN"/>
          </w:rPr>
          <w:delText>三是</w:delText>
        </w:r>
      </w:del>
      <w:del w:id="7303" w:author="谢浩然" w:date="2019-07-11T11:56:07Z">
        <w:r>
          <w:rPr>
            <w:rFonts w:hint="eastAsia" w:ascii="宋体" w:hAnsi="宋体" w:cs="Times New Roman"/>
            <w:b/>
            <w:bCs/>
            <w:i w:val="0"/>
            <w:caps w:val="0"/>
            <w:spacing w:val="0"/>
            <w:sz w:val="32"/>
            <w:szCs w:val="32"/>
            <w:shd w:val="clear" w:color="auto" w:fill="auto"/>
            <w:lang w:eastAsia="zh-CN"/>
          </w:rPr>
          <w:delText>从供水设施</w:delText>
        </w:r>
      </w:del>
      <w:del w:id="7304" w:author="谢浩然" w:date="2019-07-11T11:56:07Z">
        <w:r>
          <w:rPr>
            <w:rFonts w:hint="eastAsia" w:ascii="宋体" w:hAnsi="宋体" w:eastAsia="仿宋_GB2312" w:cs="Times New Roman"/>
            <w:b/>
            <w:bCs/>
            <w:i w:val="0"/>
            <w:caps w:val="0"/>
            <w:spacing w:val="0"/>
            <w:sz w:val="32"/>
            <w:szCs w:val="32"/>
            <w:shd w:val="clear" w:color="auto" w:fill="auto"/>
            <w:lang w:eastAsia="zh-CN"/>
          </w:rPr>
          <w:delText>维护方面，</w:delText>
        </w:r>
      </w:del>
      <w:del w:id="7305" w:author="谢浩然" w:date="2019-07-11T11:56:07Z">
        <w:r>
          <w:rPr>
            <w:rFonts w:hint="eastAsia" w:ascii="宋体" w:hAnsi="宋体" w:eastAsia="仿宋_GB2312" w:cs="Times New Roman"/>
            <w:i w:val="0"/>
            <w:caps w:val="0"/>
            <w:spacing w:val="0"/>
            <w:sz w:val="32"/>
            <w:szCs w:val="32"/>
            <w:shd w:val="clear" w:color="auto" w:fill="auto"/>
            <w:lang w:eastAsia="zh-CN"/>
          </w:rPr>
          <w:delText>对</w:delText>
        </w:r>
      </w:del>
      <w:del w:id="7306" w:author="谢浩然" w:date="2019-07-11T11:56:07Z">
        <w:r>
          <w:rPr>
            <w:rFonts w:hint="eastAsia" w:ascii="宋体" w:hAnsi="宋体" w:cs="Times New Roman"/>
            <w:b w:val="0"/>
            <w:szCs w:val="32"/>
            <w:lang w:eastAsia="zh-CN"/>
          </w:rPr>
          <w:delText>管理维护责任主体的划分、</w:delText>
        </w:r>
      </w:del>
      <w:del w:id="7307" w:author="谢浩然" w:date="2019-07-11T11:56:07Z">
        <w:r>
          <w:rPr>
            <w:rFonts w:hint="eastAsia" w:ascii="宋体" w:hAnsi="宋体" w:cs="Times New Roman"/>
            <w:b w:val="0"/>
            <w:bCs w:val="0"/>
            <w:szCs w:val="32"/>
            <w:lang w:eastAsia="zh-CN"/>
          </w:rPr>
          <w:delText>管理维护责任、供水设施抢修的应急管理等作了具体的规定。</w:delText>
        </w:r>
      </w:del>
    </w:p>
    <w:p>
      <w:pPr>
        <w:keepNext w:val="0"/>
        <w:keepLines w:val="0"/>
        <w:pageBreakBefore w:val="0"/>
        <w:widowControl w:val="0"/>
        <w:kinsoku/>
        <w:wordWrap/>
        <w:overflowPunct/>
        <w:topLinePunct w:val="0"/>
        <w:autoSpaceDE/>
        <w:autoSpaceDN/>
        <w:bidi w:val="0"/>
        <w:spacing w:line="590" w:lineRule="exact"/>
        <w:ind w:left="0" w:leftChars="0" w:right="0" w:rightChars="0" w:firstLine="0" w:firstLineChars="0"/>
        <w:textAlignment w:val="auto"/>
        <w:outlineLvl w:val="9"/>
        <w:rPr>
          <w:del w:id="7309" w:author="谢浩然" w:date="2019-07-11T11:56:07Z"/>
          <w:rFonts w:hint="eastAsia" w:ascii="宋体" w:hAnsi="宋体" w:eastAsia="楷体_GB2312" w:cs="楷体_GB2312"/>
          <w:color w:val="000000"/>
          <w:szCs w:val="32"/>
          <w:lang w:eastAsia="zh-CN"/>
        </w:rPr>
        <w:pPrChange w:id="7308" w:author="谢浩然" w:date="2019-07-11T11:56:08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310" w:author="谢浩然" w:date="2019-07-11T11:56:07Z">
        <w:r>
          <w:rPr>
            <w:rFonts w:hint="eastAsia" w:ascii="宋体" w:hAnsi="宋体" w:eastAsia="楷体_GB2312" w:cs="楷体_GB2312"/>
            <w:color w:val="000000"/>
            <w:szCs w:val="32"/>
          </w:rPr>
          <w:delText>（</w:delText>
        </w:r>
      </w:del>
      <w:del w:id="7311" w:author="谢浩然" w:date="2019-07-11T11:56:07Z">
        <w:r>
          <w:rPr>
            <w:rFonts w:hint="eastAsia" w:ascii="宋体" w:hAnsi="宋体" w:eastAsia="楷体_GB2312" w:cs="楷体_GB2312"/>
            <w:color w:val="000000"/>
            <w:szCs w:val="32"/>
            <w:lang w:eastAsia="zh-CN"/>
          </w:rPr>
          <w:delText>二</w:delText>
        </w:r>
      </w:del>
      <w:del w:id="7312" w:author="谢浩然" w:date="2019-07-11T11:56:07Z">
        <w:r>
          <w:rPr>
            <w:rFonts w:hint="eastAsia" w:ascii="宋体" w:hAnsi="宋体" w:eastAsia="楷体_GB2312" w:cs="楷体_GB2312"/>
            <w:color w:val="000000"/>
            <w:szCs w:val="32"/>
          </w:rPr>
          <w:delText>）关于</w:delText>
        </w:r>
      </w:del>
      <w:del w:id="7313" w:author="谢浩然" w:date="2019-07-11T11:56:07Z">
        <w:r>
          <w:rPr>
            <w:rFonts w:hint="eastAsia" w:ascii="宋体" w:hAnsi="宋体" w:eastAsia="楷体_GB2312" w:cs="楷体_GB2312"/>
            <w:color w:val="000000"/>
            <w:szCs w:val="32"/>
            <w:lang w:eastAsia="zh-CN"/>
          </w:rPr>
          <w:delText>供水经营和服务</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315" w:author="谢浩然" w:date="2019-07-11T11:56:07Z"/>
          <w:rFonts w:hint="eastAsia" w:ascii="宋体" w:hAnsi="宋体" w:eastAsia="仿宋_GB2312" w:cs="仿宋_GB2312"/>
          <w:color w:val="000000"/>
          <w:sz w:val="32"/>
          <w:szCs w:val="32"/>
          <w:lang w:eastAsia="zh-CN"/>
        </w:rPr>
        <w:pPrChange w:id="731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316" w:author="谢浩然" w:date="2019-07-11T11:56:07Z">
        <w:r>
          <w:rPr>
            <w:rFonts w:hint="eastAsia" w:ascii="宋体" w:hAnsi="宋体" w:eastAsia="仿宋_GB2312" w:cs="仿宋_GB2312"/>
            <w:color w:val="auto"/>
            <w:sz w:val="32"/>
            <w:szCs w:val="32"/>
            <w:lang w:val="en-US" w:eastAsia="zh-CN"/>
          </w:rPr>
          <w:delText>为加强对供水单位经营行为的规范</w:delText>
        </w:r>
      </w:del>
      <w:del w:id="7317" w:author="谢浩然" w:date="2019-07-11T11:56:07Z">
        <w:r>
          <w:rPr>
            <w:rFonts w:hint="eastAsia" w:ascii="宋体" w:hAnsi="宋体" w:eastAsia="仿宋_GB2312" w:cs="Times New Roman"/>
            <w:i w:val="0"/>
            <w:caps w:val="0"/>
            <w:spacing w:val="0"/>
            <w:sz w:val="32"/>
            <w:szCs w:val="32"/>
            <w:shd w:val="clear" w:color="auto" w:fill="auto"/>
            <w:lang w:eastAsia="zh-CN"/>
          </w:rPr>
          <w:delText>，提高供水服务质量，《条例》：</w:delText>
        </w:r>
      </w:del>
      <w:del w:id="7318" w:author="谢浩然" w:date="2019-07-11T11:56:07Z">
        <w:r>
          <w:rPr>
            <w:rFonts w:hint="eastAsia" w:ascii="宋体" w:hAnsi="宋体" w:eastAsia="仿宋_GB2312" w:cs="Times New Roman"/>
            <w:b/>
            <w:bCs/>
            <w:i w:val="0"/>
            <w:caps w:val="0"/>
            <w:spacing w:val="0"/>
            <w:sz w:val="32"/>
            <w:szCs w:val="32"/>
            <w:shd w:val="clear" w:color="auto" w:fill="auto"/>
            <w:lang w:eastAsia="zh-CN"/>
          </w:rPr>
          <w:delText>一是</w:delText>
        </w:r>
      </w:del>
      <w:del w:id="7319" w:author="谢浩然" w:date="2019-07-11T11:56:07Z">
        <w:r>
          <w:rPr>
            <w:rFonts w:hint="eastAsia" w:ascii="宋体" w:hAnsi="宋体" w:cs="Times New Roman"/>
            <w:b/>
            <w:bCs/>
            <w:szCs w:val="32"/>
            <w:lang w:eastAsia="zh-CN"/>
          </w:rPr>
          <w:delText>明确供水单位的义务，</w:delText>
        </w:r>
      </w:del>
      <w:del w:id="7320" w:author="谢浩然" w:date="2019-07-11T11:56:07Z">
        <w:r>
          <w:rPr>
            <w:rFonts w:hint="eastAsia" w:ascii="宋体" w:hAnsi="宋体" w:cs="Times New Roman"/>
            <w:bCs w:val="0"/>
            <w:szCs w:val="32"/>
            <w:lang w:eastAsia="zh-CN"/>
          </w:rPr>
          <w:delText>规定</w:delText>
        </w:r>
      </w:del>
      <w:del w:id="7321" w:author="谢浩然" w:date="2019-07-11T11:56:07Z">
        <w:r>
          <w:rPr>
            <w:rFonts w:hint="eastAsia" w:ascii="宋体" w:hAnsi="宋体" w:eastAsia="仿宋_GB2312" w:cs="仿宋_GB2312"/>
            <w:kern w:val="0"/>
            <w:sz w:val="32"/>
            <w:szCs w:val="32"/>
          </w:rPr>
          <w:delText>供水</w:delText>
        </w:r>
      </w:del>
      <w:del w:id="7322" w:author="谢浩然" w:date="2019-07-11T11:56:07Z">
        <w:r>
          <w:rPr>
            <w:rFonts w:hint="eastAsia" w:ascii="宋体" w:hAnsi="宋体" w:eastAsia="仿宋_GB2312" w:cs="仿宋_GB2312"/>
            <w:kern w:val="0"/>
            <w:sz w:val="32"/>
            <w:szCs w:val="32"/>
            <w:lang w:eastAsia="zh-CN"/>
          </w:rPr>
          <w:delText>单位应当</w:delText>
        </w:r>
      </w:del>
      <w:del w:id="7323" w:author="谢浩然" w:date="2019-07-11T11:56:07Z">
        <w:r>
          <w:rPr>
            <w:rFonts w:hint="eastAsia" w:ascii="宋体" w:hAnsi="宋体" w:eastAsia="仿宋_GB2312" w:cs="仿宋_GB2312"/>
            <w:kern w:val="0"/>
            <w:sz w:val="32"/>
            <w:szCs w:val="32"/>
          </w:rPr>
          <w:delText>公布供水</w:delText>
        </w:r>
      </w:del>
      <w:del w:id="7324" w:author="谢浩然" w:date="2019-07-11T11:56:07Z">
        <w:r>
          <w:rPr>
            <w:rFonts w:hint="eastAsia" w:ascii="宋体" w:hAnsi="宋体" w:eastAsia="仿宋_GB2312" w:cs="仿宋_GB2312"/>
            <w:kern w:val="0"/>
            <w:sz w:val="32"/>
            <w:szCs w:val="32"/>
            <w:lang w:eastAsia="zh-CN"/>
          </w:rPr>
          <w:delText>单位</w:delText>
        </w:r>
      </w:del>
      <w:del w:id="7325" w:author="谢浩然" w:date="2019-07-11T11:56:07Z">
        <w:r>
          <w:rPr>
            <w:rFonts w:hint="eastAsia" w:ascii="宋体" w:hAnsi="宋体" w:eastAsia="仿宋_GB2312" w:cs="仿宋_GB2312"/>
            <w:kern w:val="0"/>
            <w:sz w:val="32"/>
            <w:szCs w:val="32"/>
          </w:rPr>
          <w:delText>服务项目名称、内容以及收费项目名称、标准等事项</w:delText>
        </w:r>
      </w:del>
      <w:del w:id="7326" w:author="谢浩然" w:date="2019-07-11T11:56:07Z">
        <w:r>
          <w:rPr>
            <w:rFonts w:hint="eastAsia" w:ascii="宋体" w:hAnsi="宋体" w:eastAsia="仿宋_GB2312" w:cs="仿宋_GB2312"/>
            <w:kern w:val="0"/>
            <w:sz w:val="32"/>
            <w:szCs w:val="32"/>
            <w:lang w:eastAsia="zh-CN"/>
          </w:rPr>
          <w:delText>，并依法及时</w:delText>
        </w:r>
      </w:del>
      <w:del w:id="7327" w:author="谢浩然" w:date="2019-07-11T11:56:07Z">
        <w:r>
          <w:rPr>
            <w:rFonts w:hint="eastAsia" w:ascii="宋体" w:hAnsi="宋体" w:eastAsia="仿宋_GB2312" w:cs="仿宋_GB2312"/>
            <w:i w:val="0"/>
            <w:iCs w:val="0"/>
            <w:kern w:val="0"/>
            <w:sz w:val="32"/>
            <w:szCs w:val="32"/>
          </w:rPr>
          <w:delText>办理用水服务事项。</w:delText>
        </w:r>
      </w:del>
      <w:del w:id="7328" w:author="谢浩然" w:date="2019-07-11T11:56:07Z">
        <w:r>
          <w:rPr>
            <w:rFonts w:hint="eastAsia" w:ascii="宋体" w:hAnsi="宋体" w:eastAsia="仿宋_GB2312" w:cs="仿宋_GB2312"/>
            <w:b/>
            <w:bCs/>
            <w:i w:val="0"/>
            <w:iCs w:val="0"/>
            <w:kern w:val="0"/>
            <w:sz w:val="32"/>
            <w:szCs w:val="32"/>
            <w:lang w:eastAsia="zh-CN"/>
          </w:rPr>
          <w:delText>二是</w:delText>
        </w:r>
      </w:del>
      <w:del w:id="7329" w:author="谢浩然" w:date="2019-07-11T11:56:07Z">
        <w:r>
          <w:rPr>
            <w:rFonts w:hint="eastAsia" w:ascii="宋体" w:hAnsi="宋体" w:cs="Times New Roman"/>
            <w:b/>
            <w:bCs/>
            <w:szCs w:val="32"/>
            <w:lang w:eastAsia="zh-CN"/>
          </w:rPr>
          <w:delText>以制度建设强化供水管理和服务，</w:delText>
        </w:r>
      </w:del>
      <w:del w:id="7330" w:author="谢浩然" w:date="2019-07-11T11:56:07Z">
        <w:r>
          <w:rPr>
            <w:rFonts w:hint="eastAsia" w:ascii="宋体" w:hAnsi="宋体" w:cs="Times New Roman"/>
            <w:bCs w:val="0"/>
            <w:szCs w:val="32"/>
            <w:lang w:eastAsia="zh-CN"/>
          </w:rPr>
          <w:delText>规定了水质、水压监测制度和</w:delText>
        </w:r>
      </w:del>
      <w:del w:id="7331" w:author="谢浩然" w:date="2019-07-11T11:56:07Z">
        <w:r>
          <w:rPr>
            <w:rFonts w:hint="eastAsia" w:ascii="宋体" w:hAnsi="宋体" w:eastAsia="仿宋_GB2312" w:cs="仿宋_GB2312"/>
            <w:color w:val="auto"/>
            <w:kern w:val="10"/>
            <w:sz w:val="32"/>
            <w:szCs w:val="32"/>
          </w:rPr>
          <w:delText>建立投诉处理机制</w:delText>
        </w:r>
      </w:del>
      <w:del w:id="7332" w:author="谢浩然" w:date="2019-07-11T11:56:07Z">
        <w:r>
          <w:rPr>
            <w:rFonts w:hint="eastAsia" w:ascii="宋体" w:hAnsi="宋体" w:eastAsia="仿宋_GB2312" w:cs="仿宋_GB2312"/>
            <w:color w:val="auto"/>
            <w:kern w:val="10"/>
            <w:sz w:val="32"/>
            <w:szCs w:val="32"/>
            <w:lang w:eastAsia="zh-CN"/>
          </w:rPr>
          <w:delText>等</w:delText>
        </w:r>
      </w:del>
      <w:del w:id="7333" w:author="谢浩然" w:date="2019-07-11T11:56:07Z">
        <w:r>
          <w:rPr>
            <w:rFonts w:hint="eastAsia" w:ascii="宋体" w:hAnsi="宋体" w:eastAsia="仿宋_GB2312" w:cs="仿宋_GB2312"/>
            <w:bCs/>
            <w:color w:val="auto"/>
            <w:sz w:val="32"/>
            <w:szCs w:val="32"/>
          </w:rPr>
          <w:delText>。</w:delText>
        </w:r>
      </w:del>
      <w:del w:id="7334" w:author="谢浩然" w:date="2019-07-11T11:56:07Z">
        <w:r>
          <w:rPr>
            <w:rFonts w:hint="eastAsia" w:ascii="宋体" w:hAnsi="宋体" w:eastAsia="仿宋_GB2312" w:cs="仿宋_GB2312"/>
            <w:b/>
            <w:bCs w:val="0"/>
            <w:color w:val="auto"/>
            <w:sz w:val="32"/>
            <w:szCs w:val="32"/>
            <w:lang w:eastAsia="zh-CN"/>
          </w:rPr>
          <w:delText>三是</w:delText>
        </w:r>
      </w:del>
      <w:del w:id="7335" w:author="谢浩然" w:date="2019-07-11T11:56:07Z">
        <w:r>
          <w:rPr>
            <w:rFonts w:hint="eastAsia" w:ascii="宋体" w:hAnsi="宋体" w:eastAsia="仿宋_GB2312" w:cs="仿宋_GB2312"/>
            <w:b/>
            <w:bCs/>
            <w:color w:val="000000"/>
            <w:sz w:val="32"/>
            <w:szCs w:val="32"/>
            <w:lang w:eastAsia="zh-CN"/>
          </w:rPr>
          <w:delText>规范供水单位的停水行为，</w:delText>
        </w:r>
      </w:del>
      <w:del w:id="7336" w:author="谢浩然" w:date="2019-07-11T11:56:07Z">
        <w:r>
          <w:rPr>
            <w:rFonts w:hint="eastAsia" w:ascii="宋体" w:hAnsi="宋体" w:eastAsia="仿宋_GB2312" w:cs="仿宋_GB2312"/>
            <w:color w:val="000000"/>
            <w:sz w:val="32"/>
            <w:szCs w:val="32"/>
            <w:lang w:eastAsia="zh-CN"/>
          </w:rPr>
          <w:delText>规定供水单位停水的情形、申请要求，供水行政主管部门作出决定的审查、时限要求等，规定停水的保障措施</w:delText>
        </w:r>
      </w:del>
      <w:del w:id="7337" w:author="谢浩然" w:date="2019-07-11T11:56:07Z">
        <w:r>
          <w:rPr>
            <w:rFonts w:hint="eastAsia" w:ascii="宋体" w:hAnsi="宋体" w:eastAsia="仿宋_GB2312" w:cs="仿宋_GB2312"/>
            <w:sz w:val="32"/>
            <w:szCs w:val="32"/>
            <w:lang w:eastAsia="zh-CN"/>
          </w:rPr>
          <w:delText>等</w:delText>
        </w:r>
      </w:del>
      <w:del w:id="7338" w:author="谢浩然" w:date="2019-07-11T11:56:07Z">
        <w:r>
          <w:rPr>
            <w:rFonts w:hint="eastAsia" w:ascii="宋体" w:hAnsi="宋体" w:eastAsia="仿宋_GB2312" w:cs="仿宋_GB2312"/>
            <w:bCs/>
            <w:color w:val="000000"/>
            <w:sz w:val="32"/>
            <w:szCs w:val="32"/>
          </w:rPr>
          <w:delText>。</w:delText>
        </w:r>
      </w:del>
      <w:del w:id="7339" w:author="谢浩然" w:date="2019-07-11T11:56:07Z">
        <w:r>
          <w:rPr>
            <w:rFonts w:hint="eastAsia" w:ascii="宋体" w:hAnsi="宋体" w:eastAsia="仿宋_GB2312" w:cs="仿宋_GB2312"/>
            <w:b/>
            <w:bCs w:val="0"/>
            <w:color w:val="000000"/>
            <w:sz w:val="32"/>
            <w:szCs w:val="32"/>
            <w:lang w:eastAsia="zh-CN"/>
          </w:rPr>
          <w:delText>四是建立</w:delText>
        </w:r>
      </w:del>
      <w:del w:id="7340" w:author="谢浩然" w:date="2019-07-11T11:56:07Z">
        <w:r>
          <w:rPr>
            <w:rFonts w:hint="eastAsia" w:ascii="宋体" w:hAnsi="宋体" w:eastAsia="仿宋_GB2312" w:cs="仿宋_GB2312"/>
            <w:b/>
            <w:bCs w:val="0"/>
            <w:color w:val="000000"/>
            <w:sz w:val="32"/>
            <w:szCs w:val="32"/>
          </w:rPr>
          <w:delText>水价管理</w:delText>
        </w:r>
      </w:del>
      <w:del w:id="7341" w:author="谢浩然" w:date="2019-07-11T11:56:07Z">
        <w:r>
          <w:rPr>
            <w:rFonts w:hint="eastAsia" w:ascii="宋体" w:hAnsi="宋体" w:eastAsia="仿宋_GB2312" w:cs="仿宋_GB2312"/>
            <w:b/>
            <w:bCs w:val="0"/>
            <w:color w:val="000000"/>
            <w:sz w:val="32"/>
            <w:szCs w:val="32"/>
            <w:lang w:eastAsia="zh-CN"/>
          </w:rPr>
          <w:delText>良性</w:delText>
        </w:r>
      </w:del>
      <w:del w:id="7342" w:author="谢浩然" w:date="2019-07-11T11:56:07Z">
        <w:r>
          <w:rPr>
            <w:rFonts w:hint="eastAsia" w:ascii="宋体" w:hAnsi="宋体" w:eastAsia="仿宋_GB2312" w:cs="仿宋_GB2312"/>
            <w:b/>
            <w:bCs w:val="0"/>
            <w:color w:val="000000"/>
            <w:sz w:val="32"/>
            <w:szCs w:val="32"/>
          </w:rPr>
          <w:delText>机制</w:delText>
        </w:r>
      </w:del>
      <w:del w:id="7343" w:author="谢浩然" w:date="2019-07-11T11:56:07Z">
        <w:r>
          <w:rPr>
            <w:rFonts w:hint="eastAsia" w:ascii="宋体" w:hAnsi="宋体" w:eastAsia="仿宋_GB2312" w:cs="仿宋_GB2312"/>
            <w:b/>
            <w:bCs w:val="0"/>
            <w:color w:val="000000"/>
            <w:sz w:val="32"/>
            <w:szCs w:val="32"/>
            <w:lang w:val="en-US" w:eastAsia="zh-CN"/>
          </w:rPr>
          <w:delText>，</w:delText>
        </w:r>
      </w:del>
      <w:del w:id="7344" w:author="谢浩然" w:date="2019-07-11T11:56:07Z">
        <w:r>
          <w:rPr>
            <w:rFonts w:hint="eastAsia" w:ascii="宋体" w:hAnsi="宋体" w:eastAsia="仿宋_GB2312" w:cs="仿宋_GB2312"/>
            <w:b w:val="0"/>
            <w:bCs w:val="0"/>
            <w:color w:val="000000"/>
            <w:sz w:val="32"/>
            <w:szCs w:val="32"/>
            <w:lang w:eastAsia="zh-CN"/>
          </w:rPr>
          <w:delText>规定</w:delText>
        </w:r>
      </w:del>
      <w:del w:id="7345" w:author="谢浩然" w:date="2019-07-11T11:56:07Z">
        <w:r>
          <w:rPr>
            <w:rFonts w:hint="eastAsia" w:ascii="宋体" w:hAnsi="宋体" w:eastAsia="仿宋_GB2312" w:cs="仿宋_GB2312"/>
            <w:kern w:val="0"/>
            <w:sz w:val="32"/>
            <w:szCs w:val="32"/>
          </w:rPr>
          <w:delText>供水价格遵循的原则</w:delText>
        </w:r>
      </w:del>
      <w:del w:id="7346" w:author="谢浩然" w:date="2019-07-11T11:56:07Z">
        <w:r>
          <w:rPr>
            <w:rFonts w:hint="eastAsia" w:ascii="宋体" w:hAnsi="宋体" w:eastAsia="仿宋_GB2312" w:cs="仿宋_GB2312"/>
            <w:kern w:val="0"/>
            <w:sz w:val="32"/>
            <w:szCs w:val="32"/>
            <w:lang w:eastAsia="zh-CN"/>
          </w:rPr>
          <w:delText>、</w:delText>
        </w:r>
      </w:del>
      <w:del w:id="7347" w:author="谢浩然" w:date="2019-07-11T11:56:07Z">
        <w:r>
          <w:rPr>
            <w:rFonts w:hint="eastAsia" w:ascii="宋体" w:hAnsi="宋体" w:eastAsia="仿宋_GB2312" w:cs="仿宋_GB2312"/>
            <w:kern w:val="0"/>
            <w:sz w:val="32"/>
            <w:szCs w:val="32"/>
          </w:rPr>
          <w:delText>供水价格</w:delText>
        </w:r>
      </w:del>
      <w:del w:id="7348" w:author="谢浩然" w:date="2019-07-11T11:56:07Z">
        <w:r>
          <w:rPr>
            <w:rFonts w:hint="eastAsia" w:ascii="宋体" w:hAnsi="宋体" w:eastAsia="仿宋_GB2312" w:cs="仿宋_GB2312"/>
            <w:kern w:val="0"/>
            <w:sz w:val="32"/>
            <w:szCs w:val="32"/>
            <w:lang w:eastAsia="zh-CN"/>
          </w:rPr>
          <w:delText>的</w:delText>
        </w:r>
      </w:del>
      <w:del w:id="7349" w:author="谢浩然" w:date="2019-07-11T11:56:07Z">
        <w:r>
          <w:rPr>
            <w:rFonts w:hint="eastAsia" w:ascii="宋体" w:hAnsi="宋体" w:eastAsia="仿宋_GB2312" w:cs="仿宋_GB2312"/>
            <w:kern w:val="0"/>
            <w:sz w:val="32"/>
            <w:szCs w:val="32"/>
          </w:rPr>
          <w:delText>构成</w:delText>
        </w:r>
      </w:del>
      <w:del w:id="7350" w:author="谢浩然" w:date="2019-07-11T11:56:07Z">
        <w:r>
          <w:rPr>
            <w:rFonts w:hint="eastAsia" w:ascii="宋体" w:hAnsi="宋体" w:eastAsia="仿宋_GB2312" w:cs="仿宋_GB2312"/>
            <w:kern w:val="0"/>
            <w:sz w:val="32"/>
            <w:szCs w:val="32"/>
            <w:lang w:eastAsia="zh-CN"/>
          </w:rPr>
          <w:delText>、</w:delText>
        </w:r>
      </w:del>
      <w:del w:id="7351" w:author="谢浩然" w:date="2019-07-11T11:56:07Z">
        <w:r>
          <w:rPr>
            <w:rFonts w:hint="eastAsia" w:ascii="宋体" w:hAnsi="宋体" w:eastAsia="仿宋_GB2312" w:cs="仿宋_GB2312"/>
            <w:kern w:val="0"/>
            <w:sz w:val="32"/>
            <w:szCs w:val="32"/>
          </w:rPr>
          <w:delText>供水价格的调整与水资源费的调整实行联动机制</w:delText>
        </w:r>
      </w:del>
      <w:del w:id="7352" w:author="谢浩然" w:date="2019-07-11T11:56:07Z">
        <w:r>
          <w:rPr>
            <w:rFonts w:hint="eastAsia" w:ascii="宋体" w:hAnsi="宋体" w:eastAsia="仿宋_GB2312" w:cs="仿宋_GB2312"/>
            <w:kern w:val="0"/>
            <w:sz w:val="32"/>
            <w:szCs w:val="32"/>
            <w:lang w:eastAsia="zh-CN"/>
          </w:rPr>
          <w:delText>和</w:delText>
        </w:r>
      </w:del>
      <w:del w:id="7353" w:author="谢浩然" w:date="2019-07-11T11:56:07Z">
        <w:r>
          <w:rPr>
            <w:rFonts w:hint="eastAsia" w:ascii="宋体" w:hAnsi="宋体" w:eastAsia="仿宋_GB2312" w:cs="仿宋_GB2312"/>
            <w:kern w:val="0"/>
            <w:sz w:val="32"/>
            <w:szCs w:val="32"/>
          </w:rPr>
          <w:delText>实行分类管理</w:delText>
        </w:r>
      </w:del>
      <w:del w:id="7354" w:author="谢浩然" w:date="2019-07-11T11:56:07Z">
        <w:r>
          <w:rPr>
            <w:rFonts w:hint="eastAsia" w:ascii="宋体" w:hAnsi="宋体" w:eastAsia="仿宋_GB2312" w:cs="仿宋_GB2312"/>
            <w:kern w:val="0"/>
            <w:sz w:val="32"/>
            <w:szCs w:val="32"/>
            <w:lang w:eastAsia="zh-CN"/>
          </w:rPr>
          <w:delText>、</w:delText>
        </w:r>
      </w:del>
      <w:del w:id="7355" w:author="谢浩然" w:date="2019-07-11T11:56:07Z">
        <w:r>
          <w:rPr>
            <w:rFonts w:hint="eastAsia" w:ascii="宋体" w:hAnsi="宋体" w:eastAsia="仿宋_GB2312" w:cs="仿宋_GB2312"/>
            <w:kern w:val="0"/>
            <w:sz w:val="32"/>
            <w:szCs w:val="32"/>
          </w:rPr>
          <w:delText>居民生活用水实行阶梯式计量水价制度</w:delText>
        </w:r>
      </w:del>
      <w:del w:id="7356" w:author="谢浩然" w:date="2019-07-11T11:56:07Z">
        <w:r>
          <w:rPr>
            <w:rFonts w:hint="eastAsia" w:ascii="宋体" w:hAnsi="宋体" w:eastAsia="仿宋_GB2312" w:cs="仿宋_GB2312"/>
            <w:kern w:val="0"/>
            <w:sz w:val="32"/>
            <w:szCs w:val="32"/>
            <w:lang w:eastAsia="zh-CN"/>
          </w:rPr>
          <w:delText>等</w:delText>
        </w:r>
      </w:del>
      <w:del w:id="7357" w:author="谢浩然" w:date="2019-07-11T11:56:07Z">
        <w:r>
          <w:rPr>
            <w:rFonts w:hint="eastAsia" w:ascii="宋体" w:hAnsi="宋体" w:eastAsia="仿宋_GB2312" w:cs="仿宋_GB2312"/>
            <w:kern w:val="0"/>
            <w:sz w:val="32"/>
            <w:szCs w:val="32"/>
          </w:rPr>
          <w:delText>。</w:delText>
        </w:r>
      </w:del>
    </w:p>
    <w:p>
      <w:pPr>
        <w:keepNext w:val="0"/>
        <w:keepLines w:val="0"/>
        <w:pageBreakBefore w:val="0"/>
        <w:widowControl w:val="0"/>
        <w:numPr>
          <w:ilvl w:val="-1"/>
          <w:numId w:val="0"/>
        </w:numPr>
        <w:kinsoku/>
        <w:wordWrap/>
        <w:overflowPunct/>
        <w:topLinePunct w:val="0"/>
        <w:autoSpaceDE/>
        <w:autoSpaceDN/>
        <w:bidi w:val="0"/>
        <w:spacing w:line="590" w:lineRule="exact"/>
        <w:ind w:left="0" w:leftChars="0" w:right="0" w:rightChars="0" w:firstLine="0" w:firstLineChars="0"/>
        <w:textAlignment w:val="auto"/>
        <w:outlineLvl w:val="9"/>
        <w:rPr>
          <w:del w:id="7359" w:author="谢浩然" w:date="2019-07-11T11:56:07Z"/>
          <w:rFonts w:hint="eastAsia" w:ascii="宋体" w:hAnsi="宋体" w:eastAsia="楷体_GB2312" w:cs="楷体_GB2312"/>
          <w:color w:val="000000"/>
          <w:szCs w:val="32"/>
          <w:lang w:eastAsia="zh-CN"/>
        </w:rPr>
        <w:pPrChange w:id="7358" w:author="谢浩然" w:date="2019-07-11T11:56:08Z">
          <w:pPr>
            <w:keepNext w:val="0"/>
            <w:keepLines w:val="0"/>
            <w:pageBreakBefore w:val="0"/>
            <w:widowControl w:val="0"/>
            <w:numPr>
              <w:ilvl w:val="0"/>
              <w:numId w:val="0"/>
            </w:numPr>
            <w:kinsoku/>
            <w:wordWrap/>
            <w:overflowPunct/>
            <w:topLinePunct w:val="0"/>
            <w:autoSpaceDE/>
            <w:autoSpaceDN/>
            <w:bidi w:val="0"/>
            <w:spacing w:line="590" w:lineRule="exact"/>
            <w:ind w:left="0" w:leftChars="0" w:right="0" w:rightChars="0" w:firstLine="632" w:firstLineChars="200"/>
            <w:textAlignment w:val="auto"/>
            <w:outlineLvl w:val="9"/>
          </w:pPr>
        </w:pPrChange>
      </w:pPr>
      <w:del w:id="7360" w:author="谢浩然" w:date="2019-07-11T11:56:07Z">
        <w:r>
          <w:rPr>
            <w:rFonts w:hint="eastAsia" w:ascii="宋体" w:hAnsi="宋体" w:eastAsia="楷体_GB2312" w:cs="楷体_GB2312"/>
            <w:color w:val="000000"/>
            <w:szCs w:val="32"/>
          </w:rPr>
          <w:delText>（</w:delText>
        </w:r>
      </w:del>
      <w:del w:id="7361" w:author="谢浩然" w:date="2019-07-11T11:56:07Z">
        <w:r>
          <w:rPr>
            <w:rFonts w:hint="eastAsia" w:ascii="宋体" w:hAnsi="宋体" w:eastAsia="楷体_GB2312" w:cs="楷体_GB2312"/>
            <w:color w:val="000000"/>
            <w:szCs w:val="32"/>
            <w:lang w:eastAsia="zh-CN"/>
          </w:rPr>
          <w:delText>三</w:delText>
        </w:r>
      </w:del>
      <w:del w:id="7362" w:author="谢浩然" w:date="2019-07-11T11:56:07Z">
        <w:r>
          <w:rPr>
            <w:rFonts w:hint="eastAsia" w:ascii="宋体" w:hAnsi="宋体" w:eastAsia="楷体_GB2312" w:cs="楷体_GB2312"/>
            <w:color w:val="000000"/>
            <w:szCs w:val="32"/>
          </w:rPr>
          <w:delText>）关于</w:delText>
        </w:r>
      </w:del>
      <w:del w:id="7363" w:author="谢浩然" w:date="2019-07-11T11:56:07Z">
        <w:r>
          <w:rPr>
            <w:rFonts w:hint="eastAsia" w:ascii="宋体" w:hAnsi="宋体" w:eastAsia="楷体_GB2312" w:cs="楷体_GB2312"/>
            <w:color w:val="000000"/>
            <w:szCs w:val="32"/>
            <w:lang w:eastAsia="zh-CN"/>
          </w:rPr>
          <w:delText>用户用水与节水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7365" w:author="谢浩然" w:date="2019-07-11T11:56:07Z"/>
          <w:rFonts w:hint="eastAsia" w:ascii="宋体" w:hAnsi="宋体" w:eastAsia="仿宋_GB2312"/>
          <w:sz w:val="32"/>
          <w:szCs w:val="32"/>
          <w:lang w:eastAsia="zh-CN"/>
        </w:rPr>
        <w:pPrChange w:id="7364"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366" w:author="谢浩然" w:date="2019-07-11T11:56:07Z">
        <w:r>
          <w:rPr>
            <w:rFonts w:hint="eastAsia" w:ascii="宋体" w:hAnsi="宋体"/>
            <w:lang w:eastAsia="zh-CN"/>
          </w:rPr>
          <w:delText>规范用户</w:delText>
        </w:r>
      </w:del>
      <w:del w:id="7367" w:author="谢浩然" w:date="2019-07-11T11:56:07Z">
        <w:r>
          <w:rPr>
            <w:rFonts w:hint="eastAsia" w:ascii="宋体" w:hAnsi="宋体"/>
          </w:rPr>
          <w:delText>用水，促进节约用水，</w:delText>
        </w:r>
      </w:del>
      <w:del w:id="7368" w:author="谢浩然" w:date="2019-07-11T11:56:07Z">
        <w:r>
          <w:rPr>
            <w:rFonts w:hint="eastAsia" w:ascii="宋体" w:hAnsi="宋体"/>
            <w:lang w:eastAsia="zh-CN"/>
          </w:rPr>
          <w:delText>是</w:delText>
        </w:r>
      </w:del>
      <w:del w:id="7369" w:author="谢浩然" w:date="2019-07-11T11:56:07Z">
        <w:r>
          <w:rPr>
            <w:rFonts w:hint="eastAsia" w:ascii="宋体" w:hAnsi="宋体"/>
          </w:rPr>
          <w:delText>维护供水、用水双方合法权益，合理利用水资源</w:delText>
        </w:r>
      </w:del>
      <w:del w:id="7370" w:author="谢浩然" w:date="2019-07-11T11:56:07Z">
        <w:r>
          <w:rPr>
            <w:rFonts w:hint="eastAsia" w:ascii="宋体" w:hAnsi="宋体"/>
            <w:lang w:eastAsia="zh-CN"/>
          </w:rPr>
          <w:delText>的有力保障。</w:delText>
        </w:r>
      </w:del>
      <w:del w:id="7371" w:author="谢浩然" w:date="2019-07-11T11:56:07Z">
        <w:r>
          <w:rPr>
            <w:rFonts w:hint="eastAsia" w:ascii="宋体" w:hAnsi="宋体" w:eastAsia="仿宋_GB2312" w:cs="Times New Roman"/>
            <w:i w:val="0"/>
            <w:caps w:val="0"/>
            <w:spacing w:val="0"/>
            <w:sz w:val="32"/>
            <w:szCs w:val="32"/>
            <w:shd w:val="clear" w:color="auto" w:fill="auto"/>
            <w:lang w:eastAsia="zh-CN"/>
          </w:rPr>
          <w:delText>为此，《条例》</w:delText>
        </w:r>
      </w:del>
      <w:del w:id="7372" w:author="谢浩然" w:date="2019-07-11T11:56:07Z">
        <w:r>
          <w:rPr>
            <w:rFonts w:hint="eastAsia" w:ascii="宋体" w:hAnsi="宋体" w:cs="Times New Roman"/>
            <w:b/>
            <w:bCs w:val="0"/>
            <w:szCs w:val="32"/>
            <w:lang w:eastAsia="zh-CN"/>
          </w:rPr>
          <w:delText>一是明确用户用水的权利和义务，</w:delText>
        </w:r>
      </w:del>
      <w:del w:id="7373" w:author="谢浩然" w:date="2019-07-11T11:56:07Z">
        <w:r>
          <w:rPr>
            <w:rFonts w:hint="eastAsia" w:ascii="宋体" w:hAnsi="宋体" w:cs="Times New Roman"/>
            <w:bCs/>
            <w:szCs w:val="32"/>
            <w:lang w:eastAsia="zh-CN"/>
          </w:rPr>
          <w:delText>规定了用户用水享有</w:delText>
        </w:r>
      </w:del>
      <w:del w:id="7374" w:author="谢浩然" w:date="2019-07-11T11:56:07Z">
        <w:r>
          <w:rPr>
            <w:rFonts w:hint="eastAsia" w:ascii="宋体" w:hAnsi="宋体" w:eastAsia="仿宋_GB2312" w:cs="仿宋_GB2312"/>
            <w:bCs/>
            <w:color w:val="auto"/>
            <w:sz w:val="32"/>
            <w:szCs w:val="32"/>
            <w:lang w:val="en-US" w:eastAsia="zh-CN"/>
          </w:rPr>
          <w:delText>安全、连续用水、向供水行政主管部门投诉等</w:delText>
        </w:r>
      </w:del>
      <w:del w:id="7375" w:author="谢浩然" w:date="2019-07-11T11:56:07Z">
        <w:r>
          <w:rPr>
            <w:rFonts w:hint="eastAsia" w:ascii="宋体" w:hAnsi="宋体" w:cs="Times New Roman"/>
            <w:bCs/>
            <w:szCs w:val="32"/>
            <w:lang w:eastAsia="zh-CN"/>
          </w:rPr>
          <w:delText>权利</w:delText>
        </w:r>
      </w:del>
      <w:del w:id="7376" w:author="谢浩然" w:date="2019-07-11T11:56:07Z">
        <w:r>
          <w:rPr>
            <w:rFonts w:hint="eastAsia" w:ascii="宋体" w:hAnsi="宋体" w:eastAsia="仿宋_GB2312" w:cs="仿宋_GB2312"/>
            <w:kern w:val="10"/>
            <w:sz w:val="32"/>
            <w:szCs w:val="32"/>
          </w:rPr>
          <w:delText>。</w:delText>
        </w:r>
      </w:del>
      <w:del w:id="7377" w:author="谢浩然" w:date="2019-07-11T11:56:07Z">
        <w:r>
          <w:rPr>
            <w:rFonts w:hint="eastAsia" w:ascii="宋体" w:hAnsi="宋体" w:cs="Times New Roman"/>
            <w:b/>
            <w:bCs w:val="0"/>
            <w:szCs w:val="32"/>
            <w:lang w:eastAsia="zh-CN"/>
          </w:rPr>
          <w:delText>二是制定用户</w:delText>
        </w:r>
      </w:del>
      <w:del w:id="7378" w:author="谢浩然" w:date="2019-07-11T11:56:07Z">
        <w:r>
          <w:rPr>
            <w:rFonts w:hint="eastAsia" w:ascii="宋体" w:hAnsi="宋体" w:eastAsia="仿宋_GB2312" w:cs="仿宋_GB2312"/>
            <w:b/>
            <w:bCs w:val="0"/>
            <w:sz w:val="32"/>
            <w:szCs w:val="32"/>
            <w:lang w:eastAsia="zh-CN"/>
          </w:rPr>
          <w:delText>欠缴水费的处理措施</w:delText>
        </w:r>
      </w:del>
      <w:del w:id="7379" w:author="谢浩然" w:date="2019-07-11T11:56:07Z">
        <w:r>
          <w:rPr>
            <w:rFonts w:hint="eastAsia" w:ascii="宋体" w:hAnsi="宋体" w:cs="Times New Roman"/>
            <w:b/>
            <w:bCs w:val="0"/>
            <w:szCs w:val="32"/>
            <w:lang w:eastAsia="zh-CN"/>
          </w:rPr>
          <w:delText>，</w:delText>
        </w:r>
      </w:del>
      <w:del w:id="7380" w:author="谢浩然" w:date="2019-07-11T11:56:07Z">
        <w:r>
          <w:rPr>
            <w:rFonts w:hint="eastAsia" w:ascii="宋体" w:hAnsi="宋体" w:cs="Times New Roman"/>
            <w:bCs/>
            <w:szCs w:val="32"/>
            <w:lang w:eastAsia="zh-CN"/>
          </w:rPr>
          <w:delText>规定</w:delText>
        </w:r>
      </w:del>
      <w:del w:id="7381" w:author="谢浩然" w:date="2019-07-11T11:56:07Z">
        <w:r>
          <w:rPr>
            <w:rFonts w:hint="eastAsia" w:ascii="宋体" w:hAnsi="宋体" w:eastAsia="仿宋_GB2312" w:cs="仿宋_GB2312"/>
            <w:sz w:val="32"/>
            <w:szCs w:val="32"/>
          </w:rPr>
          <w:delText>用户</w:delText>
        </w:r>
      </w:del>
      <w:del w:id="7382" w:author="谢浩然" w:date="2019-07-11T11:56:07Z">
        <w:r>
          <w:rPr>
            <w:rFonts w:hint="eastAsia" w:ascii="宋体" w:hAnsi="宋体" w:eastAsia="仿宋_GB2312" w:cs="仿宋_GB2312"/>
            <w:sz w:val="32"/>
            <w:szCs w:val="32"/>
            <w:lang w:eastAsia="zh-CN"/>
          </w:rPr>
          <w:delText>按期</w:delText>
        </w:r>
      </w:del>
      <w:del w:id="7383" w:author="谢浩然" w:date="2019-07-11T11:56:07Z">
        <w:r>
          <w:rPr>
            <w:rFonts w:hint="eastAsia" w:ascii="宋体" w:hAnsi="宋体" w:eastAsia="仿宋_GB2312" w:cs="仿宋_GB2312"/>
            <w:sz w:val="32"/>
            <w:szCs w:val="32"/>
          </w:rPr>
          <w:delText>缴纳水费</w:delText>
        </w:r>
      </w:del>
      <w:del w:id="7384" w:author="谢浩然" w:date="2019-07-11T11:56:07Z">
        <w:r>
          <w:rPr>
            <w:rFonts w:hint="eastAsia" w:ascii="宋体" w:hAnsi="宋体" w:eastAsia="仿宋_GB2312" w:cs="仿宋_GB2312"/>
            <w:color w:val="auto"/>
            <w:sz w:val="32"/>
            <w:szCs w:val="32"/>
            <w:lang w:eastAsia="zh-CN"/>
          </w:rPr>
          <w:delText>的责任</w:delText>
        </w:r>
      </w:del>
      <w:del w:id="7385" w:author="谢浩然" w:date="2019-07-11T11:56:07Z">
        <w:r>
          <w:rPr>
            <w:rFonts w:hint="eastAsia" w:ascii="宋体" w:hAnsi="宋体" w:eastAsia="仿宋_GB2312" w:cs="仿宋_GB2312"/>
            <w:sz w:val="32"/>
            <w:szCs w:val="32"/>
            <w:lang w:eastAsia="zh-CN"/>
          </w:rPr>
          <w:delText>、</w:delText>
        </w:r>
      </w:del>
      <w:del w:id="7386" w:author="谢浩然" w:date="2019-07-11T11:56:07Z">
        <w:r>
          <w:rPr>
            <w:rFonts w:hint="eastAsia" w:ascii="宋体" w:hAnsi="宋体" w:eastAsia="仿宋_GB2312" w:cs="仿宋_GB2312"/>
            <w:color w:val="040404"/>
            <w:sz w:val="32"/>
            <w:szCs w:val="32"/>
          </w:rPr>
          <w:delText>向供水行政主管部门投诉</w:delText>
        </w:r>
      </w:del>
      <w:del w:id="7387" w:author="谢浩然" w:date="2019-07-11T11:56:07Z">
        <w:r>
          <w:rPr>
            <w:rFonts w:hint="eastAsia" w:ascii="宋体" w:hAnsi="宋体" w:eastAsia="仿宋_GB2312" w:cs="仿宋_GB2312"/>
            <w:color w:val="040404"/>
            <w:sz w:val="32"/>
            <w:szCs w:val="32"/>
            <w:lang w:eastAsia="zh-CN"/>
          </w:rPr>
          <w:delText>的权利等</w:delText>
        </w:r>
      </w:del>
      <w:del w:id="7388" w:author="谢浩然" w:date="2019-07-11T11:56:07Z">
        <w:r>
          <w:rPr>
            <w:rFonts w:hint="eastAsia" w:ascii="宋体" w:hAnsi="宋体" w:eastAsia="仿宋_GB2312" w:cs="仿宋_GB2312"/>
            <w:color w:val="040404"/>
            <w:sz w:val="32"/>
            <w:szCs w:val="32"/>
          </w:rPr>
          <w:delText>。</w:delText>
        </w:r>
      </w:del>
      <w:del w:id="7389" w:author="谢浩然" w:date="2019-07-11T11:56:07Z">
        <w:r>
          <w:rPr>
            <w:rFonts w:hint="eastAsia" w:ascii="宋体" w:hAnsi="宋体" w:eastAsia="仿宋_GB2312" w:cs="仿宋_GB2312"/>
            <w:b/>
            <w:bCs/>
            <w:color w:val="040404"/>
            <w:sz w:val="32"/>
            <w:szCs w:val="32"/>
            <w:lang w:eastAsia="zh-CN"/>
          </w:rPr>
          <w:delText>三是明确禁止危害供水安全和盗用供水的行为，</w:delText>
        </w:r>
      </w:del>
      <w:del w:id="7390" w:author="谢浩然" w:date="2019-07-11T11:56:07Z">
        <w:r>
          <w:rPr>
            <w:rFonts w:hint="eastAsia" w:ascii="宋体" w:hAnsi="宋体" w:cs="Times New Roman"/>
            <w:bCs/>
            <w:szCs w:val="32"/>
            <w:lang w:eastAsia="zh-CN"/>
          </w:rPr>
          <w:delText>规定危害供水安全的禁止性行为，规定</w:delText>
        </w:r>
      </w:del>
      <w:del w:id="7391" w:author="谢浩然" w:date="2019-07-11T11:56:07Z">
        <w:r>
          <w:rPr>
            <w:rFonts w:hint="eastAsia" w:ascii="宋体" w:hAnsi="宋体" w:eastAsia="仿宋_GB2312" w:cs="仿宋_GB2312"/>
            <w:bCs/>
            <w:color w:val="auto"/>
            <w:sz w:val="32"/>
            <w:szCs w:val="32"/>
            <w:lang w:val="en-US" w:eastAsia="zh-CN"/>
          </w:rPr>
          <w:delText>园林绿化、市容环卫等公共用水应当定点取水、装表计量并缴纳水费，</w:delText>
        </w:r>
      </w:del>
      <w:del w:id="7392" w:author="谢浩然" w:date="2019-07-11T11:56:07Z">
        <w:r>
          <w:rPr>
            <w:rFonts w:hint="eastAsia" w:ascii="宋体" w:hAnsi="宋体" w:cs="Times New Roman"/>
            <w:bCs/>
            <w:szCs w:val="32"/>
            <w:lang w:eastAsia="zh-CN"/>
          </w:rPr>
          <w:delText>规定禁止盗水及其计量方式等</w:delText>
        </w:r>
      </w:del>
      <w:del w:id="7393" w:author="谢浩然" w:date="2019-07-11T11:56:07Z">
        <w:r>
          <w:rPr>
            <w:rFonts w:hint="eastAsia" w:ascii="宋体" w:hAnsi="宋体" w:eastAsia="仿宋_GB2312" w:cs="仿宋_GB2312"/>
            <w:kern w:val="10"/>
            <w:sz w:val="32"/>
            <w:szCs w:val="32"/>
          </w:rPr>
          <w:delText>。</w:delText>
        </w:r>
      </w:del>
      <w:del w:id="7394" w:author="谢浩然" w:date="2019-07-11T11:56:07Z">
        <w:r>
          <w:rPr>
            <w:rFonts w:hint="eastAsia" w:ascii="宋体" w:hAnsi="宋体" w:cs="Times New Roman"/>
            <w:b/>
            <w:bCs w:val="0"/>
            <w:szCs w:val="32"/>
            <w:lang w:eastAsia="zh-CN"/>
          </w:rPr>
          <w:delText>四是促进节约用水，</w:delText>
        </w:r>
      </w:del>
      <w:del w:id="7395" w:author="谢浩然" w:date="2019-07-11T11:56:07Z">
        <w:r>
          <w:rPr>
            <w:rFonts w:hint="eastAsia" w:ascii="宋体" w:hAnsi="宋体" w:eastAsia="仿宋_GB2312" w:cs="Times New Roman"/>
            <w:b w:val="0"/>
            <w:bCs w:val="0"/>
            <w:szCs w:val="32"/>
            <w:lang w:eastAsia="zh-CN"/>
          </w:rPr>
          <w:delText>规定</w:delText>
        </w:r>
      </w:del>
      <w:del w:id="7396" w:author="谢浩然" w:date="2019-07-11T11:56:07Z">
        <w:r>
          <w:rPr>
            <w:rFonts w:hint="eastAsia" w:ascii="宋体" w:hAnsi="宋体" w:eastAsia="仿宋_GB2312" w:cs="仿宋_GB2312"/>
            <w:kern w:val="10"/>
            <w:sz w:val="32"/>
            <w:szCs w:val="32"/>
          </w:rPr>
          <w:delText>供水行政主管部门应当按月核定并下达非居民用户的用水计划</w:delText>
        </w:r>
      </w:del>
      <w:del w:id="7397" w:author="谢浩然" w:date="2019-07-11T11:56:07Z">
        <w:r>
          <w:rPr>
            <w:rFonts w:hint="eastAsia" w:ascii="宋体" w:hAnsi="宋体" w:eastAsia="仿宋_GB2312" w:cs="仿宋_GB2312"/>
            <w:kern w:val="10"/>
            <w:sz w:val="32"/>
            <w:szCs w:val="32"/>
            <w:lang w:eastAsia="zh-CN"/>
          </w:rPr>
          <w:delText>、</w:delText>
        </w:r>
      </w:del>
      <w:del w:id="7398" w:author="谢浩然" w:date="2019-07-11T11:56:07Z">
        <w:r>
          <w:rPr>
            <w:rFonts w:hint="eastAsia" w:ascii="宋体" w:hAnsi="宋体" w:eastAsia="仿宋_GB2312"/>
            <w:sz w:val="32"/>
            <w:szCs w:val="32"/>
            <w:lang w:eastAsia="zh-CN"/>
          </w:rPr>
          <w:delText>鼓励节约用水的科技研发，加强节水宣传、</w:delText>
        </w:r>
      </w:del>
      <w:del w:id="7399" w:author="谢浩然" w:date="2019-07-11T11:56:07Z">
        <w:r>
          <w:rPr>
            <w:rFonts w:hint="eastAsia" w:ascii="宋体" w:hAnsi="宋体" w:eastAsia="仿宋_GB2312" w:cs="仿宋_GB2312"/>
            <w:sz w:val="32"/>
            <w:szCs w:val="32"/>
          </w:rPr>
          <w:delText>非居民用户</w:delText>
        </w:r>
      </w:del>
      <w:del w:id="7400" w:author="谢浩然" w:date="2019-07-11T11:56:07Z">
        <w:r>
          <w:rPr>
            <w:rFonts w:hint="eastAsia" w:ascii="宋体" w:hAnsi="宋体" w:eastAsia="仿宋_GB2312" w:cs="仿宋_GB2312"/>
            <w:sz w:val="32"/>
            <w:szCs w:val="32"/>
            <w:lang w:eastAsia="zh-CN"/>
          </w:rPr>
          <w:delText>进行</w:delText>
        </w:r>
      </w:del>
      <w:del w:id="7401" w:author="谢浩然" w:date="2019-07-11T11:56:07Z">
        <w:r>
          <w:rPr>
            <w:rFonts w:hint="eastAsia" w:ascii="宋体" w:hAnsi="宋体" w:eastAsia="仿宋_GB2312" w:cs="仿宋_GB2312"/>
            <w:sz w:val="32"/>
            <w:szCs w:val="32"/>
          </w:rPr>
          <w:delText>水量平衡测试</w:delText>
        </w:r>
      </w:del>
      <w:del w:id="7402" w:author="谢浩然" w:date="2019-07-11T11:56:07Z">
        <w:r>
          <w:rPr>
            <w:rFonts w:hint="eastAsia" w:ascii="宋体" w:hAnsi="宋体" w:eastAsia="仿宋_GB2312" w:cs="仿宋_GB2312"/>
            <w:sz w:val="32"/>
            <w:szCs w:val="32"/>
            <w:lang w:eastAsia="zh-CN"/>
          </w:rPr>
          <w:delText>等</w:delText>
        </w:r>
      </w:del>
      <w:del w:id="7403" w:author="谢浩然" w:date="2019-07-11T11:56:07Z">
        <w:r>
          <w:rPr>
            <w:rFonts w:hint="eastAsia" w:ascii="宋体" w:hAnsi="宋体" w:eastAsia="仿宋_GB2312"/>
            <w:sz w:val="32"/>
            <w:szCs w:val="32"/>
            <w:lang w:eastAsia="zh-CN"/>
          </w:rPr>
          <w:delText>。</w:delText>
        </w:r>
      </w:del>
    </w:p>
    <w:p>
      <w:pPr>
        <w:numPr>
          <w:ilvl w:val="-1"/>
          <w:numId w:val="0"/>
        </w:numPr>
        <w:spacing w:line="590" w:lineRule="exact"/>
        <w:ind w:firstLine="0" w:firstLineChars="0"/>
        <w:outlineLvl w:val="9"/>
        <w:rPr>
          <w:del w:id="7405" w:author="谢浩然" w:date="2019-07-11T11:56:07Z"/>
          <w:rFonts w:hint="eastAsia" w:ascii="宋体" w:hAnsi="宋体" w:eastAsia="楷体_GB2312" w:cs="楷体_GB2312"/>
          <w:lang w:eastAsia="zh-CN"/>
        </w:rPr>
        <w:pPrChange w:id="7404" w:author="谢浩然" w:date="2019-07-11T11:56:08Z">
          <w:pPr>
            <w:numPr>
              <w:ilvl w:val="0"/>
              <w:numId w:val="0"/>
            </w:numPr>
            <w:spacing w:line="590" w:lineRule="exact"/>
            <w:ind w:firstLine="632" w:firstLineChars="200"/>
            <w:outlineLvl w:val="9"/>
          </w:pPr>
        </w:pPrChange>
      </w:pPr>
      <w:del w:id="7406" w:author="谢浩然" w:date="2019-07-11T11:56:07Z">
        <w:r>
          <w:rPr>
            <w:rFonts w:hint="eastAsia" w:ascii="宋体" w:hAnsi="宋体" w:eastAsia="楷体_GB2312" w:cs="楷体_GB2312"/>
            <w:color w:val="000000"/>
            <w:szCs w:val="32"/>
          </w:rPr>
          <w:delText>（</w:delText>
        </w:r>
      </w:del>
      <w:del w:id="7407" w:author="谢浩然" w:date="2019-07-11T11:56:07Z">
        <w:r>
          <w:rPr>
            <w:rFonts w:hint="eastAsia" w:ascii="宋体" w:hAnsi="宋体" w:eastAsia="楷体_GB2312" w:cs="楷体_GB2312"/>
            <w:color w:val="000000"/>
            <w:szCs w:val="32"/>
            <w:lang w:eastAsia="zh-CN"/>
          </w:rPr>
          <w:delText>四</w:delText>
        </w:r>
      </w:del>
      <w:del w:id="7408" w:author="谢浩然" w:date="2019-07-11T11:56:07Z">
        <w:r>
          <w:rPr>
            <w:rFonts w:hint="eastAsia" w:ascii="宋体" w:hAnsi="宋体" w:eastAsia="楷体_GB2312" w:cs="楷体_GB2312"/>
            <w:color w:val="000000"/>
            <w:szCs w:val="32"/>
          </w:rPr>
          <w:delText>）</w:delText>
        </w:r>
      </w:del>
      <w:del w:id="7409" w:author="谢浩然" w:date="2019-07-11T11:56:07Z">
        <w:r>
          <w:rPr>
            <w:rFonts w:hint="eastAsia" w:ascii="宋体" w:hAnsi="宋体" w:eastAsia="楷体_GB2312" w:cs="楷体_GB2312"/>
            <w:color w:val="000000"/>
            <w:sz w:val="32"/>
            <w:szCs w:val="32"/>
            <w:lang w:eastAsia="zh-CN"/>
          </w:rPr>
          <w:delText>关于农村供水和用水</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411" w:author="谢浩然" w:date="2019-07-11T11:56:07Z"/>
          <w:rFonts w:hint="eastAsia" w:ascii="宋体" w:hAnsi="宋体" w:eastAsia="仿宋_GB2312"/>
          <w:lang w:val="en-US" w:eastAsia="zh-CN"/>
        </w:rPr>
        <w:pPrChange w:id="7410"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del w:id="7412" w:author="谢浩然" w:date="2019-07-11T11:56:07Z">
        <w:r>
          <w:rPr>
            <w:rFonts w:hint="eastAsia" w:ascii="宋体" w:hAnsi="宋体"/>
          </w:rPr>
          <w:delText>为</w:delText>
        </w:r>
      </w:del>
      <w:del w:id="7413" w:author="谢浩然" w:date="2019-07-11T11:56:07Z">
        <w:r>
          <w:rPr>
            <w:rFonts w:hint="eastAsia" w:ascii="宋体" w:hAnsi="宋体" w:cs="Times New Roman"/>
            <w:bCs w:val="0"/>
            <w:sz w:val="32"/>
            <w:szCs w:val="32"/>
            <w:lang w:eastAsia="zh-CN"/>
          </w:rPr>
          <w:delText>保障</w:delText>
        </w:r>
      </w:del>
      <w:del w:id="7414" w:author="谢浩然" w:date="2019-07-11T11:56:07Z">
        <w:r>
          <w:rPr>
            <w:rFonts w:hint="eastAsia" w:ascii="宋体" w:hAnsi="宋体" w:eastAsia="仿宋_GB2312" w:cs="Times New Roman"/>
            <w:bCs w:val="0"/>
            <w:sz w:val="32"/>
            <w:szCs w:val="32"/>
            <w:lang w:eastAsia="zh-CN"/>
          </w:rPr>
          <w:delText>农村地区供水用水</w:delText>
        </w:r>
      </w:del>
      <w:del w:id="7415" w:author="谢浩然" w:date="2019-07-11T11:56:07Z">
        <w:r>
          <w:rPr>
            <w:rFonts w:hint="eastAsia" w:ascii="宋体" w:hAnsi="宋体" w:cs="Times New Roman"/>
            <w:bCs w:val="0"/>
            <w:sz w:val="32"/>
            <w:szCs w:val="32"/>
            <w:lang w:eastAsia="zh-CN"/>
          </w:rPr>
          <w:delText>和</w:delText>
        </w:r>
      </w:del>
      <w:del w:id="7416" w:author="谢浩然" w:date="2019-07-11T11:56:07Z">
        <w:r>
          <w:rPr>
            <w:rFonts w:hint="eastAsia" w:ascii="宋体" w:hAnsi="宋体" w:eastAsia="仿宋_GB2312" w:cs="Times New Roman"/>
            <w:bCs w:val="0"/>
            <w:sz w:val="32"/>
            <w:szCs w:val="32"/>
            <w:lang w:eastAsia="zh-CN"/>
          </w:rPr>
          <w:delText>饮水安全，推动实现城乡供水用水公共服务均等化，</w:delText>
        </w:r>
      </w:del>
      <w:del w:id="7417" w:author="谢浩然" w:date="2019-07-11T11:56:07Z">
        <w:r>
          <w:rPr>
            <w:rFonts w:hint="eastAsia" w:ascii="宋体" w:hAnsi="宋体" w:eastAsia="仿宋_GB2312" w:cs="Times New Roman"/>
            <w:i w:val="0"/>
            <w:caps w:val="0"/>
            <w:spacing w:val="0"/>
            <w:sz w:val="32"/>
            <w:szCs w:val="32"/>
            <w:shd w:val="clear" w:color="auto" w:fill="auto"/>
            <w:lang w:eastAsia="zh-CN"/>
          </w:rPr>
          <w:delText>《条例》</w:delText>
        </w:r>
      </w:del>
      <w:del w:id="7418" w:author="谢浩然" w:date="2019-07-11T11:56:07Z">
        <w:r>
          <w:rPr>
            <w:rFonts w:hint="eastAsia" w:ascii="宋体" w:hAnsi="宋体" w:cs="Times New Roman"/>
            <w:b/>
            <w:bCs w:val="0"/>
            <w:szCs w:val="32"/>
            <w:lang w:eastAsia="zh-CN"/>
          </w:rPr>
          <w:delText>一是</w:delText>
        </w:r>
      </w:del>
      <w:del w:id="7419" w:author="谢浩然" w:date="2019-07-11T11:56:07Z">
        <w:r>
          <w:rPr>
            <w:rFonts w:hint="eastAsia" w:ascii="宋体" w:hAnsi="宋体" w:eastAsia="仿宋_GB2312" w:cs="Times New Roman"/>
            <w:b/>
            <w:bCs w:val="0"/>
            <w:sz w:val="32"/>
            <w:szCs w:val="32"/>
            <w:lang w:eastAsia="zh-CN"/>
          </w:rPr>
          <w:delText>推动实现城乡供水用水公共服务一体化，</w:delText>
        </w:r>
      </w:del>
      <w:del w:id="7420" w:author="谢浩然" w:date="2019-07-11T11:56:07Z">
        <w:r>
          <w:rPr>
            <w:rFonts w:hint="eastAsia" w:ascii="宋体" w:hAnsi="宋体" w:eastAsia="仿宋_GB2312" w:cs="Times New Roman"/>
            <w:bCs w:val="0"/>
            <w:sz w:val="32"/>
            <w:szCs w:val="32"/>
            <w:lang w:eastAsia="zh-CN"/>
          </w:rPr>
          <w:delText>规定</w:delText>
        </w:r>
      </w:del>
      <w:del w:id="7421" w:author="谢浩然" w:date="2019-07-11T11:56:07Z">
        <w:r>
          <w:rPr>
            <w:rFonts w:hint="eastAsia" w:ascii="宋体" w:hAnsi="宋体" w:eastAsia="仿宋_GB2312" w:cs="仿宋_GB2312"/>
            <w:color w:val="auto"/>
            <w:sz w:val="32"/>
            <w:szCs w:val="32"/>
          </w:rPr>
          <w:delText>在公共供水设施</w:delText>
        </w:r>
      </w:del>
      <w:del w:id="7422" w:author="谢浩然" w:date="2019-07-11T11:56:07Z">
        <w:r>
          <w:rPr>
            <w:rFonts w:hint="eastAsia" w:ascii="宋体" w:hAnsi="宋体" w:eastAsia="仿宋_GB2312" w:cs="仿宋_GB2312"/>
            <w:color w:val="auto"/>
            <w:sz w:val="32"/>
            <w:szCs w:val="32"/>
            <w:lang w:eastAsia="zh-CN"/>
          </w:rPr>
          <w:delText>可以</w:delText>
        </w:r>
      </w:del>
      <w:del w:id="7423" w:author="谢浩然" w:date="2019-07-11T11:56:07Z">
        <w:r>
          <w:rPr>
            <w:rFonts w:hint="eastAsia" w:ascii="宋体" w:hAnsi="宋体" w:eastAsia="仿宋_GB2312" w:cs="仿宋_GB2312"/>
            <w:color w:val="auto"/>
            <w:sz w:val="32"/>
            <w:szCs w:val="32"/>
          </w:rPr>
          <w:delText>提供服务的农村地区，市、区人民政府应当组织</w:delText>
        </w:r>
      </w:del>
      <w:del w:id="7424" w:author="谢浩然" w:date="2019-07-11T11:56:07Z">
        <w:r>
          <w:rPr>
            <w:rFonts w:hint="eastAsia" w:ascii="宋体" w:hAnsi="宋体" w:eastAsia="仿宋_GB2312" w:cs="仿宋_GB2312"/>
            <w:color w:val="auto"/>
            <w:sz w:val="32"/>
            <w:szCs w:val="32"/>
            <w:lang w:eastAsia="zh-CN"/>
          </w:rPr>
          <w:delText>供水单位建设供水设施，供水单位应当</w:delText>
        </w:r>
      </w:del>
      <w:del w:id="7425" w:author="谢浩然" w:date="2019-07-11T11:56:07Z">
        <w:r>
          <w:rPr>
            <w:rFonts w:hint="eastAsia" w:ascii="宋体" w:hAnsi="宋体" w:eastAsia="仿宋_GB2312" w:cs="仿宋_GB2312"/>
            <w:color w:val="auto"/>
            <w:sz w:val="32"/>
            <w:szCs w:val="32"/>
          </w:rPr>
          <w:delText>按照</w:delText>
        </w:r>
      </w:del>
      <w:del w:id="7426" w:author="谢浩然" w:date="2019-07-11T11:56:07Z">
        <w:r>
          <w:rPr>
            <w:rFonts w:hint="eastAsia" w:ascii="宋体" w:hAnsi="宋体" w:eastAsia="仿宋_GB2312" w:cs="仿宋_GB2312"/>
            <w:color w:val="auto"/>
            <w:sz w:val="32"/>
            <w:szCs w:val="32"/>
            <w:lang w:eastAsia="zh-CN"/>
          </w:rPr>
          <w:delText>独立产权单位“</w:delText>
        </w:r>
      </w:del>
      <w:del w:id="7427" w:author="谢浩然" w:date="2019-07-11T11:56:07Z">
        <w:r>
          <w:rPr>
            <w:rFonts w:hint="eastAsia" w:ascii="宋体" w:hAnsi="宋体" w:eastAsia="仿宋_GB2312" w:cs="仿宋_GB2312"/>
            <w:color w:val="auto"/>
            <w:sz w:val="32"/>
            <w:szCs w:val="32"/>
          </w:rPr>
          <w:delText>一户一表、抄表到户</w:delText>
        </w:r>
      </w:del>
      <w:del w:id="7428" w:author="谢浩然" w:date="2019-07-11T11:56:07Z">
        <w:r>
          <w:rPr>
            <w:rFonts w:hint="eastAsia" w:ascii="宋体" w:hAnsi="宋体" w:eastAsia="仿宋_GB2312" w:cs="仿宋_GB2312"/>
            <w:color w:val="auto"/>
            <w:sz w:val="32"/>
            <w:szCs w:val="32"/>
            <w:lang w:eastAsia="zh-CN"/>
          </w:rPr>
          <w:delText>”</w:delText>
        </w:r>
      </w:del>
      <w:del w:id="7429" w:author="谢浩然" w:date="2019-07-11T11:56:07Z">
        <w:r>
          <w:rPr>
            <w:rFonts w:hint="eastAsia" w:ascii="宋体" w:hAnsi="宋体" w:eastAsia="仿宋_GB2312" w:cs="仿宋_GB2312"/>
            <w:color w:val="auto"/>
            <w:sz w:val="32"/>
            <w:szCs w:val="32"/>
          </w:rPr>
          <w:delText>的标准建设或者改造</w:delText>
        </w:r>
      </w:del>
      <w:del w:id="7430" w:author="谢浩然" w:date="2019-07-11T11:56:07Z">
        <w:r>
          <w:rPr>
            <w:rFonts w:hint="eastAsia" w:ascii="宋体" w:hAnsi="宋体" w:eastAsia="仿宋_GB2312" w:cs="仿宋_GB2312"/>
            <w:color w:val="auto"/>
            <w:sz w:val="32"/>
            <w:szCs w:val="32"/>
            <w:lang w:eastAsia="zh-CN"/>
          </w:rPr>
          <w:delText>公共供水</w:delText>
        </w:r>
      </w:del>
      <w:del w:id="7431" w:author="谢浩然" w:date="2019-07-11T11:56:07Z">
        <w:r>
          <w:rPr>
            <w:rFonts w:hint="eastAsia" w:ascii="宋体" w:hAnsi="宋体" w:eastAsia="仿宋_GB2312" w:cs="仿宋_GB2312"/>
            <w:color w:val="auto"/>
            <w:sz w:val="32"/>
            <w:szCs w:val="32"/>
          </w:rPr>
          <w:delText>设施</w:delText>
        </w:r>
      </w:del>
      <w:del w:id="7432" w:author="谢浩然" w:date="2019-07-11T11:56:07Z">
        <w:r>
          <w:rPr>
            <w:rFonts w:hint="eastAsia" w:ascii="宋体" w:hAnsi="宋体" w:eastAsia="仿宋_GB2312" w:cs="仿宋_GB2312"/>
            <w:color w:val="auto"/>
            <w:sz w:val="32"/>
            <w:szCs w:val="32"/>
            <w:lang w:eastAsia="zh-CN"/>
          </w:rPr>
          <w:delText>，</w:delText>
        </w:r>
      </w:del>
      <w:del w:id="7433" w:author="谢浩然" w:date="2019-07-11T11:56:07Z">
        <w:r>
          <w:rPr>
            <w:rFonts w:hint="eastAsia" w:ascii="宋体" w:hAnsi="宋体" w:eastAsia="仿宋_GB2312" w:cs="Times New Roman"/>
            <w:bCs w:val="0"/>
            <w:sz w:val="32"/>
            <w:szCs w:val="32"/>
            <w:lang w:eastAsia="zh-CN"/>
          </w:rPr>
          <w:delText>在不具备条件地区，应当组织农村集中式供水设施建设。</w:delText>
        </w:r>
      </w:del>
      <w:del w:id="7434" w:author="谢浩然" w:date="2019-07-11T11:56:07Z">
        <w:r>
          <w:rPr>
            <w:rFonts w:hint="eastAsia" w:ascii="宋体" w:hAnsi="宋体" w:eastAsia="仿宋_GB2312" w:cs="Times New Roman"/>
            <w:b/>
            <w:bCs/>
            <w:sz w:val="32"/>
            <w:szCs w:val="32"/>
            <w:lang w:eastAsia="zh-CN"/>
          </w:rPr>
          <w:delText>二是加强农村供水的管理和维护，</w:delText>
        </w:r>
      </w:del>
      <w:del w:id="7435" w:author="谢浩然" w:date="2019-07-11T11:56:07Z">
        <w:r>
          <w:rPr>
            <w:rFonts w:hint="eastAsia" w:ascii="宋体" w:hAnsi="宋体" w:cs="Times New Roman"/>
            <w:bCs w:val="0"/>
            <w:sz w:val="32"/>
            <w:szCs w:val="32"/>
            <w:lang w:eastAsia="zh-CN"/>
          </w:rPr>
          <w:delText>规定</w:delText>
        </w:r>
      </w:del>
      <w:del w:id="7436" w:author="谢浩然" w:date="2019-07-11T11:56:07Z">
        <w:r>
          <w:rPr>
            <w:rFonts w:hint="eastAsia" w:ascii="宋体" w:hAnsi="宋体" w:eastAsia="仿宋_GB2312" w:cs="仿宋_GB2312"/>
            <w:bCs/>
            <w:color w:val="auto"/>
            <w:sz w:val="32"/>
            <w:szCs w:val="32"/>
          </w:rPr>
          <w:delText>政府投资</w:delText>
        </w:r>
      </w:del>
      <w:del w:id="7437" w:author="谢浩然" w:date="2019-07-11T11:56:07Z">
        <w:r>
          <w:rPr>
            <w:rFonts w:hint="eastAsia" w:ascii="宋体" w:hAnsi="宋体" w:eastAsia="仿宋_GB2312" w:cs="仿宋_GB2312"/>
            <w:bCs/>
            <w:color w:val="auto"/>
            <w:sz w:val="32"/>
            <w:szCs w:val="32"/>
            <w:lang w:eastAsia="zh-CN"/>
          </w:rPr>
          <w:delText>的</w:delText>
        </w:r>
      </w:del>
      <w:del w:id="7438" w:author="谢浩然" w:date="2019-07-11T11:56:07Z">
        <w:r>
          <w:rPr>
            <w:rFonts w:hint="eastAsia" w:ascii="宋体" w:hAnsi="宋体" w:eastAsia="仿宋_GB2312" w:cs="仿宋_GB2312"/>
            <w:bCs/>
            <w:color w:val="auto"/>
            <w:sz w:val="32"/>
            <w:szCs w:val="32"/>
          </w:rPr>
          <w:delText>农村集中式供水设施由</w:delText>
        </w:r>
      </w:del>
      <w:del w:id="7439" w:author="谢浩然" w:date="2019-07-11T11:56:07Z">
        <w:r>
          <w:rPr>
            <w:rFonts w:hint="eastAsia" w:ascii="宋体" w:hAnsi="宋体" w:eastAsia="仿宋_GB2312" w:cs="仿宋_GB2312"/>
            <w:bCs/>
            <w:color w:val="auto"/>
            <w:sz w:val="32"/>
            <w:szCs w:val="32"/>
            <w:lang w:eastAsia="zh-CN"/>
          </w:rPr>
          <w:delText>所在地的区人民政府</w:delText>
        </w:r>
      </w:del>
      <w:del w:id="7440" w:author="谢浩然" w:date="2019-07-11T11:56:07Z">
        <w:r>
          <w:rPr>
            <w:rFonts w:hint="eastAsia" w:ascii="宋体" w:hAnsi="宋体" w:eastAsia="仿宋_GB2312" w:cs="仿宋_GB2312"/>
            <w:bCs/>
            <w:color w:val="auto"/>
            <w:sz w:val="32"/>
            <w:szCs w:val="32"/>
          </w:rPr>
          <w:delText>委托专业机构进行日常维护、管理</w:delText>
        </w:r>
      </w:del>
      <w:del w:id="7441" w:author="谢浩然" w:date="2019-07-11T11:56:07Z">
        <w:r>
          <w:rPr>
            <w:rFonts w:hint="eastAsia" w:ascii="宋体" w:hAnsi="宋体" w:eastAsia="仿宋_GB2312" w:cs="仿宋_GB2312"/>
            <w:color w:val="auto"/>
            <w:sz w:val="32"/>
            <w:szCs w:val="32"/>
          </w:rPr>
          <w:delText>。</w:delText>
        </w:r>
      </w:del>
      <w:del w:id="7442" w:author="谢浩然" w:date="2019-07-11T11:56:07Z">
        <w:r>
          <w:rPr>
            <w:rFonts w:hint="eastAsia" w:ascii="宋体" w:hAnsi="宋体" w:eastAsia="仿宋_GB2312" w:cs="仿宋_GB2312"/>
            <w:bCs/>
            <w:color w:val="auto"/>
            <w:sz w:val="32"/>
            <w:szCs w:val="32"/>
          </w:rPr>
          <w:delText>社会投资、捐资的农村集中式供水设施</w:delText>
        </w:r>
      </w:del>
      <w:del w:id="7443" w:author="谢浩然" w:date="2019-07-11T11:56:07Z">
        <w:r>
          <w:rPr>
            <w:rFonts w:hint="eastAsia" w:ascii="宋体" w:hAnsi="宋体" w:eastAsia="仿宋_GB2312" w:cs="仿宋_GB2312"/>
            <w:bCs/>
            <w:color w:val="auto"/>
            <w:sz w:val="32"/>
            <w:szCs w:val="32"/>
            <w:lang w:eastAsia="zh-CN"/>
          </w:rPr>
          <w:delText>由投资建设主体确定运行和维护方式。</w:delText>
        </w:r>
      </w:del>
      <w:del w:id="7444" w:author="谢浩然" w:date="2019-07-11T11:56:07Z">
        <w:r>
          <w:rPr>
            <w:rFonts w:hint="eastAsia" w:ascii="宋体" w:hAnsi="宋体" w:eastAsia="仿宋_GB2312" w:cs="Times New Roman"/>
            <w:bCs w:val="0"/>
            <w:sz w:val="32"/>
            <w:szCs w:val="32"/>
            <w:lang w:eastAsia="zh-CN"/>
          </w:rPr>
          <w:delText>规定农村水质的监管和农村集中式供水水价的形成。</w:delText>
        </w:r>
      </w:del>
    </w:p>
    <w:p>
      <w:pPr>
        <w:keepNext w:val="0"/>
        <w:keepLines w:val="0"/>
        <w:pageBreakBefore w:val="0"/>
        <w:widowControl w:val="0"/>
        <w:numPr>
          <w:ilvl w:val="-1"/>
          <w:numId w:val="0"/>
        </w:numPr>
        <w:kinsoku/>
        <w:wordWrap/>
        <w:overflowPunct/>
        <w:topLinePunct w:val="0"/>
        <w:autoSpaceDE/>
        <w:autoSpaceDN/>
        <w:bidi w:val="0"/>
        <w:adjustRightInd/>
        <w:spacing w:line="590" w:lineRule="exact"/>
        <w:ind w:left="0" w:leftChars="0" w:right="0" w:rightChars="0" w:firstLine="0" w:firstLineChars="0"/>
        <w:jc w:val="both"/>
        <w:textAlignment w:val="auto"/>
        <w:outlineLvl w:val="9"/>
        <w:rPr>
          <w:del w:id="7446" w:author="谢浩然" w:date="2019-07-11T11:56:07Z"/>
          <w:rFonts w:hint="eastAsia" w:ascii="宋体" w:hAnsi="宋体" w:eastAsia="楷体_GB2312" w:cs="楷体_GB2312"/>
          <w:color w:val="000000"/>
          <w:sz w:val="32"/>
          <w:szCs w:val="32"/>
          <w:shd w:val="clear" w:color="auto" w:fill="auto"/>
          <w:lang w:eastAsia="zh-CN"/>
        </w:rPr>
        <w:pPrChange w:id="7445" w:author="谢浩然" w:date="2019-07-11T11:56:08Z">
          <w:pPr>
            <w:keepNext w:val="0"/>
            <w:keepLines w:val="0"/>
            <w:pageBreakBefore w:val="0"/>
            <w:widowControl w:val="0"/>
            <w:numPr>
              <w:ilvl w:val="0"/>
              <w:numId w:val="0"/>
            </w:numPr>
            <w:tabs>
              <w:tab w:val="center" w:pos="4213"/>
              <w:tab w:val="right" w:pos="8306"/>
            </w:tabs>
            <w:kinsoku/>
            <w:wordWrap/>
            <w:overflowPunct/>
            <w:topLinePunct w:val="0"/>
            <w:autoSpaceDE/>
            <w:autoSpaceDN/>
            <w:bidi w:val="0"/>
            <w:adjustRightInd/>
            <w:spacing w:line="590" w:lineRule="exact"/>
            <w:ind w:left="0" w:leftChars="0" w:right="0" w:rightChars="0" w:firstLine="632" w:firstLineChars="200"/>
            <w:jc w:val="both"/>
            <w:textAlignment w:val="auto"/>
            <w:outlineLvl w:val="9"/>
          </w:pPr>
        </w:pPrChange>
      </w:pPr>
      <w:del w:id="7447" w:author="谢浩然" w:date="2019-07-11T11:56:07Z">
        <w:r>
          <w:rPr>
            <w:rFonts w:hint="eastAsia" w:ascii="宋体" w:hAnsi="宋体" w:eastAsia="楷体_GB2312" w:cs="楷体_GB2312"/>
            <w:color w:val="000000"/>
            <w:sz w:val="32"/>
            <w:szCs w:val="32"/>
            <w:shd w:val="clear" w:color="auto" w:fill="auto"/>
            <w:lang w:eastAsia="zh-CN"/>
          </w:rPr>
          <w:delText>（五）设置了法律责任专章。</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7449" w:author="谢浩然" w:date="2019-07-11T11:56:07Z"/>
          <w:rFonts w:hint="eastAsia" w:ascii="宋体" w:hAnsi="宋体" w:eastAsia="仿宋_GB2312"/>
          <w:sz w:val="32"/>
          <w:szCs w:val="32"/>
          <w:lang w:eastAsia="zh-CN"/>
        </w:rPr>
        <w:pPrChange w:id="7448" w:author="谢浩然" w:date="2019-07-11T11:56:08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del w:id="7450" w:author="谢浩然" w:date="2019-07-11T11:56:07Z">
        <w:r>
          <w:rPr>
            <w:rFonts w:hint="eastAsia" w:ascii="宋体" w:hAnsi="宋体" w:eastAsia="仿宋_GB2312" w:cs="Times New Roman"/>
            <w:sz w:val="32"/>
            <w:szCs w:val="32"/>
            <w:shd w:val="clear" w:color="auto" w:fill="auto"/>
            <w:lang w:eastAsia="zh-CN"/>
          </w:rPr>
          <w:delText>为保障条例的实施，</w:delText>
        </w:r>
      </w:del>
      <w:del w:id="7451" w:author="谢浩然" w:date="2019-07-11T11:56:07Z">
        <w:r>
          <w:rPr>
            <w:rFonts w:hint="eastAsia" w:ascii="宋体" w:hAnsi="宋体" w:eastAsia="仿宋_GB2312" w:cs="Times New Roman"/>
            <w:i w:val="0"/>
            <w:caps w:val="0"/>
            <w:spacing w:val="0"/>
            <w:sz w:val="32"/>
            <w:szCs w:val="32"/>
            <w:shd w:val="clear" w:color="auto" w:fill="auto"/>
            <w:lang w:eastAsia="zh-CN"/>
          </w:rPr>
          <w:delText>《条例》</w:delText>
        </w:r>
      </w:del>
      <w:del w:id="7452" w:author="谢浩然" w:date="2019-07-11T11:56:07Z">
        <w:r>
          <w:rPr>
            <w:rFonts w:hint="eastAsia" w:ascii="宋体" w:hAnsi="宋体" w:cs="Times New Roman"/>
            <w:bCs w:val="0"/>
            <w:szCs w:val="32"/>
            <w:lang w:eastAsia="zh-CN"/>
          </w:rPr>
          <w:delText>对</w:delText>
        </w:r>
      </w:del>
      <w:del w:id="7453" w:author="谢浩然" w:date="2019-07-11T11:56:07Z">
        <w:r>
          <w:rPr>
            <w:rFonts w:hint="eastAsia" w:ascii="宋体" w:hAnsi="宋体" w:eastAsia="仿宋_GB2312" w:cs="Times New Roman"/>
            <w:bCs w:val="0"/>
            <w:sz w:val="32"/>
            <w:szCs w:val="32"/>
            <w:lang w:eastAsia="zh-CN"/>
          </w:rPr>
          <w:delText>供水行政主管部门和其他行政管理部门及其工作人员、</w:delText>
        </w:r>
      </w:del>
      <w:del w:id="7454" w:author="谢浩然" w:date="2019-07-11T11:56:07Z">
        <w:r>
          <w:rPr>
            <w:rFonts w:hint="eastAsia" w:ascii="宋体" w:hAnsi="宋体" w:eastAsia="仿宋_GB2312" w:cs="Times New Roman"/>
            <w:lang w:eastAsia="zh-CN"/>
          </w:rPr>
          <w:delText>供水单位、</w:delText>
        </w:r>
      </w:del>
      <w:del w:id="7455" w:author="谢浩然" w:date="2019-07-11T11:56:07Z">
        <w:r>
          <w:rPr>
            <w:rFonts w:hint="eastAsia" w:ascii="宋体" w:hAnsi="宋体" w:eastAsia="仿宋_GB2312" w:cs="Times New Roman"/>
            <w:bCs w:val="0"/>
            <w:sz w:val="32"/>
            <w:szCs w:val="32"/>
            <w:lang w:eastAsia="zh-CN"/>
          </w:rPr>
          <w:delText>建设单位、设计单位、施工单位、</w:delText>
        </w:r>
      </w:del>
      <w:del w:id="7456" w:author="谢浩然" w:date="2019-07-11T11:56:07Z">
        <w:r>
          <w:rPr>
            <w:rFonts w:hint="eastAsia" w:ascii="宋体" w:hAnsi="宋体" w:eastAsia="仿宋_GB2312" w:cs="Times New Roman"/>
            <w:bCs w:val="0"/>
            <w:lang w:eastAsia="zh-CN"/>
          </w:rPr>
          <w:delText>盗水者、其他单位或者个人违反本条例的行为设置了相应的法律责任，</w:delText>
        </w:r>
      </w:del>
      <w:del w:id="7457" w:author="谢浩然" w:date="2019-07-11T11:56:07Z">
        <w:r>
          <w:rPr>
            <w:rFonts w:hint="eastAsia" w:ascii="宋体" w:hAnsi="宋体" w:eastAsia="仿宋_GB2312" w:cs="Times New Roman"/>
            <w:sz w:val="32"/>
            <w:szCs w:val="32"/>
            <w:shd w:val="clear" w:color="auto" w:fill="auto"/>
            <w:lang w:eastAsia="zh-CN"/>
          </w:rPr>
          <w:delText>给予违法行为人相应的处罚。</w:delText>
        </w:r>
      </w:del>
    </w:p>
    <w:p>
      <w:pPr>
        <w:spacing w:line="590" w:lineRule="exact"/>
        <w:ind w:firstLine="0" w:firstLineChars="0"/>
        <w:jc w:val="both"/>
        <w:rPr>
          <w:del w:id="7459" w:author="谢浩然" w:date="2019-07-11T11:56:07Z"/>
          <w:rFonts w:hint="eastAsia" w:ascii="宋体" w:hAnsi="宋体" w:eastAsia="仿宋_GB2312" w:cs="仿宋_GB2312"/>
          <w:color w:val="000000"/>
          <w:spacing w:val="0"/>
          <w:sz w:val="32"/>
        </w:rPr>
        <w:pPrChange w:id="7458" w:author="谢浩然" w:date="2019-07-11T11:56:08Z">
          <w:pPr>
            <w:spacing w:line="590" w:lineRule="exact"/>
            <w:ind w:firstLine="632" w:firstLineChars="200"/>
            <w:jc w:val="both"/>
          </w:pPr>
        </w:pPrChange>
      </w:pPr>
      <w:del w:id="7460" w:author="谢浩然" w:date="2019-07-11T11:56:07Z">
        <w:r>
          <w:rPr>
            <w:rFonts w:hint="eastAsia" w:ascii="宋体" w:hAnsi="宋体"/>
            <w:color w:val="000000"/>
          </w:rPr>
          <w:delText>《</w:delText>
        </w:r>
      </w:del>
      <w:del w:id="7461" w:author="谢浩然" w:date="2019-07-11T11:56:07Z">
        <w:r>
          <w:rPr>
            <w:rFonts w:hint="eastAsia" w:ascii="宋体" w:hAnsi="宋体"/>
            <w:color w:val="000000"/>
            <w:lang w:eastAsia="zh-CN"/>
          </w:rPr>
          <w:delText>条例</w:delText>
        </w:r>
      </w:del>
      <w:del w:id="7462" w:author="谢浩然" w:date="2019-07-11T11:56:07Z">
        <w:r>
          <w:rPr>
            <w:rFonts w:hint="eastAsia" w:ascii="宋体" w:hAnsi="宋体"/>
            <w:color w:val="000000"/>
          </w:rPr>
          <w:delText>》</w:delText>
        </w:r>
      </w:del>
      <w:del w:id="7463" w:author="谢浩然" w:date="2019-07-11T11:56:07Z">
        <w:r>
          <w:rPr>
            <w:rFonts w:hint="eastAsia" w:ascii="宋体" w:hAnsi="宋体" w:eastAsia="仿宋_GB2312" w:cs="仿宋_GB2312"/>
            <w:color w:val="000000"/>
            <w:spacing w:val="0"/>
            <w:sz w:val="32"/>
          </w:rPr>
          <w:delText>与</w:delText>
        </w:r>
      </w:del>
      <w:del w:id="7464" w:author="谢浩然" w:date="2019-07-11T11:56:07Z">
        <w:r>
          <w:rPr>
            <w:rFonts w:hint="eastAsia" w:ascii="宋体" w:hAnsi="宋体" w:cs="仿宋_GB2312"/>
            <w:color w:val="000000"/>
            <w:spacing w:val="0"/>
            <w:sz w:val="32"/>
            <w:lang w:eastAsia="zh-CN"/>
          </w:rPr>
          <w:delText>宪法、</w:delText>
        </w:r>
      </w:del>
      <w:del w:id="7465" w:author="谢浩然" w:date="2019-07-11T11:56:07Z">
        <w:r>
          <w:rPr>
            <w:rFonts w:hint="eastAsia" w:ascii="宋体" w:hAnsi="宋体" w:eastAsia="仿宋_GB2312" w:cs="仿宋_GB2312"/>
            <w:color w:val="000000"/>
            <w:spacing w:val="0"/>
            <w:sz w:val="32"/>
          </w:rPr>
          <w:delText>法律、行政法规和</w:delText>
        </w:r>
      </w:del>
      <w:del w:id="7466" w:author="谢浩然" w:date="2019-07-11T11:56:07Z">
        <w:r>
          <w:rPr>
            <w:rFonts w:hint="eastAsia" w:ascii="宋体" w:hAnsi="宋体" w:cs="仿宋_GB2312"/>
            <w:color w:val="000000"/>
            <w:spacing w:val="0"/>
            <w:sz w:val="32"/>
            <w:lang w:eastAsia="zh-CN"/>
          </w:rPr>
          <w:delText>广东</w:delText>
        </w:r>
      </w:del>
      <w:del w:id="7467" w:author="谢浩然" w:date="2019-07-11T11:56:07Z">
        <w:r>
          <w:rPr>
            <w:rFonts w:hint="eastAsia" w:ascii="宋体" w:hAnsi="宋体" w:eastAsia="仿宋_GB2312" w:cs="仿宋_GB2312"/>
            <w:color w:val="000000"/>
            <w:spacing w:val="0"/>
            <w:sz w:val="32"/>
          </w:rPr>
          <w:delText>省的地方性法规</w:delText>
        </w:r>
      </w:del>
      <w:del w:id="7468" w:author="谢浩然" w:date="2019-07-11T11:56:07Z">
        <w:r>
          <w:rPr>
            <w:rFonts w:hint="eastAsia" w:ascii="宋体" w:hAnsi="宋体" w:cs="仿宋_GB2312"/>
            <w:color w:val="000000"/>
            <w:spacing w:val="0"/>
            <w:sz w:val="32"/>
            <w:lang w:eastAsia="zh-CN"/>
          </w:rPr>
          <w:delText>不</w:delText>
        </w:r>
      </w:del>
      <w:del w:id="7469" w:author="谢浩然" w:date="2019-07-11T11:56:07Z">
        <w:r>
          <w:rPr>
            <w:rFonts w:hint="eastAsia" w:ascii="宋体" w:hAnsi="宋体" w:eastAsia="仿宋_GB2312" w:cs="仿宋_GB2312"/>
            <w:color w:val="000000"/>
            <w:spacing w:val="0"/>
            <w:sz w:val="32"/>
          </w:rPr>
          <w:delText>抵触。</w:delText>
        </w:r>
      </w:del>
    </w:p>
    <w:p>
      <w:pPr>
        <w:spacing w:line="590" w:lineRule="exact"/>
        <w:ind w:firstLine="0" w:firstLineChars="0"/>
        <w:rPr>
          <w:del w:id="7471" w:author="谢浩然" w:date="2019-07-11T11:56:07Z"/>
          <w:rFonts w:ascii="宋体" w:hAnsi="宋体"/>
          <w:b/>
          <w:bCs/>
          <w:color w:val="000000"/>
        </w:rPr>
        <w:pPrChange w:id="7470" w:author="谢浩然" w:date="2019-07-11T11:56:08Z">
          <w:pPr>
            <w:spacing w:line="590" w:lineRule="exact"/>
            <w:ind w:firstLine="632" w:firstLineChars="200"/>
          </w:pPr>
        </w:pPrChange>
      </w:pPr>
      <w:del w:id="7472" w:author="谢浩然" w:date="2019-07-11T11:56:07Z">
        <w:r>
          <w:rPr>
            <w:rFonts w:hint="eastAsia" w:ascii="宋体" w:hAnsi="宋体"/>
            <w:color w:val="000000"/>
          </w:rPr>
          <w:delText>以上说明和《广州市</w:delText>
        </w:r>
      </w:del>
      <w:del w:id="7473" w:author="谢浩然" w:date="2019-07-11T11:56:07Z">
        <w:r>
          <w:rPr>
            <w:rFonts w:hint="eastAsia" w:ascii="宋体" w:hAnsi="宋体" w:eastAsia="仿宋_GB2312" w:cs="Times New Roman"/>
            <w:color w:val="000000"/>
            <w:sz w:val="32"/>
            <w:szCs w:val="32"/>
            <w:lang w:eastAsia="zh-CN"/>
          </w:rPr>
          <w:delText>供水用水条例</w:delText>
        </w:r>
      </w:del>
      <w:del w:id="7474" w:author="谢浩然" w:date="2019-07-11T11:56:07Z">
        <w:r>
          <w:rPr>
            <w:rFonts w:hint="eastAsia" w:ascii="宋体" w:hAnsi="宋体"/>
            <w:color w:val="000000"/>
          </w:rPr>
          <w:delText>》，请予审议。</w:delText>
        </w:r>
      </w:del>
    </w:p>
    <w:p>
      <w:pPr>
        <w:spacing w:beforeLines="0" w:afterLines="0" w:line="590" w:lineRule="exact"/>
        <w:rPr>
          <w:del w:id="7476" w:author="谢浩然" w:date="2019-07-11T11:56:07Z"/>
          <w:rFonts w:ascii="宋体" w:hAnsi="宋体"/>
        </w:rPr>
        <w:pPrChange w:id="7475" w:author="卢颖东" w:date="2019-05-21T14:38:00Z">
          <w:pPr>
            <w:spacing w:line="20" w:lineRule="exact"/>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7478" w:author="谢浩然" w:date="2019-07-11T11:56:07Z"/>
          <w:rFonts w:hint="default" w:ascii="宋体" w:hAnsi="宋体" w:eastAsia="方正小标宋_GBK" w:cs="Times New Roman"/>
          <w:b w:val="0"/>
          <w:bCs w:val="0"/>
          <w:color w:val="000000"/>
          <w:spacing w:val="0"/>
          <w:sz w:val="44"/>
          <w:szCs w:val="44"/>
        </w:rPr>
        <w:pPrChange w:id="7477"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7479" w:author="谢浩然" w:date="2019-07-11T11:56:07Z">
        <w:r>
          <w:rPr>
            <w:rFonts w:ascii="宋体" w:hAnsi="宋体" w:cs="仿宋_GB2312"/>
            <w:bCs/>
            <w:color w:val="000000"/>
            <w:sz w:val="44"/>
          </w:rPr>
          <w:br w:type="page"/>
        </w:r>
      </w:del>
    </w:p>
    <w:p>
      <w:pPr>
        <w:spacing w:beforeLines="0" w:afterLines="0" w:line="590" w:lineRule="exact"/>
        <w:rPr>
          <w:del w:id="7481" w:author="谢浩然" w:date="2019-07-11T11:56:07Z"/>
          <w:rFonts w:hint="eastAsia" w:ascii="宋体" w:hAnsi="宋体"/>
          <w:color w:val="000000"/>
          <w:sz w:val="32"/>
          <w:szCs w:val="32"/>
        </w:rPr>
        <w:pPrChange w:id="7480" w:author="卢颖东" w:date="2019-05-21T14:38:00Z">
          <w:pPr>
            <w:spacing w:line="590" w:lineRule="exact"/>
          </w:pPr>
        </w:pPrChange>
      </w:pPr>
    </w:p>
    <w:p>
      <w:pPr>
        <w:spacing w:line="590" w:lineRule="exact"/>
        <w:jc w:val="both"/>
        <w:rPr>
          <w:del w:id="7483" w:author="谢浩然" w:date="2019-07-11T11:56:07Z"/>
          <w:rFonts w:hint="eastAsia" w:ascii="宋体" w:hAnsi="宋体" w:eastAsia="黑体" w:cs="黑体"/>
          <w:color w:val="000000"/>
          <w:sz w:val="44"/>
          <w:szCs w:val="44"/>
        </w:rPr>
        <w:pPrChange w:id="7482" w:author="谢浩然" w:date="2019-07-11T11:56:08Z">
          <w:pPr>
            <w:spacing w:line="590" w:lineRule="exact"/>
            <w:jc w:val="center"/>
          </w:pPr>
        </w:pPrChange>
      </w:pPr>
      <w:del w:id="7484" w:author="谢浩然" w:date="2019-07-11T11:56:07Z">
        <w:r>
          <w:rPr>
            <w:rFonts w:hint="eastAsia" w:ascii="宋体" w:hAnsi="宋体" w:eastAsia="黑体" w:cs="黑体"/>
            <w:color w:val="000000"/>
            <w:sz w:val="44"/>
            <w:szCs w:val="44"/>
          </w:rPr>
          <w:delText>关于《</w:delText>
        </w:r>
      </w:del>
      <w:del w:id="7485" w:author="谢浩然" w:date="2019-07-11T11:56:07Z">
        <w:r>
          <w:rPr>
            <w:rFonts w:hint="eastAsia" w:ascii="宋体" w:hAnsi="宋体" w:eastAsia="黑体" w:cs="黑体"/>
            <w:color w:val="000000"/>
            <w:sz w:val="44"/>
            <w:szCs w:val="44"/>
            <w:lang w:eastAsia="zh-CN"/>
          </w:rPr>
          <w:delText>广州市供水用水条例</w:delText>
        </w:r>
      </w:del>
      <w:del w:id="7486" w:author="谢浩然" w:date="2019-07-11T11:56:07Z">
        <w:r>
          <w:rPr>
            <w:rFonts w:hint="eastAsia" w:ascii="宋体" w:hAnsi="宋体" w:eastAsia="黑体" w:cs="黑体"/>
            <w:color w:val="000000"/>
            <w:sz w:val="44"/>
            <w:szCs w:val="44"/>
          </w:rPr>
          <w:delText>（草案</w:delText>
        </w:r>
      </w:del>
      <w:del w:id="7487" w:author="谢浩然" w:date="2019-07-11T11:56:07Z">
        <w:r>
          <w:rPr>
            <w:rFonts w:hint="eastAsia" w:ascii="宋体" w:hAnsi="宋体" w:eastAsia="黑体" w:cs="黑体"/>
            <w:color w:val="000000"/>
            <w:sz w:val="44"/>
            <w:szCs w:val="44"/>
            <w:lang w:eastAsia="zh-CN"/>
          </w:rPr>
          <w:delText>二次审议稿</w:delText>
        </w:r>
      </w:del>
      <w:del w:id="7488" w:author="谢浩然" w:date="2019-07-11T11:56:07Z">
        <w:r>
          <w:rPr>
            <w:rFonts w:hint="eastAsia" w:ascii="宋体" w:hAnsi="宋体" w:eastAsia="黑体" w:cs="黑体"/>
            <w:color w:val="000000"/>
            <w:sz w:val="44"/>
            <w:szCs w:val="44"/>
          </w:rPr>
          <w:delText>）》</w:delText>
        </w:r>
      </w:del>
    </w:p>
    <w:p>
      <w:pPr>
        <w:spacing w:line="590" w:lineRule="exact"/>
        <w:jc w:val="both"/>
        <w:rPr>
          <w:del w:id="7490" w:author="谢浩然" w:date="2019-07-11T11:56:07Z"/>
          <w:rFonts w:hint="eastAsia" w:ascii="宋体" w:hAnsi="宋体" w:eastAsia="方正小标宋简体"/>
          <w:color w:val="000000"/>
          <w:sz w:val="44"/>
          <w:szCs w:val="44"/>
        </w:rPr>
        <w:pPrChange w:id="7489" w:author="谢浩然" w:date="2019-07-11T11:56:08Z">
          <w:pPr>
            <w:spacing w:line="590" w:lineRule="exact"/>
            <w:jc w:val="center"/>
          </w:pPr>
        </w:pPrChange>
      </w:pPr>
      <w:del w:id="7491" w:author="谢浩然" w:date="2019-07-11T11:56:07Z">
        <w:r>
          <w:rPr>
            <w:rFonts w:hint="eastAsia" w:ascii="宋体" w:hAnsi="宋体" w:eastAsia="黑体" w:cs="黑体"/>
            <w:color w:val="000000"/>
            <w:sz w:val="44"/>
            <w:szCs w:val="44"/>
          </w:rPr>
          <w:delText>审议结果的报告</w:delText>
        </w:r>
      </w:del>
    </w:p>
    <w:p>
      <w:pPr>
        <w:spacing w:line="590" w:lineRule="exact"/>
        <w:jc w:val="both"/>
        <w:rPr>
          <w:del w:id="7493" w:author="谢浩然" w:date="2019-07-11T11:56:07Z"/>
          <w:rFonts w:hint="eastAsia" w:ascii="宋体" w:hAnsi="宋体" w:eastAsia="楷体_GB2312" w:cs="楷体_GB2312"/>
          <w:color w:val="000000"/>
          <w:sz w:val="32"/>
          <w:szCs w:val="32"/>
        </w:rPr>
        <w:pPrChange w:id="7492" w:author="谢浩然" w:date="2019-07-11T11:56:08Z">
          <w:pPr>
            <w:spacing w:line="590" w:lineRule="exact"/>
            <w:jc w:val="center"/>
          </w:pPr>
        </w:pPrChange>
      </w:pPr>
      <w:del w:id="7494" w:author="谢浩然" w:date="2019-07-11T11:56:07Z">
        <w:r>
          <w:rPr>
            <w:rFonts w:hint="eastAsia" w:ascii="宋体" w:hAnsi="宋体" w:eastAsia="方正小标宋_GBK" w:cs="方正小标宋_GBK"/>
            <w:color w:val="000000"/>
            <w:sz w:val="32"/>
            <w:szCs w:val="32"/>
          </w:rPr>
          <w:delText>——</w:delText>
        </w:r>
      </w:del>
      <w:del w:id="7495" w:author="谢浩然" w:date="2019-07-11T11:56:07Z">
        <w:r>
          <w:rPr>
            <w:rFonts w:hint="eastAsia" w:ascii="宋体" w:hAnsi="宋体" w:eastAsia="楷体" w:cs="楷体"/>
            <w:color w:val="000000"/>
            <w:sz w:val="32"/>
            <w:szCs w:val="32"/>
          </w:rPr>
          <w:delText>2018年</w:delText>
        </w:r>
      </w:del>
      <w:del w:id="7496" w:author="谢浩然" w:date="2019-07-11T11:56:07Z">
        <w:r>
          <w:rPr>
            <w:rFonts w:hint="eastAsia" w:ascii="宋体" w:hAnsi="宋体" w:eastAsia="楷体" w:cs="楷体"/>
            <w:color w:val="000000"/>
            <w:sz w:val="32"/>
            <w:szCs w:val="32"/>
            <w:lang w:val="en-US" w:eastAsia="zh-CN"/>
          </w:rPr>
          <w:delText>12</w:delText>
        </w:r>
      </w:del>
      <w:del w:id="7497" w:author="谢浩然" w:date="2019-07-11T11:56:07Z">
        <w:r>
          <w:rPr>
            <w:rFonts w:hint="eastAsia" w:ascii="宋体" w:hAnsi="宋体" w:eastAsia="楷体" w:cs="楷体"/>
            <w:color w:val="000000"/>
            <w:sz w:val="32"/>
            <w:szCs w:val="32"/>
          </w:rPr>
          <w:delText>月</w:delText>
        </w:r>
      </w:del>
      <w:del w:id="7498" w:author="谢浩然" w:date="2019-07-11T11:56:07Z">
        <w:r>
          <w:rPr>
            <w:rFonts w:hint="eastAsia" w:ascii="宋体" w:hAnsi="宋体" w:eastAsia="楷体" w:cs="楷体"/>
            <w:color w:val="000000"/>
            <w:sz w:val="32"/>
            <w:szCs w:val="32"/>
            <w:lang w:val="en-US" w:eastAsia="zh-CN"/>
          </w:rPr>
          <w:delText>25</w:delText>
        </w:r>
      </w:del>
      <w:del w:id="7499" w:author="谢浩然" w:date="2019-07-11T11:56:07Z">
        <w:r>
          <w:rPr>
            <w:rFonts w:hint="eastAsia" w:ascii="宋体" w:hAnsi="宋体" w:eastAsia="楷体" w:cs="楷体"/>
            <w:color w:val="000000"/>
            <w:sz w:val="32"/>
            <w:szCs w:val="32"/>
          </w:rPr>
          <w:delText>日</w:delText>
        </w:r>
      </w:del>
      <w:del w:id="7500" w:author="谢浩然" w:date="2019-07-11T11:56:07Z">
        <w:r>
          <w:rPr>
            <w:rFonts w:hint="eastAsia" w:ascii="宋体" w:hAnsi="宋体" w:eastAsia="楷体_GB2312" w:cs="楷体_GB2312"/>
            <w:color w:val="000000"/>
            <w:sz w:val="32"/>
            <w:szCs w:val="32"/>
          </w:rPr>
          <w:delText>在</w:delText>
        </w:r>
      </w:del>
      <w:del w:id="7501" w:author="谢浩然" w:date="2019-07-11T11:56:07Z">
        <w:r>
          <w:rPr>
            <w:rFonts w:hint="eastAsia" w:ascii="宋体" w:hAnsi="宋体" w:eastAsia="楷体_GB2312" w:cs="楷体_GB2312"/>
            <w:color w:val="000000"/>
            <w:sz w:val="32"/>
            <w:szCs w:val="32"/>
            <w:lang w:eastAsia="zh-CN"/>
          </w:rPr>
          <w:delText>广州市第十五</w:delText>
        </w:r>
      </w:del>
      <w:del w:id="7502" w:author="谢浩然" w:date="2019-07-11T11:56:07Z">
        <w:r>
          <w:rPr>
            <w:rFonts w:hint="eastAsia" w:ascii="宋体" w:hAnsi="宋体" w:eastAsia="楷体_GB2312" w:cs="楷体_GB2312"/>
            <w:color w:val="000000"/>
            <w:sz w:val="32"/>
            <w:szCs w:val="32"/>
          </w:rPr>
          <w:delText>届</w:delText>
        </w:r>
      </w:del>
    </w:p>
    <w:p>
      <w:pPr>
        <w:spacing w:line="590" w:lineRule="exact"/>
        <w:jc w:val="both"/>
        <w:rPr>
          <w:del w:id="7504" w:author="谢浩然" w:date="2019-07-11T11:56:07Z"/>
          <w:rFonts w:hint="eastAsia" w:ascii="宋体" w:hAnsi="宋体" w:eastAsia="楷体" w:cs="楷体_GB2312"/>
          <w:color w:val="000000"/>
        </w:rPr>
        <w:pPrChange w:id="7503" w:author="谢浩然" w:date="2019-07-11T11:56:08Z">
          <w:pPr>
            <w:spacing w:line="590" w:lineRule="exact"/>
            <w:jc w:val="center"/>
          </w:pPr>
        </w:pPrChange>
      </w:pPr>
      <w:del w:id="7505" w:author="谢浩然" w:date="2019-07-11T11:56:07Z">
        <w:r>
          <w:rPr>
            <w:rFonts w:hint="eastAsia" w:ascii="宋体" w:hAnsi="宋体" w:eastAsia="楷体_GB2312" w:cs="楷体_GB2312"/>
            <w:color w:val="000000"/>
            <w:sz w:val="32"/>
            <w:szCs w:val="32"/>
            <w:lang w:eastAsia="zh-CN"/>
          </w:rPr>
          <w:delText>人民代表大会常务委员会</w:delText>
        </w:r>
      </w:del>
      <w:del w:id="7506" w:author="谢浩然" w:date="2019-07-11T11:56:07Z">
        <w:r>
          <w:rPr>
            <w:rFonts w:hint="eastAsia" w:ascii="宋体" w:hAnsi="宋体" w:eastAsia="楷体_GB2312" w:cs="楷体_GB2312"/>
            <w:color w:val="000000"/>
            <w:sz w:val="32"/>
            <w:szCs w:val="32"/>
          </w:rPr>
          <w:delText>第</w:delText>
        </w:r>
      </w:del>
      <w:del w:id="7507" w:author="谢浩然" w:date="2019-07-11T11:56:07Z">
        <w:r>
          <w:rPr>
            <w:rFonts w:hint="eastAsia" w:ascii="宋体" w:hAnsi="宋体" w:eastAsia="楷体_GB2312" w:cs="楷体_GB2312"/>
            <w:color w:val="000000"/>
            <w:sz w:val="32"/>
            <w:szCs w:val="32"/>
            <w:lang w:eastAsia="zh-CN"/>
          </w:rPr>
          <w:delText>二十</w:delText>
        </w:r>
      </w:del>
      <w:del w:id="7508" w:author="谢浩然" w:date="2019-07-11T11:56:07Z">
        <w:r>
          <w:rPr>
            <w:rFonts w:hint="eastAsia" w:ascii="宋体" w:hAnsi="宋体" w:eastAsia="楷体_GB2312" w:cs="楷体_GB2312"/>
            <w:color w:val="000000"/>
            <w:sz w:val="32"/>
            <w:szCs w:val="32"/>
          </w:rPr>
          <w:delText>次会议上</w:delText>
        </w:r>
      </w:del>
    </w:p>
    <w:p>
      <w:pPr>
        <w:spacing w:line="590" w:lineRule="exact"/>
        <w:rPr>
          <w:del w:id="7510" w:author="谢浩然" w:date="2019-07-11T11:56:07Z"/>
          <w:rFonts w:hint="eastAsia" w:ascii="宋体" w:hAnsi="宋体" w:eastAsia="楷体_GB2312" w:cs="仿宋_GB2312"/>
          <w:color w:val="000000"/>
          <w:sz w:val="32"/>
          <w:szCs w:val="32"/>
          <w:lang w:eastAsia="zh-CN"/>
        </w:rPr>
        <w:pPrChange w:id="7509" w:author="谢浩然" w:date="2019-07-11T11:56:08Z">
          <w:pPr>
            <w:pStyle w:val="24"/>
            <w:spacing w:line="590" w:lineRule="exact"/>
          </w:pPr>
        </w:pPrChange>
      </w:pPr>
      <w:del w:id="7511" w:author="谢浩然" w:date="2019-07-11T11:56:07Z">
        <w:r>
          <w:rPr>
            <w:rFonts w:hint="eastAsia" w:ascii="宋体"/>
            <w:color w:val="000000"/>
            <w:lang w:eastAsia="zh-CN"/>
          </w:rPr>
          <w:delText>广州</w:delText>
        </w:r>
      </w:del>
      <w:del w:id="7512" w:author="谢浩然" w:date="2019-07-11T11:56:07Z">
        <w:r>
          <w:rPr>
            <w:rFonts w:hint="eastAsia" w:ascii="宋体"/>
            <w:color w:val="000000"/>
          </w:rPr>
          <w:delText>市人民代表大会法制委员会主任委员　</w:delText>
        </w:r>
      </w:del>
      <w:del w:id="7513" w:author="谢浩然" w:date="2019-07-11T11:56:07Z">
        <w:r>
          <w:rPr>
            <w:rFonts w:hint="eastAsia" w:ascii="宋体"/>
            <w:szCs w:val="32"/>
            <w:lang w:eastAsia="zh-CN"/>
          </w:rPr>
          <w:delText>邓成明</w:delText>
        </w:r>
      </w:del>
    </w:p>
    <w:p>
      <w:pPr>
        <w:spacing w:beforeLines="0" w:afterLines="0" w:line="590" w:lineRule="exact"/>
        <w:rPr>
          <w:del w:id="7515" w:author="谢浩然" w:date="2019-07-11T11:56:07Z"/>
          <w:rFonts w:hint="eastAsia" w:ascii="宋体" w:hAnsi="宋体" w:eastAsia="黑体" w:cs="黑体"/>
          <w:color w:val="000000"/>
          <w:szCs w:val="32"/>
        </w:rPr>
        <w:pPrChange w:id="7514" w:author="卢颖东" w:date="2019-05-21T14:38:00Z">
          <w:pPr>
            <w:spacing w:line="590" w:lineRule="exact"/>
          </w:pPr>
        </w:pPrChange>
      </w:pPr>
    </w:p>
    <w:p>
      <w:pPr>
        <w:spacing w:beforeLines="0" w:afterLines="0" w:line="590" w:lineRule="exact"/>
        <w:rPr>
          <w:del w:id="7517" w:author="谢浩然" w:date="2019-07-11T11:56:07Z"/>
          <w:rFonts w:hint="eastAsia" w:ascii="宋体" w:hAnsi="宋体" w:eastAsia="黑体" w:cs="黑体"/>
          <w:color w:val="000000"/>
          <w:rPrChange w:id="7518" w:author="卢颖东" w:date="2019-05-21T14:56:00Z">
            <w:rPr>
              <w:del w:id="7519" w:author="谢浩然" w:date="2019-07-11T11:56:07Z"/>
              <w:rFonts w:hint="eastAsia" w:ascii="仿宋_GB2312" w:hAnsi="仿宋_GB2312" w:eastAsia="仿宋_GB2312" w:cs="仿宋_GB2312"/>
              <w:color w:val="000000"/>
            </w:rPr>
          </w:rPrChange>
        </w:rPr>
        <w:pPrChange w:id="7516" w:author="卢颖东" w:date="2019-05-21T14:38:00Z">
          <w:pPr>
            <w:spacing w:line="590" w:lineRule="exact"/>
          </w:pPr>
        </w:pPrChange>
      </w:pPr>
      <w:del w:id="7520" w:author="谢浩然" w:date="2019-07-11T11:56:07Z">
        <w:r>
          <w:rPr>
            <w:rFonts w:hint="eastAsia" w:ascii="宋体" w:hAnsi="宋体" w:eastAsia="黑体" w:cs="黑体"/>
            <w:color w:val="000000"/>
            <w:lang w:eastAsia="zh-CN"/>
            <w:rPrChange w:id="7521" w:author="卢颖东" w:date="2019-05-21T14:56:00Z">
              <w:rPr>
                <w:rFonts w:hint="eastAsia" w:ascii="仿宋_GB2312" w:hAnsi="仿宋_GB2312" w:eastAsia="仿宋_GB2312" w:cs="仿宋_GB2312"/>
                <w:color w:val="000000"/>
                <w:lang w:eastAsia="zh-CN"/>
              </w:rPr>
            </w:rPrChange>
          </w:rPr>
          <w:delText>主任、</w:delText>
        </w:r>
      </w:del>
      <w:del w:id="7523" w:author="谢浩然" w:date="2019-07-11T11:56:07Z">
        <w:r>
          <w:rPr>
            <w:rFonts w:hint="eastAsia" w:ascii="宋体" w:hAnsi="宋体" w:eastAsia="黑体" w:cs="黑体"/>
            <w:color w:val="000000"/>
            <w:rPrChange w:id="7524" w:author="卢颖东" w:date="2019-05-21T14:56:00Z">
              <w:rPr>
                <w:rFonts w:hint="eastAsia" w:ascii="仿宋_GB2312" w:hAnsi="仿宋_GB2312" w:eastAsia="仿宋_GB2312" w:cs="仿宋_GB2312"/>
                <w:color w:val="000000"/>
              </w:rPr>
            </w:rPrChange>
          </w:rPr>
          <w:delText>各位副主任、秘书长，各位委员：</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7527" w:author="谢浩然" w:date="2019-07-11T11:56:07Z"/>
          <w:rFonts w:hint="eastAsia" w:ascii="宋体" w:hAnsi="宋体" w:eastAsia="仿宋_GB2312" w:cs="仿宋_GB2312"/>
          <w:color w:val="auto"/>
          <w:rPrChange w:id="7528" w:author="卢颖东" w:date="2019-05-21T14:56:00Z">
            <w:rPr>
              <w:del w:id="7529" w:author="谢浩然" w:date="2019-07-11T11:56:07Z"/>
              <w:rFonts w:hint="eastAsia" w:ascii="仿宋_GB2312" w:hAnsi="仿宋_GB2312" w:eastAsia="仿宋_GB2312" w:cs="仿宋_GB2312"/>
              <w:color w:val="auto"/>
            </w:rPr>
          </w:rPrChange>
        </w:rPr>
        <w:pPrChange w:id="7526"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7530" w:author="谢浩然" w:date="2019-07-11T11:56:07Z">
        <w:r>
          <w:rPr>
            <w:rFonts w:hint="eastAsia" w:ascii="宋体" w:hAnsi="宋体" w:eastAsia="宋体" w:cs="宋体"/>
            <w:color w:val="auto"/>
            <w:sz w:val="32"/>
            <w:szCs w:val="32"/>
          </w:rPr>
          <w:delText>201</w:delText>
        </w:r>
      </w:del>
      <w:del w:id="7531" w:author="谢浩然" w:date="2019-07-11T11:56:07Z">
        <w:r>
          <w:rPr>
            <w:rFonts w:hint="eastAsia" w:ascii="宋体" w:hAnsi="宋体" w:eastAsia="宋体" w:cs="宋体"/>
            <w:color w:val="auto"/>
            <w:sz w:val="32"/>
            <w:szCs w:val="32"/>
            <w:lang w:val="en-US" w:eastAsia="zh-CN"/>
          </w:rPr>
          <w:delText>8</w:delText>
        </w:r>
      </w:del>
      <w:del w:id="7532" w:author="谢浩然" w:date="2019-07-11T11:56:07Z">
        <w:r>
          <w:rPr>
            <w:rFonts w:hint="eastAsia" w:ascii="宋体" w:hAnsi="宋体" w:eastAsia="仿宋_GB2312" w:cs="仿宋_GB2312"/>
            <w:color w:val="auto"/>
            <w:sz w:val="32"/>
            <w:szCs w:val="32"/>
            <w:rPrChange w:id="7533" w:author="卢颖东" w:date="2019-05-21T14:56:00Z">
              <w:rPr>
                <w:rFonts w:hint="eastAsia" w:ascii="仿宋_GB2312" w:hAnsi="仿宋_GB2312" w:eastAsia="仿宋_GB2312" w:cs="仿宋_GB2312"/>
                <w:color w:val="auto"/>
                <w:sz w:val="32"/>
                <w:szCs w:val="32"/>
              </w:rPr>
            </w:rPrChange>
          </w:rPr>
          <w:delText>年</w:delText>
        </w:r>
      </w:del>
      <w:del w:id="7535" w:author="谢浩然" w:date="2019-07-11T11:56:07Z">
        <w:r>
          <w:rPr>
            <w:rFonts w:hint="eastAsia" w:ascii="宋体" w:hAnsi="宋体" w:eastAsia="宋体" w:cs="宋体"/>
            <w:color w:val="auto"/>
            <w:sz w:val="32"/>
            <w:szCs w:val="32"/>
            <w:lang w:val="en-US" w:eastAsia="zh-CN"/>
          </w:rPr>
          <w:delText>5</w:delText>
        </w:r>
      </w:del>
      <w:del w:id="7536" w:author="谢浩然" w:date="2019-07-11T11:56:07Z">
        <w:r>
          <w:rPr>
            <w:rFonts w:hint="eastAsia" w:ascii="宋体" w:hAnsi="宋体" w:eastAsia="仿宋_GB2312" w:cs="仿宋_GB2312"/>
            <w:color w:val="auto"/>
            <w:sz w:val="32"/>
            <w:szCs w:val="32"/>
            <w:rPrChange w:id="7537" w:author="卢颖东" w:date="2019-05-21T14:56:00Z">
              <w:rPr>
                <w:rFonts w:hint="eastAsia" w:ascii="仿宋_GB2312" w:hAnsi="仿宋_GB2312" w:eastAsia="仿宋_GB2312" w:cs="仿宋_GB2312"/>
                <w:color w:val="auto"/>
                <w:sz w:val="32"/>
                <w:szCs w:val="32"/>
              </w:rPr>
            </w:rPrChange>
          </w:rPr>
          <w:delText>月，市人民政府</w:delText>
        </w:r>
      </w:del>
      <w:del w:id="7539" w:author="谢浩然" w:date="2019-07-11T11:56:07Z">
        <w:r>
          <w:rPr>
            <w:rFonts w:hint="eastAsia" w:ascii="宋体" w:hAnsi="宋体" w:eastAsia="仿宋_GB2312" w:cs="仿宋_GB2312"/>
            <w:color w:val="auto"/>
            <w:sz w:val="32"/>
            <w:szCs w:val="32"/>
            <w:lang w:eastAsia="zh-CN"/>
            <w:rPrChange w:id="7540" w:author="卢颖东" w:date="2019-05-21T14:56:00Z">
              <w:rPr>
                <w:rFonts w:hint="eastAsia" w:ascii="仿宋_GB2312" w:hAnsi="仿宋_GB2312" w:eastAsia="仿宋_GB2312" w:cs="仿宋_GB2312"/>
                <w:color w:val="auto"/>
                <w:sz w:val="32"/>
                <w:szCs w:val="32"/>
                <w:lang w:eastAsia="zh-CN"/>
              </w:rPr>
            </w:rPrChange>
          </w:rPr>
          <w:delText>向</w:delText>
        </w:r>
      </w:del>
      <w:del w:id="7542" w:author="谢浩然" w:date="2019-07-11T11:56:07Z">
        <w:r>
          <w:rPr>
            <w:rFonts w:hint="eastAsia" w:ascii="宋体" w:hAnsi="宋体" w:eastAsia="仿宋_GB2312" w:cs="仿宋_GB2312"/>
            <w:color w:val="auto"/>
            <w:sz w:val="32"/>
            <w:szCs w:val="32"/>
            <w:rPrChange w:id="7543" w:author="卢颖东" w:date="2019-05-21T14:56:00Z">
              <w:rPr>
                <w:rFonts w:hint="eastAsia" w:ascii="仿宋_GB2312" w:hAnsi="仿宋_GB2312" w:eastAsia="仿宋_GB2312" w:cs="仿宋_GB2312"/>
                <w:color w:val="auto"/>
                <w:sz w:val="32"/>
                <w:szCs w:val="32"/>
              </w:rPr>
            </w:rPrChange>
          </w:rPr>
          <w:delText>市人大常委会提请审议《广州市供水用水条例（草案）》</w:delText>
        </w:r>
      </w:del>
      <w:del w:id="7545" w:author="谢浩然" w:date="2019-07-11T11:56:07Z">
        <w:r>
          <w:rPr>
            <w:rFonts w:hint="eastAsia" w:ascii="宋体" w:hAnsi="宋体" w:eastAsia="仿宋_GB2312" w:cs="仿宋_GB2312"/>
            <w:color w:val="auto"/>
            <w:rPrChange w:id="7546" w:author="卢颖东" w:date="2019-05-21T14:56:00Z">
              <w:rPr>
                <w:rFonts w:hint="eastAsia" w:ascii="仿宋_GB2312" w:hAnsi="仿宋_GB2312" w:eastAsia="仿宋_GB2312" w:cs="仿宋_GB2312"/>
                <w:color w:val="auto"/>
              </w:rPr>
            </w:rPrChange>
          </w:rPr>
          <w:delText>（以下简称草案）</w:delText>
        </w:r>
      </w:del>
      <w:del w:id="7548" w:author="谢浩然" w:date="2019-07-11T11:56:07Z">
        <w:r>
          <w:rPr>
            <w:rFonts w:hint="eastAsia" w:ascii="宋体" w:hAnsi="宋体" w:eastAsia="仿宋_GB2312" w:cs="仿宋_GB2312"/>
            <w:color w:val="auto"/>
            <w:sz w:val="32"/>
            <w:szCs w:val="32"/>
            <w:lang w:eastAsia="zh-CN"/>
            <w:rPrChange w:id="7549" w:author="卢颖东" w:date="2019-05-21T14:56:00Z">
              <w:rPr>
                <w:rFonts w:hint="eastAsia" w:ascii="仿宋_GB2312" w:hAnsi="仿宋_GB2312" w:eastAsia="仿宋_GB2312" w:cs="仿宋_GB2312"/>
                <w:color w:val="auto"/>
                <w:sz w:val="32"/>
                <w:szCs w:val="32"/>
                <w:lang w:eastAsia="zh-CN"/>
              </w:rPr>
            </w:rPrChange>
          </w:rPr>
          <w:delText>。</w:delText>
        </w:r>
      </w:del>
      <w:del w:id="7551" w:author="谢浩然" w:date="2019-07-11T11:56:07Z">
        <w:r>
          <w:rPr>
            <w:rFonts w:hint="eastAsia" w:ascii="宋体" w:hAnsi="宋体" w:eastAsia="宋体" w:cs="宋体"/>
            <w:color w:val="auto"/>
            <w:sz w:val="32"/>
            <w:szCs w:val="32"/>
            <w:lang w:val="en-US" w:eastAsia="zh-CN"/>
          </w:rPr>
          <w:delText>2018</w:delText>
        </w:r>
      </w:del>
      <w:del w:id="7552" w:author="谢浩然" w:date="2019-07-11T11:56:07Z">
        <w:r>
          <w:rPr>
            <w:rFonts w:hint="eastAsia" w:ascii="宋体" w:hAnsi="宋体" w:eastAsia="仿宋_GB2312" w:cs="仿宋_GB2312"/>
            <w:color w:val="auto"/>
            <w:sz w:val="32"/>
            <w:szCs w:val="32"/>
            <w:lang w:val="en-US" w:eastAsia="zh-CN"/>
            <w:rPrChange w:id="7553" w:author="卢颖东" w:date="2019-05-21T14:56:00Z">
              <w:rPr>
                <w:rFonts w:hint="eastAsia" w:ascii="仿宋_GB2312" w:hAnsi="仿宋_GB2312" w:eastAsia="仿宋_GB2312" w:cs="仿宋_GB2312"/>
                <w:color w:val="auto"/>
                <w:sz w:val="32"/>
                <w:szCs w:val="32"/>
                <w:lang w:val="en-US" w:eastAsia="zh-CN"/>
              </w:rPr>
            </w:rPrChange>
          </w:rPr>
          <w:delText>年</w:delText>
        </w:r>
      </w:del>
      <w:del w:id="7555" w:author="谢浩然" w:date="2019-07-11T11:56:07Z">
        <w:r>
          <w:rPr>
            <w:rFonts w:hint="eastAsia" w:ascii="宋体" w:hAnsi="宋体" w:eastAsia="宋体" w:cs="宋体"/>
            <w:color w:val="auto"/>
            <w:sz w:val="32"/>
            <w:szCs w:val="32"/>
            <w:lang w:val="en-US" w:eastAsia="zh-CN"/>
          </w:rPr>
          <w:delText>7</w:delText>
        </w:r>
      </w:del>
      <w:del w:id="7556" w:author="谢浩然" w:date="2019-07-11T11:56:07Z">
        <w:r>
          <w:rPr>
            <w:rFonts w:hint="eastAsia" w:ascii="宋体" w:hAnsi="宋体" w:eastAsia="仿宋_GB2312" w:cs="仿宋_GB2312"/>
            <w:color w:val="auto"/>
            <w:sz w:val="32"/>
            <w:szCs w:val="32"/>
            <w:rPrChange w:id="7557" w:author="卢颖东" w:date="2019-05-21T14:56:00Z">
              <w:rPr>
                <w:rFonts w:hint="eastAsia" w:ascii="仿宋_GB2312" w:hAnsi="仿宋_GB2312" w:eastAsia="仿宋_GB2312" w:cs="仿宋_GB2312"/>
                <w:color w:val="auto"/>
                <w:sz w:val="32"/>
                <w:szCs w:val="32"/>
              </w:rPr>
            </w:rPrChange>
          </w:rPr>
          <w:delText>月</w:delText>
        </w:r>
      </w:del>
      <w:del w:id="7559" w:author="谢浩然" w:date="2019-07-11T11:56:07Z">
        <w:r>
          <w:rPr>
            <w:rFonts w:hint="eastAsia" w:ascii="宋体" w:hAnsi="宋体" w:eastAsia="宋体" w:cs="宋体"/>
            <w:color w:val="auto"/>
            <w:sz w:val="32"/>
            <w:szCs w:val="32"/>
            <w:lang w:val="en-US" w:eastAsia="zh-CN"/>
          </w:rPr>
          <w:delText>26</w:delText>
        </w:r>
      </w:del>
      <w:del w:id="7560" w:author="谢浩然" w:date="2019-07-11T11:56:07Z">
        <w:r>
          <w:rPr>
            <w:rFonts w:hint="eastAsia" w:ascii="宋体" w:hAnsi="宋体" w:eastAsia="仿宋_GB2312" w:cs="仿宋_GB2312"/>
            <w:color w:val="auto"/>
            <w:sz w:val="32"/>
            <w:szCs w:val="32"/>
            <w:rPrChange w:id="7561" w:author="卢颖东" w:date="2019-05-21T14:56:00Z">
              <w:rPr>
                <w:rFonts w:hint="eastAsia" w:ascii="仿宋_GB2312" w:hAnsi="仿宋_GB2312" w:eastAsia="仿宋_GB2312" w:cs="仿宋_GB2312"/>
                <w:color w:val="auto"/>
                <w:sz w:val="32"/>
                <w:szCs w:val="32"/>
              </w:rPr>
            </w:rPrChange>
          </w:rPr>
          <w:delText>日，市第十五届人大常委会第</w:delText>
        </w:r>
      </w:del>
      <w:del w:id="7563" w:author="谢浩然" w:date="2019-07-11T11:56:07Z">
        <w:r>
          <w:rPr>
            <w:rFonts w:hint="eastAsia" w:ascii="宋体" w:hAnsi="宋体" w:eastAsia="仿宋_GB2312" w:cs="仿宋_GB2312"/>
            <w:color w:val="auto"/>
            <w:sz w:val="32"/>
            <w:szCs w:val="32"/>
            <w:lang w:eastAsia="zh-CN"/>
            <w:rPrChange w:id="7564" w:author="卢颖东" w:date="2019-05-21T14:56:00Z">
              <w:rPr>
                <w:rFonts w:hint="eastAsia" w:ascii="仿宋_GB2312" w:hAnsi="仿宋_GB2312" w:eastAsia="仿宋_GB2312" w:cs="仿宋_GB2312"/>
                <w:color w:val="auto"/>
                <w:sz w:val="32"/>
                <w:szCs w:val="32"/>
                <w:lang w:eastAsia="zh-CN"/>
              </w:rPr>
            </w:rPrChange>
          </w:rPr>
          <w:delText>十五</w:delText>
        </w:r>
      </w:del>
      <w:del w:id="7566" w:author="谢浩然" w:date="2019-07-11T11:56:07Z">
        <w:r>
          <w:rPr>
            <w:rFonts w:hint="eastAsia" w:ascii="宋体" w:hAnsi="宋体" w:eastAsia="仿宋_GB2312" w:cs="仿宋_GB2312"/>
            <w:color w:val="auto"/>
            <w:sz w:val="32"/>
            <w:szCs w:val="32"/>
            <w:rPrChange w:id="7567" w:author="卢颖东" w:date="2019-05-21T14:56:00Z">
              <w:rPr>
                <w:rFonts w:hint="eastAsia" w:ascii="仿宋_GB2312" w:hAnsi="仿宋_GB2312" w:eastAsia="仿宋_GB2312" w:cs="仿宋_GB2312"/>
                <w:color w:val="auto"/>
                <w:sz w:val="32"/>
                <w:szCs w:val="32"/>
              </w:rPr>
            </w:rPrChange>
          </w:rPr>
          <w:delText>次会议对草案进行了审</w:delText>
        </w:r>
      </w:del>
      <w:del w:id="7569" w:author="谢浩然" w:date="2019-07-11T11:56:07Z">
        <w:r>
          <w:rPr>
            <w:rFonts w:hint="eastAsia" w:ascii="宋体" w:hAnsi="宋体" w:eastAsia="仿宋_GB2312" w:cs="仿宋_GB2312"/>
            <w:color w:val="auto"/>
            <w:sz w:val="32"/>
            <w:szCs w:val="32"/>
            <w:lang w:eastAsia="zh-CN"/>
            <w:rPrChange w:id="7570" w:author="卢颖东" w:date="2019-05-21T14:56:00Z">
              <w:rPr>
                <w:rFonts w:hint="eastAsia" w:ascii="仿宋_GB2312" w:hAnsi="仿宋_GB2312" w:eastAsia="仿宋_GB2312" w:cs="仿宋_GB2312"/>
                <w:color w:val="auto"/>
                <w:sz w:val="32"/>
                <w:szCs w:val="32"/>
                <w:lang w:eastAsia="zh-CN"/>
              </w:rPr>
            </w:rPrChange>
          </w:rPr>
          <w:delText>议。</w:delText>
        </w:r>
      </w:del>
      <w:del w:id="7572" w:author="谢浩然" w:date="2019-07-11T11:56:07Z">
        <w:r>
          <w:rPr>
            <w:rFonts w:hint="eastAsia" w:ascii="宋体" w:hAnsi="宋体" w:eastAsia="宋体" w:cs="宋体"/>
            <w:color w:val="auto"/>
            <w:sz w:val="32"/>
            <w:szCs w:val="32"/>
            <w:lang w:val="en-US" w:eastAsia="zh-CN"/>
          </w:rPr>
          <w:delText>10</w:delText>
        </w:r>
      </w:del>
      <w:del w:id="7573" w:author="谢浩然" w:date="2019-07-11T11:56:07Z">
        <w:r>
          <w:rPr>
            <w:rFonts w:hint="eastAsia" w:ascii="宋体" w:hAnsi="宋体" w:eastAsia="仿宋_GB2312" w:cs="仿宋_GB2312"/>
            <w:color w:val="auto"/>
            <w:sz w:val="32"/>
            <w:szCs w:val="32"/>
            <w:lang w:val="en-US" w:eastAsia="zh-CN"/>
            <w:rPrChange w:id="7574" w:author="卢颖东" w:date="2019-05-21T14:56:00Z">
              <w:rPr>
                <w:rFonts w:hint="eastAsia" w:ascii="仿宋_GB2312" w:hAnsi="仿宋_GB2312" w:eastAsia="仿宋_GB2312" w:cs="仿宋_GB2312"/>
                <w:color w:val="auto"/>
                <w:sz w:val="32"/>
                <w:szCs w:val="32"/>
                <w:lang w:val="en-US" w:eastAsia="zh-CN"/>
              </w:rPr>
            </w:rPrChange>
          </w:rPr>
          <w:delText>月</w:delText>
        </w:r>
      </w:del>
      <w:del w:id="7576" w:author="谢浩然" w:date="2019-07-11T11:56:07Z">
        <w:r>
          <w:rPr>
            <w:rFonts w:hint="eastAsia" w:ascii="宋体" w:hAnsi="宋体" w:eastAsia="宋体" w:cs="宋体"/>
            <w:color w:val="auto"/>
            <w:sz w:val="32"/>
            <w:szCs w:val="32"/>
            <w:lang w:val="en-US" w:eastAsia="zh-CN"/>
          </w:rPr>
          <w:delText>30</w:delText>
        </w:r>
      </w:del>
      <w:del w:id="7577" w:author="谢浩然" w:date="2019-07-11T11:56:07Z">
        <w:r>
          <w:rPr>
            <w:rFonts w:hint="eastAsia" w:ascii="宋体" w:hAnsi="宋体" w:eastAsia="仿宋_GB2312" w:cs="仿宋_GB2312"/>
            <w:color w:val="auto"/>
            <w:sz w:val="32"/>
            <w:szCs w:val="32"/>
            <w:lang w:val="en-US" w:eastAsia="zh-CN"/>
            <w:rPrChange w:id="7578" w:author="卢颖东" w:date="2019-05-21T14:56:00Z">
              <w:rPr>
                <w:rFonts w:hint="eastAsia" w:ascii="仿宋_GB2312" w:hAnsi="仿宋_GB2312" w:eastAsia="仿宋_GB2312" w:cs="仿宋_GB2312"/>
                <w:color w:val="auto"/>
                <w:sz w:val="32"/>
                <w:szCs w:val="32"/>
                <w:lang w:val="en-US" w:eastAsia="zh-CN"/>
              </w:rPr>
            </w:rPrChange>
          </w:rPr>
          <w:delText>日，</w:delText>
        </w:r>
      </w:del>
      <w:del w:id="7580" w:author="谢浩然" w:date="2019-07-11T11:56:07Z">
        <w:r>
          <w:rPr>
            <w:rFonts w:hint="eastAsia" w:ascii="宋体" w:hAnsi="宋体" w:eastAsia="仿宋_GB2312" w:cs="仿宋_GB2312"/>
            <w:color w:val="auto"/>
            <w:sz w:val="32"/>
            <w:szCs w:val="32"/>
            <w:rPrChange w:id="7581" w:author="卢颖东" w:date="2019-05-21T14:56:00Z">
              <w:rPr>
                <w:rFonts w:hint="eastAsia" w:ascii="仿宋_GB2312" w:hAnsi="仿宋_GB2312" w:eastAsia="仿宋_GB2312" w:cs="仿宋_GB2312"/>
                <w:color w:val="auto"/>
                <w:sz w:val="32"/>
                <w:szCs w:val="32"/>
              </w:rPr>
            </w:rPrChange>
          </w:rPr>
          <w:delText>市第十五届人大常委会第</w:delText>
        </w:r>
      </w:del>
      <w:del w:id="7583" w:author="谢浩然" w:date="2019-07-11T11:56:07Z">
        <w:r>
          <w:rPr>
            <w:rFonts w:hint="eastAsia" w:ascii="宋体" w:hAnsi="宋体" w:eastAsia="仿宋_GB2312" w:cs="仿宋_GB2312"/>
            <w:color w:val="auto"/>
            <w:sz w:val="32"/>
            <w:szCs w:val="32"/>
            <w:lang w:eastAsia="zh-CN"/>
            <w:rPrChange w:id="7584" w:author="卢颖东" w:date="2019-05-21T14:56:00Z">
              <w:rPr>
                <w:rFonts w:hint="eastAsia" w:ascii="仿宋_GB2312" w:hAnsi="仿宋_GB2312" w:eastAsia="仿宋_GB2312" w:cs="仿宋_GB2312"/>
                <w:color w:val="auto"/>
                <w:sz w:val="32"/>
                <w:szCs w:val="32"/>
                <w:lang w:eastAsia="zh-CN"/>
              </w:rPr>
            </w:rPrChange>
          </w:rPr>
          <w:delText>十八</w:delText>
        </w:r>
      </w:del>
      <w:del w:id="7586" w:author="谢浩然" w:date="2019-07-11T11:56:07Z">
        <w:r>
          <w:rPr>
            <w:rFonts w:hint="eastAsia" w:ascii="宋体" w:hAnsi="宋体" w:eastAsia="仿宋_GB2312" w:cs="仿宋_GB2312"/>
            <w:color w:val="auto"/>
            <w:sz w:val="32"/>
            <w:szCs w:val="32"/>
            <w:rPrChange w:id="7587" w:author="卢颖东" w:date="2019-05-21T14:56:00Z">
              <w:rPr>
                <w:rFonts w:hint="eastAsia" w:ascii="仿宋_GB2312" w:hAnsi="仿宋_GB2312" w:eastAsia="仿宋_GB2312" w:cs="仿宋_GB2312"/>
                <w:color w:val="auto"/>
                <w:sz w:val="32"/>
                <w:szCs w:val="32"/>
              </w:rPr>
            </w:rPrChange>
          </w:rPr>
          <w:delText>次会议对</w:delText>
        </w:r>
      </w:del>
      <w:del w:id="7589" w:author="谢浩然" w:date="2019-07-11T11:56:07Z">
        <w:r>
          <w:rPr>
            <w:rFonts w:hint="eastAsia" w:ascii="宋体" w:hAnsi="宋体" w:eastAsia="仿宋_GB2312" w:cs="仿宋_GB2312"/>
            <w:color w:val="auto"/>
            <w:rPrChange w:id="7590" w:author="卢颖东" w:date="2019-05-21T14:56:00Z">
              <w:rPr>
                <w:rFonts w:hint="eastAsia" w:ascii="仿宋_GB2312" w:hAnsi="仿宋_GB2312" w:eastAsia="仿宋_GB2312" w:cs="仿宋_GB2312"/>
                <w:color w:val="auto"/>
              </w:rPr>
            </w:rPrChange>
          </w:rPr>
          <w:delText>市人大法制委员会提出的《广州市</w:delText>
        </w:r>
      </w:del>
      <w:del w:id="7592" w:author="谢浩然" w:date="2019-07-11T11:56:07Z">
        <w:r>
          <w:rPr>
            <w:rFonts w:hint="eastAsia" w:ascii="宋体" w:hAnsi="宋体" w:eastAsia="仿宋_GB2312" w:cs="仿宋_GB2312"/>
            <w:color w:val="auto"/>
            <w:sz w:val="32"/>
            <w:szCs w:val="32"/>
            <w:rPrChange w:id="7593" w:author="卢颖东" w:date="2019-05-21T14:56:00Z">
              <w:rPr>
                <w:rFonts w:hint="eastAsia" w:ascii="仿宋_GB2312" w:hAnsi="仿宋_GB2312" w:eastAsia="仿宋_GB2312" w:cs="仿宋_GB2312"/>
                <w:color w:val="auto"/>
                <w:sz w:val="32"/>
                <w:szCs w:val="32"/>
              </w:rPr>
            </w:rPrChange>
          </w:rPr>
          <w:delText>供水用水条例</w:delText>
        </w:r>
      </w:del>
      <w:del w:id="7595" w:author="谢浩然" w:date="2019-07-11T11:56:07Z">
        <w:r>
          <w:rPr>
            <w:rFonts w:hint="eastAsia" w:ascii="宋体" w:hAnsi="宋体" w:eastAsia="仿宋_GB2312" w:cs="仿宋_GB2312"/>
            <w:color w:val="auto"/>
            <w:rPrChange w:id="7596" w:author="卢颖东" w:date="2019-05-21T14:56:00Z">
              <w:rPr>
                <w:rFonts w:hint="eastAsia" w:ascii="仿宋_GB2312" w:hAnsi="仿宋_GB2312" w:eastAsia="仿宋_GB2312" w:cs="仿宋_GB2312"/>
                <w:color w:val="auto"/>
              </w:rPr>
            </w:rPrChange>
          </w:rPr>
          <w:delText>（草案二次审议稿）》（以下简称草案二次审议稿）进行了审议，并决定继续审议。</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7599" w:author="谢浩然" w:date="2019-07-11T11:56:07Z"/>
          <w:rFonts w:hint="eastAsia" w:ascii="宋体" w:hAnsi="宋体" w:eastAsia="仿宋_GB2312" w:cs="仿宋_GB2312"/>
          <w:color w:val="auto"/>
          <w:sz w:val="32"/>
          <w:szCs w:val="32"/>
          <w:lang w:eastAsia="zh-CN"/>
          <w:rPrChange w:id="7600" w:author="卢颖东" w:date="2019-05-21T14:56:00Z">
            <w:rPr>
              <w:del w:id="7601" w:author="谢浩然" w:date="2019-07-11T11:56:07Z"/>
              <w:rFonts w:hint="eastAsia" w:ascii="仿宋_GB2312" w:hAnsi="仿宋_GB2312" w:eastAsia="仿宋_GB2312" w:cs="仿宋_GB2312"/>
              <w:color w:val="auto"/>
              <w:sz w:val="32"/>
              <w:szCs w:val="32"/>
              <w:lang w:eastAsia="zh-CN"/>
            </w:rPr>
          </w:rPrChange>
        </w:rPr>
        <w:pPrChange w:id="7598"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7602" w:author="谢浩然" w:date="2019-07-11T11:56:07Z">
        <w:r>
          <w:rPr>
            <w:rFonts w:hint="eastAsia" w:ascii="宋体" w:hAnsi="宋体" w:eastAsia="仿宋_GB2312" w:cs="仿宋_GB2312"/>
            <w:color w:val="auto"/>
            <w:sz w:val="32"/>
            <w:szCs w:val="32"/>
            <w:lang w:val="en-US" w:eastAsia="zh-CN"/>
            <w:rPrChange w:id="7603" w:author="卢颖东" w:date="2019-05-21T14:56:00Z">
              <w:rPr>
                <w:rFonts w:hint="eastAsia" w:ascii="仿宋_GB2312" w:hAnsi="仿宋_GB2312" w:eastAsia="仿宋_GB2312" w:cs="仿宋_GB2312"/>
                <w:color w:val="auto"/>
                <w:sz w:val="32"/>
                <w:szCs w:val="32"/>
                <w:lang w:val="en-US" w:eastAsia="zh-CN"/>
              </w:rPr>
            </w:rPrChange>
          </w:rPr>
          <w:delText>在市人大常委会对该法规案进行两次审议后，</w:delText>
        </w:r>
      </w:del>
      <w:del w:id="7605" w:author="谢浩然" w:date="2019-07-11T11:56:07Z">
        <w:r>
          <w:rPr>
            <w:rFonts w:hint="eastAsia" w:ascii="宋体" w:hAnsi="宋体" w:eastAsia="仿宋_GB2312" w:cs="仿宋_GB2312"/>
            <w:color w:val="auto"/>
            <w:sz w:val="32"/>
            <w:szCs w:val="32"/>
            <w:lang w:eastAsia="zh-CN"/>
            <w:rPrChange w:id="7606" w:author="卢颖东" w:date="2019-05-21T14:56:00Z">
              <w:rPr>
                <w:rFonts w:hint="eastAsia" w:ascii="仿宋_GB2312" w:hAnsi="仿宋_GB2312" w:eastAsia="仿宋_GB2312" w:cs="仿宋_GB2312"/>
                <w:color w:val="auto"/>
                <w:sz w:val="32"/>
                <w:szCs w:val="32"/>
                <w:lang w:eastAsia="zh-CN"/>
              </w:rPr>
            </w:rPrChange>
          </w:rPr>
          <w:delText>法制工委再次发函征求了</w:delText>
        </w:r>
      </w:del>
      <w:del w:id="7608" w:author="谢浩然" w:date="2019-07-11T11:56:07Z">
        <w:r>
          <w:rPr>
            <w:rFonts w:hint="eastAsia" w:ascii="宋体" w:hAnsi="宋体" w:eastAsia="仿宋_GB2312" w:cs="仿宋_GB2312"/>
            <w:sz w:val="32"/>
            <w:szCs w:val="32"/>
            <w:lang w:eastAsia="zh-CN"/>
            <w:rPrChange w:id="7609" w:author="卢颖东" w:date="2019-05-21T14:56:00Z">
              <w:rPr>
                <w:rFonts w:hint="eastAsia" w:ascii="仿宋_GB2312" w:hAnsi="仿宋_GB2312" w:eastAsia="仿宋_GB2312" w:cs="仿宋_GB2312"/>
                <w:sz w:val="32"/>
                <w:szCs w:val="32"/>
                <w:lang w:eastAsia="zh-CN"/>
              </w:rPr>
            </w:rPrChange>
          </w:rPr>
          <w:delText>省人大常委会法制工委、市区政府各相关部门、市中级人民法院、市人民检察院、社会团体、市水投集团等</w:delText>
        </w:r>
      </w:del>
      <w:del w:id="7611" w:author="谢浩然" w:date="2019-07-11T11:56:07Z">
        <w:r>
          <w:rPr>
            <w:rFonts w:hint="eastAsia" w:ascii="宋体" w:hAnsi="宋体" w:eastAsia="宋体" w:cs="宋体"/>
            <w:sz w:val="32"/>
            <w:szCs w:val="32"/>
            <w:lang w:val="en-US" w:eastAsia="zh-CN"/>
          </w:rPr>
          <w:delText>60</w:delText>
        </w:r>
      </w:del>
      <w:del w:id="7612" w:author="谢浩然" w:date="2019-07-11T11:56:07Z">
        <w:r>
          <w:rPr>
            <w:rFonts w:hint="eastAsia" w:ascii="宋体" w:hAnsi="宋体" w:eastAsia="仿宋_GB2312" w:cs="仿宋_GB2312"/>
            <w:sz w:val="32"/>
            <w:szCs w:val="32"/>
            <w:lang w:val="en-US" w:eastAsia="zh-CN"/>
            <w:rPrChange w:id="7613" w:author="卢颖东" w:date="2019-05-21T14:56:00Z">
              <w:rPr>
                <w:rFonts w:hint="eastAsia" w:ascii="仿宋_GB2312" w:hAnsi="仿宋_GB2312" w:eastAsia="仿宋_GB2312" w:cs="仿宋_GB2312"/>
                <w:sz w:val="32"/>
                <w:szCs w:val="32"/>
                <w:lang w:val="en-US" w:eastAsia="zh-CN"/>
              </w:rPr>
            </w:rPrChange>
          </w:rPr>
          <w:delText>多个部门和</w:delText>
        </w:r>
      </w:del>
      <w:del w:id="7615" w:author="谢浩然" w:date="2019-07-11T11:56:07Z">
        <w:r>
          <w:rPr>
            <w:rFonts w:hint="eastAsia" w:ascii="宋体" w:hAnsi="宋体" w:eastAsia="仿宋_GB2312" w:cs="仿宋_GB2312"/>
            <w:sz w:val="32"/>
            <w:szCs w:val="32"/>
            <w:lang w:eastAsia="zh-CN"/>
            <w:rPrChange w:id="7616" w:author="卢颖东" w:date="2019-05-21T14:56:00Z">
              <w:rPr>
                <w:rFonts w:hint="eastAsia" w:ascii="仿宋_GB2312" w:hAnsi="仿宋_GB2312" w:eastAsia="仿宋_GB2312" w:cs="仿宋_GB2312"/>
                <w:sz w:val="32"/>
                <w:szCs w:val="32"/>
                <w:lang w:eastAsia="zh-CN"/>
              </w:rPr>
            </w:rPrChange>
          </w:rPr>
          <w:delText>单位的意见，组织法制专业代表小组赴越秀区基层立法联系点实地调研。</w:delText>
        </w:r>
      </w:del>
      <w:del w:id="7618" w:author="谢浩然" w:date="2019-07-11T11:56:07Z">
        <w:r>
          <w:rPr>
            <w:rFonts w:hint="eastAsia" w:ascii="宋体" w:hAnsi="宋体" w:eastAsia="仿宋_GB2312" w:cs="仿宋_GB2312"/>
            <w:color w:val="auto"/>
            <w:sz w:val="32"/>
            <w:szCs w:val="32"/>
            <w:lang w:eastAsia="zh-CN"/>
            <w:rPrChange w:id="7619" w:author="卢颖东" w:date="2019-05-21T14:56:00Z">
              <w:rPr>
                <w:rFonts w:hint="eastAsia" w:ascii="仿宋_GB2312" w:hAnsi="仿宋_GB2312" w:eastAsia="仿宋_GB2312" w:cs="仿宋_GB2312"/>
                <w:color w:val="auto"/>
                <w:sz w:val="32"/>
                <w:szCs w:val="32"/>
                <w:lang w:eastAsia="zh-CN"/>
              </w:rPr>
            </w:rPrChange>
          </w:rPr>
          <w:delText>在充分调研、论证的基础上，法制委员会于</w:delText>
        </w:r>
      </w:del>
      <w:del w:id="7621" w:author="谢浩然" w:date="2019-07-11T11:56:07Z">
        <w:r>
          <w:rPr>
            <w:rFonts w:hint="eastAsia" w:ascii="宋体" w:hAnsi="宋体" w:eastAsia="宋体" w:cs="宋体"/>
            <w:szCs w:val="32"/>
            <w:lang w:val="en-US" w:eastAsia="zh-CN"/>
          </w:rPr>
          <w:delText>11</w:delText>
        </w:r>
      </w:del>
      <w:del w:id="7622" w:author="谢浩然" w:date="2019-07-11T11:56:07Z">
        <w:r>
          <w:rPr>
            <w:rFonts w:hint="eastAsia" w:ascii="宋体" w:hAnsi="宋体" w:eastAsia="仿宋_GB2312" w:cs="仿宋_GB2312"/>
            <w:szCs w:val="32"/>
            <w:rPrChange w:id="7623" w:author="卢颖东" w:date="2019-05-21T14:56:00Z">
              <w:rPr>
                <w:rFonts w:hint="eastAsia" w:ascii="仿宋_GB2312" w:hAnsi="仿宋_GB2312" w:eastAsia="仿宋_GB2312" w:cs="仿宋_GB2312"/>
                <w:szCs w:val="32"/>
              </w:rPr>
            </w:rPrChange>
          </w:rPr>
          <w:delText>月</w:delText>
        </w:r>
      </w:del>
      <w:del w:id="7625" w:author="谢浩然" w:date="2019-07-11T11:56:07Z">
        <w:r>
          <w:rPr>
            <w:rFonts w:hint="eastAsia" w:ascii="宋体" w:hAnsi="宋体" w:eastAsia="宋体" w:cs="宋体"/>
            <w:szCs w:val="32"/>
            <w:lang w:val="en-US" w:eastAsia="zh-CN"/>
          </w:rPr>
          <w:delText>23</w:delText>
        </w:r>
      </w:del>
      <w:del w:id="7626" w:author="谢浩然" w:date="2019-07-11T11:56:07Z">
        <w:r>
          <w:rPr>
            <w:rFonts w:hint="eastAsia" w:ascii="宋体" w:hAnsi="宋体" w:eastAsia="仿宋_GB2312" w:cs="仿宋_GB2312"/>
            <w:szCs w:val="32"/>
            <w:rPrChange w:id="7627" w:author="卢颖东" w:date="2019-05-21T14:56:00Z">
              <w:rPr>
                <w:rFonts w:hint="eastAsia" w:ascii="仿宋_GB2312" w:hAnsi="仿宋_GB2312" w:eastAsia="仿宋_GB2312" w:cs="仿宋_GB2312"/>
                <w:szCs w:val="32"/>
              </w:rPr>
            </w:rPrChange>
          </w:rPr>
          <w:delText>日</w:delText>
        </w:r>
      </w:del>
      <w:del w:id="7629" w:author="谢浩然" w:date="2019-07-11T11:56:07Z">
        <w:r>
          <w:rPr>
            <w:rFonts w:hint="eastAsia" w:ascii="宋体" w:hAnsi="宋体" w:eastAsia="仿宋_GB2312" w:cs="仿宋_GB2312"/>
            <w:color w:val="auto"/>
            <w:sz w:val="32"/>
            <w:szCs w:val="32"/>
            <w:lang w:eastAsia="zh-CN"/>
            <w:rPrChange w:id="7630" w:author="卢颖东" w:date="2019-05-21T14:56:00Z">
              <w:rPr>
                <w:rFonts w:hint="eastAsia" w:ascii="仿宋_GB2312" w:hAnsi="仿宋_GB2312" w:eastAsia="仿宋_GB2312" w:cs="仿宋_GB2312"/>
                <w:color w:val="auto"/>
                <w:sz w:val="32"/>
                <w:szCs w:val="32"/>
                <w:lang w:eastAsia="zh-CN"/>
              </w:rPr>
            </w:rPrChange>
          </w:rPr>
          <w:delText>召开全体会议，对草案二次审议稿进行了统一审议，市人大常委会城建环资工委、市法制办、市水务局、市环保局、市卫计委、市财政局、市国规委等单位的负责同志列席了会议。法制委员会根据常委会组成人员和其他各方面意见，对草案二次审议稿提出以下主要修改意见：</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jc w:val="both"/>
        <w:textAlignment w:val="auto"/>
        <w:outlineLvl w:val="9"/>
        <w:rPr>
          <w:del w:id="7633" w:author="谢浩然" w:date="2019-07-11T11:56:07Z"/>
          <w:rFonts w:hint="eastAsia" w:ascii="宋体" w:hAnsi="宋体" w:eastAsia="仿宋_GB2312" w:cs="仿宋_GB2312"/>
          <w:color w:val="auto"/>
          <w:sz w:val="32"/>
          <w:szCs w:val="32"/>
          <w:lang w:val="en-US" w:eastAsia="zh-CN"/>
          <w:rPrChange w:id="7634" w:author="卢颖东" w:date="2019-05-21T14:56:00Z">
            <w:rPr>
              <w:del w:id="7635" w:author="谢浩然" w:date="2019-07-11T11:56:07Z"/>
              <w:rFonts w:hint="eastAsia" w:ascii="仿宋_GB2312" w:hAnsi="仿宋_GB2312" w:eastAsia="仿宋_GB2312" w:cs="仿宋_GB2312"/>
              <w:color w:val="auto"/>
              <w:sz w:val="32"/>
              <w:szCs w:val="32"/>
              <w:lang w:val="en-US" w:eastAsia="zh-CN"/>
            </w:rPr>
          </w:rPrChange>
        </w:rPr>
        <w:pPrChange w:id="7632"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7636" w:author="谢浩然" w:date="2019-07-11T11:56:07Z">
        <w:r>
          <w:rPr>
            <w:rFonts w:hint="eastAsia" w:ascii="宋体" w:hAnsi="宋体" w:eastAsia="仿宋_GB2312" w:cs="仿宋_GB2312"/>
            <w:color w:val="auto"/>
            <w:sz w:val="32"/>
            <w:szCs w:val="32"/>
            <w:lang w:eastAsia="zh-CN"/>
            <w:rPrChange w:id="7637" w:author="卢颖东" w:date="2019-05-21T14:56:00Z">
              <w:rPr>
                <w:rFonts w:hint="eastAsia" w:ascii="仿宋_GB2312" w:hAnsi="仿宋_GB2312" w:eastAsia="仿宋_GB2312" w:cs="仿宋_GB2312"/>
                <w:color w:val="auto"/>
                <w:sz w:val="32"/>
                <w:szCs w:val="32"/>
                <w:lang w:eastAsia="zh-CN"/>
              </w:rPr>
            </w:rPrChange>
          </w:rPr>
          <w:delText>一、有常委会组成人员认为，草案二次审议稿第三条关于本市供水用水工作指导原则的表述不够简洁、明确。法制委员会同意这一意见，对草案二次审议稿第三条作了相应修改，明确</w:delText>
        </w:r>
      </w:del>
      <w:del w:id="7639" w:author="谢浩然" w:date="2019-07-11T11:56:07Z">
        <w:r>
          <w:rPr>
            <w:rFonts w:hint="eastAsia" w:ascii="宋体" w:hAnsi="宋体" w:eastAsia="仿宋_GB2312" w:cs="仿宋_GB2312"/>
            <w:bCs/>
            <w:sz w:val="32"/>
            <w:szCs w:val="32"/>
            <w:rPrChange w:id="7640" w:author="卢颖东" w:date="2019-05-21T14:56:00Z">
              <w:rPr>
                <w:rFonts w:hint="eastAsia" w:ascii="仿宋_GB2312" w:hAnsi="仿宋_GB2312" w:eastAsia="仿宋_GB2312" w:cs="仿宋_GB2312"/>
                <w:bCs/>
                <w:sz w:val="32"/>
                <w:szCs w:val="32"/>
              </w:rPr>
            </w:rPrChange>
          </w:rPr>
          <w:delText>本市供水用水</w:delText>
        </w:r>
      </w:del>
      <w:del w:id="7642" w:author="谢浩然" w:date="2019-07-11T11:56:07Z">
        <w:r>
          <w:rPr>
            <w:rFonts w:hint="eastAsia" w:ascii="宋体" w:hAnsi="宋体" w:eastAsia="仿宋_GB2312" w:cs="仿宋_GB2312"/>
            <w:bCs/>
            <w:sz w:val="32"/>
            <w:szCs w:val="32"/>
            <w:lang w:eastAsia="zh-CN"/>
            <w:rPrChange w:id="7643" w:author="卢颖东" w:date="2019-05-21T14:56:00Z">
              <w:rPr>
                <w:rFonts w:hint="eastAsia" w:ascii="仿宋_GB2312" w:hAnsi="仿宋_GB2312" w:eastAsia="仿宋_GB2312" w:cs="仿宋_GB2312"/>
                <w:bCs/>
                <w:sz w:val="32"/>
                <w:szCs w:val="32"/>
                <w:lang w:eastAsia="zh-CN"/>
              </w:rPr>
            </w:rPrChange>
          </w:rPr>
          <w:delText>应当遵循</w:delText>
        </w:r>
      </w:del>
      <w:del w:id="7645" w:author="谢浩然" w:date="2019-07-11T11:56:07Z">
        <w:r>
          <w:rPr>
            <w:rFonts w:hint="eastAsia" w:ascii="宋体" w:hAnsi="宋体" w:eastAsia="仿宋_GB2312" w:cs="仿宋_GB2312"/>
            <w:bCs/>
            <w:i w:val="0"/>
            <w:iCs w:val="0"/>
            <w:sz w:val="32"/>
            <w:szCs w:val="32"/>
            <w:rPrChange w:id="7646" w:author="卢颖东" w:date="2019-05-21T14:56:00Z">
              <w:rPr>
                <w:rFonts w:hint="eastAsia" w:ascii="仿宋_GB2312" w:hAnsi="仿宋_GB2312" w:eastAsia="仿宋_GB2312" w:cs="仿宋_GB2312"/>
                <w:bCs/>
                <w:i w:val="0"/>
                <w:iCs w:val="0"/>
                <w:sz w:val="32"/>
                <w:szCs w:val="32"/>
              </w:rPr>
            </w:rPrChange>
          </w:rPr>
          <w:delText>安全、</w:delText>
        </w:r>
      </w:del>
      <w:del w:id="7648" w:author="谢浩然" w:date="2019-07-11T11:56:07Z">
        <w:r>
          <w:rPr>
            <w:rFonts w:hint="eastAsia" w:ascii="宋体" w:hAnsi="宋体" w:eastAsia="仿宋_GB2312" w:cs="仿宋_GB2312"/>
            <w:bCs/>
            <w:sz w:val="32"/>
            <w:szCs w:val="32"/>
            <w:rPrChange w:id="7649" w:author="卢颖东" w:date="2019-05-21T14:56:00Z">
              <w:rPr>
                <w:rFonts w:hint="eastAsia" w:ascii="仿宋_GB2312" w:hAnsi="仿宋_GB2312" w:eastAsia="仿宋_GB2312" w:cs="仿宋_GB2312"/>
                <w:bCs/>
                <w:sz w:val="32"/>
                <w:szCs w:val="32"/>
              </w:rPr>
            </w:rPrChange>
          </w:rPr>
          <w:delText>节约</w:delText>
        </w:r>
      </w:del>
      <w:del w:id="7651" w:author="谢浩然" w:date="2019-07-11T11:56:07Z">
        <w:r>
          <w:rPr>
            <w:rFonts w:hint="eastAsia" w:ascii="宋体" w:hAnsi="宋体" w:eastAsia="仿宋_GB2312" w:cs="仿宋_GB2312"/>
            <w:bCs/>
            <w:sz w:val="32"/>
            <w:szCs w:val="32"/>
            <w:lang w:eastAsia="zh-CN"/>
            <w:rPrChange w:id="7652" w:author="卢颖东" w:date="2019-05-21T14:56:00Z">
              <w:rPr>
                <w:rFonts w:hint="eastAsia" w:ascii="仿宋_GB2312" w:hAnsi="仿宋_GB2312" w:eastAsia="仿宋_GB2312" w:cs="仿宋_GB2312"/>
                <w:bCs/>
                <w:sz w:val="32"/>
                <w:szCs w:val="32"/>
                <w:lang w:eastAsia="zh-CN"/>
              </w:rPr>
            </w:rPrChange>
          </w:rPr>
          <w:delText>、</w:delText>
        </w:r>
      </w:del>
      <w:del w:id="7654" w:author="谢浩然" w:date="2019-07-11T11:56:07Z">
        <w:r>
          <w:rPr>
            <w:rFonts w:hint="eastAsia" w:ascii="宋体" w:hAnsi="宋体" w:eastAsia="仿宋_GB2312" w:cs="仿宋_GB2312"/>
            <w:bCs/>
            <w:i w:val="0"/>
            <w:iCs w:val="0"/>
            <w:sz w:val="32"/>
            <w:szCs w:val="32"/>
            <w:lang w:eastAsia="zh-CN"/>
            <w:rPrChange w:id="7655" w:author="卢颖东" w:date="2019-05-21T14:56:00Z">
              <w:rPr>
                <w:rFonts w:hint="eastAsia" w:ascii="仿宋_GB2312" w:hAnsi="仿宋_GB2312" w:eastAsia="仿宋_GB2312" w:cs="仿宋_GB2312"/>
                <w:bCs/>
                <w:i w:val="0"/>
                <w:iCs w:val="0"/>
                <w:sz w:val="32"/>
                <w:szCs w:val="32"/>
                <w:lang w:eastAsia="zh-CN"/>
              </w:rPr>
            </w:rPrChange>
          </w:rPr>
          <w:delText>优</w:delText>
        </w:r>
      </w:del>
      <w:del w:id="7657" w:author="谢浩然" w:date="2019-07-11T11:56:07Z">
        <w:r>
          <w:rPr>
            <w:rFonts w:hint="eastAsia" w:ascii="宋体" w:hAnsi="宋体" w:eastAsia="仿宋_GB2312" w:cs="仿宋_GB2312"/>
            <w:bCs/>
            <w:sz w:val="32"/>
            <w:szCs w:val="32"/>
            <w:rPrChange w:id="7658" w:author="卢颖东" w:date="2019-05-21T14:56:00Z">
              <w:rPr>
                <w:rFonts w:hint="eastAsia" w:ascii="仿宋_GB2312" w:hAnsi="仿宋_GB2312" w:eastAsia="仿宋_GB2312" w:cs="仿宋_GB2312"/>
                <w:bCs/>
                <w:sz w:val="32"/>
                <w:szCs w:val="32"/>
              </w:rPr>
            </w:rPrChange>
          </w:rPr>
          <w:delText>质</w:delText>
        </w:r>
      </w:del>
      <w:del w:id="7660" w:author="谢浩然" w:date="2019-07-11T11:56:07Z">
        <w:r>
          <w:rPr>
            <w:rFonts w:hint="eastAsia" w:ascii="宋体" w:hAnsi="宋体" w:eastAsia="仿宋_GB2312" w:cs="仿宋_GB2312"/>
            <w:bCs/>
            <w:i w:val="0"/>
            <w:iCs w:val="0"/>
            <w:sz w:val="32"/>
            <w:szCs w:val="32"/>
            <w:rPrChange w:id="7661" w:author="卢颖东" w:date="2019-05-21T14:56:00Z">
              <w:rPr>
                <w:rFonts w:hint="eastAsia" w:ascii="仿宋_GB2312" w:hAnsi="仿宋_GB2312" w:eastAsia="仿宋_GB2312" w:cs="仿宋_GB2312"/>
                <w:bCs/>
                <w:i w:val="0"/>
                <w:iCs w:val="0"/>
                <w:sz w:val="32"/>
                <w:szCs w:val="32"/>
              </w:rPr>
            </w:rPrChange>
          </w:rPr>
          <w:delText>、</w:delText>
        </w:r>
      </w:del>
      <w:del w:id="7663" w:author="谢浩然" w:date="2019-07-11T11:56:07Z">
        <w:r>
          <w:rPr>
            <w:rFonts w:hint="eastAsia" w:ascii="宋体" w:hAnsi="宋体" w:eastAsia="仿宋_GB2312" w:cs="仿宋_GB2312"/>
            <w:bCs/>
            <w:i w:val="0"/>
            <w:iCs w:val="0"/>
            <w:sz w:val="32"/>
            <w:szCs w:val="32"/>
            <w:lang w:eastAsia="zh-CN"/>
            <w:rPrChange w:id="7664" w:author="卢颖东" w:date="2019-05-21T14:56:00Z">
              <w:rPr>
                <w:rFonts w:hint="eastAsia" w:ascii="仿宋_GB2312" w:hAnsi="仿宋_GB2312" w:eastAsia="仿宋_GB2312" w:cs="仿宋_GB2312"/>
                <w:bCs/>
                <w:i w:val="0"/>
                <w:iCs w:val="0"/>
                <w:sz w:val="32"/>
                <w:szCs w:val="32"/>
                <w:lang w:eastAsia="zh-CN"/>
              </w:rPr>
            </w:rPrChange>
          </w:rPr>
          <w:delText>高效的原则</w:delText>
        </w:r>
      </w:del>
      <w:del w:id="7666" w:author="谢浩然" w:date="2019-07-11T11:56:07Z">
        <w:r>
          <w:rPr>
            <w:rFonts w:hint="eastAsia" w:ascii="宋体" w:hAnsi="宋体" w:eastAsia="仿宋_GB2312" w:cs="仿宋_GB2312"/>
            <w:color w:val="auto"/>
            <w:sz w:val="32"/>
            <w:szCs w:val="32"/>
            <w:lang w:eastAsia="zh-CN"/>
            <w:rPrChange w:id="7667" w:author="卢颖东" w:date="2019-05-21T14:56:00Z">
              <w:rPr>
                <w:rFonts w:hint="eastAsia" w:ascii="仿宋_GB2312" w:hAnsi="仿宋_GB2312" w:eastAsia="仿宋_GB2312" w:cs="仿宋_GB2312"/>
                <w:color w:val="auto"/>
                <w:sz w:val="32"/>
                <w:szCs w:val="32"/>
                <w:lang w:eastAsia="zh-CN"/>
              </w:rPr>
            </w:rPrChange>
          </w:rPr>
          <w:delText>。具体表述为</w:delText>
        </w:r>
      </w:del>
      <w:del w:id="7669" w:author="谢浩然" w:date="2019-07-11T11:56:07Z">
        <w:r>
          <w:rPr>
            <w:rFonts w:hint="eastAsia" w:ascii="宋体" w:hAnsi="宋体" w:eastAsia="仿宋_GB2312" w:cs="仿宋_GB2312"/>
            <w:color w:val="auto"/>
            <w:sz w:val="32"/>
            <w:szCs w:val="32"/>
            <w:lang w:val="en-US" w:eastAsia="zh-CN"/>
            <w:rPrChange w:id="7670"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textAlignment w:val="auto"/>
        <w:outlineLvl w:val="9"/>
        <w:rPr>
          <w:del w:id="7673" w:author="谢浩然" w:date="2019-07-11T11:56:07Z"/>
          <w:rFonts w:hint="eastAsia" w:ascii="宋体" w:hAnsi="宋体" w:eastAsia="仿宋_GB2312" w:cs="仿宋_GB2312"/>
          <w:color w:val="auto"/>
          <w:sz w:val="32"/>
          <w:szCs w:val="32"/>
          <w:lang w:eastAsia="zh-CN"/>
          <w:rPrChange w:id="7674" w:author="卢颖东" w:date="2019-05-21T14:56:00Z">
            <w:rPr>
              <w:del w:id="7675" w:author="谢浩然" w:date="2019-07-11T11:56:07Z"/>
              <w:rFonts w:hint="eastAsia" w:ascii="仿宋_GB2312" w:hAnsi="仿宋_GB2312" w:eastAsia="仿宋_GB2312" w:cs="仿宋_GB2312"/>
              <w:color w:val="auto"/>
              <w:sz w:val="32"/>
              <w:szCs w:val="32"/>
              <w:lang w:eastAsia="zh-CN"/>
            </w:rPr>
          </w:rPrChange>
        </w:rPr>
        <w:pPrChange w:id="7672"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1"/>
          </w:pPr>
        </w:pPrChange>
      </w:pPr>
      <w:del w:id="7676" w:author="谢浩然" w:date="2019-07-11T11:56:07Z">
        <w:r>
          <w:rPr>
            <w:rFonts w:hint="default" w:ascii="宋体" w:hAnsi="宋体" w:eastAsia="仿宋_GB2312" w:cs="仿宋_GB2312"/>
            <w:color w:val="auto"/>
            <w:sz w:val="32"/>
            <w:szCs w:val="32"/>
            <w:lang w:val="en-US" w:eastAsia="zh-CN"/>
            <w:rPrChange w:id="7677" w:author="卢颖东" w:date="2019-05-21T14:56:00Z">
              <w:rPr>
                <w:rFonts w:hint="default" w:ascii="仿宋_GB2312" w:hAnsi="仿宋_GB2312" w:eastAsia="仿宋_GB2312" w:cs="仿宋_GB2312"/>
                <w:color w:val="auto"/>
                <w:sz w:val="32"/>
                <w:szCs w:val="32"/>
                <w:lang w:val="en-US" w:eastAsia="zh-CN"/>
              </w:rPr>
            </w:rPrChange>
          </w:rPr>
          <w:delText>“</w:delText>
        </w:r>
      </w:del>
      <w:del w:id="7679" w:author="谢浩然" w:date="2019-07-11T11:56:07Z">
        <w:r>
          <w:rPr>
            <w:rFonts w:hint="eastAsia" w:ascii="宋体" w:hAnsi="宋体" w:eastAsia="仿宋_GB2312" w:cs="仿宋_GB2312"/>
            <w:bCs/>
            <w:sz w:val="32"/>
            <w:szCs w:val="32"/>
            <w:rPrChange w:id="7680" w:author="卢颖东" w:date="2019-05-21T14:56:00Z">
              <w:rPr>
                <w:rFonts w:hint="eastAsia" w:ascii="仿宋_GB2312" w:hAnsi="仿宋_GB2312" w:eastAsia="仿宋_GB2312" w:cs="仿宋_GB2312"/>
                <w:bCs/>
                <w:sz w:val="32"/>
                <w:szCs w:val="32"/>
              </w:rPr>
            </w:rPrChange>
          </w:rPr>
          <w:delText>本市供水用水</w:delText>
        </w:r>
      </w:del>
      <w:del w:id="7682" w:author="谢浩然" w:date="2019-07-11T11:56:07Z">
        <w:r>
          <w:rPr>
            <w:rFonts w:hint="eastAsia" w:ascii="宋体" w:hAnsi="宋体" w:eastAsia="仿宋_GB2312" w:cs="仿宋_GB2312"/>
            <w:bCs/>
            <w:sz w:val="32"/>
            <w:szCs w:val="32"/>
            <w:lang w:eastAsia="zh-CN"/>
            <w:rPrChange w:id="7683" w:author="卢颖东" w:date="2019-05-21T14:56:00Z">
              <w:rPr>
                <w:rFonts w:hint="eastAsia" w:ascii="仿宋_GB2312" w:hAnsi="仿宋_GB2312" w:eastAsia="仿宋_GB2312" w:cs="仿宋_GB2312"/>
                <w:bCs/>
                <w:sz w:val="32"/>
                <w:szCs w:val="32"/>
                <w:lang w:eastAsia="zh-CN"/>
              </w:rPr>
            </w:rPrChange>
          </w:rPr>
          <w:delText>应当遵循</w:delText>
        </w:r>
      </w:del>
      <w:del w:id="7685" w:author="谢浩然" w:date="2019-07-11T11:56:07Z">
        <w:r>
          <w:rPr>
            <w:rFonts w:hint="eastAsia" w:ascii="宋体" w:hAnsi="宋体" w:eastAsia="仿宋_GB2312" w:cs="仿宋_GB2312"/>
            <w:bCs/>
            <w:i w:val="0"/>
            <w:iCs w:val="0"/>
            <w:sz w:val="32"/>
            <w:szCs w:val="32"/>
            <w:rPrChange w:id="7686" w:author="卢颖东" w:date="2019-05-21T14:56:00Z">
              <w:rPr>
                <w:rFonts w:hint="eastAsia" w:ascii="仿宋_GB2312" w:hAnsi="仿宋_GB2312" w:eastAsia="仿宋_GB2312" w:cs="仿宋_GB2312"/>
                <w:bCs/>
                <w:i w:val="0"/>
                <w:iCs w:val="0"/>
                <w:sz w:val="32"/>
                <w:szCs w:val="32"/>
              </w:rPr>
            </w:rPrChange>
          </w:rPr>
          <w:delText>安全、</w:delText>
        </w:r>
      </w:del>
      <w:del w:id="7688" w:author="谢浩然" w:date="2019-07-11T11:56:07Z">
        <w:r>
          <w:rPr>
            <w:rFonts w:hint="eastAsia" w:ascii="宋体" w:hAnsi="宋体" w:eastAsia="仿宋_GB2312" w:cs="仿宋_GB2312"/>
            <w:bCs/>
            <w:sz w:val="32"/>
            <w:szCs w:val="32"/>
            <w:rPrChange w:id="7689" w:author="卢颖东" w:date="2019-05-21T14:56:00Z">
              <w:rPr>
                <w:rFonts w:hint="eastAsia" w:ascii="仿宋_GB2312" w:hAnsi="仿宋_GB2312" w:eastAsia="仿宋_GB2312" w:cs="仿宋_GB2312"/>
                <w:bCs/>
                <w:sz w:val="32"/>
                <w:szCs w:val="32"/>
              </w:rPr>
            </w:rPrChange>
          </w:rPr>
          <w:delText>节约、</w:delText>
        </w:r>
      </w:del>
      <w:del w:id="7691" w:author="谢浩然" w:date="2019-07-11T11:56:07Z">
        <w:r>
          <w:rPr>
            <w:rFonts w:hint="eastAsia" w:ascii="宋体" w:hAnsi="宋体" w:eastAsia="仿宋_GB2312" w:cs="仿宋_GB2312"/>
            <w:bCs/>
            <w:i w:val="0"/>
            <w:iCs w:val="0"/>
            <w:sz w:val="32"/>
            <w:szCs w:val="32"/>
            <w:lang w:eastAsia="zh-CN"/>
            <w:rPrChange w:id="7692" w:author="卢颖东" w:date="2019-05-21T14:56:00Z">
              <w:rPr>
                <w:rFonts w:hint="eastAsia" w:ascii="仿宋_GB2312" w:hAnsi="仿宋_GB2312" w:eastAsia="仿宋_GB2312" w:cs="仿宋_GB2312"/>
                <w:bCs/>
                <w:i w:val="0"/>
                <w:iCs w:val="0"/>
                <w:sz w:val="32"/>
                <w:szCs w:val="32"/>
                <w:lang w:eastAsia="zh-CN"/>
              </w:rPr>
            </w:rPrChange>
          </w:rPr>
          <w:delText>优</w:delText>
        </w:r>
      </w:del>
      <w:del w:id="7694" w:author="谢浩然" w:date="2019-07-11T11:56:07Z">
        <w:r>
          <w:rPr>
            <w:rFonts w:hint="eastAsia" w:ascii="宋体" w:hAnsi="宋体" w:eastAsia="仿宋_GB2312" w:cs="仿宋_GB2312"/>
            <w:bCs/>
            <w:sz w:val="32"/>
            <w:szCs w:val="32"/>
            <w:rPrChange w:id="7695" w:author="卢颖东" w:date="2019-05-21T14:56:00Z">
              <w:rPr>
                <w:rFonts w:hint="eastAsia" w:ascii="仿宋_GB2312" w:hAnsi="仿宋_GB2312" w:eastAsia="仿宋_GB2312" w:cs="仿宋_GB2312"/>
                <w:bCs/>
                <w:sz w:val="32"/>
                <w:szCs w:val="32"/>
              </w:rPr>
            </w:rPrChange>
          </w:rPr>
          <w:delText>质</w:delText>
        </w:r>
      </w:del>
      <w:del w:id="7697" w:author="谢浩然" w:date="2019-07-11T11:56:07Z">
        <w:r>
          <w:rPr>
            <w:rFonts w:hint="eastAsia" w:ascii="宋体" w:hAnsi="宋体" w:eastAsia="仿宋_GB2312" w:cs="仿宋_GB2312"/>
            <w:bCs/>
            <w:i w:val="0"/>
            <w:iCs w:val="0"/>
            <w:sz w:val="32"/>
            <w:szCs w:val="32"/>
            <w:rPrChange w:id="7698" w:author="卢颖东" w:date="2019-05-21T14:56:00Z">
              <w:rPr>
                <w:rFonts w:hint="eastAsia" w:ascii="仿宋_GB2312" w:hAnsi="仿宋_GB2312" w:eastAsia="仿宋_GB2312" w:cs="仿宋_GB2312"/>
                <w:bCs/>
                <w:i w:val="0"/>
                <w:iCs w:val="0"/>
                <w:sz w:val="32"/>
                <w:szCs w:val="32"/>
              </w:rPr>
            </w:rPrChange>
          </w:rPr>
          <w:delText>、</w:delText>
        </w:r>
      </w:del>
      <w:del w:id="7700" w:author="谢浩然" w:date="2019-07-11T11:56:07Z">
        <w:r>
          <w:rPr>
            <w:rFonts w:hint="eastAsia" w:ascii="宋体" w:hAnsi="宋体" w:eastAsia="仿宋_GB2312" w:cs="仿宋_GB2312"/>
            <w:bCs/>
            <w:i w:val="0"/>
            <w:iCs w:val="0"/>
            <w:sz w:val="32"/>
            <w:szCs w:val="32"/>
            <w:lang w:eastAsia="zh-CN"/>
            <w:rPrChange w:id="7701" w:author="卢颖东" w:date="2019-05-21T14:56:00Z">
              <w:rPr>
                <w:rFonts w:hint="eastAsia" w:ascii="仿宋_GB2312" w:hAnsi="仿宋_GB2312" w:eastAsia="仿宋_GB2312" w:cs="仿宋_GB2312"/>
                <w:bCs/>
                <w:i w:val="0"/>
                <w:iCs w:val="0"/>
                <w:sz w:val="32"/>
                <w:szCs w:val="32"/>
                <w:lang w:eastAsia="zh-CN"/>
              </w:rPr>
            </w:rPrChange>
          </w:rPr>
          <w:delText>高效的</w:delText>
        </w:r>
      </w:del>
      <w:del w:id="7703" w:author="谢浩然" w:date="2019-07-11T11:56:07Z">
        <w:r>
          <w:rPr>
            <w:rFonts w:hint="eastAsia" w:ascii="宋体" w:hAnsi="宋体" w:eastAsia="仿宋_GB2312" w:cs="仿宋_GB2312"/>
            <w:bCs/>
            <w:sz w:val="32"/>
            <w:szCs w:val="32"/>
            <w:rPrChange w:id="7704" w:author="卢颖东" w:date="2019-05-21T14:56:00Z">
              <w:rPr>
                <w:rFonts w:hint="eastAsia" w:ascii="仿宋_GB2312" w:hAnsi="仿宋_GB2312" w:eastAsia="仿宋_GB2312" w:cs="仿宋_GB2312"/>
                <w:bCs/>
                <w:sz w:val="32"/>
                <w:szCs w:val="32"/>
              </w:rPr>
            </w:rPrChange>
          </w:rPr>
          <w:delText>原则</w:delText>
        </w:r>
      </w:del>
      <w:del w:id="7706" w:author="谢浩然" w:date="2019-07-11T11:56:07Z">
        <w:r>
          <w:rPr>
            <w:rFonts w:hint="eastAsia" w:ascii="宋体" w:hAnsi="宋体" w:eastAsia="仿宋_GB2312" w:cs="仿宋_GB2312"/>
            <w:bCs/>
            <w:sz w:val="32"/>
            <w:szCs w:val="32"/>
            <w:lang w:eastAsia="zh-CN"/>
            <w:rPrChange w:id="7707" w:author="卢颖东" w:date="2019-05-21T14:56:00Z">
              <w:rPr>
                <w:rFonts w:hint="eastAsia" w:ascii="仿宋_GB2312" w:hAnsi="仿宋_GB2312" w:eastAsia="仿宋_GB2312" w:cs="仿宋_GB2312"/>
                <w:bCs/>
                <w:sz w:val="32"/>
                <w:szCs w:val="32"/>
                <w:lang w:eastAsia="zh-CN"/>
              </w:rPr>
            </w:rPrChange>
          </w:rPr>
          <w:delText>，优先保障生活用水，统筹安排生产用水和其他用水</w:delText>
        </w:r>
      </w:del>
      <w:del w:id="7709" w:author="谢浩然" w:date="2019-07-11T11:56:07Z">
        <w:r>
          <w:rPr>
            <w:rFonts w:hint="eastAsia" w:ascii="宋体" w:hAnsi="宋体" w:eastAsia="仿宋_GB2312" w:cs="仿宋_GB2312"/>
            <w:bCs/>
            <w:sz w:val="32"/>
            <w:szCs w:val="32"/>
            <w:rPrChange w:id="7710" w:author="卢颖东" w:date="2019-05-21T14:56:00Z">
              <w:rPr>
                <w:rFonts w:hint="eastAsia" w:ascii="仿宋_GB2312" w:hAnsi="仿宋_GB2312" w:eastAsia="仿宋_GB2312" w:cs="仿宋_GB2312"/>
                <w:bCs/>
                <w:sz w:val="32"/>
                <w:szCs w:val="32"/>
              </w:rPr>
            </w:rPrChange>
          </w:rPr>
          <w:delText>。</w:delText>
        </w:r>
      </w:del>
      <w:del w:id="7712" w:author="谢浩然" w:date="2019-07-11T11:56:07Z">
        <w:r>
          <w:rPr>
            <w:rFonts w:hint="default" w:ascii="宋体" w:hAnsi="宋体" w:eastAsia="仿宋_GB2312" w:cs="仿宋_GB2312"/>
            <w:color w:val="auto"/>
            <w:sz w:val="32"/>
            <w:szCs w:val="32"/>
            <w:lang w:val="en-US" w:eastAsia="zh-CN"/>
            <w:rPrChange w:id="7713" w:author="卢颖东" w:date="2019-05-21T14:56:00Z">
              <w:rPr>
                <w:rFonts w:hint="default" w:ascii="仿宋_GB2312" w:hAnsi="仿宋_GB2312" w:eastAsia="仿宋_GB2312" w:cs="仿宋_GB2312"/>
                <w:color w:val="auto"/>
                <w:sz w:val="32"/>
                <w:szCs w:val="32"/>
                <w:lang w:val="en-US" w:eastAsia="zh-CN"/>
              </w:rPr>
            </w:rPrChange>
          </w:rPr>
          <w:delText>”</w:delText>
        </w:r>
      </w:del>
      <w:del w:id="7715" w:author="谢浩然" w:date="2019-07-11T11:56:07Z">
        <w:r>
          <w:rPr>
            <w:rFonts w:hint="eastAsia" w:ascii="宋体" w:hAnsi="宋体" w:eastAsia="仿宋_GB2312" w:cs="仿宋_GB2312"/>
            <w:color w:val="auto"/>
            <w:sz w:val="32"/>
            <w:szCs w:val="32"/>
            <w:lang w:val="en-US" w:eastAsia="zh-CN"/>
            <w:rPrChange w:id="7716" w:author="卢颖东" w:date="2019-05-21T14:56:00Z">
              <w:rPr>
                <w:rFonts w:hint="eastAsia" w:ascii="仿宋_GB2312" w:hAnsi="仿宋_GB2312" w:eastAsia="仿宋_GB2312" w:cs="仿宋_GB2312"/>
                <w:color w:val="auto"/>
                <w:sz w:val="32"/>
                <w:szCs w:val="32"/>
                <w:lang w:val="en-US" w:eastAsia="zh-CN"/>
              </w:rPr>
            </w:rPrChange>
          </w:rPr>
          <w:delText>(草案修改稿第三条)</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jc w:val="both"/>
        <w:textAlignment w:val="auto"/>
        <w:outlineLvl w:val="9"/>
        <w:rPr>
          <w:del w:id="7719" w:author="谢浩然" w:date="2019-07-11T11:56:07Z"/>
          <w:rFonts w:hint="eastAsia" w:ascii="宋体" w:hAnsi="宋体" w:eastAsia="仿宋_GB2312" w:cs="仿宋_GB2312"/>
          <w:bCs/>
          <w:i w:val="0"/>
          <w:iCs w:val="0"/>
          <w:color w:val="auto"/>
          <w:sz w:val="32"/>
          <w:szCs w:val="32"/>
          <w:rPrChange w:id="7720" w:author="卢颖东" w:date="2019-05-21T14:56:00Z">
            <w:rPr>
              <w:del w:id="7721" w:author="谢浩然" w:date="2019-07-11T11:56:07Z"/>
              <w:rFonts w:hint="eastAsia" w:ascii="仿宋_GB2312" w:hAnsi="仿宋_GB2312" w:eastAsia="仿宋_GB2312" w:cs="仿宋_GB2312"/>
              <w:bCs/>
              <w:i w:val="0"/>
              <w:iCs w:val="0"/>
              <w:color w:val="auto"/>
              <w:sz w:val="32"/>
              <w:szCs w:val="32"/>
            </w:rPr>
          </w:rPrChange>
        </w:rPr>
        <w:pPrChange w:id="7718" w:author="谢浩然" w:date="2019-07-11T11:56:08Z">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7722" w:author="谢浩然" w:date="2019-07-11T11:56:07Z">
        <w:r>
          <w:rPr>
            <w:rFonts w:hint="eastAsia" w:ascii="宋体" w:hAnsi="宋体" w:eastAsia="仿宋_GB2312" w:cs="仿宋_GB2312"/>
            <w:color w:val="auto"/>
            <w:sz w:val="32"/>
            <w:szCs w:val="32"/>
            <w:lang w:eastAsia="zh-CN"/>
            <w:rPrChange w:id="7723" w:author="卢颖东" w:date="2019-05-21T14:56:00Z">
              <w:rPr>
                <w:rFonts w:hint="eastAsia" w:ascii="仿宋_GB2312" w:hAnsi="仿宋_GB2312" w:eastAsia="仿宋_GB2312" w:cs="仿宋_GB2312"/>
                <w:color w:val="auto"/>
                <w:sz w:val="32"/>
                <w:szCs w:val="32"/>
                <w:lang w:eastAsia="zh-CN"/>
              </w:rPr>
            </w:rPrChange>
          </w:rPr>
          <w:delText>有常委会组成人员认为，草案二次审议稿第五条关于行政管理部门名称的表述，应当根据党和国家机构改革要求作相应调整。省发改委认为，根据我省当前机构改革的实际情况，有关价格行政执法检查、处罚等职能已划转至市场监督管理部门，供水成本监审和供水行为定价的职能则继续由发展改革部门负责，建议将草案二次审议稿第五条中关于价格行政管理部门的表述按照新的职能分工作相应修改。法制委员会同意上述意见，对草案二次审议稿第五条作了相应修改，将环境保护、卫生、消防、建设行政管理部门分别修改为生态</w:delText>
        </w:r>
      </w:del>
      <w:del w:id="7725" w:author="谢浩然" w:date="2019-07-11T11:56:07Z">
        <w:r>
          <w:rPr>
            <w:rFonts w:hint="eastAsia" w:ascii="宋体" w:hAnsi="宋体" w:eastAsia="仿宋_GB2312" w:cs="仿宋_GB2312"/>
            <w:color w:val="auto"/>
            <w:sz w:val="32"/>
            <w:szCs w:val="32"/>
            <w:rPrChange w:id="7726" w:author="卢颖东" w:date="2019-05-21T14:56:00Z">
              <w:rPr>
                <w:rFonts w:hint="eastAsia" w:ascii="仿宋_GB2312" w:hAnsi="仿宋_GB2312" w:eastAsia="仿宋_GB2312" w:cs="仿宋_GB2312"/>
                <w:color w:val="auto"/>
                <w:sz w:val="32"/>
                <w:szCs w:val="32"/>
              </w:rPr>
            </w:rPrChange>
          </w:rPr>
          <w:delText>环境</w:delText>
        </w:r>
      </w:del>
      <w:del w:id="7728" w:author="谢浩然" w:date="2019-07-11T11:56:07Z">
        <w:r>
          <w:rPr>
            <w:rFonts w:hint="eastAsia" w:ascii="宋体" w:hAnsi="宋体" w:eastAsia="仿宋_GB2312" w:cs="仿宋_GB2312"/>
            <w:color w:val="auto"/>
            <w:sz w:val="32"/>
            <w:szCs w:val="32"/>
            <w:lang w:eastAsia="zh-CN"/>
            <w:rPrChange w:id="7729" w:author="卢颖东" w:date="2019-05-21T14:56:00Z">
              <w:rPr>
                <w:rFonts w:hint="eastAsia" w:ascii="仿宋_GB2312" w:hAnsi="仿宋_GB2312" w:eastAsia="仿宋_GB2312" w:cs="仿宋_GB2312"/>
                <w:color w:val="auto"/>
                <w:sz w:val="32"/>
                <w:szCs w:val="32"/>
                <w:lang w:eastAsia="zh-CN"/>
              </w:rPr>
            </w:rPrChange>
          </w:rPr>
          <w:delText>、卫生健康、应急管理、</w:delText>
        </w:r>
      </w:del>
      <w:del w:id="7731" w:author="谢浩然" w:date="2019-07-11T11:56:07Z">
        <w:r>
          <w:rPr>
            <w:rFonts w:hint="eastAsia" w:ascii="宋体" w:hAnsi="宋体" w:eastAsia="仿宋_GB2312" w:cs="仿宋_GB2312"/>
            <w:color w:val="auto"/>
            <w:kern w:val="1"/>
            <w:sz w:val="32"/>
            <w:szCs w:val="32"/>
            <w:lang w:eastAsia="zh-CN"/>
            <w:rPrChange w:id="7732" w:author="卢颖东" w:date="2019-05-21T14:56:00Z">
              <w:rPr>
                <w:rFonts w:hint="eastAsia" w:ascii="仿宋_GB2312" w:hAnsi="仿宋_GB2312" w:eastAsia="仿宋_GB2312" w:cs="仿宋_GB2312"/>
                <w:color w:val="auto"/>
                <w:kern w:val="1"/>
                <w:sz w:val="32"/>
                <w:szCs w:val="32"/>
                <w:lang w:eastAsia="zh-CN"/>
              </w:rPr>
            </w:rPrChange>
          </w:rPr>
          <w:delText>住房和城乡</w:delText>
        </w:r>
      </w:del>
      <w:del w:id="7734" w:author="谢浩然" w:date="2019-07-11T11:56:07Z">
        <w:r>
          <w:rPr>
            <w:rFonts w:hint="eastAsia" w:ascii="宋体" w:hAnsi="宋体" w:eastAsia="仿宋_GB2312" w:cs="仿宋_GB2312"/>
            <w:bCs/>
            <w:color w:val="auto"/>
            <w:sz w:val="32"/>
            <w:szCs w:val="32"/>
            <w:rPrChange w:id="7735" w:author="卢颖东" w:date="2019-05-21T14:56:00Z">
              <w:rPr>
                <w:rFonts w:hint="eastAsia" w:ascii="仿宋_GB2312" w:hAnsi="仿宋_GB2312" w:eastAsia="仿宋_GB2312" w:cs="仿宋_GB2312"/>
                <w:bCs/>
                <w:color w:val="auto"/>
                <w:sz w:val="32"/>
                <w:szCs w:val="32"/>
              </w:rPr>
            </w:rPrChange>
          </w:rPr>
          <w:delText>建设</w:delText>
        </w:r>
      </w:del>
      <w:del w:id="7737" w:author="谢浩然" w:date="2019-07-11T11:56:07Z">
        <w:r>
          <w:rPr>
            <w:rFonts w:hint="eastAsia" w:ascii="宋体" w:hAnsi="宋体" w:eastAsia="仿宋_GB2312" w:cs="仿宋_GB2312"/>
            <w:color w:val="auto"/>
            <w:sz w:val="32"/>
            <w:szCs w:val="32"/>
            <w:lang w:eastAsia="zh-CN"/>
            <w:rPrChange w:id="7738" w:author="卢颖东" w:date="2019-05-21T14:56:00Z">
              <w:rPr>
                <w:rFonts w:hint="eastAsia" w:ascii="仿宋_GB2312" w:hAnsi="仿宋_GB2312" w:eastAsia="仿宋_GB2312" w:cs="仿宋_GB2312"/>
                <w:color w:val="auto"/>
                <w:sz w:val="32"/>
                <w:szCs w:val="32"/>
                <w:lang w:eastAsia="zh-CN"/>
              </w:rPr>
            </w:rPrChange>
          </w:rPr>
          <w:delText>行政管理部门，</w:delText>
        </w:r>
      </w:del>
      <w:del w:id="7740" w:author="谢浩然" w:date="2019-07-11T11:56:07Z">
        <w:r>
          <w:rPr>
            <w:rFonts w:hint="eastAsia" w:ascii="宋体" w:hAnsi="宋体" w:eastAsia="仿宋_GB2312" w:cs="仿宋_GB2312"/>
            <w:color w:val="auto"/>
            <w:sz w:val="32"/>
            <w:szCs w:val="32"/>
            <w:lang w:val="en-US" w:eastAsia="zh-CN"/>
            <w:rPrChange w:id="7741" w:author="卢颖东" w:date="2019-05-21T14:56:00Z">
              <w:rPr>
                <w:rFonts w:hint="eastAsia" w:ascii="仿宋_GB2312" w:hAnsi="仿宋_GB2312" w:eastAsia="仿宋_GB2312" w:cs="仿宋_GB2312"/>
                <w:color w:val="auto"/>
                <w:sz w:val="32"/>
                <w:szCs w:val="32"/>
                <w:lang w:val="en-US" w:eastAsia="zh-CN"/>
              </w:rPr>
            </w:rPrChange>
          </w:rPr>
          <w:delText>将</w:delText>
        </w:r>
      </w:del>
      <w:del w:id="7743" w:author="谢浩然" w:date="2019-07-11T11:56:07Z">
        <w:r>
          <w:rPr>
            <w:rFonts w:hint="eastAsia" w:ascii="宋体" w:hAnsi="宋体" w:eastAsia="仿宋_GB2312" w:cs="仿宋_GB2312"/>
            <w:color w:val="auto"/>
            <w:sz w:val="32"/>
            <w:szCs w:val="32"/>
            <w:lang w:eastAsia="zh-CN"/>
            <w:rPrChange w:id="7744" w:author="卢颖东" w:date="2019-05-21T14:56:00Z">
              <w:rPr>
                <w:rFonts w:hint="eastAsia" w:ascii="仿宋_GB2312" w:hAnsi="仿宋_GB2312" w:eastAsia="仿宋_GB2312" w:cs="仿宋_GB2312"/>
                <w:color w:val="auto"/>
                <w:sz w:val="32"/>
                <w:szCs w:val="32"/>
                <w:lang w:eastAsia="zh-CN"/>
              </w:rPr>
            </w:rPrChange>
          </w:rPr>
          <w:delText>质量技术监督、工商行政管理部门修改为市场监督行政管理部门，将</w:delText>
        </w:r>
      </w:del>
      <w:del w:id="7746" w:author="谢浩然" w:date="2019-07-11T11:56:07Z">
        <w:r>
          <w:rPr>
            <w:rFonts w:hint="eastAsia" w:ascii="宋体" w:hAnsi="宋体" w:eastAsia="仿宋_GB2312" w:cs="仿宋_GB2312"/>
            <w:i w:val="0"/>
            <w:iCs w:val="0"/>
            <w:color w:val="auto"/>
            <w:kern w:val="1"/>
            <w:sz w:val="32"/>
            <w:szCs w:val="32"/>
            <w:rPrChange w:id="7747" w:author="卢颖东" w:date="2019-05-21T14:56:00Z">
              <w:rPr>
                <w:rFonts w:hint="eastAsia" w:ascii="仿宋_GB2312" w:hAnsi="仿宋_GB2312" w:eastAsia="仿宋_GB2312" w:cs="仿宋_GB2312"/>
                <w:i w:val="0"/>
                <w:iCs w:val="0"/>
                <w:color w:val="auto"/>
                <w:kern w:val="1"/>
                <w:sz w:val="32"/>
                <w:szCs w:val="32"/>
              </w:rPr>
            </w:rPrChange>
          </w:rPr>
          <w:delText>规划、</w:delText>
        </w:r>
      </w:del>
      <w:del w:id="7749" w:author="谢浩然" w:date="2019-07-11T11:56:07Z">
        <w:r>
          <w:rPr>
            <w:rFonts w:hint="eastAsia" w:ascii="宋体" w:hAnsi="宋体" w:eastAsia="仿宋_GB2312" w:cs="仿宋_GB2312"/>
            <w:i w:val="0"/>
            <w:iCs w:val="0"/>
            <w:color w:val="auto"/>
            <w:kern w:val="1"/>
            <w:sz w:val="32"/>
            <w:szCs w:val="32"/>
            <w:lang w:eastAsia="zh-CN"/>
            <w:rPrChange w:id="7750" w:author="卢颖东" w:date="2019-05-21T14:56:00Z">
              <w:rPr>
                <w:rFonts w:hint="eastAsia" w:ascii="仿宋_GB2312" w:hAnsi="仿宋_GB2312" w:eastAsia="仿宋_GB2312" w:cs="仿宋_GB2312"/>
                <w:i w:val="0"/>
                <w:iCs w:val="0"/>
                <w:color w:val="auto"/>
                <w:kern w:val="1"/>
                <w:sz w:val="32"/>
                <w:szCs w:val="32"/>
                <w:lang w:eastAsia="zh-CN"/>
              </w:rPr>
            </w:rPrChange>
          </w:rPr>
          <w:delText>国土</w:delText>
        </w:r>
      </w:del>
      <w:del w:id="7752" w:author="谢浩然" w:date="2019-07-11T11:56:07Z">
        <w:r>
          <w:rPr>
            <w:rFonts w:hint="eastAsia" w:ascii="宋体" w:hAnsi="宋体" w:eastAsia="仿宋_GB2312" w:cs="仿宋_GB2312"/>
            <w:color w:val="auto"/>
            <w:sz w:val="32"/>
            <w:szCs w:val="32"/>
            <w:lang w:eastAsia="zh-CN"/>
            <w:rPrChange w:id="7753" w:author="卢颖东" w:date="2019-05-21T14:56:00Z">
              <w:rPr>
                <w:rFonts w:hint="eastAsia" w:ascii="仿宋_GB2312" w:hAnsi="仿宋_GB2312" w:eastAsia="仿宋_GB2312" w:cs="仿宋_GB2312"/>
                <w:color w:val="auto"/>
                <w:sz w:val="32"/>
                <w:szCs w:val="32"/>
                <w:lang w:eastAsia="zh-CN"/>
              </w:rPr>
            </w:rPrChange>
          </w:rPr>
          <w:delText>行政管理部门修改为自然资源行政管理部门，并将价格行政管理部门关于</w:delText>
        </w:r>
      </w:del>
      <w:del w:id="7755" w:author="谢浩然" w:date="2019-07-11T11:56:07Z">
        <w:r>
          <w:rPr>
            <w:rFonts w:hint="eastAsia" w:ascii="宋体" w:hAnsi="宋体" w:eastAsia="仿宋_GB2312" w:cs="仿宋_GB2312"/>
            <w:color w:val="auto"/>
            <w:sz w:val="32"/>
            <w:szCs w:val="32"/>
            <w:rPrChange w:id="7756" w:author="卢颖东" w:date="2019-05-21T14:56:00Z">
              <w:rPr>
                <w:rFonts w:hint="eastAsia" w:ascii="仿宋_GB2312" w:hAnsi="仿宋_GB2312" w:eastAsia="仿宋_GB2312" w:cs="仿宋_GB2312"/>
                <w:color w:val="auto"/>
                <w:sz w:val="32"/>
                <w:szCs w:val="32"/>
              </w:rPr>
            </w:rPrChange>
          </w:rPr>
          <w:delText>供水价格的执行情况</w:delText>
        </w:r>
      </w:del>
      <w:del w:id="7758" w:author="谢浩然" w:date="2019-07-11T11:56:07Z">
        <w:r>
          <w:rPr>
            <w:rFonts w:hint="eastAsia" w:ascii="宋体" w:hAnsi="宋体" w:eastAsia="仿宋_GB2312" w:cs="仿宋_GB2312"/>
            <w:color w:val="auto"/>
            <w:sz w:val="32"/>
            <w:szCs w:val="32"/>
            <w:lang w:eastAsia="zh-CN"/>
            <w:rPrChange w:id="7759" w:author="卢颖东" w:date="2019-05-21T14:56:00Z">
              <w:rPr>
                <w:rFonts w:hint="eastAsia" w:ascii="仿宋_GB2312" w:hAnsi="仿宋_GB2312" w:eastAsia="仿宋_GB2312" w:cs="仿宋_GB2312"/>
                <w:color w:val="auto"/>
                <w:sz w:val="32"/>
                <w:szCs w:val="32"/>
                <w:lang w:eastAsia="zh-CN"/>
              </w:rPr>
            </w:rPrChange>
          </w:rPr>
          <w:delText>的监督职责划至市场监督行政管理部门。具体表述为</w:delText>
        </w:r>
      </w:del>
      <w:del w:id="7761" w:author="谢浩然" w:date="2019-07-11T11:56:07Z">
        <w:r>
          <w:rPr>
            <w:rFonts w:hint="eastAsia" w:ascii="宋体" w:hAnsi="宋体" w:eastAsia="仿宋_GB2312" w:cs="仿宋_GB2312"/>
            <w:color w:val="auto"/>
            <w:sz w:val="32"/>
            <w:szCs w:val="32"/>
            <w:lang w:val="en-US" w:eastAsia="zh-CN"/>
            <w:rPrChange w:id="7762"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right="0" w:rightChars="0"/>
        <w:jc w:val="both"/>
        <w:textAlignment w:val="auto"/>
        <w:outlineLvl w:val="9"/>
        <w:rPr>
          <w:del w:id="7765" w:author="谢浩然" w:date="2019-07-11T11:56:07Z"/>
          <w:rFonts w:hint="eastAsia" w:ascii="宋体" w:hAnsi="宋体" w:eastAsia="仿宋_GB2312" w:cs="仿宋_GB2312"/>
          <w:bCs/>
          <w:i w:val="0"/>
          <w:iCs w:val="0"/>
          <w:color w:val="auto"/>
          <w:sz w:val="32"/>
          <w:szCs w:val="32"/>
          <w:rPrChange w:id="7766" w:author="卢颖东" w:date="2019-05-21T14:56:00Z">
            <w:rPr>
              <w:del w:id="7767" w:author="谢浩然" w:date="2019-07-11T11:56:07Z"/>
              <w:rFonts w:hint="eastAsia" w:ascii="仿宋_GB2312" w:hAnsi="仿宋_GB2312" w:eastAsia="仿宋_GB2312" w:cs="仿宋_GB2312"/>
              <w:bCs/>
              <w:i w:val="0"/>
              <w:iCs w:val="0"/>
              <w:color w:val="auto"/>
              <w:sz w:val="32"/>
              <w:szCs w:val="32"/>
            </w:rPr>
          </w:rPrChange>
        </w:rPr>
        <w:pPrChange w:id="7764"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PrChange>
      </w:pPr>
      <w:del w:id="7768" w:author="谢浩然" w:date="2019-07-11T11:56:07Z">
        <w:r>
          <w:rPr>
            <w:rFonts w:hint="eastAsia" w:ascii="宋体" w:hAnsi="宋体" w:eastAsia="仿宋_GB2312" w:cs="仿宋_GB2312"/>
            <w:color w:val="auto"/>
            <w:sz w:val="32"/>
            <w:szCs w:val="32"/>
            <w:lang w:val="en-US" w:eastAsia="zh-CN"/>
            <w:rPrChange w:id="7769" w:author="卢颖东" w:date="2019-05-21T14:56:00Z">
              <w:rPr>
                <w:rFonts w:hint="eastAsia" w:ascii="仿宋_GB2312" w:hAnsi="仿宋_GB2312" w:eastAsia="仿宋_GB2312" w:cs="仿宋_GB2312"/>
                <w:color w:val="auto"/>
                <w:sz w:val="32"/>
                <w:szCs w:val="32"/>
                <w:lang w:val="en-US" w:eastAsia="zh-CN"/>
              </w:rPr>
            </w:rPrChange>
          </w:rPr>
          <w:delText xml:space="preserve">    </w:delText>
        </w:r>
      </w:del>
      <w:del w:id="7771" w:author="谢浩然" w:date="2019-07-11T11:56:07Z">
        <w:r>
          <w:rPr>
            <w:rFonts w:hint="default" w:ascii="宋体" w:hAnsi="宋体" w:eastAsia="仿宋_GB2312" w:cs="仿宋_GB2312"/>
            <w:color w:val="auto"/>
            <w:sz w:val="32"/>
            <w:szCs w:val="32"/>
            <w:lang w:val="en-US" w:eastAsia="zh-CN"/>
            <w:rPrChange w:id="7772" w:author="卢颖东" w:date="2019-05-21T14:56:00Z">
              <w:rPr>
                <w:rFonts w:hint="default" w:ascii="仿宋_GB2312" w:hAnsi="仿宋_GB2312" w:eastAsia="仿宋_GB2312" w:cs="仿宋_GB2312"/>
                <w:color w:val="auto"/>
                <w:sz w:val="32"/>
                <w:szCs w:val="32"/>
                <w:lang w:val="en-US" w:eastAsia="zh-CN"/>
              </w:rPr>
            </w:rPrChange>
          </w:rPr>
          <w:delText>“</w:delText>
        </w:r>
      </w:del>
      <w:del w:id="7774" w:author="谢浩然" w:date="2019-07-11T11:56:07Z">
        <w:r>
          <w:rPr>
            <w:rFonts w:hint="eastAsia" w:ascii="宋体" w:hAnsi="宋体" w:eastAsia="仿宋_GB2312" w:cs="仿宋_GB2312"/>
            <w:bCs/>
            <w:i w:val="0"/>
            <w:iCs w:val="0"/>
            <w:color w:val="auto"/>
            <w:sz w:val="32"/>
            <w:szCs w:val="32"/>
            <w:rPrChange w:id="7775" w:author="卢颖东" w:date="2019-05-21T14:56:00Z">
              <w:rPr>
                <w:rFonts w:hint="eastAsia" w:ascii="仿宋_GB2312" w:hAnsi="仿宋_GB2312" w:eastAsia="仿宋_GB2312" w:cs="仿宋_GB2312"/>
                <w:bCs/>
                <w:i w:val="0"/>
                <w:iCs w:val="0"/>
                <w:color w:val="auto"/>
                <w:sz w:val="32"/>
                <w:szCs w:val="32"/>
              </w:rPr>
            </w:rPrChange>
          </w:rPr>
          <w:delText>市供水行政主管部门负责本市供水用水的行政管理工作，组织实施本条例。区供水行政主管部门负责本行政区域内供水用水的行政管理工作。</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textAlignment w:val="auto"/>
        <w:rPr>
          <w:del w:id="7778" w:author="谢浩然" w:date="2019-07-11T11:56:07Z"/>
          <w:rFonts w:hint="eastAsia" w:ascii="宋体" w:hAnsi="宋体" w:eastAsia="仿宋_GB2312" w:cs="仿宋_GB2312"/>
          <w:color w:val="auto"/>
          <w:sz w:val="32"/>
          <w:szCs w:val="32"/>
          <w:rPrChange w:id="7779" w:author="卢颖东" w:date="2019-05-21T14:56:00Z">
            <w:rPr>
              <w:del w:id="7780" w:author="谢浩然" w:date="2019-07-11T11:56:07Z"/>
              <w:rFonts w:hint="eastAsia" w:ascii="仿宋_GB2312" w:hAnsi="仿宋_GB2312" w:eastAsia="仿宋_GB2312" w:cs="仿宋_GB2312"/>
              <w:color w:val="auto"/>
              <w:sz w:val="32"/>
              <w:szCs w:val="32"/>
            </w:rPr>
          </w:rPrChange>
        </w:rPr>
        <w:pPrChange w:id="7777" w:author="谢浩然" w:date="2019-07-11T11:56:08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7781" w:author="谢浩然" w:date="2019-07-11T11:56:07Z">
        <w:r>
          <w:rPr>
            <w:rFonts w:hint="eastAsia" w:ascii="宋体" w:hAnsi="宋体" w:eastAsia="仿宋_GB2312" w:cs="仿宋_GB2312"/>
            <w:color w:val="auto"/>
            <w:sz w:val="32"/>
            <w:szCs w:val="32"/>
            <w:lang w:eastAsia="zh-CN"/>
            <w:rPrChange w:id="7782" w:author="卢颖东" w:date="2019-05-21T14:56:00Z">
              <w:rPr>
                <w:rFonts w:hint="eastAsia" w:ascii="仿宋_GB2312" w:hAnsi="仿宋_GB2312" w:eastAsia="仿宋_GB2312" w:cs="仿宋_GB2312"/>
                <w:color w:val="auto"/>
                <w:sz w:val="32"/>
                <w:szCs w:val="32"/>
                <w:lang w:eastAsia="zh-CN"/>
              </w:rPr>
            </w:rPrChange>
          </w:rPr>
          <w:delText>生态</w:delText>
        </w:r>
      </w:del>
      <w:del w:id="7784" w:author="谢浩然" w:date="2019-07-11T11:56:07Z">
        <w:r>
          <w:rPr>
            <w:rFonts w:hint="eastAsia" w:ascii="宋体" w:hAnsi="宋体" w:eastAsia="仿宋_GB2312" w:cs="仿宋_GB2312"/>
            <w:color w:val="auto"/>
            <w:sz w:val="32"/>
            <w:szCs w:val="32"/>
            <w:rPrChange w:id="7785" w:author="卢颖东" w:date="2019-05-21T14:56:00Z">
              <w:rPr>
                <w:rFonts w:hint="eastAsia" w:ascii="仿宋_GB2312" w:hAnsi="仿宋_GB2312" w:eastAsia="仿宋_GB2312" w:cs="仿宋_GB2312"/>
                <w:color w:val="auto"/>
                <w:sz w:val="32"/>
                <w:szCs w:val="32"/>
              </w:rPr>
            </w:rPrChange>
          </w:rPr>
          <w:delText>环境行政管理部门负责对饮用水水源水质进行监管，依法查处饮用水源保护区的环境违法行为。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textAlignment w:val="auto"/>
        <w:rPr>
          <w:del w:id="7788" w:author="谢浩然" w:date="2019-07-11T11:56:07Z"/>
          <w:rFonts w:hint="eastAsia" w:ascii="宋体" w:hAnsi="宋体" w:eastAsia="仿宋_GB2312" w:cs="仿宋_GB2312"/>
          <w:color w:val="auto"/>
          <w:kern w:val="0"/>
          <w:sz w:val="32"/>
          <w:szCs w:val="32"/>
          <w:rPrChange w:id="7789" w:author="卢颖东" w:date="2019-05-21T14:56:00Z">
            <w:rPr>
              <w:del w:id="7790" w:author="谢浩然" w:date="2019-07-11T11:56:07Z"/>
              <w:rFonts w:hint="eastAsia" w:ascii="仿宋_GB2312" w:hAnsi="仿宋_GB2312" w:eastAsia="仿宋_GB2312" w:cs="仿宋_GB2312"/>
              <w:color w:val="auto"/>
              <w:kern w:val="0"/>
              <w:sz w:val="32"/>
              <w:szCs w:val="32"/>
            </w:rPr>
          </w:rPrChange>
        </w:rPr>
        <w:pPrChange w:id="7787" w:author="谢浩然" w:date="2019-07-11T11:56:08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7791" w:author="谢浩然" w:date="2019-07-11T11:56:07Z">
        <w:r>
          <w:rPr>
            <w:rFonts w:hint="eastAsia" w:ascii="宋体" w:hAnsi="宋体" w:eastAsia="仿宋_GB2312" w:cs="仿宋_GB2312"/>
            <w:color w:val="auto"/>
            <w:sz w:val="32"/>
            <w:szCs w:val="32"/>
            <w:rPrChange w:id="7792" w:author="卢颖东" w:date="2019-05-21T14:56:00Z">
              <w:rPr>
                <w:rFonts w:hint="eastAsia" w:ascii="仿宋_GB2312" w:hAnsi="仿宋_GB2312" w:eastAsia="仿宋_GB2312" w:cs="仿宋_GB2312"/>
                <w:color w:val="auto"/>
                <w:sz w:val="32"/>
                <w:szCs w:val="32"/>
              </w:rPr>
            </w:rPrChange>
          </w:rPr>
          <w:delText>卫生</w:delText>
        </w:r>
      </w:del>
      <w:del w:id="7794" w:author="谢浩然" w:date="2019-07-11T11:56:07Z">
        <w:r>
          <w:rPr>
            <w:rFonts w:hint="eastAsia" w:ascii="宋体" w:hAnsi="宋体" w:eastAsia="仿宋_GB2312" w:cs="仿宋_GB2312"/>
            <w:color w:val="auto"/>
            <w:sz w:val="32"/>
            <w:szCs w:val="32"/>
            <w:lang w:eastAsia="zh-CN"/>
            <w:rPrChange w:id="7795" w:author="卢颖东" w:date="2019-05-21T14:56:00Z">
              <w:rPr>
                <w:rFonts w:hint="eastAsia" w:ascii="仿宋_GB2312" w:hAnsi="仿宋_GB2312" w:eastAsia="仿宋_GB2312" w:cs="仿宋_GB2312"/>
                <w:color w:val="auto"/>
                <w:sz w:val="32"/>
                <w:szCs w:val="32"/>
                <w:lang w:eastAsia="zh-CN"/>
              </w:rPr>
            </w:rPrChange>
          </w:rPr>
          <w:delText>健康</w:delText>
        </w:r>
      </w:del>
      <w:del w:id="7797" w:author="谢浩然" w:date="2019-07-11T11:56:07Z">
        <w:r>
          <w:rPr>
            <w:rFonts w:hint="eastAsia" w:ascii="宋体" w:hAnsi="宋体" w:eastAsia="仿宋_GB2312" w:cs="仿宋_GB2312"/>
            <w:color w:val="auto"/>
            <w:sz w:val="32"/>
            <w:szCs w:val="32"/>
            <w:rPrChange w:id="7798" w:author="卢颖东" w:date="2019-05-21T14:56:00Z">
              <w:rPr>
                <w:rFonts w:hint="eastAsia" w:ascii="仿宋_GB2312" w:hAnsi="仿宋_GB2312" w:eastAsia="仿宋_GB2312" w:cs="仿宋_GB2312"/>
                <w:color w:val="auto"/>
                <w:sz w:val="32"/>
                <w:szCs w:val="32"/>
              </w:rPr>
            </w:rPrChange>
          </w:rPr>
          <w:delText>行政管理部门</w:delText>
        </w:r>
      </w:del>
      <w:del w:id="7800" w:author="谢浩然" w:date="2019-07-11T11:56:07Z">
        <w:r>
          <w:rPr>
            <w:rFonts w:hint="eastAsia" w:ascii="宋体" w:hAnsi="宋体" w:eastAsia="仿宋_GB2312" w:cs="仿宋_GB2312"/>
            <w:color w:val="auto"/>
            <w:kern w:val="0"/>
            <w:sz w:val="32"/>
            <w:szCs w:val="32"/>
            <w:rPrChange w:id="7801" w:author="卢颖东" w:date="2019-05-21T14:56:00Z">
              <w:rPr>
                <w:rFonts w:hint="eastAsia" w:ascii="仿宋_GB2312" w:hAnsi="仿宋_GB2312" w:eastAsia="仿宋_GB2312" w:cs="仿宋_GB2312"/>
                <w:color w:val="auto"/>
                <w:kern w:val="0"/>
                <w:sz w:val="32"/>
                <w:szCs w:val="32"/>
              </w:rPr>
            </w:rPrChange>
          </w:rPr>
          <w:delText>负责</w:delText>
        </w:r>
      </w:del>
      <w:del w:id="7803" w:author="谢浩然" w:date="2019-07-11T11:56:07Z">
        <w:r>
          <w:rPr>
            <w:rFonts w:hint="eastAsia" w:ascii="宋体" w:hAnsi="宋体" w:eastAsia="仿宋_GB2312" w:cs="仿宋_GB2312"/>
            <w:color w:val="auto"/>
            <w:kern w:val="0"/>
            <w:sz w:val="32"/>
            <w:szCs w:val="32"/>
            <w:lang w:eastAsia="zh-CN"/>
            <w:rPrChange w:id="7804" w:author="卢颖东" w:date="2019-05-21T14:56:00Z">
              <w:rPr>
                <w:rFonts w:hint="eastAsia" w:ascii="仿宋_GB2312" w:hAnsi="仿宋_GB2312" w:eastAsia="仿宋_GB2312" w:cs="仿宋_GB2312"/>
                <w:color w:val="auto"/>
                <w:kern w:val="0"/>
                <w:sz w:val="32"/>
                <w:szCs w:val="32"/>
                <w:lang w:eastAsia="zh-CN"/>
              </w:rPr>
            </w:rPrChange>
          </w:rPr>
          <w:delText>监督</w:delText>
        </w:r>
      </w:del>
      <w:del w:id="7806" w:author="谢浩然" w:date="2019-07-11T11:56:07Z">
        <w:r>
          <w:rPr>
            <w:rFonts w:hint="eastAsia" w:ascii="宋体" w:hAnsi="宋体" w:eastAsia="仿宋_GB2312" w:cs="仿宋_GB2312"/>
            <w:color w:val="auto"/>
            <w:kern w:val="0"/>
            <w:sz w:val="32"/>
            <w:szCs w:val="32"/>
            <w:rPrChange w:id="7807" w:author="卢颖东" w:date="2019-05-21T14:56:00Z">
              <w:rPr>
                <w:rFonts w:hint="eastAsia" w:ascii="仿宋_GB2312" w:hAnsi="仿宋_GB2312" w:eastAsia="仿宋_GB2312" w:cs="仿宋_GB2312"/>
                <w:color w:val="auto"/>
                <w:kern w:val="0"/>
                <w:sz w:val="32"/>
                <w:szCs w:val="32"/>
              </w:rPr>
            </w:rPrChange>
          </w:rPr>
          <w:delText>饮用水卫生，依法查处违反饮用水卫生</w:delText>
        </w:r>
      </w:del>
      <w:del w:id="7809" w:author="谢浩然" w:date="2019-07-11T11:56:07Z">
        <w:r>
          <w:rPr>
            <w:rFonts w:hint="eastAsia" w:ascii="宋体" w:hAnsi="宋体" w:eastAsia="仿宋_GB2312" w:cs="仿宋_GB2312"/>
            <w:color w:val="auto"/>
            <w:kern w:val="0"/>
            <w:sz w:val="32"/>
            <w:szCs w:val="32"/>
            <w:lang w:eastAsia="zh-CN"/>
            <w:rPrChange w:id="7810" w:author="卢颖东" w:date="2019-05-21T14:56:00Z">
              <w:rPr>
                <w:rFonts w:hint="eastAsia" w:ascii="仿宋_GB2312" w:hAnsi="仿宋_GB2312" w:eastAsia="仿宋_GB2312" w:cs="仿宋_GB2312"/>
                <w:color w:val="auto"/>
                <w:kern w:val="0"/>
                <w:sz w:val="32"/>
                <w:szCs w:val="32"/>
                <w:lang w:eastAsia="zh-CN"/>
              </w:rPr>
            </w:rPrChange>
          </w:rPr>
          <w:delText>管理</w:delText>
        </w:r>
      </w:del>
      <w:del w:id="7812" w:author="谢浩然" w:date="2019-07-11T11:56:07Z">
        <w:r>
          <w:rPr>
            <w:rFonts w:hint="eastAsia" w:ascii="宋体" w:hAnsi="宋体" w:eastAsia="仿宋_GB2312" w:cs="仿宋_GB2312"/>
            <w:color w:val="auto"/>
            <w:kern w:val="0"/>
            <w:sz w:val="32"/>
            <w:szCs w:val="32"/>
            <w:rPrChange w:id="7813" w:author="卢颖东" w:date="2019-05-21T14:56:00Z">
              <w:rPr>
                <w:rFonts w:hint="eastAsia" w:ascii="仿宋_GB2312" w:hAnsi="仿宋_GB2312" w:eastAsia="仿宋_GB2312" w:cs="仿宋_GB2312"/>
                <w:color w:val="auto"/>
                <w:kern w:val="0"/>
                <w:sz w:val="32"/>
                <w:szCs w:val="32"/>
              </w:rPr>
            </w:rPrChange>
          </w:rPr>
          <w:delText>的违法行为。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textAlignment w:val="auto"/>
        <w:rPr>
          <w:del w:id="7816" w:author="谢浩然" w:date="2019-07-11T11:56:07Z"/>
          <w:rFonts w:hint="eastAsia" w:ascii="宋体" w:hAnsi="宋体" w:eastAsia="仿宋_GB2312" w:cs="仿宋_GB2312"/>
          <w:bCs/>
          <w:color w:val="auto"/>
          <w:sz w:val="32"/>
          <w:szCs w:val="32"/>
          <w:rPrChange w:id="7817" w:author="卢颖东" w:date="2019-05-21T14:56:00Z">
            <w:rPr>
              <w:del w:id="7818" w:author="谢浩然" w:date="2019-07-11T11:56:07Z"/>
              <w:rFonts w:hint="eastAsia" w:ascii="仿宋_GB2312" w:hAnsi="仿宋_GB2312" w:eastAsia="仿宋_GB2312" w:cs="仿宋_GB2312"/>
              <w:bCs/>
              <w:color w:val="auto"/>
              <w:sz w:val="32"/>
              <w:szCs w:val="32"/>
            </w:rPr>
          </w:rPrChange>
        </w:rPr>
        <w:pPrChange w:id="7815" w:author="谢浩然" w:date="2019-07-11T11:56:08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7819" w:author="谢浩然" w:date="2019-07-11T11:56:07Z">
        <w:r>
          <w:rPr>
            <w:rFonts w:hint="eastAsia" w:ascii="宋体" w:hAnsi="宋体" w:eastAsia="仿宋_GB2312" w:cs="仿宋_GB2312"/>
            <w:i w:val="0"/>
            <w:iCs w:val="0"/>
            <w:color w:val="auto"/>
            <w:sz w:val="32"/>
            <w:szCs w:val="32"/>
            <w:lang w:eastAsia="zh-CN"/>
            <w:rPrChange w:id="7820" w:author="卢颖东" w:date="2019-05-21T14:56:00Z">
              <w:rPr>
                <w:rFonts w:hint="eastAsia" w:ascii="仿宋_GB2312" w:hAnsi="仿宋_GB2312" w:eastAsia="仿宋_GB2312" w:cs="仿宋_GB2312"/>
                <w:i w:val="0"/>
                <w:iCs w:val="0"/>
                <w:color w:val="auto"/>
                <w:sz w:val="32"/>
                <w:szCs w:val="32"/>
                <w:lang w:eastAsia="zh-CN"/>
              </w:rPr>
            </w:rPrChange>
          </w:rPr>
          <w:delText>市场</w:delText>
        </w:r>
      </w:del>
      <w:del w:id="7822" w:author="谢浩然" w:date="2019-07-11T11:56:07Z">
        <w:r>
          <w:rPr>
            <w:rFonts w:hint="eastAsia" w:ascii="宋体" w:hAnsi="宋体" w:eastAsia="仿宋_GB2312" w:cs="仿宋_GB2312"/>
            <w:color w:val="auto"/>
            <w:sz w:val="32"/>
            <w:szCs w:val="32"/>
            <w:rPrChange w:id="7823" w:author="卢颖东" w:date="2019-05-21T14:56:00Z">
              <w:rPr>
                <w:rFonts w:hint="eastAsia" w:ascii="仿宋_GB2312" w:hAnsi="仿宋_GB2312" w:eastAsia="仿宋_GB2312" w:cs="仿宋_GB2312"/>
                <w:color w:val="auto"/>
                <w:sz w:val="32"/>
                <w:szCs w:val="32"/>
              </w:rPr>
            </w:rPrChange>
          </w:rPr>
          <w:delText>监督</w:delText>
        </w:r>
      </w:del>
      <w:del w:id="7825" w:author="谢浩然" w:date="2019-07-11T11:56:07Z">
        <w:r>
          <w:rPr>
            <w:rFonts w:hint="eastAsia" w:ascii="宋体" w:hAnsi="宋体" w:eastAsia="仿宋_GB2312" w:cs="仿宋_GB2312"/>
            <w:color w:val="auto"/>
            <w:sz w:val="32"/>
            <w:szCs w:val="32"/>
            <w:lang w:eastAsia="zh-CN"/>
            <w:rPrChange w:id="7826" w:author="卢颖东" w:date="2019-05-21T14:56:00Z">
              <w:rPr>
                <w:rFonts w:hint="eastAsia" w:ascii="仿宋_GB2312" w:hAnsi="仿宋_GB2312" w:eastAsia="仿宋_GB2312" w:cs="仿宋_GB2312"/>
                <w:color w:val="auto"/>
                <w:sz w:val="32"/>
                <w:szCs w:val="32"/>
                <w:lang w:eastAsia="zh-CN"/>
              </w:rPr>
            </w:rPrChange>
          </w:rPr>
          <w:delText>行政管理部门</w:delText>
        </w:r>
      </w:del>
      <w:del w:id="7828" w:author="谢浩然" w:date="2019-07-11T11:56:07Z">
        <w:r>
          <w:rPr>
            <w:rFonts w:hint="eastAsia" w:ascii="宋体" w:hAnsi="宋体" w:eastAsia="仿宋_GB2312" w:cs="仿宋_GB2312"/>
            <w:color w:val="auto"/>
            <w:sz w:val="32"/>
            <w:szCs w:val="32"/>
            <w:rPrChange w:id="7829" w:author="卢颖东" w:date="2019-05-21T14:56:00Z">
              <w:rPr>
                <w:rFonts w:hint="eastAsia" w:ascii="仿宋_GB2312" w:hAnsi="仿宋_GB2312" w:eastAsia="仿宋_GB2312" w:cs="仿宋_GB2312"/>
                <w:color w:val="auto"/>
                <w:sz w:val="32"/>
                <w:szCs w:val="32"/>
              </w:rPr>
            </w:rPrChange>
          </w:rPr>
          <w:delText>负责监督</w:delText>
        </w:r>
      </w:del>
      <w:del w:id="7831" w:author="谢浩然" w:date="2019-07-11T11:56:07Z">
        <w:r>
          <w:rPr>
            <w:rFonts w:hint="eastAsia" w:ascii="宋体" w:hAnsi="宋体" w:eastAsia="仿宋_GB2312" w:cs="仿宋_GB2312"/>
            <w:color w:val="auto"/>
            <w:sz w:val="32"/>
            <w:szCs w:val="32"/>
            <w:lang w:eastAsia="zh-CN"/>
            <w:rPrChange w:id="7832" w:author="卢颖东" w:date="2019-05-21T14:56:00Z">
              <w:rPr>
                <w:rFonts w:hint="eastAsia" w:ascii="仿宋_GB2312" w:hAnsi="仿宋_GB2312" w:eastAsia="仿宋_GB2312" w:cs="仿宋_GB2312"/>
                <w:color w:val="auto"/>
                <w:sz w:val="32"/>
                <w:szCs w:val="32"/>
                <w:lang w:eastAsia="zh-CN"/>
              </w:rPr>
            </w:rPrChange>
          </w:rPr>
          <w:delText>本市</w:delText>
        </w:r>
      </w:del>
      <w:del w:id="7834" w:author="谢浩然" w:date="2019-07-11T11:56:07Z">
        <w:r>
          <w:rPr>
            <w:rFonts w:hint="eastAsia" w:ascii="宋体" w:hAnsi="宋体" w:eastAsia="仿宋_GB2312" w:cs="仿宋_GB2312"/>
            <w:color w:val="auto"/>
            <w:sz w:val="32"/>
            <w:szCs w:val="32"/>
            <w:rPrChange w:id="7835" w:author="卢颖东" w:date="2019-05-21T14:56:00Z">
              <w:rPr>
                <w:rFonts w:hint="eastAsia" w:ascii="仿宋_GB2312" w:hAnsi="仿宋_GB2312" w:eastAsia="仿宋_GB2312" w:cs="仿宋_GB2312"/>
                <w:color w:val="auto"/>
                <w:sz w:val="32"/>
                <w:szCs w:val="32"/>
              </w:rPr>
            </w:rPrChange>
          </w:rPr>
          <w:delText>供水设施产品的质量，监督供水价格的执行情况，依法查处生产</w:delText>
        </w:r>
      </w:del>
      <w:del w:id="7837" w:author="谢浩然" w:date="2019-07-11T11:56:07Z">
        <w:r>
          <w:rPr>
            <w:rFonts w:hint="eastAsia" w:ascii="宋体" w:hAnsi="宋体" w:eastAsia="仿宋_GB2312" w:cs="仿宋_GB2312"/>
            <w:color w:val="auto"/>
            <w:sz w:val="32"/>
            <w:szCs w:val="32"/>
            <w:lang w:eastAsia="zh-CN"/>
            <w:rPrChange w:id="7838" w:author="卢颖东" w:date="2019-05-21T14:56:00Z">
              <w:rPr>
                <w:rFonts w:hint="eastAsia" w:ascii="仿宋_GB2312" w:hAnsi="仿宋_GB2312" w:eastAsia="仿宋_GB2312" w:cs="仿宋_GB2312"/>
                <w:color w:val="auto"/>
                <w:sz w:val="32"/>
                <w:szCs w:val="32"/>
                <w:lang w:eastAsia="zh-CN"/>
              </w:rPr>
            </w:rPrChange>
          </w:rPr>
          <w:delText>、流通</w:delText>
        </w:r>
      </w:del>
      <w:del w:id="7840" w:author="谢浩然" w:date="2019-07-11T11:56:07Z">
        <w:r>
          <w:rPr>
            <w:rFonts w:hint="eastAsia" w:ascii="宋体" w:hAnsi="宋体" w:eastAsia="仿宋_GB2312" w:cs="仿宋_GB2312"/>
            <w:color w:val="auto"/>
            <w:sz w:val="32"/>
            <w:szCs w:val="32"/>
            <w:rPrChange w:id="7841" w:author="卢颖东" w:date="2019-05-21T14:56:00Z">
              <w:rPr>
                <w:rFonts w:hint="eastAsia" w:ascii="仿宋_GB2312" w:hAnsi="仿宋_GB2312" w:eastAsia="仿宋_GB2312" w:cs="仿宋_GB2312"/>
                <w:color w:val="auto"/>
                <w:sz w:val="32"/>
                <w:szCs w:val="32"/>
              </w:rPr>
            </w:rPrChange>
          </w:rPr>
          <w:delText>领域的产品质量违法行为</w:delText>
        </w:r>
      </w:del>
      <w:del w:id="7843" w:author="谢浩然" w:date="2019-07-11T11:56:07Z">
        <w:r>
          <w:rPr>
            <w:rFonts w:hint="eastAsia" w:ascii="宋体" w:hAnsi="宋体" w:eastAsia="仿宋_GB2312" w:cs="仿宋_GB2312"/>
            <w:color w:val="auto"/>
            <w:sz w:val="32"/>
            <w:szCs w:val="32"/>
            <w:lang w:eastAsia="zh-CN"/>
            <w:rPrChange w:id="7844" w:author="卢颖东" w:date="2019-05-21T14:56:00Z">
              <w:rPr>
                <w:rFonts w:hint="eastAsia" w:ascii="仿宋_GB2312" w:hAnsi="仿宋_GB2312" w:eastAsia="仿宋_GB2312" w:cs="仿宋_GB2312"/>
                <w:color w:val="auto"/>
                <w:sz w:val="32"/>
                <w:szCs w:val="32"/>
                <w:lang w:eastAsia="zh-CN"/>
              </w:rPr>
            </w:rPrChange>
          </w:rPr>
          <w:delText>以及</w:delText>
        </w:r>
      </w:del>
      <w:del w:id="7846" w:author="谢浩然" w:date="2019-07-11T11:56:07Z">
        <w:r>
          <w:rPr>
            <w:rFonts w:hint="eastAsia" w:ascii="宋体" w:hAnsi="宋体" w:eastAsia="仿宋_GB2312" w:cs="仿宋_GB2312"/>
            <w:color w:val="auto"/>
            <w:sz w:val="32"/>
            <w:szCs w:val="32"/>
            <w:rPrChange w:id="7847" w:author="卢颖东" w:date="2019-05-21T14:56:00Z">
              <w:rPr>
                <w:rFonts w:hint="eastAsia" w:ascii="仿宋_GB2312" w:hAnsi="仿宋_GB2312" w:eastAsia="仿宋_GB2312" w:cs="仿宋_GB2312"/>
                <w:color w:val="auto"/>
                <w:sz w:val="32"/>
                <w:szCs w:val="32"/>
              </w:rPr>
            </w:rPrChange>
          </w:rPr>
          <w:delText>价格违法行为。</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textAlignment w:val="auto"/>
        <w:rPr>
          <w:del w:id="7850" w:author="谢浩然" w:date="2019-07-11T11:56:07Z"/>
          <w:rFonts w:hint="eastAsia" w:ascii="宋体" w:hAnsi="宋体" w:eastAsia="仿宋_GB2312" w:cs="仿宋_GB2312"/>
          <w:color w:val="auto"/>
          <w:sz w:val="32"/>
          <w:szCs w:val="32"/>
          <w:lang w:val="en-US" w:eastAsia="zh-CN"/>
          <w:rPrChange w:id="7851" w:author="卢颖东" w:date="2019-05-21T14:56:00Z">
            <w:rPr>
              <w:del w:id="7852" w:author="谢浩然" w:date="2019-07-11T11:56:07Z"/>
              <w:rFonts w:hint="eastAsia" w:ascii="仿宋_GB2312" w:hAnsi="仿宋_GB2312" w:eastAsia="仿宋_GB2312" w:cs="仿宋_GB2312"/>
              <w:color w:val="auto"/>
              <w:sz w:val="32"/>
              <w:szCs w:val="32"/>
              <w:lang w:val="en-US" w:eastAsia="zh-CN"/>
            </w:rPr>
          </w:rPrChange>
        </w:rPr>
        <w:pPrChange w:id="7849"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pPr>
        </w:pPrChange>
      </w:pPr>
      <w:del w:id="7853" w:author="谢浩然" w:date="2019-07-11T11:56:07Z">
        <w:r>
          <w:rPr>
            <w:rFonts w:hint="eastAsia" w:ascii="宋体" w:hAnsi="宋体" w:eastAsia="仿宋_GB2312" w:cs="仿宋_GB2312"/>
            <w:i w:val="0"/>
            <w:iCs w:val="0"/>
            <w:color w:val="auto"/>
            <w:kern w:val="1"/>
            <w:sz w:val="32"/>
            <w:szCs w:val="32"/>
            <w:lang w:eastAsia="zh-CN"/>
            <w:rPrChange w:id="7854" w:author="卢颖东" w:date="2019-05-21T14:56:00Z">
              <w:rPr>
                <w:rFonts w:hint="eastAsia" w:ascii="仿宋_GB2312" w:hAnsi="仿宋_GB2312" w:eastAsia="仿宋_GB2312" w:cs="仿宋_GB2312"/>
                <w:i w:val="0"/>
                <w:iCs w:val="0"/>
                <w:color w:val="auto"/>
                <w:kern w:val="1"/>
                <w:sz w:val="32"/>
                <w:szCs w:val="32"/>
                <w:lang w:eastAsia="zh-CN"/>
              </w:rPr>
            </w:rPrChange>
          </w:rPr>
          <w:delText>发展改革、自然资源</w:delText>
        </w:r>
      </w:del>
      <w:del w:id="7856" w:author="谢浩然" w:date="2019-07-11T11:56:07Z">
        <w:r>
          <w:rPr>
            <w:rFonts w:hint="eastAsia" w:ascii="宋体" w:hAnsi="宋体" w:eastAsia="仿宋_GB2312" w:cs="仿宋_GB2312"/>
            <w:color w:val="auto"/>
            <w:kern w:val="1"/>
            <w:sz w:val="32"/>
            <w:szCs w:val="32"/>
            <w:lang w:eastAsia="zh-CN"/>
            <w:rPrChange w:id="7857" w:author="卢颖东" w:date="2019-05-21T14:56:00Z">
              <w:rPr>
                <w:rFonts w:hint="eastAsia" w:ascii="仿宋_GB2312" w:hAnsi="仿宋_GB2312" w:eastAsia="仿宋_GB2312" w:cs="仿宋_GB2312"/>
                <w:color w:val="auto"/>
                <w:kern w:val="1"/>
                <w:sz w:val="32"/>
                <w:szCs w:val="32"/>
                <w:lang w:eastAsia="zh-CN"/>
              </w:rPr>
            </w:rPrChange>
          </w:rPr>
          <w:delText>、住房和城乡</w:delText>
        </w:r>
      </w:del>
      <w:del w:id="7859" w:author="谢浩然" w:date="2019-07-11T11:56:07Z">
        <w:r>
          <w:rPr>
            <w:rFonts w:hint="eastAsia" w:ascii="宋体" w:hAnsi="宋体" w:eastAsia="仿宋_GB2312" w:cs="仿宋_GB2312"/>
            <w:bCs/>
            <w:color w:val="auto"/>
            <w:sz w:val="32"/>
            <w:szCs w:val="32"/>
            <w:rPrChange w:id="7860" w:author="卢颖东" w:date="2019-05-21T14:56:00Z">
              <w:rPr>
                <w:rFonts w:hint="eastAsia" w:ascii="仿宋_GB2312" w:hAnsi="仿宋_GB2312" w:eastAsia="仿宋_GB2312" w:cs="仿宋_GB2312"/>
                <w:bCs/>
                <w:color w:val="auto"/>
                <w:sz w:val="32"/>
                <w:szCs w:val="32"/>
              </w:rPr>
            </w:rPrChange>
          </w:rPr>
          <w:delText>建设、公安、</w:delText>
        </w:r>
      </w:del>
      <w:del w:id="7862" w:author="谢浩然" w:date="2019-07-11T11:56:07Z">
        <w:r>
          <w:rPr>
            <w:rFonts w:hint="eastAsia" w:ascii="宋体" w:hAnsi="宋体" w:eastAsia="仿宋_GB2312" w:cs="仿宋_GB2312"/>
            <w:bCs/>
            <w:color w:val="auto"/>
            <w:sz w:val="32"/>
            <w:szCs w:val="32"/>
            <w:lang w:eastAsia="zh-CN"/>
            <w:rPrChange w:id="7863" w:author="卢颖东" w:date="2019-05-21T14:56:00Z">
              <w:rPr>
                <w:rFonts w:hint="eastAsia" w:ascii="仿宋_GB2312" w:hAnsi="仿宋_GB2312" w:eastAsia="仿宋_GB2312" w:cs="仿宋_GB2312"/>
                <w:bCs/>
                <w:color w:val="auto"/>
                <w:sz w:val="32"/>
                <w:szCs w:val="32"/>
                <w:lang w:eastAsia="zh-CN"/>
              </w:rPr>
            </w:rPrChange>
          </w:rPr>
          <w:delText>应急管理</w:delText>
        </w:r>
      </w:del>
      <w:del w:id="7865" w:author="谢浩然" w:date="2019-07-11T11:56:07Z">
        <w:r>
          <w:rPr>
            <w:rFonts w:hint="eastAsia" w:ascii="宋体" w:hAnsi="宋体" w:eastAsia="仿宋_GB2312" w:cs="仿宋_GB2312"/>
            <w:bCs/>
            <w:i w:val="0"/>
            <w:iCs w:val="0"/>
            <w:color w:val="auto"/>
            <w:sz w:val="32"/>
            <w:szCs w:val="32"/>
            <w:lang w:eastAsia="zh-CN"/>
            <w:rPrChange w:id="7866" w:author="卢颖东" w:date="2019-05-21T14:56:00Z">
              <w:rPr>
                <w:rFonts w:hint="eastAsia" w:ascii="仿宋_GB2312" w:hAnsi="仿宋_GB2312" w:eastAsia="仿宋_GB2312" w:cs="仿宋_GB2312"/>
                <w:bCs/>
                <w:i w:val="0"/>
                <w:iCs w:val="0"/>
                <w:color w:val="auto"/>
                <w:sz w:val="32"/>
                <w:szCs w:val="32"/>
                <w:lang w:eastAsia="zh-CN"/>
              </w:rPr>
            </w:rPrChange>
          </w:rPr>
          <w:delText>、</w:delText>
        </w:r>
      </w:del>
      <w:del w:id="7868" w:author="谢浩然" w:date="2019-07-11T11:56:07Z">
        <w:r>
          <w:rPr>
            <w:rFonts w:hint="eastAsia" w:ascii="宋体" w:hAnsi="宋体" w:eastAsia="仿宋_GB2312" w:cs="仿宋_GB2312"/>
            <w:bCs/>
            <w:color w:val="auto"/>
            <w:sz w:val="32"/>
            <w:szCs w:val="32"/>
            <w:rPrChange w:id="7869" w:author="卢颖东" w:date="2019-05-21T14:56:00Z">
              <w:rPr>
                <w:rFonts w:hint="eastAsia" w:ascii="仿宋_GB2312" w:hAnsi="仿宋_GB2312" w:eastAsia="仿宋_GB2312" w:cs="仿宋_GB2312"/>
                <w:bCs/>
                <w:color w:val="auto"/>
                <w:sz w:val="32"/>
                <w:szCs w:val="32"/>
              </w:rPr>
            </w:rPrChange>
          </w:rPr>
          <w:delText>财政等行政管理部门依照职责协同实施本条例。</w:delText>
        </w:r>
      </w:del>
      <w:del w:id="7871" w:author="谢浩然" w:date="2019-07-11T11:56:07Z">
        <w:r>
          <w:rPr>
            <w:rFonts w:hint="default" w:ascii="宋体" w:hAnsi="宋体" w:eastAsia="仿宋_GB2312" w:cs="仿宋_GB2312"/>
            <w:color w:val="auto"/>
            <w:sz w:val="32"/>
            <w:szCs w:val="32"/>
            <w:lang w:val="en-US" w:eastAsia="zh-CN"/>
            <w:rPrChange w:id="7872" w:author="卢颖东" w:date="2019-05-21T14:56:00Z">
              <w:rPr>
                <w:rFonts w:hint="default" w:ascii="仿宋_GB2312" w:hAnsi="仿宋_GB2312" w:eastAsia="仿宋_GB2312" w:cs="仿宋_GB2312"/>
                <w:color w:val="auto"/>
                <w:sz w:val="32"/>
                <w:szCs w:val="32"/>
                <w:lang w:val="en-US" w:eastAsia="zh-CN"/>
              </w:rPr>
            </w:rPrChange>
          </w:rPr>
          <w:delText>”</w:delText>
        </w:r>
      </w:del>
      <w:del w:id="7874" w:author="谢浩然" w:date="2019-07-11T11:56:07Z">
        <w:r>
          <w:rPr>
            <w:rFonts w:hint="eastAsia" w:ascii="宋体" w:hAnsi="宋体" w:eastAsia="仿宋_GB2312" w:cs="仿宋_GB2312"/>
            <w:color w:val="auto"/>
            <w:sz w:val="32"/>
            <w:szCs w:val="32"/>
            <w:lang w:val="en-US" w:eastAsia="zh-CN"/>
            <w:rPrChange w:id="7875" w:author="卢颖东" w:date="2019-05-21T14:56:00Z">
              <w:rPr>
                <w:rFonts w:hint="eastAsia" w:ascii="仿宋_GB2312" w:hAnsi="仿宋_GB2312" w:eastAsia="仿宋_GB2312" w:cs="仿宋_GB2312"/>
                <w:color w:val="auto"/>
                <w:sz w:val="32"/>
                <w:szCs w:val="32"/>
                <w:lang w:val="en-US" w:eastAsia="zh-CN"/>
              </w:rPr>
            </w:rPrChange>
          </w:rPr>
          <w:delText>(草案修改稿第五条)</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jc w:val="both"/>
        <w:textAlignment w:val="auto"/>
        <w:outlineLvl w:val="9"/>
        <w:rPr>
          <w:del w:id="7878" w:author="谢浩然" w:date="2019-07-11T11:56:07Z"/>
          <w:rFonts w:hint="eastAsia" w:ascii="宋体" w:hAnsi="宋体" w:eastAsia="仿宋_GB2312" w:cs="仿宋_GB2312"/>
          <w:color w:val="auto"/>
          <w:sz w:val="32"/>
          <w:szCs w:val="32"/>
          <w:lang w:val="en-US" w:eastAsia="zh-CN"/>
          <w:rPrChange w:id="7879" w:author="卢颖东" w:date="2019-05-21T14:56:00Z">
            <w:rPr>
              <w:del w:id="7880" w:author="谢浩然" w:date="2019-07-11T11:56:07Z"/>
              <w:rFonts w:hint="eastAsia" w:ascii="仿宋_GB2312" w:hAnsi="仿宋_GB2312" w:eastAsia="仿宋_GB2312" w:cs="仿宋_GB2312"/>
              <w:color w:val="auto"/>
              <w:sz w:val="32"/>
              <w:szCs w:val="32"/>
              <w:lang w:val="en-US" w:eastAsia="zh-CN"/>
            </w:rPr>
          </w:rPrChange>
        </w:rPr>
        <w:pPrChange w:id="7877"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7881" w:author="谢浩然" w:date="2019-07-11T11:56:07Z">
        <w:r>
          <w:rPr>
            <w:rFonts w:hint="eastAsia" w:ascii="宋体" w:hAnsi="宋体" w:eastAsia="仿宋_GB2312" w:cs="仿宋_GB2312"/>
            <w:color w:val="auto"/>
            <w:sz w:val="32"/>
            <w:szCs w:val="32"/>
            <w:lang w:val="en-US" w:eastAsia="zh-CN"/>
            <w:rPrChange w:id="7882" w:author="卢颖东" w:date="2019-05-21T14:56:00Z">
              <w:rPr>
                <w:rFonts w:hint="eastAsia" w:ascii="仿宋_GB2312" w:hAnsi="仿宋_GB2312" w:eastAsia="仿宋_GB2312" w:cs="仿宋_GB2312"/>
                <w:color w:val="auto"/>
                <w:sz w:val="32"/>
                <w:szCs w:val="32"/>
                <w:lang w:val="en-US" w:eastAsia="zh-CN"/>
              </w:rPr>
            </w:rPrChange>
          </w:rPr>
          <w:delText xml:space="preserve"> 三、省自然资源厅认为，草案二次审议稿第七条第一款关于城市总体规划和土地利用总体规划的表述与国家自然资源部关于推进国土空间规划工作的要求不相适应，建议修改。根据党和国家机构改革要求以及自然资源部推进国土空间规划工作部署，原规划与国土部门已合并为自然资源部门，且今后将统一编制并监督实施国土空间规划，实现主体功能规划、土地利用总体规划、城乡规划的“多规合一”，不再分别编制城市总体规划、土地利用总体规划。有常委会组成人员认为，草案二次审议稿第七条第二款关于供水专项规划包括水厂建设、公共供水设施建设和管理的表述不准确，公共供水设施的定义中已经包括了水厂，不宜将两个概念并列表述，建议修改。</w:delText>
        </w:r>
      </w:del>
      <w:del w:id="7884" w:author="谢浩然" w:date="2019-07-11T11:56:07Z">
        <w:r>
          <w:rPr>
            <w:rFonts w:hint="eastAsia" w:ascii="宋体" w:hAnsi="宋体" w:eastAsia="仿宋_GB2312" w:cs="仿宋_GB2312"/>
            <w:color w:val="auto"/>
            <w:sz w:val="32"/>
            <w:szCs w:val="32"/>
            <w:lang w:eastAsia="zh-CN"/>
            <w:rPrChange w:id="7885" w:author="卢颖东" w:date="2019-05-21T14:56:00Z">
              <w:rPr>
                <w:rFonts w:hint="eastAsia" w:ascii="仿宋_GB2312" w:hAnsi="仿宋_GB2312" w:eastAsia="仿宋_GB2312" w:cs="仿宋_GB2312"/>
                <w:color w:val="auto"/>
                <w:sz w:val="32"/>
                <w:szCs w:val="32"/>
                <w:lang w:eastAsia="zh-CN"/>
              </w:rPr>
            </w:rPrChange>
          </w:rPr>
          <w:delText>法制委员会同意上述意见，对草案二次审议稿第七条第一款、第二款作了相应修改。具体表述为</w:delText>
        </w:r>
      </w:del>
      <w:del w:id="7887" w:author="谢浩然" w:date="2019-07-11T11:56:07Z">
        <w:r>
          <w:rPr>
            <w:rFonts w:hint="eastAsia" w:ascii="宋体" w:hAnsi="宋体" w:eastAsia="仿宋_GB2312" w:cs="仿宋_GB2312"/>
            <w:color w:val="auto"/>
            <w:sz w:val="32"/>
            <w:szCs w:val="32"/>
            <w:lang w:val="en-US" w:eastAsia="zh-CN"/>
            <w:rPrChange w:id="7888"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textAlignment w:val="auto"/>
        <w:outlineLvl w:val="9"/>
        <w:rPr>
          <w:del w:id="7891" w:author="谢浩然" w:date="2019-07-11T11:56:07Z"/>
          <w:rFonts w:hint="eastAsia" w:ascii="宋体" w:hAnsi="宋体" w:eastAsia="仿宋_GB2312" w:cs="仿宋_GB2312"/>
          <w:i/>
          <w:iCs/>
          <w:sz w:val="32"/>
          <w:szCs w:val="32"/>
          <w:u w:val="single"/>
          <w:rPrChange w:id="7892" w:author="卢颖东" w:date="2019-05-21T14:56:00Z">
            <w:rPr>
              <w:del w:id="7893" w:author="谢浩然" w:date="2019-07-11T11:56:07Z"/>
              <w:rFonts w:hint="eastAsia" w:ascii="仿宋_GB2312" w:hAnsi="仿宋_GB2312" w:eastAsia="仿宋_GB2312" w:cs="仿宋_GB2312"/>
              <w:i/>
              <w:iCs/>
              <w:sz w:val="32"/>
              <w:szCs w:val="32"/>
              <w:u w:val="single"/>
            </w:rPr>
          </w:rPrChange>
        </w:rPr>
        <w:pPrChange w:id="7890" w:author="谢浩然" w:date="2019-07-11T11:56:08Z">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textAlignment w:val="auto"/>
            <w:outlineLvl w:val="1"/>
          </w:pPr>
        </w:pPrChange>
      </w:pPr>
      <w:del w:id="7894" w:author="谢浩然" w:date="2019-07-11T11:56:07Z">
        <w:r>
          <w:rPr>
            <w:rFonts w:hint="eastAsia" w:ascii="宋体" w:hAnsi="宋体" w:eastAsia="仿宋_GB2312" w:cs="仿宋_GB2312"/>
            <w:color w:val="auto"/>
            <w:sz w:val="32"/>
            <w:szCs w:val="32"/>
            <w:lang w:val="en-US" w:eastAsia="zh-CN"/>
            <w:rPrChange w:id="7895" w:author="卢颖东" w:date="2019-05-21T14:56:00Z">
              <w:rPr>
                <w:rFonts w:hint="eastAsia" w:ascii="仿宋_GB2312" w:hAnsi="仿宋_GB2312" w:eastAsia="仿宋_GB2312" w:cs="仿宋_GB2312"/>
                <w:color w:val="auto"/>
                <w:sz w:val="32"/>
                <w:szCs w:val="32"/>
                <w:lang w:val="en-US" w:eastAsia="zh-CN"/>
              </w:rPr>
            </w:rPrChange>
          </w:rPr>
          <w:delText xml:space="preserve">    </w:delText>
        </w:r>
      </w:del>
      <w:del w:id="7897" w:author="谢浩然" w:date="2019-07-11T11:56:07Z">
        <w:r>
          <w:rPr>
            <w:rFonts w:hint="default" w:ascii="宋体" w:hAnsi="宋体" w:eastAsia="仿宋_GB2312" w:cs="仿宋_GB2312"/>
            <w:color w:val="auto"/>
            <w:sz w:val="32"/>
            <w:szCs w:val="32"/>
            <w:lang w:val="en-US" w:eastAsia="zh-CN"/>
            <w:rPrChange w:id="7898" w:author="卢颖东" w:date="2019-05-21T14:56:00Z">
              <w:rPr>
                <w:rFonts w:hint="default" w:ascii="仿宋_GB2312" w:hAnsi="仿宋_GB2312" w:eastAsia="仿宋_GB2312" w:cs="仿宋_GB2312"/>
                <w:color w:val="auto"/>
                <w:sz w:val="32"/>
                <w:szCs w:val="32"/>
                <w:lang w:val="en-US" w:eastAsia="zh-CN"/>
              </w:rPr>
            </w:rPrChange>
          </w:rPr>
          <w:delText>“</w:delText>
        </w:r>
      </w:del>
      <w:del w:id="7900" w:author="谢浩然" w:date="2019-07-11T11:56:07Z">
        <w:r>
          <w:rPr>
            <w:rFonts w:hint="eastAsia" w:ascii="宋体" w:hAnsi="宋体" w:eastAsia="仿宋_GB2312" w:cs="仿宋_GB2312"/>
            <w:sz w:val="32"/>
            <w:szCs w:val="32"/>
            <w:rPrChange w:id="7901" w:author="卢颖东" w:date="2019-05-21T14:56:00Z">
              <w:rPr>
                <w:rFonts w:hint="eastAsia" w:ascii="仿宋_GB2312" w:hAnsi="仿宋_GB2312" w:eastAsia="仿宋_GB2312" w:cs="仿宋_GB2312"/>
                <w:sz w:val="32"/>
                <w:szCs w:val="32"/>
              </w:rPr>
            </w:rPrChange>
          </w:rPr>
          <w:delText>市供水行政主管部门应当</w:delText>
        </w:r>
      </w:del>
      <w:del w:id="7903" w:author="谢浩然" w:date="2019-07-11T11:56:07Z">
        <w:r>
          <w:rPr>
            <w:rFonts w:hint="eastAsia" w:ascii="宋体" w:hAnsi="宋体" w:eastAsia="仿宋_GB2312" w:cs="仿宋_GB2312"/>
            <w:bCs/>
            <w:color w:val="000000"/>
            <w:sz w:val="32"/>
            <w:szCs w:val="32"/>
            <w:rPrChange w:id="7904" w:author="卢颖东" w:date="2019-05-21T14:56:00Z">
              <w:rPr>
                <w:rFonts w:hint="eastAsia" w:ascii="仿宋_GB2312" w:hAnsi="仿宋_GB2312" w:eastAsia="仿宋_GB2312" w:cs="仿宋_GB2312"/>
                <w:bCs/>
                <w:color w:val="000000"/>
                <w:sz w:val="32"/>
                <w:szCs w:val="32"/>
              </w:rPr>
            </w:rPrChange>
          </w:rPr>
          <w:delText>会同市发展改革、卫生</w:delText>
        </w:r>
      </w:del>
      <w:del w:id="7906" w:author="谢浩然" w:date="2019-07-11T11:56:07Z">
        <w:r>
          <w:rPr>
            <w:rFonts w:hint="eastAsia" w:ascii="宋体" w:hAnsi="宋体" w:eastAsia="仿宋_GB2312" w:cs="仿宋_GB2312"/>
            <w:bCs/>
            <w:color w:val="000000"/>
            <w:sz w:val="32"/>
            <w:szCs w:val="32"/>
            <w:lang w:eastAsia="zh-CN"/>
            <w:rPrChange w:id="7907" w:author="卢颖东" w:date="2019-05-21T14:56:00Z">
              <w:rPr>
                <w:rFonts w:hint="eastAsia" w:ascii="仿宋_GB2312" w:hAnsi="仿宋_GB2312" w:eastAsia="仿宋_GB2312" w:cs="仿宋_GB2312"/>
                <w:bCs/>
                <w:color w:val="000000"/>
                <w:sz w:val="32"/>
                <w:szCs w:val="32"/>
                <w:lang w:eastAsia="zh-CN"/>
              </w:rPr>
            </w:rPrChange>
          </w:rPr>
          <w:delText>健康</w:delText>
        </w:r>
      </w:del>
      <w:del w:id="7909" w:author="谢浩然" w:date="2019-07-11T11:56:07Z">
        <w:r>
          <w:rPr>
            <w:rFonts w:hint="eastAsia" w:ascii="宋体" w:hAnsi="宋体" w:eastAsia="仿宋_GB2312" w:cs="仿宋_GB2312"/>
            <w:bCs/>
            <w:color w:val="000000"/>
            <w:sz w:val="32"/>
            <w:szCs w:val="32"/>
            <w:rPrChange w:id="7910" w:author="卢颖东" w:date="2019-05-21T14:56:00Z">
              <w:rPr>
                <w:rFonts w:hint="eastAsia" w:ascii="仿宋_GB2312" w:hAnsi="仿宋_GB2312" w:eastAsia="仿宋_GB2312" w:cs="仿宋_GB2312"/>
                <w:bCs/>
                <w:color w:val="000000"/>
                <w:sz w:val="32"/>
                <w:szCs w:val="32"/>
              </w:rPr>
            </w:rPrChange>
          </w:rPr>
          <w:delText>、</w:delText>
        </w:r>
      </w:del>
      <w:del w:id="7912" w:author="谢浩然" w:date="2019-07-11T11:56:07Z">
        <w:r>
          <w:rPr>
            <w:rFonts w:hint="eastAsia" w:ascii="宋体" w:hAnsi="宋体" w:eastAsia="仿宋_GB2312" w:cs="仿宋_GB2312"/>
            <w:color w:val="auto"/>
            <w:sz w:val="32"/>
            <w:szCs w:val="32"/>
            <w:lang w:eastAsia="zh-CN"/>
            <w:rPrChange w:id="7913" w:author="卢颖东" w:date="2019-05-21T14:56:00Z">
              <w:rPr>
                <w:rFonts w:hint="eastAsia" w:ascii="仿宋_GB2312" w:hAnsi="仿宋_GB2312" w:eastAsia="仿宋_GB2312" w:cs="仿宋_GB2312"/>
                <w:color w:val="auto"/>
                <w:sz w:val="32"/>
                <w:szCs w:val="32"/>
                <w:lang w:eastAsia="zh-CN"/>
              </w:rPr>
            </w:rPrChange>
          </w:rPr>
          <w:delText>生态</w:delText>
        </w:r>
      </w:del>
      <w:del w:id="7915" w:author="谢浩然" w:date="2019-07-11T11:56:07Z">
        <w:r>
          <w:rPr>
            <w:rFonts w:hint="eastAsia" w:ascii="宋体" w:hAnsi="宋体" w:eastAsia="仿宋_GB2312" w:cs="仿宋_GB2312"/>
            <w:color w:val="auto"/>
            <w:sz w:val="32"/>
            <w:szCs w:val="32"/>
            <w:rPrChange w:id="7916" w:author="卢颖东" w:date="2019-05-21T14:56:00Z">
              <w:rPr>
                <w:rFonts w:hint="eastAsia" w:ascii="仿宋_GB2312" w:hAnsi="仿宋_GB2312" w:eastAsia="仿宋_GB2312" w:cs="仿宋_GB2312"/>
                <w:color w:val="auto"/>
                <w:sz w:val="32"/>
                <w:szCs w:val="32"/>
              </w:rPr>
            </w:rPrChange>
          </w:rPr>
          <w:delText>环境</w:delText>
        </w:r>
      </w:del>
      <w:del w:id="7918" w:author="谢浩然" w:date="2019-07-11T11:56:07Z">
        <w:r>
          <w:rPr>
            <w:rFonts w:hint="eastAsia" w:ascii="宋体" w:hAnsi="宋体" w:eastAsia="仿宋_GB2312" w:cs="仿宋_GB2312"/>
            <w:bCs/>
            <w:color w:val="000000"/>
            <w:sz w:val="32"/>
            <w:szCs w:val="32"/>
            <w:rPrChange w:id="7919" w:author="卢颖东" w:date="2019-05-21T14:56:00Z">
              <w:rPr>
                <w:rFonts w:hint="eastAsia" w:ascii="仿宋_GB2312" w:hAnsi="仿宋_GB2312" w:eastAsia="仿宋_GB2312" w:cs="仿宋_GB2312"/>
                <w:bCs/>
                <w:color w:val="000000"/>
                <w:sz w:val="32"/>
                <w:szCs w:val="32"/>
              </w:rPr>
            </w:rPrChange>
          </w:rPr>
          <w:delText>等行政管理部门</w:delText>
        </w:r>
      </w:del>
      <w:del w:id="7921" w:author="谢浩然" w:date="2019-07-11T11:56:07Z">
        <w:r>
          <w:rPr>
            <w:rFonts w:hint="eastAsia" w:ascii="宋体" w:hAnsi="宋体" w:eastAsia="仿宋_GB2312" w:cs="仿宋_GB2312"/>
            <w:sz w:val="32"/>
            <w:szCs w:val="32"/>
            <w:rPrChange w:id="7922" w:author="卢颖东" w:date="2019-05-21T14:56:00Z">
              <w:rPr>
                <w:rFonts w:hint="eastAsia" w:ascii="仿宋_GB2312" w:hAnsi="仿宋_GB2312" w:eastAsia="仿宋_GB2312" w:cs="仿宋_GB2312"/>
                <w:sz w:val="32"/>
                <w:szCs w:val="32"/>
              </w:rPr>
            </w:rPrChange>
          </w:rPr>
          <w:delText>根据国民经济和社会发展规划、</w:delText>
        </w:r>
      </w:del>
      <w:del w:id="7924" w:author="谢浩然" w:date="2019-07-11T11:56:07Z">
        <w:r>
          <w:rPr>
            <w:rFonts w:hint="eastAsia" w:ascii="宋体" w:hAnsi="宋体" w:eastAsia="仿宋_GB2312" w:cs="仿宋_GB2312"/>
            <w:i w:val="0"/>
            <w:iCs w:val="0"/>
            <w:sz w:val="32"/>
            <w:szCs w:val="32"/>
            <w:lang w:eastAsia="zh-CN"/>
            <w:rPrChange w:id="7925" w:author="卢颖东" w:date="2019-05-21T14:56:00Z">
              <w:rPr>
                <w:rFonts w:hint="eastAsia" w:ascii="仿宋_GB2312" w:hAnsi="仿宋_GB2312" w:eastAsia="仿宋_GB2312" w:cs="仿宋_GB2312"/>
                <w:i w:val="0"/>
                <w:iCs w:val="0"/>
                <w:sz w:val="32"/>
                <w:szCs w:val="32"/>
                <w:lang w:eastAsia="zh-CN"/>
              </w:rPr>
            </w:rPrChange>
          </w:rPr>
          <w:delText>国</w:delText>
        </w:r>
      </w:del>
      <w:del w:id="7927" w:author="谢浩然" w:date="2019-07-11T11:56:07Z">
        <w:r>
          <w:rPr>
            <w:rFonts w:hint="eastAsia" w:ascii="宋体" w:hAnsi="宋体" w:eastAsia="仿宋_GB2312" w:cs="仿宋_GB2312"/>
            <w:sz w:val="32"/>
            <w:szCs w:val="32"/>
            <w:rPrChange w:id="7928" w:author="卢颖东" w:date="2019-05-21T14:56:00Z">
              <w:rPr>
                <w:rFonts w:hint="eastAsia" w:ascii="仿宋_GB2312" w:hAnsi="仿宋_GB2312" w:eastAsia="仿宋_GB2312" w:cs="仿宋_GB2312"/>
                <w:sz w:val="32"/>
                <w:szCs w:val="32"/>
              </w:rPr>
            </w:rPrChange>
          </w:rPr>
          <w:delText>土</w:delText>
        </w:r>
      </w:del>
      <w:del w:id="7930" w:author="谢浩然" w:date="2019-07-11T11:56:07Z">
        <w:r>
          <w:rPr>
            <w:rFonts w:hint="eastAsia" w:ascii="宋体" w:hAnsi="宋体" w:eastAsia="仿宋_GB2312" w:cs="仿宋_GB2312"/>
            <w:sz w:val="32"/>
            <w:szCs w:val="32"/>
            <w:lang w:eastAsia="zh-CN"/>
            <w:rPrChange w:id="7931" w:author="卢颖东" w:date="2019-05-21T14:56:00Z">
              <w:rPr>
                <w:rFonts w:hint="eastAsia" w:ascii="仿宋_GB2312" w:hAnsi="仿宋_GB2312" w:eastAsia="仿宋_GB2312" w:cs="仿宋_GB2312"/>
                <w:sz w:val="32"/>
                <w:szCs w:val="32"/>
                <w:lang w:eastAsia="zh-CN"/>
              </w:rPr>
            </w:rPrChange>
          </w:rPr>
          <w:delText>空间</w:delText>
        </w:r>
      </w:del>
      <w:del w:id="7933" w:author="谢浩然" w:date="2019-07-11T11:56:07Z">
        <w:r>
          <w:rPr>
            <w:rFonts w:hint="eastAsia" w:ascii="宋体" w:hAnsi="宋体" w:eastAsia="仿宋_GB2312" w:cs="仿宋_GB2312"/>
            <w:sz w:val="32"/>
            <w:szCs w:val="32"/>
            <w:rPrChange w:id="7934" w:author="卢颖东" w:date="2019-05-21T14:56:00Z">
              <w:rPr>
                <w:rFonts w:hint="eastAsia" w:ascii="仿宋_GB2312" w:hAnsi="仿宋_GB2312" w:eastAsia="仿宋_GB2312" w:cs="仿宋_GB2312"/>
                <w:sz w:val="32"/>
                <w:szCs w:val="32"/>
              </w:rPr>
            </w:rPrChange>
          </w:rPr>
          <w:delText>规划，组织编制全市供水专项规划，报市人民政府批准后组织实施。</w:delText>
        </w:r>
      </w:del>
    </w:p>
    <w:p>
      <w:pPr>
        <w:keepNext w:val="0"/>
        <w:keepLines w:val="0"/>
        <w:pageBreakBefore w:val="0"/>
        <w:numPr>
          <w:ilvl w:val="-1"/>
          <w:numId w:val="0"/>
        </w:numPr>
        <w:kinsoku/>
        <w:wordWrap/>
        <w:overflowPunct/>
        <w:topLinePunct w:val="0"/>
        <w:autoSpaceDE/>
        <w:autoSpaceDN/>
        <w:bidi w:val="0"/>
        <w:adjustRightInd/>
        <w:snapToGrid/>
        <w:spacing w:line="590" w:lineRule="exact"/>
        <w:ind w:left="0" w:leftChars="0" w:right="0" w:rightChars="0" w:firstLine="0"/>
        <w:textAlignment w:val="auto"/>
        <w:rPr>
          <w:del w:id="7937" w:author="谢浩然" w:date="2019-07-11T11:56:07Z"/>
          <w:rFonts w:hint="eastAsia" w:ascii="宋体" w:hAnsi="宋体" w:eastAsia="仿宋_GB2312" w:cs="仿宋_GB2312"/>
          <w:color w:val="auto"/>
          <w:sz w:val="32"/>
          <w:szCs w:val="32"/>
          <w:lang w:val="en-US" w:eastAsia="zh-CN"/>
          <w:rPrChange w:id="7938" w:author="卢颖东" w:date="2019-05-21T14:56:00Z">
            <w:rPr>
              <w:del w:id="7939" w:author="谢浩然" w:date="2019-07-11T11:56:07Z"/>
              <w:rFonts w:hint="eastAsia" w:ascii="仿宋_GB2312" w:hAnsi="仿宋_GB2312" w:eastAsia="仿宋_GB2312" w:cs="仿宋_GB2312"/>
              <w:color w:val="auto"/>
              <w:sz w:val="32"/>
              <w:szCs w:val="32"/>
              <w:lang w:val="en-US" w:eastAsia="zh-CN"/>
            </w:rPr>
          </w:rPrChange>
        </w:rPr>
        <w:pPrChange w:id="7936" w:author="谢浩然" w:date="2019-07-11T11:56:08Z">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pPr>
        </w:pPrChange>
      </w:pPr>
      <w:del w:id="7940" w:author="谢浩然" w:date="2019-07-11T11:56:07Z">
        <w:r>
          <w:rPr>
            <w:rFonts w:hint="eastAsia" w:ascii="宋体" w:hAnsi="宋体" w:eastAsia="仿宋_GB2312" w:cs="仿宋_GB2312"/>
            <w:color w:val="auto"/>
            <w:sz w:val="32"/>
            <w:szCs w:val="32"/>
            <w:rPrChange w:id="7941" w:author="卢颖东" w:date="2019-05-21T14:56:00Z">
              <w:rPr>
                <w:rFonts w:hint="eastAsia" w:ascii="仿宋_GB2312" w:hAnsi="仿宋_GB2312" w:eastAsia="仿宋_GB2312" w:cs="仿宋_GB2312"/>
                <w:color w:val="auto"/>
                <w:sz w:val="32"/>
                <w:szCs w:val="32"/>
              </w:rPr>
            </w:rPrChange>
          </w:rPr>
          <w:delText>供水专项规划应当遵循统筹规划、统一管理、合理布局、协调发展的原则，主要包括公共供水设施建设</w:delText>
        </w:r>
      </w:del>
      <w:del w:id="7943" w:author="谢浩然" w:date="2019-07-11T11:56:07Z">
        <w:r>
          <w:rPr>
            <w:rFonts w:hint="eastAsia" w:ascii="宋体" w:hAnsi="宋体" w:eastAsia="仿宋_GB2312" w:cs="仿宋_GB2312"/>
            <w:color w:val="auto"/>
            <w:sz w:val="32"/>
            <w:szCs w:val="32"/>
            <w:lang w:eastAsia="zh-CN"/>
            <w:rPrChange w:id="7944" w:author="卢颖东" w:date="2019-05-21T14:56:00Z">
              <w:rPr>
                <w:rFonts w:hint="eastAsia" w:ascii="仿宋_GB2312" w:hAnsi="仿宋_GB2312" w:eastAsia="仿宋_GB2312" w:cs="仿宋_GB2312"/>
                <w:color w:val="auto"/>
                <w:sz w:val="32"/>
                <w:szCs w:val="32"/>
                <w:lang w:eastAsia="zh-CN"/>
              </w:rPr>
            </w:rPrChange>
          </w:rPr>
          <w:delText>、管理</w:delText>
        </w:r>
      </w:del>
      <w:del w:id="7946" w:author="谢浩然" w:date="2019-07-11T11:56:07Z">
        <w:r>
          <w:rPr>
            <w:rFonts w:hint="eastAsia" w:ascii="宋体" w:hAnsi="宋体" w:eastAsia="仿宋_GB2312" w:cs="仿宋_GB2312"/>
            <w:color w:val="auto"/>
            <w:sz w:val="32"/>
            <w:szCs w:val="32"/>
            <w:rPrChange w:id="7947" w:author="卢颖东" w:date="2019-05-21T14:56:00Z">
              <w:rPr>
                <w:rFonts w:hint="eastAsia" w:ascii="仿宋_GB2312" w:hAnsi="仿宋_GB2312" w:eastAsia="仿宋_GB2312" w:cs="仿宋_GB2312"/>
                <w:color w:val="auto"/>
                <w:sz w:val="32"/>
                <w:szCs w:val="32"/>
              </w:rPr>
            </w:rPrChange>
          </w:rPr>
          <w:delText>和更新改造、农村集中供水设施建设和管理、水质管理、计划用水、节约用水等内容。</w:delText>
        </w:r>
      </w:del>
      <w:del w:id="7949" w:author="谢浩然" w:date="2019-07-11T11:56:07Z">
        <w:r>
          <w:rPr>
            <w:rFonts w:hint="eastAsia" w:ascii="宋体" w:hAnsi="宋体" w:eastAsia="仿宋_GB2312" w:cs="仿宋_GB2312"/>
            <w:i w:val="0"/>
            <w:iCs w:val="0"/>
            <w:sz w:val="32"/>
            <w:szCs w:val="32"/>
            <w:rPrChange w:id="7950" w:author="卢颖东" w:date="2019-05-21T14:56:00Z">
              <w:rPr>
                <w:rFonts w:hint="eastAsia" w:ascii="仿宋_GB2312" w:hAnsi="仿宋_GB2312" w:eastAsia="仿宋_GB2312" w:cs="仿宋_GB2312"/>
                <w:i w:val="0"/>
                <w:iCs w:val="0"/>
                <w:sz w:val="32"/>
                <w:szCs w:val="32"/>
              </w:rPr>
            </w:rPrChange>
          </w:rPr>
          <w:delText>供水专项规划中涉及用地需求和空间布局的，由</w:delText>
        </w:r>
      </w:del>
      <w:del w:id="7952" w:author="谢浩然" w:date="2019-07-11T11:56:07Z">
        <w:r>
          <w:rPr>
            <w:rFonts w:hint="eastAsia" w:ascii="宋体" w:hAnsi="宋体" w:eastAsia="仿宋_GB2312" w:cs="仿宋_GB2312"/>
            <w:i w:val="0"/>
            <w:iCs w:val="0"/>
            <w:sz w:val="32"/>
            <w:szCs w:val="32"/>
            <w:lang w:eastAsia="zh-CN"/>
            <w:rPrChange w:id="7953" w:author="卢颖东" w:date="2019-05-21T14:56:00Z">
              <w:rPr>
                <w:rFonts w:hint="eastAsia" w:ascii="仿宋_GB2312" w:hAnsi="仿宋_GB2312" w:eastAsia="仿宋_GB2312" w:cs="仿宋_GB2312"/>
                <w:i w:val="0"/>
                <w:iCs w:val="0"/>
                <w:sz w:val="32"/>
                <w:szCs w:val="32"/>
                <w:lang w:eastAsia="zh-CN"/>
              </w:rPr>
            </w:rPrChange>
          </w:rPr>
          <w:delText>自然资源</w:delText>
        </w:r>
      </w:del>
      <w:del w:id="7955" w:author="谢浩然" w:date="2019-07-11T11:56:07Z">
        <w:r>
          <w:rPr>
            <w:rFonts w:hint="eastAsia" w:ascii="宋体" w:hAnsi="宋体" w:eastAsia="仿宋_GB2312" w:cs="仿宋_GB2312"/>
            <w:i w:val="0"/>
            <w:iCs w:val="0"/>
            <w:sz w:val="32"/>
            <w:szCs w:val="32"/>
            <w:rPrChange w:id="7956" w:author="卢颖东" w:date="2019-05-21T14:56:00Z">
              <w:rPr>
                <w:rFonts w:hint="eastAsia" w:ascii="仿宋_GB2312" w:hAnsi="仿宋_GB2312" w:eastAsia="仿宋_GB2312" w:cs="仿宋_GB2312"/>
                <w:i w:val="0"/>
                <w:iCs w:val="0"/>
                <w:sz w:val="32"/>
                <w:szCs w:val="32"/>
              </w:rPr>
            </w:rPrChange>
          </w:rPr>
          <w:delText>行政管理部门纳入</w:delText>
        </w:r>
      </w:del>
      <w:del w:id="7958" w:author="谢浩然" w:date="2019-07-11T11:56:07Z">
        <w:r>
          <w:rPr>
            <w:rFonts w:hint="eastAsia" w:ascii="宋体" w:hAnsi="宋体" w:eastAsia="仿宋_GB2312" w:cs="仿宋_GB2312"/>
            <w:i w:val="0"/>
            <w:iCs w:val="0"/>
            <w:sz w:val="32"/>
            <w:szCs w:val="32"/>
            <w:lang w:eastAsia="zh-CN"/>
            <w:rPrChange w:id="7959" w:author="卢颖东" w:date="2019-05-21T14:56:00Z">
              <w:rPr>
                <w:rFonts w:hint="eastAsia" w:ascii="仿宋_GB2312" w:hAnsi="仿宋_GB2312" w:eastAsia="仿宋_GB2312" w:cs="仿宋_GB2312"/>
                <w:i w:val="0"/>
                <w:iCs w:val="0"/>
                <w:sz w:val="32"/>
                <w:szCs w:val="32"/>
                <w:lang w:eastAsia="zh-CN"/>
              </w:rPr>
            </w:rPrChange>
          </w:rPr>
          <w:delText>国</w:delText>
        </w:r>
      </w:del>
      <w:del w:id="7961" w:author="谢浩然" w:date="2019-07-11T11:56:07Z">
        <w:r>
          <w:rPr>
            <w:rFonts w:hint="eastAsia" w:ascii="宋体" w:hAnsi="宋体" w:eastAsia="仿宋_GB2312" w:cs="仿宋_GB2312"/>
            <w:i w:val="0"/>
            <w:iCs w:val="0"/>
            <w:sz w:val="32"/>
            <w:szCs w:val="32"/>
            <w:rPrChange w:id="7962" w:author="卢颖东" w:date="2019-05-21T14:56:00Z">
              <w:rPr>
                <w:rFonts w:hint="eastAsia" w:ascii="仿宋_GB2312" w:hAnsi="仿宋_GB2312" w:eastAsia="仿宋_GB2312" w:cs="仿宋_GB2312"/>
                <w:i w:val="0"/>
                <w:iCs w:val="0"/>
                <w:sz w:val="32"/>
                <w:szCs w:val="32"/>
              </w:rPr>
            </w:rPrChange>
          </w:rPr>
          <w:delText>土</w:delText>
        </w:r>
      </w:del>
      <w:del w:id="7964" w:author="谢浩然" w:date="2019-07-11T11:56:07Z">
        <w:r>
          <w:rPr>
            <w:rFonts w:hint="eastAsia" w:ascii="宋体" w:hAnsi="宋体" w:eastAsia="仿宋_GB2312" w:cs="仿宋_GB2312"/>
            <w:i w:val="0"/>
            <w:iCs w:val="0"/>
            <w:sz w:val="32"/>
            <w:szCs w:val="32"/>
            <w:lang w:eastAsia="zh-CN"/>
            <w:rPrChange w:id="7965" w:author="卢颖东" w:date="2019-05-21T14:56:00Z">
              <w:rPr>
                <w:rFonts w:hint="eastAsia" w:ascii="仿宋_GB2312" w:hAnsi="仿宋_GB2312" w:eastAsia="仿宋_GB2312" w:cs="仿宋_GB2312"/>
                <w:i w:val="0"/>
                <w:iCs w:val="0"/>
                <w:sz w:val="32"/>
                <w:szCs w:val="32"/>
                <w:lang w:eastAsia="zh-CN"/>
              </w:rPr>
            </w:rPrChange>
          </w:rPr>
          <w:delText>空间</w:delText>
        </w:r>
      </w:del>
      <w:del w:id="7967" w:author="谢浩然" w:date="2019-07-11T11:56:07Z">
        <w:r>
          <w:rPr>
            <w:rFonts w:hint="eastAsia" w:ascii="宋体" w:hAnsi="宋体" w:eastAsia="仿宋_GB2312" w:cs="仿宋_GB2312"/>
            <w:i w:val="0"/>
            <w:iCs w:val="0"/>
            <w:sz w:val="32"/>
            <w:szCs w:val="32"/>
            <w:rPrChange w:id="7968" w:author="卢颖东" w:date="2019-05-21T14:56:00Z">
              <w:rPr>
                <w:rFonts w:hint="eastAsia" w:ascii="仿宋_GB2312" w:hAnsi="仿宋_GB2312" w:eastAsia="仿宋_GB2312" w:cs="仿宋_GB2312"/>
                <w:i w:val="0"/>
                <w:iCs w:val="0"/>
                <w:sz w:val="32"/>
                <w:szCs w:val="32"/>
              </w:rPr>
            </w:rPrChange>
          </w:rPr>
          <w:delText>规划予以保障。</w:delText>
        </w:r>
      </w:del>
      <w:del w:id="7970" w:author="谢浩然" w:date="2019-07-11T11:56:07Z">
        <w:r>
          <w:rPr>
            <w:rFonts w:hint="default" w:ascii="宋体" w:hAnsi="宋体" w:eastAsia="仿宋_GB2312" w:cs="仿宋_GB2312"/>
            <w:color w:val="auto"/>
            <w:sz w:val="32"/>
            <w:szCs w:val="32"/>
            <w:lang w:val="en-US" w:eastAsia="zh-CN"/>
            <w:rPrChange w:id="7971" w:author="卢颖东" w:date="2019-05-21T14:56:00Z">
              <w:rPr>
                <w:rFonts w:hint="default" w:ascii="仿宋_GB2312" w:hAnsi="仿宋_GB2312" w:eastAsia="仿宋_GB2312" w:cs="仿宋_GB2312"/>
                <w:color w:val="auto"/>
                <w:sz w:val="32"/>
                <w:szCs w:val="32"/>
                <w:lang w:val="en-US" w:eastAsia="zh-CN"/>
              </w:rPr>
            </w:rPrChange>
          </w:rPr>
          <w:delText>”</w:delText>
        </w:r>
      </w:del>
      <w:del w:id="7973" w:author="谢浩然" w:date="2019-07-11T11:56:07Z">
        <w:r>
          <w:rPr>
            <w:rFonts w:hint="eastAsia" w:ascii="宋体" w:hAnsi="宋体" w:eastAsia="仿宋_GB2312" w:cs="仿宋_GB2312"/>
            <w:color w:val="auto"/>
            <w:sz w:val="32"/>
            <w:szCs w:val="32"/>
            <w:lang w:val="en-US" w:eastAsia="zh-CN"/>
            <w:rPrChange w:id="7974" w:author="卢颖东" w:date="2019-05-21T14:56:00Z">
              <w:rPr>
                <w:rFonts w:hint="eastAsia" w:ascii="仿宋_GB2312" w:hAnsi="仿宋_GB2312" w:eastAsia="仿宋_GB2312" w:cs="仿宋_GB2312"/>
                <w:color w:val="auto"/>
                <w:sz w:val="32"/>
                <w:szCs w:val="32"/>
                <w:lang w:val="en-US" w:eastAsia="zh-CN"/>
              </w:rPr>
            </w:rPrChange>
          </w:rPr>
          <w:delText>(草案修改稿</w:delText>
        </w:r>
      </w:del>
      <w:del w:id="7976" w:author="谢浩然" w:date="2019-07-11T11:56:07Z">
        <w:r>
          <w:rPr>
            <w:rFonts w:hint="eastAsia" w:ascii="宋体" w:hAnsi="宋体" w:eastAsia="仿宋_GB2312" w:cs="仿宋_GB2312"/>
            <w:color w:val="auto"/>
            <w:sz w:val="32"/>
            <w:szCs w:val="32"/>
            <w:lang w:eastAsia="zh-CN"/>
            <w:rPrChange w:id="7977" w:author="卢颖东" w:date="2019-05-21T14:56:00Z">
              <w:rPr>
                <w:rFonts w:hint="eastAsia" w:ascii="仿宋_GB2312" w:hAnsi="仿宋_GB2312" w:eastAsia="仿宋_GB2312" w:cs="仿宋_GB2312"/>
                <w:color w:val="auto"/>
                <w:sz w:val="32"/>
                <w:szCs w:val="32"/>
                <w:lang w:eastAsia="zh-CN"/>
              </w:rPr>
            </w:rPrChange>
          </w:rPr>
          <w:delText>第七条第一款、第二款</w:delText>
        </w:r>
      </w:del>
      <w:del w:id="7979" w:author="谢浩然" w:date="2019-07-11T11:56:07Z">
        <w:r>
          <w:rPr>
            <w:rFonts w:hint="eastAsia" w:ascii="宋体" w:hAnsi="宋体" w:eastAsia="仿宋_GB2312" w:cs="仿宋_GB2312"/>
            <w:color w:val="auto"/>
            <w:sz w:val="32"/>
            <w:szCs w:val="32"/>
            <w:lang w:val="en-US" w:eastAsia="zh-CN"/>
            <w:rPrChange w:id="7980"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del w:id="7983" w:author="谢浩然" w:date="2019-07-11T11:56:07Z"/>
          <w:rFonts w:hint="eastAsia" w:ascii="宋体" w:hAnsi="宋体" w:eastAsia="仿宋_GB2312" w:cs="仿宋_GB2312"/>
          <w:color w:val="auto"/>
          <w:sz w:val="32"/>
          <w:szCs w:val="32"/>
          <w:lang w:val="en-US" w:eastAsia="zh-CN"/>
          <w:rPrChange w:id="7984" w:author="卢颖东" w:date="2019-05-21T14:56:00Z">
            <w:rPr>
              <w:del w:id="7985" w:author="谢浩然" w:date="2019-07-11T11:56:07Z"/>
              <w:rFonts w:hint="eastAsia" w:ascii="仿宋_GB2312" w:hAnsi="仿宋_GB2312" w:eastAsia="仿宋_GB2312" w:cs="仿宋_GB2312"/>
              <w:color w:val="auto"/>
              <w:sz w:val="32"/>
              <w:szCs w:val="32"/>
              <w:lang w:val="en-US" w:eastAsia="zh-CN"/>
            </w:rPr>
          </w:rPrChange>
        </w:rPr>
        <w:pPrChange w:id="7982"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7986" w:author="谢浩然" w:date="2019-07-11T11:56:07Z">
        <w:r>
          <w:rPr>
            <w:rFonts w:hint="eastAsia" w:ascii="宋体" w:hAnsi="宋体" w:eastAsia="仿宋_GB2312" w:cs="仿宋_GB2312"/>
            <w:color w:val="auto"/>
            <w:sz w:val="32"/>
            <w:szCs w:val="32"/>
            <w:lang w:val="en-US" w:eastAsia="zh-CN"/>
            <w:rPrChange w:id="7987" w:author="卢颖东" w:date="2019-05-21T14:56:00Z">
              <w:rPr>
                <w:rFonts w:hint="eastAsia" w:ascii="仿宋_GB2312" w:hAnsi="仿宋_GB2312" w:eastAsia="仿宋_GB2312" w:cs="仿宋_GB2312"/>
                <w:color w:val="auto"/>
                <w:sz w:val="32"/>
                <w:szCs w:val="32"/>
                <w:lang w:val="en-US" w:eastAsia="zh-CN"/>
              </w:rPr>
            </w:rPrChange>
          </w:rPr>
          <w:delText xml:space="preserve">    四、市水投集团认为，草案二次审议稿</w:delText>
        </w:r>
      </w:del>
      <w:del w:id="7989" w:author="谢浩然" w:date="2019-07-11T11:56:07Z">
        <w:r>
          <w:rPr>
            <w:rFonts w:hint="eastAsia" w:ascii="宋体" w:hAnsi="宋体" w:eastAsia="仿宋_GB2312" w:cs="仿宋_GB2312"/>
            <w:sz w:val="32"/>
            <w:szCs w:val="32"/>
            <w:lang w:val="en-US" w:eastAsia="zh-CN"/>
            <w:rPrChange w:id="7990" w:author="卢颖东" w:date="2019-05-21T14:56:00Z">
              <w:rPr>
                <w:rFonts w:hint="eastAsia" w:ascii="仿宋_GB2312" w:hAnsi="仿宋_GB2312" w:eastAsia="仿宋_GB2312" w:cs="仿宋_GB2312"/>
                <w:sz w:val="32"/>
                <w:szCs w:val="32"/>
                <w:lang w:val="en-US" w:eastAsia="zh-CN"/>
              </w:rPr>
            </w:rPrChange>
          </w:rPr>
          <w:delText>第九条关于供水单位应当</w:delText>
        </w:r>
      </w:del>
      <w:del w:id="7992" w:author="谢浩然" w:date="2019-07-11T11:56:07Z">
        <w:r>
          <w:rPr>
            <w:rFonts w:hint="eastAsia" w:ascii="宋体" w:hAnsi="宋体" w:eastAsia="仿宋_GB2312" w:cs="仿宋_GB2312"/>
            <w:i w:val="0"/>
            <w:iCs w:val="0"/>
            <w:kern w:val="0"/>
            <w:sz w:val="32"/>
            <w:szCs w:val="32"/>
            <w:lang w:eastAsia="zh-CN"/>
            <w:rPrChange w:id="7993" w:author="卢颖东" w:date="2019-05-21T14:56:00Z">
              <w:rPr>
                <w:rFonts w:hint="eastAsia" w:ascii="仿宋_GB2312" w:hAnsi="仿宋_GB2312" w:eastAsia="仿宋_GB2312" w:cs="仿宋_GB2312"/>
                <w:i w:val="0"/>
                <w:iCs w:val="0"/>
                <w:kern w:val="0"/>
                <w:sz w:val="32"/>
                <w:szCs w:val="32"/>
                <w:lang w:eastAsia="zh-CN"/>
              </w:rPr>
            </w:rPrChange>
          </w:rPr>
          <w:delText>每年向所在地的区供水行政主管部门报送公共供水设施建设和改造情况的规定不妥，有不少公共供水设施是跨区建设的，跨区的公共供水设施年度建设计划由市供水行政管理部门统一制定，相对应地，根据年度建设计划建设和改造公共供水设施的具体情况，也应直接向市供水行政管理部门报告。</w:delText>
        </w:r>
      </w:del>
      <w:del w:id="7995" w:author="谢浩然" w:date="2019-07-11T11:56:07Z">
        <w:r>
          <w:rPr>
            <w:rFonts w:hint="eastAsia" w:ascii="宋体" w:hAnsi="宋体" w:eastAsia="仿宋_GB2312" w:cs="仿宋_GB2312"/>
            <w:color w:val="auto"/>
            <w:sz w:val="32"/>
            <w:szCs w:val="32"/>
            <w:lang w:eastAsia="zh-CN"/>
            <w:rPrChange w:id="7996" w:author="卢颖东" w:date="2019-05-21T14:56:00Z">
              <w:rPr>
                <w:rFonts w:hint="eastAsia" w:ascii="仿宋_GB2312" w:hAnsi="仿宋_GB2312" w:eastAsia="仿宋_GB2312" w:cs="仿宋_GB2312"/>
                <w:color w:val="auto"/>
                <w:sz w:val="32"/>
                <w:szCs w:val="32"/>
                <w:lang w:eastAsia="zh-CN"/>
              </w:rPr>
            </w:rPrChange>
          </w:rPr>
          <w:delText>法制委员会同意这一意见，对草案二次审议稿第九条作了相应修改，明确跨区建设的公共供水设施，供水单位应当每年向市供水行政主管部门报送建设和改造情况。具体表述为</w:delText>
        </w:r>
      </w:del>
      <w:del w:id="7998" w:author="谢浩然" w:date="2019-07-11T11:56:07Z">
        <w:r>
          <w:rPr>
            <w:rFonts w:hint="eastAsia" w:ascii="宋体" w:hAnsi="宋体" w:eastAsia="仿宋_GB2312" w:cs="仿宋_GB2312"/>
            <w:color w:val="auto"/>
            <w:sz w:val="32"/>
            <w:szCs w:val="32"/>
            <w:lang w:val="en-US" w:eastAsia="zh-CN"/>
            <w:rPrChange w:id="7999"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textAlignment w:val="auto"/>
        <w:outlineLvl w:val="9"/>
        <w:rPr>
          <w:del w:id="8002" w:author="谢浩然" w:date="2019-07-11T11:56:07Z"/>
          <w:rFonts w:hint="eastAsia" w:ascii="宋体" w:hAnsi="宋体" w:eastAsia="仿宋_GB2312" w:cs="仿宋_GB2312"/>
          <w:color w:val="auto"/>
          <w:sz w:val="32"/>
          <w:szCs w:val="32"/>
          <w:lang w:val="en-US" w:eastAsia="zh-CN"/>
          <w:rPrChange w:id="8003" w:author="卢颖东" w:date="2019-05-21T14:56:00Z">
            <w:rPr>
              <w:del w:id="8004" w:author="谢浩然" w:date="2019-07-11T11:56:07Z"/>
              <w:rFonts w:hint="eastAsia" w:ascii="仿宋_GB2312" w:hAnsi="仿宋_GB2312" w:eastAsia="仿宋_GB2312" w:cs="仿宋_GB2312"/>
              <w:color w:val="auto"/>
              <w:sz w:val="32"/>
              <w:szCs w:val="32"/>
              <w:lang w:val="en-US" w:eastAsia="zh-CN"/>
            </w:rPr>
          </w:rPrChange>
        </w:rPr>
        <w:pPrChange w:id="8001"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outlineLvl w:val="1"/>
          </w:pPr>
        </w:pPrChange>
      </w:pPr>
      <w:del w:id="8005" w:author="谢浩然" w:date="2019-07-11T11:56:07Z">
        <w:r>
          <w:rPr>
            <w:rFonts w:hint="default" w:ascii="宋体" w:hAnsi="宋体" w:eastAsia="仿宋_GB2312" w:cs="仿宋_GB2312"/>
            <w:color w:val="auto"/>
            <w:sz w:val="32"/>
            <w:szCs w:val="32"/>
            <w:lang w:val="en-US" w:eastAsia="zh-CN"/>
            <w:rPrChange w:id="8006" w:author="卢颖东" w:date="2019-05-21T14:56:00Z">
              <w:rPr>
                <w:rFonts w:hint="default" w:ascii="仿宋_GB2312" w:hAnsi="仿宋_GB2312" w:eastAsia="仿宋_GB2312" w:cs="仿宋_GB2312"/>
                <w:color w:val="auto"/>
                <w:sz w:val="32"/>
                <w:szCs w:val="32"/>
                <w:lang w:val="en-US" w:eastAsia="zh-CN"/>
              </w:rPr>
            </w:rPrChange>
          </w:rPr>
          <w:delText>“</w:delText>
        </w:r>
      </w:del>
      <w:del w:id="8008" w:author="谢浩然" w:date="2019-07-11T11:56:07Z">
        <w:r>
          <w:rPr>
            <w:rFonts w:hint="eastAsia" w:ascii="宋体" w:hAnsi="宋体" w:eastAsia="仿宋_GB2312" w:cs="仿宋_GB2312"/>
            <w:kern w:val="0"/>
            <w:sz w:val="32"/>
            <w:szCs w:val="32"/>
            <w:rPrChange w:id="8009" w:author="卢颖东" w:date="2019-05-21T14:56:00Z">
              <w:rPr>
                <w:rFonts w:hint="eastAsia" w:ascii="仿宋_GB2312" w:hAnsi="仿宋_GB2312" w:eastAsia="仿宋_GB2312" w:cs="仿宋_GB2312"/>
                <w:kern w:val="0"/>
                <w:sz w:val="32"/>
                <w:szCs w:val="32"/>
              </w:rPr>
            </w:rPrChange>
          </w:rPr>
          <w:delText>供水</w:delText>
        </w:r>
      </w:del>
      <w:del w:id="8011" w:author="谢浩然" w:date="2019-07-11T11:56:07Z">
        <w:r>
          <w:rPr>
            <w:rFonts w:hint="eastAsia" w:ascii="宋体" w:hAnsi="宋体" w:eastAsia="仿宋_GB2312" w:cs="仿宋_GB2312"/>
            <w:color w:val="auto"/>
            <w:kern w:val="0"/>
            <w:sz w:val="32"/>
            <w:szCs w:val="32"/>
            <w:lang w:eastAsia="zh-CN"/>
            <w:rPrChange w:id="8012" w:author="卢颖东" w:date="2019-05-21T14:56:00Z">
              <w:rPr>
                <w:rFonts w:hint="eastAsia" w:ascii="仿宋_GB2312" w:hAnsi="仿宋_GB2312" w:eastAsia="仿宋_GB2312" w:cs="仿宋_GB2312"/>
                <w:color w:val="auto"/>
                <w:kern w:val="0"/>
                <w:sz w:val="32"/>
                <w:szCs w:val="32"/>
                <w:lang w:eastAsia="zh-CN"/>
              </w:rPr>
            </w:rPrChange>
          </w:rPr>
          <w:delText>单位</w:delText>
        </w:r>
      </w:del>
      <w:del w:id="8014" w:author="谢浩然" w:date="2019-07-11T11:56:07Z">
        <w:r>
          <w:rPr>
            <w:rFonts w:hint="eastAsia" w:ascii="宋体" w:hAnsi="宋体" w:eastAsia="仿宋_GB2312" w:cs="仿宋_GB2312"/>
            <w:kern w:val="0"/>
            <w:sz w:val="32"/>
            <w:szCs w:val="32"/>
            <w:rPrChange w:id="8015" w:author="卢颖东" w:date="2019-05-21T14:56:00Z">
              <w:rPr>
                <w:rFonts w:hint="eastAsia" w:ascii="仿宋_GB2312" w:hAnsi="仿宋_GB2312" w:eastAsia="仿宋_GB2312" w:cs="仿宋_GB2312"/>
                <w:kern w:val="0"/>
                <w:sz w:val="32"/>
                <w:szCs w:val="32"/>
              </w:rPr>
            </w:rPrChange>
          </w:rPr>
          <w:delText>应当按照供水专项规划和年度建设计划的要求，负责服务区域内公共供水</w:delText>
        </w:r>
      </w:del>
      <w:del w:id="8017" w:author="谢浩然" w:date="2019-07-11T11:56:07Z">
        <w:r>
          <w:rPr>
            <w:rFonts w:hint="eastAsia" w:ascii="宋体" w:hAnsi="宋体" w:eastAsia="仿宋_GB2312" w:cs="仿宋_GB2312"/>
            <w:color w:val="auto"/>
            <w:kern w:val="0"/>
            <w:sz w:val="32"/>
            <w:szCs w:val="32"/>
            <w:lang w:eastAsia="zh-CN"/>
            <w:rPrChange w:id="8018" w:author="卢颖东" w:date="2019-05-21T14:56:00Z">
              <w:rPr>
                <w:rFonts w:hint="eastAsia" w:ascii="仿宋_GB2312" w:hAnsi="仿宋_GB2312" w:eastAsia="仿宋_GB2312" w:cs="仿宋_GB2312"/>
                <w:color w:val="auto"/>
                <w:kern w:val="0"/>
                <w:sz w:val="32"/>
                <w:szCs w:val="32"/>
                <w:lang w:eastAsia="zh-CN"/>
              </w:rPr>
            </w:rPrChange>
          </w:rPr>
          <w:delText>设施</w:delText>
        </w:r>
      </w:del>
      <w:del w:id="8020" w:author="谢浩然" w:date="2019-07-11T11:56:07Z">
        <w:r>
          <w:rPr>
            <w:rFonts w:hint="eastAsia" w:ascii="宋体" w:hAnsi="宋体" w:eastAsia="仿宋_GB2312" w:cs="仿宋_GB2312"/>
            <w:kern w:val="0"/>
            <w:sz w:val="32"/>
            <w:szCs w:val="32"/>
            <w:rPrChange w:id="8021" w:author="卢颖东" w:date="2019-05-21T14:56:00Z">
              <w:rPr>
                <w:rFonts w:hint="eastAsia" w:ascii="仿宋_GB2312" w:hAnsi="仿宋_GB2312" w:eastAsia="仿宋_GB2312" w:cs="仿宋_GB2312"/>
                <w:kern w:val="0"/>
                <w:sz w:val="32"/>
                <w:szCs w:val="32"/>
              </w:rPr>
            </w:rPrChange>
          </w:rPr>
          <w:delText>的新建、改建、扩建</w:delText>
        </w:r>
      </w:del>
      <w:del w:id="8023" w:author="谢浩然" w:date="2019-07-11T11:56:07Z">
        <w:r>
          <w:rPr>
            <w:rFonts w:hint="eastAsia" w:ascii="宋体" w:hAnsi="宋体" w:eastAsia="仿宋_GB2312" w:cs="仿宋_GB2312"/>
            <w:kern w:val="0"/>
            <w:sz w:val="32"/>
            <w:szCs w:val="32"/>
            <w:lang w:eastAsia="zh-CN"/>
            <w:rPrChange w:id="8024" w:author="卢颖东" w:date="2019-05-21T14:56:00Z">
              <w:rPr>
                <w:rFonts w:hint="eastAsia" w:ascii="仿宋_GB2312" w:hAnsi="仿宋_GB2312" w:eastAsia="仿宋_GB2312" w:cs="仿宋_GB2312"/>
                <w:kern w:val="0"/>
                <w:sz w:val="32"/>
                <w:szCs w:val="32"/>
                <w:lang w:eastAsia="zh-CN"/>
              </w:rPr>
            </w:rPrChange>
          </w:rPr>
          <w:delText>，负责对不符合国家或者地方供水设施卫生质量要求、技术规范的公共供水管网实施改造</w:delText>
        </w:r>
      </w:del>
      <w:del w:id="8026" w:author="谢浩然" w:date="2019-07-11T11:56:07Z">
        <w:r>
          <w:rPr>
            <w:rFonts w:hint="eastAsia" w:ascii="宋体" w:hAnsi="宋体" w:eastAsia="仿宋_GB2312" w:cs="仿宋_GB2312"/>
            <w:i w:val="0"/>
            <w:iCs w:val="0"/>
            <w:kern w:val="0"/>
            <w:sz w:val="32"/>
            <w:szCs w:val="32"/>
            <w:lang w:eastAsia="zh-CN"/>
            <w:rPrChange w:id="8027" w:author="卢颖东" w:date="2019-05-21T14:56:00Z">
              <w:rPr>
                <w:rFonts w:hint="eastAsia" w:ascii="仿宋_GB2312" w:hAnsi="仿宋_GB2312" w:eastAsia="仿宋_GB2312" w:cs="仿宋_GB2312"/>
                <w:i w:val="0"/>
                <w:iCs w:val="0"/>
                <w:kern w:val="0"/>
                <w:sz w:val="32"/>
                <w:szCs w:val="32"/>
                <w:lang w:eastAsia="zh-CN"/>
              </w:rPr>
            </w:rPrChange>
          </w:rPr>
          <w:delText>，并每年向所在地的区供水行政主管部门报送建设和改造情况</w:delText>
        </w:r>
      </w:del>
      <w:del w:id="8029" w:author="谢浩然" w:date="2019-07-11T11:56:07Z">
        <w:r>
          <w:rPr>
            <w:rFonts w:hint="eastAsia" w:ascii="宋体" w:hAnsi="宋体" w:eastAsia="仿宋_GB2312" w:cs="仿宋_GB2312"/>
            <w:kern w:val="0"/>
            <w:sz w:val="32"/>
            <w:szCs w:val="32"/>
            <w:lang w:eastAsia="zh-CN"/>
            <w:rPrChange w:id="8030" w:author="卢颖东" w:date="2019-05-21T14:56:00Z">
              <w:rPr>
                <w:rFonts w:hint="eastAsia" w:ascii="仿宋_GB2312" w:hAnsi="仿宋_GB2312" w:eastAsia="仿宋_GB2312" w:cs="仿宋_GB2312"/>
                <w:kern w:val="0"/>
                <w:sz w:val="32"/>
                <w:szCs w:val="32"/>
                <w:lang w:eastAsia="zh-CN"/>
              </w:rPr>
            </w:rPrChange>
          </w:rPr>
          <w:delText>。跨区建设的公共供水设施，供水单位应当每年向市供水行政主管部门报送建设和改造情况。</w:delText>
        </w:r>
      </w:del>
      <w:del w:id="8032" w:author="谢浩然" w:date="2019-07-11T11:56:07Z">
        <w:r>
          <w:rPr>
            <w:rFonts w:hint="default" w:ascii="宋体" w:hAnsi="宋体" w:eastAsia="仿宋_GB2312" w:cs="仿宋_GB2312"/>
            <w:kern w:val="0"/>
            <w:sz w:val="32"/>
            <w:szCs w:val="32"/>
            <w:lang w:val="en-US" w:eastAsia="zh-CN"/>
            <w:rPrChange w:id="8033" w:author="卢颖东" w:date="2019-05-21T14:56:00Z">
              <w:rPr>
                <w:rFonts w:hint="default" w:ascii="仿宋_GB2312" w:hAnsi="仿宋_GB2312" w:eastAsia="仿宋_GB2312" w:cs="仿宋_GB2312"/>
                <w:kern w:val="0"/>
                <w:sz w:val="32"/>
                <w:szCs w:val="32"/>
                <w:lang w:val="en-US" w:eastAsia="zh-CN"/>
              </w:rPr>
            </w:rPrChange>
          </w:rPr>
          <w:delText>”</w:delText>
        </w:r>
      </w:del>
      <w:del w:id="8035" w:author="谢浩然" w:date="2019-07-11T11:56:07Z">
        <w:r>
          <w:rPr>
            <w:rFonts w:hint="eastAsia" w:ascii="宋体" w:hAnsi="宋体" w:eastAsia="仿宋_GB2312" w:cs="仿宋_GB2312"/>
            <w:color w:val="auto"/>
            <w:sz w:val="32"/>
            <w:szCs w:val="32"/>
            <w:lang w:val="en-US" w:eastAsia="zh-CN"/>
            <w:rPrChange w:id="8036" w:author="卢颖东" w:date="2019-05-21T14:56:00Z">
              <w:rPr>
                <w:rFonts w:hint="eastAsia" w:ascii="仿宋_GB2312" w:hAnsi="仿宋_GB2312" w:eastAsia="仿宋_GB2312" w:cs="仿宋_GB2312"/>
                <w:color w:val="auto"/>
                <w:sz w:val="32"/>
                <w:szCs w:val="32"/>
                <w:lang w:val="en-US" w:eastAsia="zh-CN"/>
              </w:rPr>
            </w:rPrChange>
          </w:rPr>
          <w:delText>(草案修改稿第九条)</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jc w:val="both"/>
        <w:textAlignment w:val="auto"/>
        <w:outlineLvl w:val="9"/>
        <w:rPr>
          <w:del w:id="8039" w:author="谢浩然" w:date="2019-07-11T11:56:07Z"/>
          <w:rFonts w:hint="eastAsia" w:ascii="宋体" w:hAnsi="宋体" w:eastAsia="仿宋_GB2312" w:cs="仿宋_GB2312"/>
          <w:color w:val="auto"/>
          <w:sz w:val="32"/>
          <w:szCs w:val="32"/>
          <w:lang w:val="en-US" w:eastAsia="zh-CN"/>
          <w:rPrChange w:id="8040" w:author="卢颖东" w:date="2019-05-21T14:56:00Z">
            <w:rPr>
              <w:del w:id="8041" w:author="谢浩然" w:date="2019-07-11T11:56:07Z"/>
              <w:rFonts w:hint="eastAsia" w:ascii="仿宋_GB2312" w:hAnsi="仿宋_GB2312" w:eastAsia="仿宋_GB2312" w:cs="仿宋_GB2312"/>
              <w:color w:val="auto"/>
              <w:sz w:val="32"/>
              <w:szCs w:val="32"/>
              <w:lang w:val="en-US" w:eastAsia="zh-CN"/>
            </w:rPr>
          </w:rPrChange>
        </w:rPr>
        <w:pPrChange w:id="8038" w:author="谢浩然" w:date="2019-07-11T11:56:08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8042" w:author="谢浩然" w:date="2019-07-11T11:56:07Z">
        <w:r>
          <w:rPr>
            <w:rFonts w:hint="eastAsia" w:ascii="宋体" w:hAnsi="宋体" w:eastAsia="仿宋_GB2312" w:cs="仿宋_GB2312"/>
            <w:color w:val="auto"/>
            <w:sz w:val="32"/>
            <w:szCs w:val="32"/>
            <w:lang w:val="en-US" w:eastAsia="zh-CN"/>
            <w:rPrChange w:id="8043" w:author="卢颖东" w:date="2019-05-21T14:56:00Z">
              <w:rPr>
                <w:rFonts w:hint="eastAsia" w:ascii="仿宋_GB2312" w:hAnsi="仿宋_GB2312" w:eastAsia="仿宋_GB2312" w:cs="仿宋_GB2312"/>
                <w:color w:val="auto"/>
                <w:sz w:val="32"/>
                <w:szCs w:val="32"/>
                <w:lang w:val="en-US" w:eastAsia="zh-CN"/>
              </w:rPr>
            </w:rPrChange>
          </w:rPr>
          <w:delText>五、市国规委认为，</w:delText>
        </w:r>
      </w:del>
      <w:del w:id="8045" w:author="谢浩然" w:date="2019-07-11T11:56:07Z">
        <w:r>
          <w:rPr>
            <w:rFonts w:hint="eastAsia" w:ascii="宋体" w:hAnsi="宋体" w:eastAsia="仿宋_GB2312" w:cs="仿宋_GB2312"/>
            <w:color w:val="auto"/>
            <w:sz w:val="32"/>
            <w:szCs w:val="32"/>
            <w:lang w:eastAsia="zh-CN"/>
            <w:rPrChange w:id="8046" w:author="卢颖东" w:date="2019-05-21T14:56:00Z">
              <w:rPr>
                <w:rFonts w:hint="eastAsia" w:ascii="仿宋_GB2312" w:hAnsi="仿宋_GB2312" w:eastAsia="仿宋_GB2312" w:cs="仿宋_GB2312"/>
                <w:color w:val="auto"/>
                <w:sz w:val="32"/>
                <w:szCs w:val="32"/>
                <w:lang w:eastAsia="zh-CN"/>
              </w:rPr>
            </w:rPrChange>
          </w:rPr>
          <w:delText>草案二次审议稿</w:delText>
        </w:r>
      </w:del>
      <w:del w:id="8048" w:author="谢浩然" w:date="2019-07-11T11:56:07Z">
        <w:r>
          <w:rPr>
            <w:rFonts w:hint="eastAsia" w:ascii="宋体" w:hAnsi="宋体" w:eastAsia="仿宋_GB2312" w:cs="仿宋_GB2312"/>
            <w:color w:val="auto"/>
            <w:sz w:val="32"/>
            <w:szCs w:val="32"/>
            <w:lang w:val="en-US" w:eastAsia="zh-CN"/>
            <w:rPrChange w:id="8049" w:author="卢颖东" w:date="2019-05-21T14:56:00Z">
              <w:rPr>
                <w:rFonts w:hint="eastAsia" w:ascii="仿宋_GB2312" w:hAnsi="仿宋_GB2312" w:eastAsia="仿宋_GB2312" w:cs="仿宋_GB2312"/>
                <w:color w:val="auto"/>
                <w:sz w:val="32"/>
                <w:szCs w:val="32"/>
                <w:lang w:val="en-US" w:eastAsia="zh-CN"/>
              </w:rPr>
            </w:rPrChange>
          </w:rPr>
          <w:delText>第十九条第二款规定在办理规划许可手续前征求供水单位的意见，有增加许可条件之嫌，建议删去“在办理规划许可手续前”的表述。市自来水公司认为，本条第二款答复时间太短，建议与草案修改稿第十三条征求意见回复的时间保持一致。法制委员会同意这些意见，对草案二次审议稿第十九条第二款作了相应修改。具体表述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textAlignment w:val="auto"/>
        <w:rPr>
          <w:del w:id="8052" w:author="谢浩然" w:date="2019-07-11T11:56:07Z"/>
          <w:rFonts w:hint="eastAsia" w:ascii="宋体" w:hAnsi="宋体" w:eastAsia="仿宋_GB2312" w:cs="仿宋_GB2312"/>
          <w:color w:val="auto"/>
          <w:sz w:val="32"/>
          <w:szCs w:val="32"/>
          <w:lang w:val="en-US" w:eastAsia="zh-CN"/>
          <w:rPrChange w:id="8053" w:author="卢颖东" w:date="2019-05-21T14:56:00Z">
            <w:rPr>
              <w:del w:id="8054" w:author="谢浩然" w:date="2019-07-11T11:56:07Z"/>
              <w:rFonts w:hint="eastAsia" w:ascii="仿宋_GB2312" w:hAnsi="仿宋_GB2312" w:eastAsia="仿宋_GB2312" w:cs="仿宋_GB2312"/>
              <w:color w:val="auto"/>
              <w:sz w:val="32"/>
              <w:szCs w:val="32"/>
              <w:lang w:val="en-US" w:eastAsia="zh-CN"/>
            </w:rPr>
          </w:rPrChange>
        </w:rPr>
        <w:pPrChange w:id="8051" w:author="谢浩然" w:date="2019-07-11T11:56:08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055" w:author="谢浩然" w:date="2019-07-11T11:56:07Z">
        <w:r>
          <w:rPr>
            <w:rFonts w:hint="default" w:ascii="宋体" w:hAnsi="宋体" w:eastAsia="仿宋_GB2312" w:cs="仿宋_GB2312"/>
            <w:color w:val="auto"/>
            <w:sz w:val="32"/>
            <w:szCs w:val="32"/>
            <w:lang w:val="en-US" w:eastAsia="zh-CN"/>
            <w:rPrChange w:id="8056" w:author="卢颖东" w:date="2019-05-21T14:56:00Z">
              <w:rPr>
                <w:rFonts w:hint="default" w:ascii="仿宋_GB2312" w:hAnsi="仿宋_GB2312" w:eastAsia="仿宋_GB2312" w:cs="仿宋_GB2312"/>
                <w:color w:val="auto"/>
                <w:sz w:val="32"/>
                <w:szCs w:val="32"/>
                <w:lang w:val="en-US" w:eastAsia="zh-CN"/>
              </w:rPr>
            </w:rPrChange>
          </w:rPr>
          <w:delText>“</w:delText>
        </w:r>
      </w:del>
      <w:del w:id="8058" w:author="谢浩然" w:date="2019-07-11T11:56:07Z">
        <w:r>
          <w:rPr>
            <w:rFonts w:hint="eastAsia" w:ascii="宋体" w:hAnsi="宋体" w:eastAsia="仿宋_GB2312" w:cs="仿宋_GB2312"/>
            <w:bCs/>
            <w:color w:val="000000"/>
            <w:sz w:val="32"/>
            <w:szCs w:val="32"/>
            <w:rPrChange w:id="8059" w:author="卢颖东" w:date="2019-05-21T14:56:00Z">
              <w:rPr>
                <w:rFonts w:hint="eastAsia" w:ascii="仿宋_GB2312" w:hAnsi="仿宋_GB2312" w:eastAsia="仿宋_GB2312" w:cs="仿宋_GB2312"/>
                <w:bCs/>
                <w:color w:val="000000"/>
                <w:sz w:val="32"/>
                <w:szCs w:val="32"/>
              </w:rPr>
            </w:rPrChange>
          </w:rPr>
          <w:delText>因工程建设需要拆除、改装、迁移</w:delText>
        </w:r>
      </w:del>
      <w:del w:id="8061" w:author="谢浩然" w:date="2019-07-11T11:56:07Z">
        <w:r>
          <w:rPr>
            <w:rFonts w:hint="eastAsia" w:ascii="宋体" w:hAnsi="宋体" w:eastAsia="仿宋_GB2312" w:cs="仿宋_GB2312"/>
            <w:i w:val="0"/>
            <w:iCs w:val="0"/>
            <w:color w:val="auto"/>
            <w:sz w:val="32"/>
            <w:szCs w:val="32"/>
            <w:lang w:eastAsia="zh-CN"/>
            <w:rPrChange w:id="8062" w:author="卢颖东" w:date="2019-05-21T14:56:00Z">
              <w:rPr>
                <w:rFonts w:hint="eastAsia" w:ascii="仿宋_GB2312" w:hAnsi="仿宋_GB2312" w:eastAsia="仿宋_GB2312" w:cs="仿宋_GB2312"/>
                <w:i w:val="0"/>
                <w:iCs w:val="0"/>
                <w:color w:val="auto"/>
                <w:sz w:val="32"/>
                <w:szCs w:val="32"/>
                <w:lang w:eastAsia="zh-CN"/>
              </w:rPr>
            </w:rPrChange>
          </w:rPr>
          <w:delText>公共</w:delText>
        </w:r>
      </w:del>
      <w:del w:id="8064" w:author="谢浩然" w:date="2019-07-11T11:56:07Z">
        <w:r>
          <w:rPr>
            <w:rFonts w:hint="eastAsia" w:ascii="宋体" w:hAnsi="宋体" w:eastAsia="仿宋_GB2312" w:cs="仿宋_GB2312"/>
            <w:bCs/>
            <w:color w:val="000000"/>
            <w:sz w:val="32"/>
            <w:szCs w:val="32"/>
            <w:rPrChange w:id="8065" w:author="卢颖东" w:date="2019-05-21T14:56:00Z">
              <w:rPr>
                <w:rFonts w:hint="eastAsia" w:ascii="仿宋_GB2312" w:hAnsi="仿宋_GB2312" w:eastAsia="仿宋_GB2312" w:cs="仿宋_GB2312"/>
                <w:bCs/>
                <w:color w:val="000000"/>
                <w:sz w:val="32"/>
                <w:szCs w:val="32"/>
              </w:rPr>
            </w:rPrChange>
          </w:rPr>
          <w:delText>供水设施的，建设单位应当征</w:delText>
        </w:r>
      </w:del>
      <w:del w:id="8067" w:author="谢浩然" w:date="2019-07-11T11:56:07Z">
        <w:r>
          <w:rPr>
            <w:rFonts w:hint="eastAsia" w:ascii="宋体" w:hAnsi="宋体" w:eastAsia="仿宋_GB2312" w:cs="仿宋_GB2312"/>
            <w:bCs/>
            <w:i w:val="0"/>
            <w:iCs w:val="0"/>
            <w:color w:val="000000"/>
            <w:sz w:val="32"/>
            <w:szCs w:val="32"/>
            <w:rPrChange w:id="8068" w:author="卢颖东" w:date="2019-05-21T14:56:00Z">
              <w:rPr>
                <w:rFonts w:hint="eastAsia" w:ascii="仿宋_GB2312" w:hAnsi="仿宋_GB2312" w:eastAsia="仿宋_GB2312" w:cs="仿宋_GB2312"/>
                <w:bCs/>
                <w:i w:val="0"/>
                <w:iCs w:val="0"/>
                <w:color w:val="000000"/>
                <w:sz w:val="32"/>
                <w:szCs w:val="32"/>
              </w:rPr>
            </w:rPrChange>
          </w:rPr>
          <w:delText>求</w:delText>
        </w:r>
      </w:del>
      <w:del w:id="8070" w:author="谢浩然" w:date="2019-07-11T11:56:07Z">
        <w:r>
          <w:rPr>
            <w:rFonts w:hint="eastAsia" w:ascii="宋体" w:hAnsi="宋体" w:eastAsia="仿宋_GB2312" w:cs="仿宋_GB2312"/>
            <w:bCs/>
            <w:color w:val="000000"/>
            <w:sz w:val="32"/>
            <w:szCs w:val="32"/>
            <w:rPrChange w:id="8071" w:author="卢颖东" w:date="2019-05-21T14:56:00Z">
              <w:rPr>
                <w:rFonts w:hint="eastAsia" w:ascii="仿宋_GB2312" w:hAnsi="仿宋_GB2312" w:eastAsia="仿宋_GB2312" w:cs="仿宋_GB2312"/>
                <w:bCs/>
                <w:color w:val="000000"/>
                <w:sz w:val="32"/>
                <w:szCs w:val="32"/>
              </w:rPr>
            </w:rPrChange>
          </w:rPr>
          <w:delText>供水</w:delText>
        </w:r>
      </w:del>
      <w:del w:id="8073" w:author="谢浩然" w:date="2019-07-11T11:56:07Z">
        <w:r>
          <w:rPr>
            <w:rFonts w:hint="eastAsia" w:ascii="宋体" w:hAnsi="宋体" w:eastAsia="仿宋_GB2312" w:cs="仿宋_GB2312"/>
            <w:color w:val="auto"/>
            <w:sz w:val="32"/>
            <w:szCs w:val="32"/>
            <w:rPrChange w:id="8074" w:author="卢颖东" w:date="2019-05-21T14:56:00Z">
              <w:rPr>
                <w:rFonts w:hint="eastAsia" w:ascii="仿宋_GB2312" w:hAnsi="仿宋_GB2312" w:eastAsia="仿宋_GB2312" w:cs="仿宋_GB2312"/>
                <w:color w:val="auto"/>
                <w:sz w:val="32"/>
                <w:szCs w:val="32"/>
              </w:rPr>
            </w:rPrChange>
          </w:rPr>
          <w:delText>单位</w:delText>
        </w:r>
      </w:del>
      <w:del w:id="8076" w:author="谢浩然" w:date="2019-07-11T11:56:07Z">
        <w:r>
          <w:rPr>
            <w:rFonts w:hint="eastAsia" w:ascii="宋体" w:hAnsi="宋体" w:eastAsia="仿宋_GB2312" w:cs="仿宋_GB2312"/>
            <w:bCs/>
            <w:color w:val="000000"/>
            <w:sz w:val="32"/>
            <w:szCs w:val="32"/>
            <w:rPrChange w:id="8077" w:author="卢颖东" w:date="2019-05-21T14:56:00Z">
              <w:rPr>
                <w:rFonts w:hint="eastAsia" w:ascii="仿宋_GB2312" w:hAnsi="仿宋_GB2312" w:eastAsia="仿宋_GB2312" w:cs="仿宋_GB2312"/>
                <w:bCs/>
                <w:color w:val="000000"/>
                <w:sz w:val="32"/>
                <w:szCs w:val="32"/>
              </w:rPr>
            </w:rPrChange>
          </w:rPr>
          <w:delText>的意</w:delText>
        </w:r>
      </w:del>
      <w:del w:id="8079" w:author="谢浩然" w:date="2019-07-11T11:56:07Z">
        <w:r>
          <w:rPr>
            <w:rFonts w:hint="eastAsia" w:ascii="宋体" w:hAnsi="宋体" w:eastAsia="仿宋_GB2312" w:cs="仿宋_GB2312"/>
            <w:bCs/>
            <w:i w:val="0"/>
            <w:iCs w:val="0"/>
            <w:color w:val="000000"/>
            <w:sz w:val="32"/>
            <w:szCs w:val="32"/>
            <w:rPrChange w:id="8080" w:author="卢颖东" w:date="2019-05-21T14:56:00Z">
              <w:rPr>
                <w:rFonts w:hint="eastAsia" w:ascii="仿宋_GB2312" w:hAnsi="仿宋_GB2312" w:eastAsia="仿宋_GB2312" w:cs="仿宋_GB2312"/>
                <w:bCs/>
                <w:i w:val="0"/>
                <w:iCs w:val="0"/>
                <w:color w:val="000000"/>
                <w:sz w:val="32"/>
                <w:szCs w:val="32"/>
              </w:rPr>
            </w:rPrChange>
          </w:rPr>
          <w:delText>见</w:delText>
        </w:r>
      </w:del>
      <w:del w:id="8082" w:author="谢浩然" w:date="2019-07-11T11:56:07Z">
        <w:r>
          <w:rPr>
            <w:rFonts w:hint="eastAsia" w:ascii="宋体" w:hAnsi="宋体" w:eastAsia="仿宋_GB2312" w:cs="仿宋_GB2312"/>
            <w:sz w:val="32"/>
            <w:szCs w:val="32"/>
            <w:rPrChange w:id="8083" w:author="卢颖东" w:date="2019-05-21T14:56:00Z">
              <w:rPr>
                <w:rFonts w:hint="eastAsia" w:ascii="仿宋_GB2312" w:hAnsi="仿宋_GB2312" w:eastAsia="仿宋_GB2312" w:cs="仿宋_GB2312"/>
                <w:sz w:val="32"/>
                <w:szCs w:val="32"/>
              </w:rPr>
            </w:rPrChange>
          </w:rPr>
          <w:delText>。供水</w:delText>
        </w:r>
      </w:del>
      <w:del w:id="8085" w:author="谢浩然" w:date="2019-07-11T11:56:07Z">
        <w:r>
          <w:rPr>
            <w:rFonts w:hint="eastAsia" w:ascii="宋体" w:hAnsi="宋体" w:eastAsia="仿宋_GB2312" w:cs="仿宋_GB2312"/>
            <w:color w:val="auto"/>
            <w:sz w:val="32"/>
            <w:szCs w:val="32"/>
            <w:rPrChange w:id="8086" w:author="卢颖东" w:date="2019-05-21T14:56:00Z">
              <w:rPr>
                <w:rFonts w:hint="eastAsia" w:ascii="仿宋_GB2312" w:hAnsi="仿宋_GB2312" w:eastAsia="仿宋_GB2312" w:cs="仿宋_GB2312"/>
                <w:color w:val="auto"/>
                <w:sz w:val="32"/>
                <w:szCs w:val="32"/>
              </w:rPr>
            </w:rPrChange>
          </w:rPr>
          <w:delText>单位</w:delText>
        </w:r>
      </w:del>
      <w:del w:id="8088" w:author="谢浩然" w:date="2019-07-11T11:56:07Z">
        <w:r>
          <w:rPr>
            <w:rFonts w:hint="eastAsia" w:ascii="宋体" w:hAnsi="宋体" w:eastAsia="仿宋_GB2312" w:cs="仿宋_GB2312"/>
            <w:sz w:val="32"/>
            <w:szCs w:val="32"/>
            <w:rPrChange w:id="8089" w:author="卢颖东" w:date="2019-05-21T14:56:00Z">
              <w:rPr>
                <w:rFonts w:hint="eastAsia" w:ascii="仿宋_GB2312" w:hAnsi="仿宋_GB2312" w:eastAsia="仿宋_GB2312" w:cs="仿宋_GB2312"/>
                <w:sz w:val="32"/>
                <w:szCs w:val="32"/>
              </w:rPr>
            </w:rPrChange>
          </w:rPr>
          <w:delText>应当自收到征求意见材料之日起</w:delText>
        </w:r>
      </w:del>
      <w:del w:id="8091" w:author="谢浩然" w:date="2019-07-11T11:56:07Z">
        <w:r>
          <w:rPr>
            <w:rFonts w:hint="eastAsia" w:ascii="宋体" w:hAnsi="宋体" w:eastAsia="仿宋_GB2312" w:cs="仿宋_GB2312"/>
            <w:sz w:val="32"/>
            <w:szCs w:val="32"/>
            <w:lang w:eastAsia="zh-CN"/>
            <w:rPrChange w:id="8092" w:author="卢颖东" w:date="2019-05-21T14:56:00Z">
              <w:rPr>
                <w:rFonts w:hint="eastAsia" w:ascii="仿宋_GB2312" w:hAnsi="仿宋_GB2312" w:eastAsia="仿宋_GB2312" w:cs="仿宋_GB2312"/>
                <w:sz w:val="32"/>
                <w:szCs w:val="32"/>
                <w:lang w:eastAsia="zh-CN"/>
              </w:rPr>
            </w:rPrChange>
          </w:rPr>
          <w:delText>十</w:delText>
        </w:r>
      </w:del>
      <w:del w:id="8094" w:author="谢浩然" w:date="2019-07-11T11:56:07Z">
        <w:r>
          <w:rPr>
            <w:rFonts w:hint="eastAsia" w:ascii="宋体" w:hAnsi="宋体" w:eastAsia="仿宋_GB2312" w:cs="仿宋_GB2312"/>
            <w:sz w:val="32"/>
            <w:szCs w:val="32"/>
            <w:rPrChange w:id="8095" w:author="卢颖东" w:date="2019-05-21T14:56:00Z">
              <w:rPr>
                <w:rFonts w:hint="eastAsia" w:ascii="仿宋_GB2312" w:hAnsi="仿宋_GB2312" w:eastAsia="仿宋_GB2312" w:cs="仿宋_GB2312"/>
                <w:sz w:val="32"/>
                <w:szCs w:val="32"/>
              </w:rPr>
            </w:rPrChange>
          </w:rPr>
          <w:delText>个工作日内作出答复</w:delText>
        </w:r>
      </w:del>
      <w:del w:id="8097" w:author="谢浩然" w:date="2019-07-11T11:56:07Z">
        <w:r>
          <w:rPr>
            <w:rFonts w:hint="eastAsia" w:ascii="宋体" w:hAnsi="宋体" w:eastAsia="仿宋_GB2312" w:cs="仿宋_GB2312"/>
            <w:bCs/>
            <w:color w:val="000000"/>
            <w:sz w:val="32"/>
            <w:szCs w:val="32"/>
            <w:rPrChange w:id="8098" w:author="卢颖东" w:date="2019-05-21T14:56:00Z">
              <w:rPr>
                <w:rFonts w:hint="eastAsia" w:ascii="仿宋_GB2312" w:hAnsi="仿宋_GB2312" w:eastAsia="仿宋_GB2312" w:cs="仿宋_GB2312"/>
                <w:bCs/>
                <w:color w:val="000000"/>
                <w:sz w:val="32"/>
                <w:szCs w:val="32"/>
              </w:rPr>
            </w:rPrChange>
          </w:rPr>
          <w:delText>。</w:delText>
        </w:r>
      </w:del>
      <w:del w:id="8100" w:author="谢浩然" w:date="2019-07-11T11:56:07Z">
        <w:r>
          <w:rPr>
            <w:rFonts w:hint="default" w:ascii="宋体" w:hAnsi="宋体" w:eastAsia="仿宋_GB2312" w:cs="仿宋_GB2312"/>
            <w:color w:val="auto"/>
            <w:sz w:val="32"/>
            <w:szCs w:val="32"/>
            <w:lang w:val="en-US" w:eastAsia="zh-CN"/>
            <w:rPrChange w:id="8101" w:author="卢颖东" w:date="2019-05-21T14:56:00Z">
              <w:rPr>
                <w:rFonts w:hint="default" w:ascii="仿宋_GB2312" w:hAnsi="仿宋_GB2312" w:eastAsia="仿宋_GB2312" w:cs="仿宋_GB2312"/>
                <w:color w:val="auto"/>
                <w:sz w:val="32"/>
                <w:szCs w:val="32"/>
                <w:lang w:val="en-US" w:eastAsia="zh-CN"/>
              </w:rPr>
            </w:rPrChange>
          </w:rPr>
          <w:delText>”</w:delText>
        </w:r>
      </w:del>
      <w:del w:id="8103" w:author="谢浩然" w:date="2019-07-11T11:56:07Z">
        <w:r>
          <w:rPr>
            <w:rFonts w:hint="eastAsia" w:ascii="宋体" w:hAnsi="宋体" w:eastAsia="仿宋_GB2312" w:cs="仿宋_GB2312"/>
            <w:color w:val="auto"/>
            <w:sz w:val="32"/>
            <w:szCs w:val="32"/>
            <w:lang w:val="en-US" w:eastAsia="zh-CN"/>
            <w:rPrChange w:id="8104" w:author="卢颖东" w:date="2019-05-21T14:56:00Z">
              <w:rPr>
                <w:rFonts w:hint="eastAsia" w:ascii="仿宋_GB2312" w:hAnsi="仿宋_GB2312" w:eastAsia="仿宋_GB2312" w:cs="仿宋_GB2312"/>
                <w:color w:val="auto"/>
                <w:sz w:val="32"/>
                <w:szCs w:val="32"/>
                <w:lang w:val="en-US" w:eastAsia="zh-CN"/>
              </w:rPr>
            </w:rPrChange>
          </w:rPr>
          <w:delText>(草案修改稿第十九条第二款)</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rPr>
          <w:del w:id="8107" w:author="谢浩然" w:date="2019-07-11T11:56:07Z"/>
          <w:rFonts w:hint="eastAsia" w:ascii="宋体" w:hAnsi="宋体" w:eastAsia="仿宋_GB2312" w:cs="仿宋_GB2312"/>
          <w:color w:val="auto"/>
          <w:sz w:val="32"/>
          <w:szCs w:val="32"/>
          <w:lang w:val="en-US" w:eastAsia="zh-CN"/>
          <w:rPrChange w:id="8108" w:author="卢颖东" w:date="2019-05-21T14:56:00Z">
            <w:rPr>
              <w:del w:id="8109" w:author="谢浩然" w:date="2019-07-11T11:56:07Z"/>
              <w:rFonts w:hint="eastAsia" w:ascii="仿宋_GB2312" w:hAnsi="仿宋_GB2312" w:eastAsia="仿宋_GB2312" w:cs="仿宋_GB2312"/>
              <w:color w:val="auto"/>
              <w:sz w:val="32"/>
              <w:szCs w:val="32"/>
              <w:lang w:val="en-US" w:eastAsia="zh-CN"/>
            </w:rPr>
          </w:rPrChange>
        </w:rPr>
        <w:pPrChange w:id="8106"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pPr>
        </w:pPrChange>
      </w:pPr>
      <w:del w:id="8110" w:author="谢浩然" w:date="2019-07-11T11:56:07Z">
        <w:r>
          <w:rPr>
            <w:rFonts w:hint="eastAsia" w:ascii="宋体" w:hAnsi="宋体" w:eastAsia="仿宋_GB2312" w:cs="仿宋_GB2312"/>
            <w:color w:val="auto"/>
            <w:sz w:val="32"/>
            <w:szCs w:val="32"/>
            <w:lang w:val="en-US" w:eastAsia="zh-CN"/>
            <w:rPrChange w:id="8111" w:author="卢颖东" w:date="2019-05-21T14:56:00Z">
              <w:rPr>
                <w:rFonts w:hint="eastAsia" w:ascii="仿宋_GB2312" w:hAnsi="仿宋_GB2312" w:eastAsia="仿宋_GB2312" w:cs="仿宋_GB2312"/>
                <w:color w:val="auto"/>
                <w:sz w:val="32"/>
                <w:szCs w:val="32"/>
                <w:lang w:val="en-US" w:eastAsia="zh-CN"/>
              </w:rPr>
            </w:rPrChange>
          </w:rPr>
          <w:delText xml:space="preserve">    六、</w:delText>
        </w:r>
      </w:del>
      <w:del w:id="8113" w:author="谢浩然" w:date="2019-07-11T11:56:07Z">
        <w:r>
          <w:rPr>
            <w:rFonts w:hint="eastAsia" w:ascii="宋体" w:hAnsi="宋体" w:eastAsia="仿宋_GB2312" w:cs="仿宋_GB2312"/>
            <w:color w:val="000000"/>
            <w:kern w:val="0"/>
            <w:sz w:val="32"/>
            <w:szCs w:val="32"/>
            <w:lang w:eastAsia="zh-CN"/>
            <w:rPrChange w:id="8114" w:author="卢颖东" w:date="2019-05-21T14:56:00Z">
              <w:rPr>
                <w:rFonts w:hint="eastAsia" w:ascii="仿宋_GB2312" w:hAnsi="仿宋_GB2312" w:eastAsia="仿宋_GB2312" w:cs="仿宋_GB2312"/>
                <w:color w:val="000000"/>
                <w:kern w:val="0"/>
                <w:sz w:val="32"/>
                <w:szCs w:val="32"/>
                <w:lang w:eastAsia="zh-CN"/>
              </w:rPr>
            </w:rPrChange>
          </w:rPr>
          <w:delText>有常委会组成人员认为，草案二次审议稿</w:delText>
        </w:r>
      </w:del>
      <w:del w:id="8116" w:author="谢浩然" w:date="2019-07-11T11:56:07Z">
        <w:r>
          <w:rPr>
            <w:rFonts w:hint="eastAsia" w:ascii="宋体" w:hAnsi="宋体" w:eastAsia="仿宋_GB2312" w:cs="仿宋_GB2312"/>
            <w:bCs/>
            <w:color w:val="auto"/>
            <w:sz w:val="32"/>
            <w:szCs w:val="32"/>
            <w:rPrChange w:id="8117" w:author="卢颖东" w:date="2019-05-21T14:56:00Z">
              <w:rPr>
                <w:rFonts w:hint="eastAsia" w:ascii="仿宋_GB2312" w:hAnsi="仿宋_GB2312" w:eastAsia="仿宋_GB2312" w:cs="仿宋_GB2312"/>
                <w:bCs/>
                <w:color w:val="auto"/>
                <w:sz w:val="32"/>
                <w:szCs w:val="32"/>
              </w:rPr>
            </w:rPrChange>
          </w:rPr>
          <w:delText>第</w:delText>
        </w:r>
      </w:del>
      <w:del w:id="8119" w:author="谢浩然" w:date="2019-07-11T11:56:07Z">
        <w:r>
          <w:rPr>
            <w:rFonts w:hint="eastAsia" w:ascii="宋体" w:hAnsi="宋体" w:eastAsia="仿宋_GB2312" w:cs="仿宋_GB2312"/>
            <w:bCs/>
            <w:color w:val="auto"/>
            <w:sz w:val="32"/>
            <w:szCs w:val="32"/>
            <w:lang w:eastAsia="zh-CN"/>
            <w:rPrChange w:id="8120" w:author="卢颖东" w:date="2019-05-21T14:56:00Z">
              <w:rPr>
                <w:rFonts w:hint="eastAsia" w:ascii="仿宋_GB2312" w:hAnsi="仿宋_GB2312" w:eastAsia="仿宋_GB2312" w:cs="仿宋_GB2312"/>
                <w:bCs/>
                <w:color w:val="auto"/>
                <w:sz w:val="32"/>
                <w:szCs w:val="32"/>
                <w:lang w:eastAsia="zh-CN"/>
              </w:rPr>
            </w:rPrChange>
          </w:rPr>
          <w:delText>三</w:delText>
        </w:r>
      </w:del>
      <w:del w:id="8122" w:author="谢浩然" w:date="2019-07-11T11:56:07Z">
        <w:r>
          <w:rPr>
            <w:rFonts w:hint="eastAsia" w:ascii="宋体" w:hAnsi="宋体" w:eastAsia="仿宋_GB2312" w:cs="仿宋_GB2312"/>
            <w:bCs/>
            <w:color w:val="auto"/>
            <w:sz w:val="32"/>
            <w:szCs w:val="32"/>
            <w:rPrChange w:id="8123" w:author="卢颖东" w:date="2019-05-21T14:56:00Z">
              <w:rPr>
                <w:rFonts w:hint="eastAsia" w:ascii="仿宋_GB2312" w:hAnsi="仿宋_GB2312" w:eastAsia="仿宋_GB2312" w:cs="仿宋_GB2312"/>
                <w:bCs/>
                <w:color w:val="auto"/>
                <w:sz w:val="32"/>
                <w:szCs w:val="32"/>
              </w:rPr>
            </w:rPrChange>
          </w:rPr>
          <w:delText>十</w:delText>
        </w:r>
      </w:del>
      <w:del w:id="8125" w:author="谢浩然" w:date="2019-07-11T11:56:07Z">
        <w:r>
          <w:rPr>
            <w:rFonts w:hint="eastAsia" w:ascii="宋体" w:hAnsi="宋体" w:eastAsia="仿宋_GB2312" w:cs="仿宋_GB2312"/>
            <w:bCs/>
            <w:color w:val="auto"/>
            <w:sz w:val="32"/>
            <w:szCs w:val="32"/>
            <w:lang w:eastAsia="zh-CN"/>
            <w:rPrChange w:id="8126" w:author="卢颖东" w:date="2019-05-21T14:56:00Z">
              <w:rPr>
                <w:rFonts w:hint="eastAsia" w:ascii="仿宋_GB2312" w:hAnsi="仿宋_GB2312" w:eastAsia="仿宋_GB2312" w:cs="仿宋_GB2312"/>
                <w:bCs/>
                <w:color w:val="auto"/>
                <w:sz w:val="32"/>
                <w:szCs w:val="32"/>
                <w:lang w:eastAsia="zh-CN"/>
              </w:rPr>
            </w:rPrChange>
          </w:rPr>
          <w:delText>一</w:delText>
        </w:r>
      </w:del>
      <w:del w:id="8128" w:author="谢浩然" w:date="2019-07-11T11:56:07Z">
        <w:r>
          <w:rPr>
            <w:rFonts w:hint="eastAsia" w:ascii="宋体" w:hAnsi="宋体" w:eastAsia="仿宋_GB2312" w:cs="仿宋_GB2312"/>
            <w:bCs/>
            <w:color w:val="auto"/>
            <w:sz w:val="32"/>
            <w:szCs w:val="32"/>
            <w:rPrChange w:id="8129" w:author="卢颖东" w:date="2019-05-21T14:56:00Z">
              <w:rPr>
                <w:rFonts w:hint="eastAsia" w:ascii="仿宋_GB2312" w:hAnsi="仿宋_GB2312" w:eastAsia="仿宋_GB2312" w:cs="仿宋_GB2312"/>
                <w:bCs/>
                <w:color w:val="auto"/>
                <w:sz w:val="32"/>
                <w:szCs w:val="32"/>
              </w:rPr>
            </w:rPrChange>
          </w:rPr>
          <w:delText>条</w:delText>
        </w:r>
      </w:del>
      <w:del w:id="8131" w:author="谢浩然" w:date="2019-07-11T11:56:07Z">
        <w:r>
          <w:rPr>
            <w:rFonts w:hint="eastAsia" w:ascii="宋体" w:hAnsi="宋体" w:eastAsia="仿宋_GB2312" w:cs="仿宋_GB2312"/>
            <w:color w:val="000000"/>
            <w:kern w:val="0"/>
            <w:sz w:val="32"/>
            <w:szCs w:val="32"/>
            <w:lang w:eastAsia="zh-CN"/>
            <w:rPrChange w:id="8132" w:author="卢颖东" w:date="2019-05-21T14:56:00Z">
              <w:rPr>
                <w:rFonts w:hint="eastAsia" w:ascii="仿宋_GB2312" w:hAnsi="仿宋_GB2312" w:eastAsia="仿宋_GB2312" w:cs="仿宋_GB2312"/>
                <w:color w:val="000000"/>
                <w:kern w:val="0"/>
                <w:sz w:val="32"/>
                <w:szCs w:val="32"/>
                <w:lang w:eastAsia="zh-CN"/>
              </w:rPr>
            </w:rPrChange>
          </w:rPr>
          <w:delText>第三款关于注册水表发生故障按照</w:delText>
        </w:r>
      </w:del>
      <w:del w:id="8134" w:author="谢浩然" w:date="2019-07-11T11:56:07Z">
        <w:r>
          <w:rPr>
            <w:rFonts w:hint="eastAsia" w:ascii="宋体" w:hAnsi="宋体" w:eastAsia="仿宋_GB2312" w:cs="仿宋_GB2312"/>
            <w:i w:val="0"/>
            <w:iCs w:val="0"/>
            <w:color w:val="auto"/>
            <w:sz w:val="32"/>
            <w:szCs w:val="32"/>
            <w:lang w:eastAsia="zh-CN"/>
            <w:rPrChange w:id="8135" w:author="卢颖东" w:date="2019-05-21T14:56:00Z">
              <w:rPr>
                <w:rFonts w:hint="eastAsia" w:ascii="仿宋_GB2312" w:hAnsi="仿宋_GB2312" w:eastAsia="仿宋_GB2312" w:cs="仿宋_GB2312"/>
                <w:i w:val="0"/>
                <w:iCs w:val="0"/>
                <w:color w:val="auto"/>
                <w:sz w:val="32"/>
                <w:szCs w:val="32"/>
                <w:lang w:eastAsia="zh-CN"/>
              </w:rPr>
            </w:rPrChange>
          </w:rPr>
          <w:delText>供水</w:delText>
        </w:r>
      </w:del>
      <w:del w:id="8137" w:author="谢浩然" w:date="2019-07-11T11:56:07Z">
        <w:r>
          <w:rPr>
            <w:rFonts w:hint="eastAsia" w:ascii="宋体" w:hAnsi="宋体" w:eastAsia="仿宋_GB2312" w:cs="仿宋_GB2312"/>
            <w:i w:val="0"/>
            <w:iCs w:val="0"/>
            <w:color w:val="auto"/>
            <w:sz w:val="32"/>
            <w:szCs w:val="32"/>
            <w:rPrChange w:id="8138" w:author="卢颖东" w:date="2019-05-21T14:56:00Z">
              <w:rPr>
                <w:rFonts w:hint="eastAsia" w:ascii="仿宋_GB2312" w:hAnsi="仿宋_GB2312" w:eastAsia="仿宋_GB2312" w:cs="仿宋_GB2312"/>
                <w:i w:val="0"/>
                <w:iCs w:val="0"/>
                <w:color w:val="auto"/>
                <w:sz w:val="32"/>
                <w:szCs w:val="32"/>
              </w:rPr>
            </w:rPrChange>
          </w:rPr>
          <w:delText>合同约定的方式</w:delText>
        </w:r>
      </w:del>
      <w:del w:id="8140" w:author="谢浩然" w:date="2019-07-11T11:56:07Z">
        <w:r>
          <w:rPr>
            <w:rFonts w:hint="eastAsia" w:ascii="宋体" w:hAnsi="宋体" w:eastAsia="仿宋_GB2312" w:cs="仿宋_GB2312"/>
            <w:color w:val="000000"/>
            <w:kern w:val="0"/>
            <w:sz w:val="32"/>
            <w:szCs w:val="32"/>
            <w:lang w:eastAsia="zh-CN"/>
            <w:rPrChange w:id="8141" w:author="卢颖东" w:date="2019-05-21T14:56:00Z">
              <w:rPr>
                <w:rFonts w:hint="eastAsia" w:ascii="仿宋_GB2312" w:hAnsi="仿宋_GB2312" w:eastAsia="仿宋_GB2312" w:cs="仿宋_GB2312"/>
                <w:color w:val="000000"/>
                <w:kern w:val="0"/>
                <w:sz w:val="32"/>
                <w:szCs w:val="32"/>
                <w:lang w:eastAsia="zh-CN"/>
              </w:rPr>
            </w:rPrChange>
          </w:rPr>
          <w:delText>计算水费的规定过于笼统，很多前期制定的供水合同并未对注册水表发生故障如何计算水费的内容进行规定，建议应当明确用水量的大致计算方式。此外，为公平起见，注册水表发生故障，用户报修后，如果供水单位不及时维修的，应当由供水单位承担无法计量的水费。</w:delText>
        </w:r>
      </w:del>
      <w:del w:id="8143" w:author="谢浩然" w:date="2019-07-11T11:56:07Z">
        <w:r>
          <w:rPr>
            <w:rFonts w:hint="eastAsia" w:ascii="宋体" w:hAnsi="宋体" w:eastAsia="仿宋_GB2312" w:cs="仿宋_GB2312"/>
            <w:color w:val="auto"/>
            <w:sz w:val="32"/>
            <w:szCs w:val="32"/>
            <w:lang w:val="en-US" w:eastAsia="zh-CN"/>
            <w:rPrChange w:id="8144" w:author="卢颖东" w:date="2019-05-21T14:56:00Z">
              <w:rPr>
                <w:rFonts w:hint="eastAsia" w:ascii="仿宋_GB2312" w:hAnsi="仿宋_GB2312" w:eastAsia="仿宋_GB2312" w:cs="仿宋_GB2312"/>
                <w:color w:val="auto"/>
                <w:sz w:val="32"/>
                <w:szCs w:val="32"/>
                <w:lang w:val="en-US" w:eastAsia="zh-CN"/>
              </w:rPr>
            </w:rPrChange>
          </w:rPr>
          <w:delText>法制委员会同意这些意见，对</w:delText>
        </w:r>
      </w:del>
      <w:del w:id="8146" w:author="谢浩然" w:date="2019-07-11T11:56:07Z">
        <w:r>
          <w:rPr>
            <w:rFonts w:hint="eastAsia" w:ascii="宋体" w:hAnsi="宋体" w:eastAsia="仿宋_GB2312" w:cs="仿宋_GB2312"/>
            <w:color w:val="auto"/>
            <w:sz w:val="32"/>
            <w:szCs w:val="32"/>
            <w:lang w:eastAsia="zh-CN"/>
            <w:rPrChange w:id="8147" w:author="卢颖东" w:date="2019-05-21T14:56:00Z">
              <w:rPr>
                <w:rFonts w:hint="eastAsia" w:ascii="仿宋_GB2312" w:hAnsi="仿宋_GB2312" w:eastAsia="仿宋_GB2312" w:cs="仿宋_GB2312"/>
                <w:color w:val="auto"/>
                <w:sz w:val="32"/>
                <w:szCs w:val="32"/>
                <w:lang w:eastAsia="zh-CN"/>
              </w:rPr>
            </w:rPrChange>
          </w:rPr>
          <w:delText>草案二次审议稿</w:delText>
        </w:r>
      </w:del>
      <w:del w:id="8149" w:author="谢浩然" w:date="2019-07-11T11:56:07Z">
        <w:r>
          <w:rPr>
            <w:rFonts w:hint="eastAsia" w:ascii="宋体" w:hAnsi="宋体" w:eastAsia="仿宋_GB2312" w:cs="仿宋_GB2312"/>
            <w:bCs/>
            <w:color w:val="auto"/>
            <w:sz w:val="32"/>
            <w:szCs w:val="32"/>
            <w:rPrChange w:id="8150" w:author="卢颖东" w:date="2019-05-21T14:56:00Z">
              <w:rPr>
                <w:rFonts w:hint="eastAsia" w:ascii="仿宋_GB2312" w:hAnsi="仿宋_GB2312" w:eastAsia="仿宋_GB2312" w:cs="仿宋_GB2312"/>
                <w:bCs/>
                <w:color w:val="auto"/>
                <w:sz w:val="32"/>
                <w:szCs w:val="32"/>
              </w:rPr>
            </w:rPrChange>
          </w:rPr>
          <w:delText>第</w:delText>
        </w:r>
      </w:del>
      <w:del w:id="8152" w:author="谢浩然" w:date="2019-07-11T11:56:07Z">
        <w:r>
          <w:rPr>
            <w:rFonts w:hint="eastAsia" w:ascii="宋体" w:hAnsi="宋体" w:eastAsia="仿宋_GB2312" w:cs="仿宋_GB2312"/>
            <w:bCs/>
            <w:color w:val="auto"/>
            <w:sz w:val="32"/>
            <w:szCs w:val="32"/>
            <w:lang w:eastAsia="zh-CN"/>
            <w:rPrChange w:id="8153" w:author="卢颖东" w:date="2019-05-21T14:56:00Z">
              <w:rPr>
                <w:rFonts w:hint="eastAsia" w:ascii="仿宋_GB2312" w:hAnsi="仿宋_GB2312" w:eastAsia="仿宋_GB2312" w:cs="仿宋_GB2312"/>
                <w:bCs/>
                <w:color w:val="auto"/>
                <w:sz w:val="32"/>
                <w:szCs w:val="32"/>
                <w:lang w:eastAsia="zh-CN"/>
              </w:rPr>
            </w:rPrChange>
          </w:rPr>
          <w:delText>三</w:delText>
        </w:r>
      </w:del>
      <w:del w:id="8155" w:author="谢浩然" w:date="2019-07-11T11:56:07Z">
        <w:r>
          <w:rPr>
            <w:rFonts w:hint="eastAsia" w:ascii="宋体" w:hAnsi="宋体" w:eastAsia="仿宋_GB2312" w:cs="仿宋_GB2312"/>
            <w:bCs/>
            <w:color w:val="auto"/>
            <w:sz w:val="32"/>
            <w:szCs w:val="32"/>
            <w:rPrChange w:id="8156" w:author="卢颖东" w:date="2019-05-21T14:56:00Z">
              <w:rPr>
                <w:rFonts w:hint="eastAsia" w:ascii="仿宋_GB2312" w:hAnsi="仿宋_GB2312" w:eastAsia="仿宋_GB2312" w:cs="仿宋_GB2312"/>
                <w:bCs/>
                <w:color w:val="auto"/>
                <w:sz w:val="32"/>
                <w:szCs w:val="32"/>
              </w:rPr>
            </w:rPrChange>
          </w:rPr>
          <w:delText>十</w:delText>
        </w:r>
      </w:del>
      <w:del w:id="8158" w:author="谢浩然" w:date="2019-07-11T11:56:07Z">
        <w:r>
          <w:rPr>
            <w:rFonts w:hint="eastAsia" w:ascii="宋体" w:hAnsi="宋体" w:eastAsia="仿宋_GB2312" w:cs="仿宋_GB2312"/>
            <w:bCs/>
            <w:color w:val="auto"/>
            <w:sz w:val="32"/>
            <w:szCs w:val="32"/>
            <w:lang w:eastAsia="zh-CN"/>
            <w:rPrChange w:id="8159" w:author="卢颖东" w:date="2019-05-21T14:56:00Z">
              <w:rPr>
                <w:rFonts w:hint="eastAsia" w:ascii="仿宋_GB2312" w:hAnsi="仿宋_GB2312" w:eastAsia="仿宋_GB2312" w:cs="仿宋_GB2312"/>
                <w:bCs/>
                <w:color w:val="auto"/>
                <w:sz w:val="32"/>
                <w:szCs w:val="32"/>
                <w:lang w:eastAsia="zh-CN"/>
              </w:rPr>
            </w:rPrChange>
          </w:rPr>
          <w:delText>一</w:delText>
        </w:r>
      </w:del>
      <w:del w:id="8161" w:author="谢浩然" w:date="2019-07-11T11:56:07Z">
        <w:r>
          <w:rPr>
            <w:rFonts w:hint="eastAsia" w:ascii="宋体" w:hAnsi="宋体" w:eastAsia="仿宋_GB2312" w:cs="仿宋_GB2312"/>
            <w:bCs/>
            <w:color w:val="auto"/>
            <w:sz w:val="32"/>
            <w:szCs w:val="32"/>
            <w:rPrChange w:id="8162" w:author="卢颖东" w:date="2019-05-21T14:56:00Z">
              <w:rPr>
                <w:rFonts w:hint="eastAsia" w:ascii="仿宋_GB2312" w:hAnsi="仿宋_GB2312" w:eastAsia="仿宋_GB2312" w:cs="仿宋_GB2312"/>
                <w:bCs/>
                <w:color w:val="auto"/>
                <w:sz w:val="32"/>
                <w:szCs w:val="32"/>
              </w:rPr>
            </w:rPrChange>
          </w:rPr>
          <w:delText>条</w:delText>
        </w:r>
      </w:del>
      <w:del w:id="8164" w:author="谢浩然" w:date="2019-07-11T11:56:07Z">
        <w:r>
          <w:rPr>
            <w:rFonts w:hint="eastAsia" w:ascii="宋体" w:hAnsi="宋体" w:eastAsia="仿宋_GB2312" w:cs="仿宋_GB2312"/>
            <w:color w:val="000000"/>
            <w:kern w:val="0"/>
            <w:sz w:val="32"/>
            <w:szCs w:val="32"/>
            <w:lang w:eastAsia="zh-CN"/>
            <w:rPrChange w:id="8165" w:author="卢颖东" w:date="2019-05-21T14:56:00Z">
              <w:rPr>
                <w:rFonts w:hint="eastAsia" w:ascii="仿宋_GB2312" w:hAnsi="仿宋_GB2312" w:eastAsia="仿宋_GB2312" w:cs="仿宋_GB2312"/>
                <w:color w:val="000000"/>
                <w:kern w:val="0"/>
                <w:sz w:val="32"/>
                <w:szCs w:val="32"/>
                <w:lang w:eastAsia="zh-CN"/>
              </w:rPr>
            </w:rPrChange>
          </w:rPr>
          <w:delText>第三款</w:delText>
        </w:r>
      </w:del>
      <w:del w:id="8167" w:author="谢浩然" w:date="2019-07-11T11:56:07Z">
        <w:r>
          <w:rPr>
            <w:rFonts w:hint="eastAsia" w:ascii="宋体" w:hAnsi="宋体" w:eastAsia="仿宋_GB2312" w:cs="仿宋_GB2312"/>
            <w:color w:val="auto"/>
            <w:sz w:val="32"/>
            <w:szCs w:val="32"/>
            <w:lang w:val="en-US" w:eastAsia="zh-CN"/>
            <w:rPrChange w:id="8168" w:author="卢颖东" w:date="2019-05-21T14:56:00Z">
              <w:rPr>
                <w:rFonts w:hint="eastAsia" w:ascii="仿宋_GB2312" w:hAnsi="仿宋_GB2312" w:eastAsia="仿宋_GB2312" w:cs="仿宋_GB2312"/>
                <w:color w:val="auto"/>
                <w:sz w:val="32"/>
                <w:szCs w:val="32"/>
                <w:lang w:val="en-US" w:eastAsia="zh-CN"/>
              </w:rPr>
            </w:rPrChange>
          </w:rPr>
          <w:delText>作了相应修改，明确</w:delText>
        </w:r>
      </w:del>
      <w:del w:id="8170" w:author="谢浩然" w:date="2019-07-11T11:56:07Z">
        <w:r>
          <w:rPr>
            <w:rFonts w:hint="eastAsia" w:ascii="宋体" w:hAnsi="宋体" w:eastAsia="仿宋_GB2312" w:cs="仿宋_GB2312"/>
            <w:color w:val="auto"/>
            <w:sz w:val="32"/>
            <w:szCs w:val="32"/>
            <w:rPrChange w:id="8171" w:author="卢颖东" w:date="2019-05-21T14:56:00Z">
              <w:rPr>
                <w:rFonts w:hint="eastAsia" w:ascii="仿宋_GB2312" w:hAnsi="仿宋_GB2312" w:eastAsia="仿宋_GB2312" w:cs="仿宋_GB2312"/>
                <w:color w:val="auto"/>
                <w:sz w:val="32"/>
                <w:szCs w:val="32"/>
              </w:rPr>
            </w:rPrChange>
          </w:rPr>
          <w:delText>注册水表发生故障</w:delText>
        </w:r>
      </w:del>
      <w:del w:id="8173" w:author="谢浩然" w:date="2019-07-11T11:56:07Z">
        <w:r>
          <w:rPr>
            <w:rFonts w:hint="eastAsia" w:ascii="宋体" w:hAnsi="宋体" w:eastAsia="仿宋_GB2312" w:cs="仿宋_GB2312"/>
            <w:color w:val="auto"/>
            <w:sz w:val="32"/>
            <w:szCs w:val="32"/>
            <w:lang w:eastAsia="zh-CN"/>
            <w:rPrChange w:id="8174" w:author="卢颖东" w:date="2019-05-21T14:56:00Z">
              <w:rPr>
                <w:rFonts w:hint="eastAsia" w:ascii="仿宋_GB2312" w:hAnsi="仿宋_GB2312" w:eastAsia="仿宋_GB2312" w:cs="仿宋_GB2312"/>
                <w:color w:val="auto"/>
                <w:sz w:val="32"/>
                <w:szCs w:val="32"/>
                <w:lang w:eastAsia="zh-CN"/>
              </w:rPr>
            </w:rPrChange>
          </w:rPr>
          <w:delText>的，</w:delText>
        </w:r>
      </w:del>
      <w:del w:id="8176" w:author="谢浩然" w:date="2019-07-11T11:56:07Z">
        <w:r>
          <w:rPr>
            <w:rFonts w:hint="eastAsia" w:ascii="宋体" w:hAnsi="宋体" w:eastAsia="仿宋_GB2312" w:cs="仿宋_GB2312"/>
            <w:color w:val="auto"/>
            <w:sz w:val="32"/>
            <w:szCs w:val="32"/>
            <w:rPrChange w:id="8177" w:author="卢颖东" w:date="2019-05-21T14:56:00Z">
              <w:rPr>
                <w:rFonts w:hint="eastAsia" w:ascii="仿宋_GB2312" w:hAnsi="仿宋_GB2312" w:eastAsia="仿宋_GB2312" w:cs="仿宋_GB2312"/>
                <w:color w:val="auto"/>
                <w:sz w:val="32"/>
                <w:szCs w:val="32"/>
              </w:rPr>
            </w:rPrChange>
          </w:rPr>
          <w:delText>供水单位</w:delText>
        </w:r>
      </w:del>
      <w:del w:id="8179" w:author="谢浩然" w:date="2019-07-11T11:56:07Z">
        <w:r>
          <w:rPr>
            <w:rFonts w:hint="eastAsia" w:ascii="宋体" w:hAnsi="宋体" w:eastAsia="仿宋_GB2312" w:cs="仿宋_GB2312"/>
            <w:color w:val="auto"/>
            <w:sz w:val="32"/>
            <w:szCs w:val="32"/>
            <w:lang w:eastAsia="zh-CN"/>
            <w:rPrChange w:id="8180" w:author="卢颖东" w:date="2019-05-21T14:56:00Z">
              <w:rPr>
                <w:rFonts w:hint="eastAsia" w:ascii="仿宋_GB2312" w:hAnsi="仿宋_GB2312" w:eastAsia="仿宋_GB2312" w:cs="仿宋_GB2312"/>
                <w:color w:val="auto"/>
                <w:sz w:val="32"/>
                <w:szCs w:val="32"/>
                <w:lang w:eastAsia="zh-CN"/>
              </w:rPr>
            </w:rPrChange>
          </w:rPr>
          <w:delText>可以</w:delText>
        </w:r>
      </w:del>
      <w:del w:id="8182" w:author="谢浩然" w:date="2019-07-11T11:56:07Z">
        <w:r>
          <w:rPr>
            <w:rFonts w:hint="eastAsia" w:ascii="宋体" w:hAnsi="宋体" w:eastAsia="仿宋_GB2312" w:cs="仿宋_GB2312"/>
            <w:color w:val="auto"/>
            <w:sz w:val="32"/>
            <w:szCs w:val="32"/>
            <w:rPrChange w:id="8183" w:author="卢颖东" w:date="2019-05-21T14:56:00Z">
              <w:rPr>
                <w:rFonts w:hint="eastAsia" w:ascii="仿宋_GB2312" w:hAnsi="仿宋_GB2312" w:eastAsia="仿宋_GB2312" w:cs="仿宋_GB2312"/>
                <w:color w:val="auto"/>
                <w:sz w:val="32"/>
                <w:szCs w:val="32"/>
              </w:rPr>
            </w:rPrChange>
          </w:rPr>
          <w:delText>按照</w:delText>
        </w:r>
      </w:del>
      <w:del w:id="8185" w:author="谢浩然" w:date="2019-07-11T11:56:07Z">
        <w:r>
          <w:rPr>
            <w:rFonts w:hint="eastAsia" w:ascii="宋体" w:hAnsi="宋体" w:eastAsia="仿宋_GB2312" w:cs="仿宋_GB2312"/>
            <w:color w:val="auto"/>
            <w:sz w:val="32"/>
            <w:szCs w:val="32"/>
            <w:lang w:eastAsia="zh-CN"/>
            <w:rPrChange w:id="8186" w:author="卢颖东" w:date="2019-05-21T14:56:00Z">
              <w:rPr>
                <w:rFonts w:hint="eastAsia" w:ascii="仿宋_GB2312" w:hAnsi="仿宋_GB2312" w:eastAsia="仿宋_GB2312" w:cs="仿宋_GB2312"/>
                <w:color w:val="auto"/>
                <w:sz w:val="32"/>
                <w:szCs w:val="32"/>
                <w:lang w:eastAsia="zh-CN"/>
              </w:rPr>
            </w:rPrChange>
          </w:rPr>
          <w:delText>用户</w:delText>
        </w:r>
      </w:del>
      <w:del w:id="8188" w:author="谢浩然" w:date="2019-07-11T11:56:07Z">
        <w:r>
          <w:rPr>
            <w:rFonts w:hint="eastAsia" w:ascii="宋体" w:hAnsi="宋体" w:eastAsia="仿宋_GB2312" w:cs="仿宋_GB2312"/>
            <w:color w:val="000000"/>
            <w:kern w:val="0"/>
            <w:sz w:val="32"/>
            <w:szCs w:val="32"/>
            <w:rPrChange w:id="8189" w:author="卢颖东" w:date="2019-05-21T14:56:00Z">
              <w:rPr>
                <w:rFonts w:hint="eastAsia" w:ascii="仿宋_GB2312" w:hAnsi="仿宋_GB2312" w:eastAsia="仿宋_GB2312" w:cs="仿宋_GB2312"/>
                <w:color w:val="000000"/>
                <w:kern w:val="0"/>
                <w:sz w:val="32"/>
                <w:szCs w:val="32"/>
              </w:rPr>
            </w:rPrChange>
          </w:rPr>
          <w:delText>前</w:delText>
        </w:r>
      </w:del>
      <w:del w:id="8191" w:author="谢浩然" w:date="2019-07-11T11:56:07Z">
        <w:r>
          <w:rPr>
            <w:rFonts w:hint="eastAsia" w:ascii="宋体" w:hAnsi="宋体" w:eastAsia="仿宋_GB2312" w:cs="仿宋_GB2312"/>
            <w:color w:val="000000"/>
            <w:kern w:val="0"/>
            <w:sz w:val="32"/>
            <w:szCs w:val="32"/>
            <w:lang w:eastAsia="zh-CN"/>
            <w:rPrChange w:id="8192" w:author="卢颖东" w:date="2019-05-21T14:56:00Z">
              <w:rPr>
                <w:rFonts w:hint="eastAsia" w:ascii="仿宋_GB2312" w:hAnsi="仿宋_GB2312" w:eastAsia="仿宋_GB2312" w:cs="仿宋_GB2312"/>
                <w:color w:val="000000"/>
                <w:kern w:val="0"/>
                <w:sz w:val="32"/>
                <w:szCs w:val="32"/>
                <w:lang w:eastAsia="zh-CN"/>
              </w:rPr>
            </w:rPrChange>
          </w:rPr>
          <w:delText>六</w:delText>
        </w:r>
      </w:del>
      <w:del w:id="8194" w:author="谢浩然" w:date="2019-07-11T11:56:07Z">
        <w:r>
          <w:rPr>
            <w:rFonts w:hint="eastAsia" w:ascii="宋体" w:hAnsi="宋体" w:eastAsia="仿宋_GB2312" w:cs="仿宋_GB2312"/>
            <w:color w:val="000000"/>
            <w:kern w:val="0"/>
            <w:sz w:val="32"/>
            <w:szCs w:val="32"/>
            <w:rPrChange w:id="8195" w:author="卢颖东" w:date="2019-05-21T14:56:00Z">
              <w:rPr>
                <w:rFonts w:hint="eastAsia" w:ascii="仿宋_GB2312" w:hAnsi="仿宋_GB2312" w:eastAsia="仿宋_GB2312" w:cs="仿宋_GB2312"/>
                <w:color w:val="000000"/>
                <w:kern w:val="0"/>
                <w:sz w:val="32"/>
                <w:szCs w:val="32"/>
              </w:rPr>
            </w:rPrChange>
          </w:rPr>
          <w:delText>个月的平均用水量</w:delText>
        </w:r>
      </w:del>
      <w:del w:id="8197" w:author="谢浩然" w:date="2019-07-11T11:56:07Z">
        <w:r>
          <w:rPr>
            <w:rFonts w:hint="eastAsia" w:ascii="宋体" w:hAnsi="宋体" w:eastAsia="仿宋_GB2312" w:cs="仿宋_GB2312"/>
            <w:color w:val="000000"/>
            <w:kern w:val="0"/>
            <w:sz w:val="32"/>
            <w:szCs w:val="32"/>
            <w:lang w:eastAsia="zh-CN"/>
            <w:rPrChange w:id="8198" w:author="卢颖东" w:date="2019-05-21T14:56:00Z">
              <w:rPr>
                <w:rFonts w:hint="eastAsia" w:ascii="仿宋_GB2312" w:hAnsi="仿宋_GB2312" w:eastAsia="仿宋_GB2312" w:cs="仿宋_GB2312"/>
                <w:color w:val="000000"/>
                <w:kern w:val="0"/>
                <w:sz w:val="32"/>
                <w:szCs w:val="32"/>
                <w:lang w:eastAsia="zh-CN"/>
              </w:rPr>
            </w:rPrChange>
          </w:rPr>
          <w:delText>估算水费，</w:delText>
        </w:r>
      </w:del>
      <w:del w:id="8200" w:author="谢浩然" w:date="2019-07-11T11:56:07Z">
        <w:r>
          <w:rPr>
            <w:rFonts w:hint="eastAsia" w:ascii="宋体" w:hAnsi="宋体" w:eastAsia="仿宋_GB2312" w:cs="仿宋_GB2312"/>
            <w:color w:val="auto"/>
            <w:sz w:val="32"/>
            <w:szCs w:val="32"/>
            <w:lang w:eastAsia="zh-CN"/>
            <w:rPrChange w:id="8201" w:author="卢颖东" w:date="2019-05-21T14:56:00Z">
              <w:rPr>
                <w:rFonts w:hint="eastAsia" w:ascii="仿宋_GB2312" w:hAnsi="仿宋_GB2312" w:eastAsia="仿宋_GB2312" w:cs="仿宋_GB2312"/>
                <w:color w:val="auto"/>
                <w:sz w:val="32"/>
                <w:szCs w:val="32"/>
                <w:lang w:eastAsia="zh-CN"/>
              </w:rPr>
            </w:rPrChange>
          </w:rPr>
          <w:delText>但</w:delText>
        </w:r>
      </w:del>
      <w:del w:id="8203" w:author="谢浩然" w:date="2019-07-11T11:56:07Z">
        <w:r>
          <w:rPr>
            <w:rFonts w:hint="eastAsia" w:ascii="宋体" w:hAnsi="宋体" w:eastAsia="仿宋_GB2312" w:cs="仿宋_GB2312"/>
            <w:kern w:val="10"/>
            <w:sz w:val="32"/>
            <w:szCs w:val="32"/>
            <w:lang w:eastAsia="zh-CN"/>
            <w:rPrChange w:id="8204" w:author="卢颖东" w:date="2019-05-21T14:56:00Z">
              <w:rPr>
                <w:rFonts w:hint="eastAsia" w:ascii="仿宋_GB2312" w:hAnsi="仿宋_GB2312" w:eastAsia="仿宋_GB2312" w:cs="仿宋_GB2312"/>
                <w:kern w:val="10"/>
                <w:sz w:val="32"/>
                <w:szCs w:val="32"/>
                <w:lang w:eastAsia="zh-CN"/>
              </w:rPr>
            </w:rPrChange>
          </w:rPr>
          <w:delText>供水单位未按时维修或者更换注册水表的，由供水单位承担难以计量的水费。</w:delText>
        </w:r>
      </w:del>
      <w:del w:id="8206" w:author="谢浩然" w:date="2019-07-11T11:56:07Z">
        <w:r>
          <w:rPr>
            <w:rFonts w:hint="eastAsia" w:ascii="宋体" w:hAnsi="宋体" w:eastAsia="仿宋_GB2312" w:cs="仿宋_GB2312"/>
            <w:color w:val="auto"/>
            <w:sz w:val="32"/>
            <w:szCs w:val="32"/>
            <w:lang w:eastAsia="zh-CN"/>
            <w:rPrChange w:id="8207" w:author="卢颖东" w:date="2019-05-21T14:56:00Z">
              <w:rPr>
                <w:rFonts w:hint="eastAsia" w:ascii="仿宋_GB2312" w:hAnsi="仿宋_GB2312" w:eastAsia="仿宋_GB2312" w:cs="仿宋_GB2312"/>
                <w:color w:val="auto"/>
                <w:sz w:val="32"/>
                <w:szCs w:val="32"/>
                <w:lang w:eastAsia="zh-CN"/>
              </w:rPr>
            </w:rPrChange>
          </w:rPr>
          <w:delText>具体表述为</w:delText>
        </w:r>
      </w:del>
      <w:del w:id="8209" w:author="谢浩然" w:date="2019-07-11T11:56:07Z">
        <w:r>
          <w:rPr>
            <w:rFonts w:hint="eastAsia" w:ascii="宋体" w:hAnsi="宋体" w:eastAsia="仿宋_GB2312" w:cs="仿宋_GB2312"/>
            <w:color w:val="auto"/>
            <w:sz w:val="32"/>
            <w:szCs w:val="32"/>
            <w:lang w:val="en-US" w:eastAsia="zh-CN"/>
            <w:rPrChange w:id="8210"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textAlignment w:val="auto"/>
        <w:rPr>
          <w:del w:id="8213" w:author="谢浩然" w:date="2019-07-11T11:56:07Z"/>
          <w:rFonts w:hint="eastAsia" w:ascii="宋体" w:hAnsi="宋体" w:eastAsia="仿宋_GB2312" w:cs="仿宋_GB2312"/>
          <w:rPrChange w:id="8214" w:author="卢颖东" w:date="2019-05-21T14:56:00Z">
            <w:rPr>
              <w:del w:id="8215" w:author="谢浩然" w:date="2019-07-11T11:56:07Z"/>
              <w:rFonts w:hint="eastAsia" w:ascii="仿宋_GB2312" w:hAnsi="仿宋_GB2312" w:eastAsia="仿宋_GB2312" w:cs="仿宋_GB2312"/>
            </w:rPr>
          </w:rPrChange>
        </w:rPr>
        <w:pPrChange w:id="8212" w:author="谢浩然" w:date="2019-07-11T11:56:08Z">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pPr>
        </w:pPrChange>
      </w:pPr>
      <w:del w:id="8216" w:author="谢浩然" w:date="2019-07-11T11:56:07Z">
        <w:r>
          <w:rPr>
            <w:rFonts w:hint="eastAsia" w:ascii="宋体" w:hAnsi="宋体" w:eastAsia="仿宋_GB2312" w:cs="仿宋_GB2312"/>
            <w:color w:val="auto"/>
            <w:sz w:val="32"/>
            <w:szCs w:val="32"/>
            <w:lang w:val="en-US" w:eastAsia="zh-CN"/>
            <w:rPrChange w:id="8217" w:author="卢颖东" w:date="2019-05-21T14:56:00Z">
              <w:rPr>
                <w:rFonts w:hint="eastAsia" w:ascii="仿宋_GB2312" w:hAnsi="仿宋_GB2312" w:eastAsia="仿宋_GB2312" w:cs="仿宋_GB2312"/>
                <w:color w:val="auto"/>
                <w:sz w:val="32"/>
                <w:szCs w:val="32"/>
                <w:lang w:val="en-US" w:eastAsia="zh-CN"/>
              </w:rPr>
            </w:rPrChange>
          </w:rPr>
          <w:delText xml:space="preserve">    “</w:delText>
        </w:r>
      </w:del>
      <w:del w:id="8219" w:author="谢浩然" w:date="2019-07-11T11:56:07Z">
        <w:r>
          <w:rPr>
            <w:rFonts w:hint="eastAsia" w:ascii="宋体" w:hAnsi="宋体" w:eastAsia="仿宋_GB2312" w:cs="仿宋_GB2312"/>
            <w:color w:val="auto"/>
            <w:sz w:val="32"/>
            <w:szCs w:val="32"/>
            <w:rPrChange w:id="8220" w:author="卢颖东" w:date="2019-05-21T14:56:00Z">
              <w:rPr>
                <w:rFonts w:hint="eastAsia" w:ascii="仿宋_GB2312" w:hAnsi="仿宋_GB2312" w:eastAsia="仿宋_GB2312" w:cs="仿宋_GB2312"/>
                <w:color w:val="auto"/>
                <w:sz w:val="32"/>
                <w:szCs w:val="32"/>
              </w:rPr>
            </w:rPrChange>
          </w:rPr>
          <w:delText>注册水表发生故障</w:delText>
        </w:r>
      </w:del>
      <w:del w:id="8222" w:author="谢浩然" w:date="2019-07-11T11:56:07Z">
        <w:r>
          <w:rPr>
            <w:rFonts w:hint="eastAsia" w:ascii="宋体" w:hAnsi="宋体" w:eastAsia="仿宋_GB2312" w:cs="仿宋_GB2312"/>
            <w:color w:val="auto"/>
            <w:sz w:val="32"/>
            <w:szCs w:val="32"/>
            <w:lang w:eastAsia="zh-CN"/>
            <w:rPrChange w:id="8223" w:author="卢颖东" w:date="2019-05-21T14:56:00Z">
              <w:rPr>
                <w:rFonts w:hint="eastAsia" w:ascii="仿宋_GB2312" w:hAnsi="仿宋_GB2312" w:eastAsia="仿宋_GB2312" w:cs="仿宋_GB2312"/>
                <w:color w:val="auto"/>
                <w:sz w:val="32"/>
                <w:szCs w:val="32"/>
                <w:lang w:eastAsia="zh-CN"/>
              </w:rPr>
            </w:rPrChange>
          </w:rPr>
          <w:delText>不能</w:delText>
        </w:r>
      </w:del>
      <w:del w:id="8225" w:author="谢浩然" w:date="2019-07-11T11:56:07Z">
        <w:r>
          <w:rPr>
            <w:rFonts w:hint="eastAsia" w:ascii="宋体" w:hAnsi="宋体" w:eastAsia="仿宋_GB2312" w:cs="仿宋_GB2312"/>
            <w:color w:val="auto"/>
            <w:sz w:val="32"/>
            <w:szCs w:val="32"/>
            <w:rPrChange w:id="8226" w:author="卢颖东" w:date="2019-05-21T14:56:00Z">
              <w:rPr>
                <w:rFonts w:hint="eastAsia" w:ascii="仿宋_GB2312" w:hAnsi="仿宋_GB2312" w:eastAsia="仿宋_GB2312" w:cs="仿宋_GB2312"/>
                <w:color w:val="auto"/>
                <w:sz w:val="32"/>
                <w:szCs w:val="32"/>
              </w:rPr>
            </w:rPrChange>
          </w:rPr>
          <w:delText>正常计量</w:delText>
        </w:r>
      </w:del>
      <w:del w:id="8228" w:author="谢浩然" w:date="2019-07-11T11:56:07Z">
        <w:r>
          <w:rPr>
            <w:rFonts w:hint="eastAsia" w:ascii="宋体" w:hAnsi="宋体" w:eastAsia="仿宋_GB2312" w:cs="仿宋_GB2312"/>
            <w:color w:val="auto"/>
            <w:sz w:val="32"/>
            <w:szCs w:val="32"/>
            <w:lang w:eastAsia="zh-CN"/>
            <w:rPrChange w:id="8229" w:author="卢颖东" w:date="2019-05-21T14:56:00Z">
              <w:rPr>
                <w:rFonts w:hint="eastAsia" w:ascii="仿宋_GB2312" w:hAnsi="仿宋_GB2312" w:eastAsia="仿宋_GB2312" w:cs="仿宋_GB2312"/>
                <w:color w:val="auto"/>
                <w:sz w:val="32"/>
                <w:szCs w:val="32"/>
                <w:lang w:eastAsia="zh-CN"/>
              </w:rPr>
            </w:rPrChange>
          </w:rPr>
          <w:delText>的</w:delText>
        </w:r>
      </w:del>
      <w:del w:id="8231" w:author="谢浩然" w:date="2019-07-11T11:56:07Z">
        <w:r>
          <w:rPr>
            <w:rFonts w:hint="eastAsia" w:ascii="宋体" w:hAnsi="宋体" w:eastAsia="仿宋_GB2312" w:cs="仿宋_GB2312"/>
            <w:color w:val="auto"/>
            <w:sz w:val="32"/>
            <w:szCs w:val="32"/>
            <w:rPrChange w:id="8232" w:author="卢颖东" w:date="2019-05-21T14:56:00Z">
              <w:rPr>
                <w:rFonts w:hint="eastAsia" w:ascii="仿宋_GB2312" w:hAnsi="仿宋_GB2312" w:eastAsia="仿宋_GB2312" w:cs="仿宋_GB2312"/>
                <w:color w:val="auto"/>
                <w:sz w:val="32"/>
                <w:szCs w:val="32"/>
              </w:rPr>
            </w:rPrChange>
          </w:rPr>
          <w:delText>，供水单位</w:delText>
        </w:r>
      </w:del>
      <w:del w:id="8234" w:author="谢浩然" w:date="2019-07-11T11:56:07Z">
        <w:r>
          <w:rPr>
            <w:rFonts w:hint="eastAsia" w:ascii="宋体" w:hAnsi="宋体" w:eastAsia="仿宋_GB2312" w:cs="仿宋_GB2312"/>
            <w:color w:val="auto"/>
            <w:sz w:val="32"/>
            <w:szCs w:val="32"/>
            <w:lang w:eastAsia="zh-CN"/>
            <w:rPrChange w:id="8235" w:author="卢颖东" w:date="2019-05-21T14:56:00Z">
              <w:rPr>
                <w:rFonts w:hint="eastAsia" w:ascii="仿宋_GB2312" w:hAnsi="仿宋_GB2312" w:eastAsia="仿宋_GB2312" w:cs="仿宋_GB2312"/>
                <w:color w:val="auto"/>
                <w:sz w:val="32"/>
                <w:szCs w:val="32"/>
                <w:lang w:eastAsia="zh-CN"/>
              </w:rPr>
            </w:rPrChange>
          </w:rPr>
          <w:delText>可以</w:delText>
        </w:r>
      </w:del>
      <w:del w:id="8237" w:author="谢浩然" w:date="2019-07-11T11:56:07Z">
        <w:r>
          <w:rPr>
            <w:rFonts w:hint="eastAsia" w:ascii="宋体" w:hAnsi="宋体" w:eastAsia="仿宋_GB2312" w:cs="仿宋_GB2312"/>
            <w:color w:val="auto"/>
            <w:sz w:val="32"/>
            <w:szCs w:val="32"/>
            <w:rPrChange w:id="8238" w:author="卢颖东" w:date="2019-05-21T14:56:00Z">
              <w:rPr>
                <w:rFonts w:hint="eastAsia" w:ascii="仿宋_GB2312" w:hAnsi="仿宋_GB2312" w:eastAsia="仿宋_GB2312" w:cs="仿宋_GB2312"/>
                <w:color w:val="auto"/>
                <w:sz w:val="32"/>
                <w:szCs w:val="32"/>
              </w:rPr>
            </w:rPrChange>
          </w:rPr>
          <w:delText>按照</w:delText>
        </w:r>
      </w:del>
      <w:del w:id="8240" w:author="谢浩然" w:date="2019-07-11T11:56:07Z">
        <w:r>
          <w:rPr>
            <w:rFonts w:hint="eastAsia" w:ascii="宋体" w:hAnsi="宋体" w:eastAsia="仿宋_GB2312" w:cs="仿宋_GB2312"/>
            <w:color w:val="auto"/>
            <w:sz w:val="32"/>
            <w:szCs w:val="32"/>
            <w:lang w:eastAsia="zh-CN"/>
            <w:rPrChange w:id="8241" w:author="卢颖东" w:date="2019-05-21T14:56:00Z">
              <w:rPr>
                <w:rFonts w:hint="eastAsia" w:ascii="仿宋_GB2312" w:hAnsi="仿宋_GB2312" w:eastAsia="仿宋_GB2312" w:cs="仿宋_GB2312"/>
                <w:color w:val="auto"/>
                <w:sz w:val="32"/>
                <w:szCs w:val="32"/>
                <w:lang w:eastAsia="zh-CN"/>
              </w:rPr>
            </w:rPrChange>
          </w:rPr>
          <w:delText>用户</w:delText>
        </w:r>
      </w:del>
      <w:del w:id="8243" w:author="谢浩然" w:date="2019-07-11T11:56:07Z">
        <w:r>
          <w:rPr>
            <w:rFonts w:hint="eastAsia" w:ascii="宋体" w:hAnsi="宋体" w:eastAsia="仿宋_GB2312" w:cs="仿宋_GB2312"/>
            <w:color w:val="000000"/>
            <w:kern w:val="0"/>
            <w:sz w:val="32"/>
            <w:szCs w:val="32"/>
            <w:rPrChange w:id="8244" w:author="卢颖东" w:date="2019-05-21T14:56:00Z">
              <w:rPr>
                <w:rFonts w:hint="eastAsia" w:ascii="仿宋_GB2312" w:hAnsi="仿宋_GB2312" w:eastAsia="仿宋_GB2312" w:cs="仿宋_GB2312"/>
                <w:color w:val="000000"/>
                <w:kern w:val="0"/>
                <w:sz w:val="32"/>
                <w:szCs w:val="32"/>
              </w:rPr>
            </w:rPrChange>
          </w:rPr>
          <w:delText>前</w:delText>
        </w:r>
      </w:del>
      <w:del w:id="8246" w:author="谢浩然" w:date="2019-07-11T11:56:07Z">
        <w:r>
          <w:rPr>
            <w:rFonts w:hint="eastAsia" w:ascii="宋体" w:hAnsi="宋体" w:eastAsia="仿宋_GB2312" w:cs="仿宋_GB2312"/>
            <w:color w:val="000000"/>
            <w:kern w:val="0"/>
            <w:sz w:val="32"/>
            <w:szCs w:val="32"/>
            <w:lang w:eastAsia="zh-CN"/>
            <w:rPrChange w:id="8247" w:author="卢颖东" w:date="2019-05-21T14:56:00Z">
              <w:rPr>
                <w:rFonts w:hint="eastAsia" w:ascii="仿宋_GB2312" w:hAnsi="仿宋_GB2312" w:eastAsia="仿宋_GB2312" w:cs="仿宋_GB2312"/>
                <w:color w:val="000000"/>
                <w:kern w:val="0"/>
                <w:sz w:val="32"/>
                <w:szCs w:val="32"/>
                <w:lang w:eastAsia="zh-CN"/>
              </w:rPr>
            </w:rPrChange>
          </w:rPr>
          <w:delText>六</w:delText>
        </w:r>
      </w:del>
      <w:del w:id="8249" w:author="谢浩然" w:date="2019-07-11T11:56:07Z">
        <w:r>
          <w:rPr>
            <w:rFonts w:hint="eastAsia" w:ascii="宋体" w:hAnsi="宋体" w:eastAsia="仿宋_GB2312" w:cs="仿宋_GB2312"/>
            <w:color w:val="000000"/>
            <w:kern w:val="0"/>
            <w:sz w:val="32"/>
            <w:szCs w:val="32"/>
            <w:rPrChange w:id="8250" w:author="卢颖东" w:date="2019-05-21T14:56:00Z">
              <w:rPr>
                <w:rFonts w:hint="eastAsia" w:ascii="仿宋_GB2312" w:hAnsi="仿宋_GB2312" w:eastAsia="仿宋_GB2312" w:cs="仿宋_GB2312"/>
                <w:color w:val="000000"/>
                <w:kern w:val="0"/>
                <w:sz w:val="32"/>
                <w:szCs w:val="32"/>
              </w:rPr>
            </w:rPrChange>
          </w:rPr>
          <w:delText>个月的平均用水量</w:delText>
        </w:r>
      </w:del>
      <w:del w:id="8252" w:author="谢浩然" w:date="2019-07-11T11:56:07Z">
        <w:r>
          <w:rPr>
            <w:rFonts w:hint="eastAsia" w:ascii="宋体" w:hAnsi="宋体" w:eastAsia="仿宋_GB2312" w:cs="仿宋_GB2312"/>
            <w:color w:val="auto"/>
            <w:sz w:val="32"/>
            <w:szCs w:val="32"/>
            <w:rPrChange w:id="8253" w:author="卢颖东" w:date="2019-05-21T14:56:00Z">
              <w:rPr>
                <w:rFonts w:hint="eastAsia" w:ascii="仿宋_GB2312" w:hAnsi="仿宋_GB2312" w:eastAsia="仿宋_GB2312" w:cs="仿宋_GB2312"/>
                <w:color w:val="auto"/>
                <w:sz w:val="32"/>
                <w:szCs w:val="32"/>
              </w:rPr>
            </w:rPrChange>
          </w:rPr>
          <w:delText>估算水费</w:delText>
        </w:r>
      </w:del>
      <w:del w:id="8255" w:author="谢浩然" w:date="2019-07-11T11:56:07Z">
        <w:r>
          <w:rPr>
            <w:rFonts w:hint="eastAsia" w:ascii="宋体" w:hAnsi="宋体" w:eastAsia="仿宋_GB2312" w:cs="仿宋_GB2312"/>
            <w:color w:val="auto"/>
            <w:sz w:val="32"/>
            <w:szCs w:val="32"/>
            <w:lang w:eastAsia="zh-CN"/>
            <w:rPrChange w:id="8256" w:author="卢颖东" w:date="2019-05-21T14:56:00Z">
              <w:rPr>
                <w:rFonts w:hint="eastAsia" w:ascii="仿宋_GB2312" w:hAnsi="仿宋_GB2312" w:eastAsia="仿宋_GB2312" w:cs="仿宋_GB2312"/>
                <w:color w:val="auto"/>
                <w:sz w:val="32"/>
                <w:szCs w:val="32"/>
                <w:lang w:eastAsia="zh-CN"/>
              </w:rPr>
            </w:rPrChange>
          </w:rPr>
          <w:delText>，但注册水表发生故障用户及时报修后，</w:delText>
        </w:r>
      </w:del>
      <w:del w:id="8258" w:author="谢浩然" w:date="2019-07-11T11:56:07Z">
        <w:r>
          <w:rPr>
            <w:rFonts w:hint="eastAsia" w:ascii="宋体" w:hAnsi="宋体" w:eastAsia="仿宋_GB2312" w:cs="仿宋_GB2312"/>
            <w:kern w:val="10"/>
            <w:sz w:val="32"/>
            <w:szCs w:val="32"/>
            <w:lang w:eastAsia="zh-CN"/>
            <w:rPrChange w:id="8259" w:author="卢颖东" w:date="2019-05-21T14:56:00Z">
              <w:rPr>
                <w:rFonts w:hint="eastAsia" w:ascii="仿宋_GB2312" w:hAnsi="仿宋_GB2312" w:eastAsia="仿宋_GB2312" w:cs="仿宋_GB2312"/>
                <w:kern w:val="10"/>
                <w:sz w:val="32"/>
                <w:szCs w:val="32"/>
                <w:lang w:eastAsia="zh-CN"/>
              </w:rPr>
            </w:rPrChange>
          </w:rPr>
          <w:delText>供水单位未按时维修或者更换注册水表的，由供水单位承担相应的水费。</w:delText>
        </w:r>
      </w:del>
      <w:del w:id="8261" w:author="谢浩然" w:date="2019-07-11T11:56:07Z">
        <w:r>
          <w:rPr>
            <w:rFonts w:hint="eastAsia" w:ascii="宋体" w:hAnsi="宋体" w:eastAsia="仿宋_GB2312" w:cs="仿宋_GB2312"/>
            <w:color w:val="auto"/>
            <w:sz w:val="32"/>
            <w:szCs w:val="32"/>
            <w:lang w:val="en-US" w:eastAsia="zh-CN"/>
            <w:rPrChange w:id="8262" w:author="卢颖东" w:date="2019-05-21T14:56:00Z">
              <w:rPr>
                <w:rFonts w:hint="eastAsia" w:ascii="仿宋_GB2312" w:hAnsi="仿宋_GB2312" w:eastAsia="仿宋_GB2312" w:cs="仿宋_GB2312"/>
                <w:color w:val="auto"/>
                <w:sz w:val="32"/>
                <w:szCs w:val="32"/>
                <w:lang w:val="en-US" w:eastAsia="zh-CN"/>
              </w:rPr>
            </w:rPrChange>
          </w:rPr>
          <w:delText>”(</w:delText>
        </w:r>
      </w:del>
      <w:del w:id="8264" w:author="谢浩然" w:date="2019-07-11T11:56:07Z">
        <w:r>
          <w:rPr>
            <w:rFonts w:hint="eastAsia" w:ascii="宋体" w:hAnsi="宋体" w:eastAsia="仿宋_GB2312" w:cs="仿宋_GB2312"/>
            <w:color w:val="auto"/>
            <w:sz w:val="32"/>
            <w:szCs w:val="32"/>
            <w:lang w:eastAsia="zh-CN"/>
            <w:rPrChange w:id="8265" w:author="卢颖东" w:date="2019-05-21T14:56:00Z">
              <w:rPr>
                <w:rFonts w:hint="eastAsia" w:ascii="仿宋_GB2312" w:hAnsi="仿宋_GB2312" w:eastAsia="仿宋_GB2312" w:cs="仿宋_GB2312"/>
                <w:color w:val="auto"/>
                <w:sz w:val="32"/>
                <w:szCs w:val="32"/>
                <w:lang w:eastAsia="zh-CN"/>
              </w:rPr>
            </w:rPrChange>
          </w:rPr>
          <w:delText>草案二次审议稿</w:delText>
        </w:r>
      </w:del>
      <w:del w:id="8267" w:author="谢浩然" w:date="2019-07-11T11:56:07Z">
        <w:r>
          <w:rPr>
            <w:rFonts w:hint="eastAsia" w:ascii="宋体" w:hAnsi="宋体" w:eastAsia="仿宋_GB2312" w:cs="仿宋_GB2312"/>
            <w:bCs/>
            <w:color w:val="auto"/>
            <w:sz w:val="32"/>
            <w:szCs w:val="32"/>
            <w:rPrChange w:id="8268" w:author="卢颖东" w:date="2019-05-21T14:56:00Z">
              <w:rPr>
                <w:rFonts w:hint="eastAsia" w:ascii="仿宋_GB2312" w:hAnsi="仿宋_GB2312" w:eastAsia="仿宋_GB2312" w:cs="仿宋_GB2312"/>
                <w:bCs/>
                <w:color w:val="auto"/>
                <w:sz w:val="32"/>
                <w:szCs w:val="32"/>
              </w:rPr>
            </w:rPrChange>
          </w:rPr>
          <w:delText>第</w:delText>
        </w:r>
      </w:del>
      <w:del w:id="8270" w:author="谢浩然" w:date="2019-07-11T11:56:07Z">
        <w:r>
          <w:rPr>
            <w:rFonts w:hint="eastAsia" w:ascii="宋体" w:hAnsi="宋体" w:eastAsia="仿宋_GB2312" w:cs="仿宋_GB2312"/>
            <w:bCs/>
            <w:color w:val="auto"/>
            <w:sz w:val="32"/>
            <w:szCs w:val="32"/>
            <w:lang w:eastAsia="zh-CN"/>
            <w:rPrChange w:id="8271" w:author="卢颖东" w:date="2019-05-21T14:56:00Z">
              <w:rPr>
                <w:rFonts w:hint="eastAsia" w:ascii="仿宋_GB2312" w:hAnsi="仿宋_GB2312" w:eastAsia="仿宋_GB2312" w:cs="仿宋_GB2312"/>
                <w:bCs/>
                <w:color w:val="auto"/>
                <w:sz w:val="32"/>
                <w:szCs w:val="32"/>
                <w:lang w:eastAsia="zh-CN"/>
              </w:rPr>
            </w:rPrChange>
          </w:rPr>
          <w:delText>三</w:delText>
        </w:r>
      </w:del>
      <w:del w:id="8273" w:author="谢浩然" w:date="2019-07-11T11:56:07Z">
        <w:r>
          <w:rPr>
            <w:rFonts w:hint="eastAsia" w:ascii="宋体" w:hAnsi="宋体" w:eastAsia="仿宋_GB2312" w:cs="仿宋_GB2312"/>
            <w:bCs/>
            <w:color w:val="auto"/>
            <w:sz w:val="32"/>
            <w:szCs w:val="32"/>
            <w:rPrChange w:id="8274" w:author="卢颖东" w:date="2019-05-21T14:56:00Z">
              <w:rPr>
                <w:rFonts w:hint="eastAsia" w:ascii="仿宋_GB2312" w:hAnsi="仿宋_GB2312" w:eastAsia="仿宋_GB2312" w:cs="仿宋_GB2312"/>
                <w:bCs/>
                <w:color w:val="auto"/>
                <w:sz w:val="32"/>
                <w:szCs w:val="32"/>
              </w:rPr>
            </w:rPrChange>
          </w:rPr>
          <w:delText>十</w:delText>
        </w:r>
      </w:del>
      <w:del w:id="8276" w:author="谢浩然" w:date="2019-07-11T11:56:07Z">
        <w:r>
          <w:rPr>
            <w:rFonts w:hint="eastAsia" w:ascii="宋体" w:hAnsi="宋体" w:eastAsia="仿宋_GB2312" w:cs="仿宋_GB2312"/>
            <w:bCs/>
            <w:color w:val="auto"/>
            <w:sz w:val="32"/>
            <w:szCs w:val="32"/>
            <w:lang w:eastAsia="zh-CN"/>
            <w:rPrChange w:id="8277" w:author="卢颖东" w:date="2019-05-21T14:56:00Z">
              <w:rPr>
                <w:rFonts w:hint="eastAsia" w:ascii="仿宋_GB2312" w:hAnsi="仿宋_GB2312" w:eastAsia="仿宋_GB2312" w:cs="仿宋_GB2312"/>
                <w:bCs/>
                <w:color w:val="auto"/>
                <w:sz w:val="32"/>
                <w:szCs w:val="32"/>
                <w:lang w:eastAsia="zh-CN"/>
              </w:rPr>
            </w:rPrChange>
          </w:rPr>
          <w:delText>一</w:delText>
        </w:r>
      </w:del>
      <w:del w:id="8279" w:author="谢浩然" w:date="2019-07-11T11:56:07Z">
        <w:r>
          <w:rPr>
            <w:rFonts w:hint="eastAsia" w:ascii="宋体" w:hAnsi="宋体" w:eastAsia="仿宋_GB2312" w:cs="仿宋_GB2312"/>
            <w:bCs/>
            <w:color w:val="auto"/>
            <w:sz w:val="32"/>
            <w:szCs w:val="32"/>
            <w:rPrChange w:id="8280" w:author="卢颖东" w:date="2019-05-21T14:56:00Z">
              <w:rPr>
                <w:rFonts w:hint="eastAsia" w:ascii="仿宋_GB2312" w:hAnsi="仿宋_GB2312" w:eastAsia="仿宋_GB2312" w:cs="仿宋_GB2312"/>
                <w:bCs/>
                <w:color w:val="auto"/>
                <w:sz w:val="32"/>
                <w:szCs w:val="32"/>
              </w:rPr>
            </w:rPrChange>
          </w:rPr>
          <w:delText>条</w:delText>
        </w:r>
      </w:del>
      <w:del w:id="8282" w:author="谢浩然" w:date="2019-07-11T11:56:07Z">
        <w:r>
          <w:rPr>
            <w:rFonts w:hint="eastAsia" w:ascii="宋体" w:hAnsi="宋体" w:eastAsia="仿宋_GB2312" w:cs="仿宋_GB2312"/>
            <w:color w:val="000000"/>
            <w:kern w:val="0"/>
            <w:sz w:val="32"/>
            <w:szCs w:val="32"/>
            <w:lang w:eastAsia="zh-CN"/>
            <w:rPrChange w:id="8283" w:author="卢颖东" w:date="2019-05-21T14:56:00Z">
              <w:rPr>
                <w:rFonts w:hint="eastAsia" w:ascii="仿宋_GB2312" w:hAnsi="仿宋_GB2312" w:eastAsia="仿宋_GB2312" w:cs="仿宋_GB2312"/>
                <w:color w:val="000000"/>
                <w:kern w:val="0"/>
                <w:sz w:val="32"/>
                <w:szCs w:val="32"/>
                <w:lang w:eastAsia="zh-CN"/>
              </w:rPr>
            </w:rPrChange>
          </w:rPr>
          <w:delText>第三款</w:delText>
        </w:r>
      </w:del>
      <w:del w:id="8285" w:author="谢浩然" w:date="2019-07-11T11:56:07Z">
        <w:r>
          <w:rPr>
            <w:rFonts w:hint="eastAsia" w:ascii="宋体" w:hAnsi="宋体" w:eastAsia="仿宋_GB2312" w:cs="仿宋_GB2312"/>
            <w:color w:val="auto"/>
            <w:sz w:val="32"/>
            <w:szCs w:val="32"/>
            <w:lang w:val="en-US" w:eastAsia="zh-CN"/>
            <w:rPrChange w:id="8286"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jc w:val="both"/>
        <w:textAlignment w:val="auto"/>
        <w:outlineLvl w:val="9"/>
        <w:rPr>
          <w:del w:id="8289" w:author="谢浩然" w:date="2019-07-11T11:56:07Z"/>
          <w:rFonts w:hint="eastAsia" w:ascii="宋体" w:hAnsi="宋体" w:eastAsia="仿宋_GB2312" w:cs="仿宋_GB2312"/>
          <w:bCs/>
          <w:color w:val="auto"/>
          <w:sz w:val="32"/>
          <w:szCs w:val="32"/>
          <w:lang w:val="en-US" w:eastAsia="zh-CN"/>
          <w:rPrChange w:id="8290" w:author="卢颖东" w:date="2019-05-21T14:56:00Z">
            <w:rPr>
              <w:del w:id="8291" w:author="谢浩然" w:date="2019-07-11T11:56:07Z"/>
              <w:rFonts w:hint="eastAsia" w:ascii="仿宋_GB2312" w:hAnsi="仿宋_GB2312" w:eastAsia="仿宋_GB2312" w:cs="仿宋_GB2312"/>
              <w:bCs/>
              <w:color w:val="auto"/>
              <w:sz w:val="32"/>
              <w:szCs w:val="32"/>
              <w:lang w:val="en-US" w:eastAsia="zh-CN"/>
            </w:rPr>
          </w:rPrChange>
        </w:rPr>
        <w:pPrChange w:id="8288"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8292" w:author="谢浩然" w:date="2019-07-11T11:56:07Z">
        <w:r>
          <w:rPr>
            <w:rFonts w:hint="eastAsia" w:ascii="宋体" w:hAnsi="宋体" w:eastAsia="仿宋_GB2312" w:cs="仿宋_GB2312"/>
            <w:color w:val="auto"/>
            <w:sz w:val="32"/>
            <w:szCs w:val="32"/>
            <w:rPrChange w:id="8293" w:author="卢颖东" w:date="2019-05-21T14:56:00Z">
              <w:rPr>
                <w:rFonts w:hint="eastAsia" w:ascii="仿宋_GB2312" w:hAnsi="仿宋_GB2312" w:eastAsia="仿宋_GB2312" w:cs="仿宋_GB2312"/>
                <w:color w:val="auto"/>
                <w:sz w:val="32"/>
                <w:szCs w:val="32"/>
              </w:rPr>
            </w:rPrChange>
          </w:rPr>
          <w:delText>此外，法制委员会根据常委会组成人员和有关方面的意见，对</w:delText>
        </w:r>
      </w:del>
      <w:del w:id="8295" w:author="谢浩然" w:date="2019-07-11T11:56:07Z">
        <w:r>
          <w:rPr>
            <w:rFonts w:hint="eastAsia" w:ascii="宋体" w:hAnsi="宋体" w:eastAsia="仿宋_GB2312" w:cs="仿宋_GB2312"/>
            <w:color w:val="auto"/>
            <w:lang w:eastAsia="zh-CN"/>
            <w:rPrChange w:id="8296" w:author="卢颖东" w:date="2019-05-21T14:56:00Z">
              <w:rPr>
                <w:rFonts w:hint="eastAsia" w:ascii="仿宋_GB2312" w:hAnsi="仿宋_GB2312" w:eastAsia="仿宋_GB2312" w:cs="仿宋_GB2312"/>
                <w:color w:val="auto"/>
                <w:lang w:eastAsia="zh-CN"/>
              </w:rPr>
            </w:rPrChange>
          </w:rPr>
          <w:delText>草案二次审议稿</w:delText>
        </w:r>
      </w:del>
      <w:del w:id="8298" w:author="谢浩然" w:date="2019-07-11T11:56:07Z">
        <w:r>
          <w:rPr>
            <w:rFonts w:hint="eastAsia" w:ascii="宋体" w:hAnsi="宋体" w:eastAsia="仿宋_GB2312" w:cs="仿宋_GB2312"/>
            <w:color w:val="auto"/>
            <w:sz w:val="32"/>
            <w:szCs w:val="32"/>
            <w:rPrChange w:id="8299" w:author="卢颖东" w:date="2019-05-21T14:56:00Z">
              <w:rPr>
                <w:rFonts w:hint="eastAsia" w:ascii="仿宋_GB2312" w:hAnsi="仿宋_GB2312" w:eastAsia="仿宋_GB2312" w:cs="仿宋_GB2312"/>
                <w:color w:val="auto"/>
                <w:sz w:val="32"/>
                <w:szCs w:val="32"/>
              </w:rPr>
            </w:rPrChange>
          </w:rPr>
          <w:delText>的其他</w:delText>
        </w:r>
      </w:del>
      <w:del w:id="8301" w:author="谢浩然" w:date="2019-07-11T11:56:07Z">
        <w:r>
          <w:rPr>
            <w:rFonts w:hint="eastAsia" w:ascii="宋体" w:hAnsi="宋体" w:eastAsia="仿宋_GB2312" w:cs="仿宋_GB2312"/>
            <w:color w:val="auto"/>
            <w:sz w:val="32"/>
            <w:szCs w:val="32"/>
            <w:lang w:eastAsia="zh-CN"/>
            <w:rPrChange w:id="8302" w:author="卢颖东" w:date="2019-05-21T14:56:00Z">
              <w:rPr>
                <w:rFonts w:hint="eastAsia" w:ascii="仿宋_GB2312" w:hAnsi="仿宋_GB2312" w:eastAsia="仿宋_GB2312" w:cs="仿宋_GB2312"/>
                <w:color w:val="auto"/>
                <w:sz w:val="32"/>
                <w:szCs w:val="32"/>
                <w:lang w:eastAsia="zh-CN"/>
              </w:rPr>
            </w:rPrChange>
          </w:rPr>
          <w:delText>部分</w:delText>
        </w:r>
      </w:del>
      <w:del w:id="8304" w:author="谢浩然" w:date="2019-07-11T11:56:07Z">
        <w:r>
          <w:rPr>
            <w:rFonts w:hint="eastAsia" w:ascii="宋体" w:hAnsi="宋体" w:eastAsia="仿宋_GB2312" w:cs="仿宋_GB2312"/>
            <w:color w:val="auto"/>
            <w:sz w:val="32"/>
            <w:szCs w:val="32"/>
            <w:rPrChange w:id="8305" w:author="卢颖东" w:date="2019-05-21T14:56:00Z">
              <w:rPr>
                <w:rFonts w:hint="eastAsia" w:ascii="仿宋_GB2312" w:hAnsi="仿宋_GB2312" w:eastAsia="仿宋_GB2312" w:cs="仿宋_GB2312"/>
                <w:color w:val="auto"/>
                <w:sz w:val="32"/>
                <w:szCs w:val="32"/>
              </w:rPr>
            </w:rPrChange>
          </w:rPr>
          <w:delText>条文作了一些</w:delText>
        </w:r>
      </w:del>
      <w:del w:id="8307" w:author="谢浩然" w:date="2019-07-11T11:56:07Z">
        <w:r>
          <w:rPr>
            <w:rFonts w:hint="eastAsia" w:ascii="宋体" w:hAnsi="宋体" w:eastAsia="仿宋_GB2312" w:cs="仿宋_GB2312"/>
            <w:color w:val="auto"/>
            <w:sz w:val="32"/>
            <w:szCs w:val="32"/>
            <w:lang w:eastAsia="zh-CN"/>
            <w:rPrChange w:id="8308" w:author="卢颖东" w:date="2019-05-21T14:56:00Z">
              <w:rPr>
                <w:rFonts w:hint="eastAsia" w:ascii="仿宋_GB2312" w:hAnsi="仿宋_GB2312" w:eastAsia="仿宋_GB2312" w:cs="仿宋_GB2312"/>
                <w:color w:val="auto"/>
                <w:sz w:val="32"/>
                <w:szCs w:val="32"/>
                <w:lang w:eastAsia="zh-CN"/>
              </w:rPr>
            </w:rPrChange>
          </w:rPr>
          <w:delText>文字</w:delText>
        </w:r>
      </w:del>
      <w:del w:id="8310" w:author="谢浩然" w:date="2019-07-11T11:56:07Z">
        <w:r>
          <w:rPr>
            <w:rFonts w:hint="eastAsia" w:ascii="宋体" w:hAnsi="宋体" w:eastAsia="仿宋_GB2312" w:cs="仿宋_GB2312"/>
            <w:color w:val="auto"/>
            <w:sz w:val="32"/>
            <w:szCs w:val="32"/>
            <w:rPrChange w:id="8311" w:author="卢颖东" w:date="2019-05-21T14:56:00Z">
              <w:rPr>
                <w:rFonts w:hint="eastAsia" w:ascii="仿宋_GB2312" w:hAnsi="仿宋_GB2312" w:eastAsia="仿宋_GB2312" w:cs="仿宋_GB2312"/>
                <w:color w:val="auto"/>
                <w:sz w:val="32"/>
                <w:szCs w:val="32"/>
              </w:rPr>
            </w:rPrChange>
          </w:rPr>
          <w:delText>修改。</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314" w:author="谢浩然" w:date="2019-07-11T11:56:07Z"/>
          <w:rFonts w:hint="eastAsia" w:ascii="宋体" w:hAnsi="宋体" w:eastAsia="仿宋_GB2312" w:cs="仿宋_GB2312"/>
          <w:color w:val="auto"/>
          <w:lang w:eastAsia="zh-CN"/>
          <w:rPrChange w:id="8315" w:author="卢颖东" w:date="2019-05-21T14:56:00Z">
            <w:rPr>
              <w:del w:id="8316" w:author="谢浩然" w:date="2019-07-11T11:56:07Z"/>
              <w:rFonts w:hint="eastAsia" w:ascii="仿宋_GB2312" w:hAnsi="仿宋_GB2312" w:eastAsia="仿宋_GB2312" w:cs="仿宋_GB2312"/>
              <w:color w:val="auto"/>
              <w:lang w:eastAsia="zh-CN"/>
            </w:rPr>
          </w:rPrChange>
        </w:rPr>
        <w:pPrChange w:id="8313"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317" w:author="谢浩然" w:date="2019-07-11T11:56:07Z">
        <w:r>
          <w:rPr>
            <w:rFonts w:hint="eastAsia" w:ascii="宋体" w:hAnsi="宋体" w:eastAsia="仿宋_GB2312" w:cs="仿宋_GB2312"/>
            <w:color w:val="auto"/>
            <w:sz w:val="32"/>
            <w:szCs w:val="32"/>
            <w:rPrChange w:id="8318" w:author="卢颖东" w:date="2019-05-21T14:56:00Z">
              <w:rPr>
                <w:rFonts w:hint="eastAsia" w:ascii="仿宋_GB2312" w:hAnsi="仿宋_GB2312" w:eastAsia="仿宋_GB2312" w:cs="仿宋_GB2312"/>
                <w:color w:val="auto"/>
                <w:sz w:val="32"/>
                <w:szCs w:val="32"/>
              </w:rPr>
            </w:rPrChange>
          </w:rPr>
          <w:delText>法制委员会已</w:delText>
        </w:r>
      </w:del>
      <w:del w:id="8320" w:author="谢浩然" w:date="2019-07-11T11:56:07Z">
        <w:r>
          <w:rPr>
            <w:rFonts w:hint="eastAsia" w:ascii="宋体" w:hAnsi="宋体" w:eastAsia="仿宋_GB2312" w:cs="仿宋_GB2312"/>
            <w:color w:val="auto"/>
            <w:sz w:val="32"/>
            <w:szCs w:val="32"/>
            <w:lang w:eastAsia="zh-CN"/>
            <w:rPrChange w:id="8321" w:author="卢颖东" w:date="2019-05-21T14:56:00Z">
              <w:rPr>
                <w:rFonts w:hint="eastAsia" w:ascii="仿宋_GB2312" w:hAnsi="仿宋_GB2312" w:eastAsia="仿宋_GB2312" w:cs="仿宋_GB2312"/>
                <w:color w:val="auto"/>
                <w:sz w:val="32"/>
                <w:szCs w:val="32"/>
                <w:lang w:eastAsia="zh-CN"/>
              </w:rPr>
            </w:rPrChange>
          </w:rPr>
          <w:delText>按</w:delText>
        </w:r>
      </w:del>
      <w:del w:id="8323" w:author="谢浩然" w:date="2019-07-11T11:56:07Z">
        <w:r>
          <w:rPr>
            <w:rFonts w:hint="eastAsia" w:ascii="宋体" w:hAnsi="宋体" w:eastAsia="仿宋_GB2312" w:cs="仿宋_GB2312"/>
            <w:color w:val="auto"/>
            <w:sz w:val="32"/>
            <w:szCs w:val="32"/>
            <w:rPrChange w:id="8324" w:author="卢颖东" w:date="2019-05-21T14:56:00Z">
              <w:rPr>
                <w:rFonts w:hint="eastAsia" w:ascii="仿宋_GB2312" w:hAnsi="仿宋_GB2312" w:eastAsia="仿宋_GB2312" w:cs="仿宋_GB2312"/>
                <w:color w:val="auto"/>
                <w:sz w:val="32"/>
                <w:szCs w:val="32"/>
              </w:rPr>
            </w:rPrChange>
          </w:rPr>
          <w:delText>上述意见对草案二次审议稿进行了修改，提出了</w:delText>
        </w:r>
      </w:del>
      <w:del w:id="8326" w:author="谢浩然" w:date="2019-07-11T11:56:07Z">
        <w:r>
          <w:rPr>
            <w:rFonts w:hint="eastAsia" w:ascii="宋体" w:hAnsi="宋体" w:eastAsia="仿宋_GB2312" w:cs="仿宋_GB2312"/>
            <w:color w:val="auto"/>
            <w:lang w:eastAsia="zh-CN"/>
            <w:rPrChange w:id="8327" w:author="卢颖东" w:date="2019-05-21T14:56:00Z">
              <w:rPr>
                <w:rFonts w:hint="eastAsia" w:ascii="仿宋_GB2312" w:hAnsi="仿宋_GB2312" w:eastAsia="仿宋_GB2312" w:cs="仿宋_GB2312"/>
                <w:color w:val="auto"/>
                <w:lang w:eastAsia="zh-CN"/>
              </w:rPr>
            </w:rPrChange>
          </w:rPr>
          <w:delText>《广州市供水用水条例</w:delText>
        </w:r>
      </w:del>
      <w:del w:id="8329" w:author="谢浩然" w:date="2019-07-11T11:56:07Z">
        <w:r>
          <w:rPr>
            <w:rFonts w:hint="eastAsia" w:ascii="宋体" w:hAnsi="宋体" w:eastAsia="仿宋_GB2312" w:cs="仿宋_GB2312"/>
            <w:color w:val="auto"/>
            <w:sz w:val="32"/>
            <w:szCs w:val="32"/>
            <w:lang w:eastAsia="zh-CN"/>
            <w:rPrChange w:id="8330" w:author="卢颖东" w:date="2019-05-21T14:56:00Z">
              <w:rPr>
                <w:rFonts w:hint="eastAsia" w:ascii="仿宋_GB2312" w:hAnsi="仿宋_GB2312" w:eastAsia="仿宋_GB2312" w:cs="仿宋_GB2312"/>
                <w:color w:val="auto"/>
                <w:sz w:val="32"/>
                <w:szCs w:val="32"/>
                <w:lang w:eastAsia="zh-CN"/>
              </w:rPr>
            </w:rPrChange>
          </w:rPr>
          <w:delText>（草案修改稿）》，建议本次会议审议后通过。</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333" w:author="谢浩然" w:date="2019-07-11T11:56:07Z"/>
          <w:rFonts w:hint="eastAsia" w:ascii="宋体" w:hAnsi="宋体" w:eastAsia="仿宋_GB2312" w:cs="仿宋_GB2312"/>
          <w:rPrChange w:id="8334" w:author="卢颖东" w:date="2019-05-21T14:56:00Z">
            <w:rPr>
              <w:del w:id="8335" w:author="谢浩然" w:date="2019-07-11T11:56:07Z"/>
              <w:rFonts w:hint="eastAsia" w:ascii="仿宋_GB2312" w:hAnsi="仿宋_GB2312" w:eastAsia="仿宋_GB2312" w:cs="仿宋_GB2312"/>
            </w:rPr>
          </w:rPrChange>
        </w:rPr>
        <w:pPrChange w:id="8332"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336" w:author="谢浩然" w:date="2019-07-11T11:56:07Z">
        <w:r>
          <w:rPr>
            <w:rFonts w:hint="eastAsia" w:ascii="宋体" w:hAnsi="宋体" w:eastAsia="仿宋_GB2312" w:cs="仿宋_GB2312"/>
            <w:color w:val="auto"/>
            <w:lang w:eastAsia="zh-CN"/>
            <w:rPrChange w:id="8337" w:author="卢颖东" w:date="2019-05-21T14:56:00Z">
              <w:rPr>
                <w:rFonts w:hint="eastAsia" w:ascii="仿宋_GB2312" w:hAnsi="仿宋_GB2312" w:eastAsia="仿宋_GB2312" w:cs="仿宋_GB2312"/>
                <w:color w:val="auto"/>
                <w:lang w:eastAsia="zh-CN"/>
              </w:rPr>
            </w:rPrChange>
          </w:rPr>
          <w:delText>以上报告和《广州市供水用水条例</w:delText>
        </w:r>
      </w:del>
      <w:del w:id="8339" w:author="谢浩然" w:date="2019-07-11T11:56:07Z">
        <w:r>
          <w:rPr>
            <w:rFonts w:hint="eastAsia" w:ascii="宋体" w:hAnsi="宋体" w:eastAsia="仿宋_GB2312" w:cs="仿宋_GB2312"/>
            <w:color w:val="auto"/>
            <w:sz w:val="32"/>
            <w:szCs w:val="32"/>
            <w:lang w:eastAsia="zh-CN"/>
            <w:rPrChange w:id="8340" w:author="卢颖东" w:date="2019-05-21T14:56:00Z">
              <w:rPr>
                <w:rFonts w:hint="eastAsia" w:ascii="仿宋_GB2312" w:hAnsi="仿宋_GB2312" w:eastAsia="仿宋_GB2312" w:cs="仿宋_GB2312"/>
                <w:color w:val="auto"/>
                <w:sz w:val="32"/>
                <w:szCs w:val="32"/>
                <w:lang w:eastAsia="zh-CN"/>
              </w:rPr>
            </w:rPrChange>
          </w:rPr>
          <w:delText>（草案修改稿）》</w:delText>
        </w:r>
      </w:del>
      <w:del w:id="8342" w:author="谢浩然" w:date="2019-07-11T11:56:07Z">
        <w:r>
          <w:rPr>
            <w:rFonts w:hint="eastAsia" w:ascii="宋体" w:hAnsi="宋体" w:eastAsia="仿宋_GB2312" w:cs="仿宋_GB2312"/>
            <w:color w:val="auto"/>
            <w:lang w:eastAsia="zh-CN"/>
            <w:rPrChange w:id="8343" w:author="卢颖东" w:date="2019-05-21T14:56:00Z">
              <w:rPr>
                <w:rFonts w:hint="eastAsia" w:ascii="仿宋_GB2312" w:hAnsi="仿宋_GB2312" w:eastAsia="仿宋_GB2312" w:cs="仿宋_GB2312"/>
                <w:color w:val="auto"/>
                <w:lang w:eastAsia="zh-CN"/>
              </w:rPr>
            </w:rPrChange>
          </w:rPr>
          <w:delText>，请予审议。</w:delText>
        </w:r>
      </w:del>
    </w:p>
    <w:p>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rPr>
          <w:del w:id="8346" w:author="谢浩然" w:date="2019-07-11T11:56:07Z"/>
          <w:rFonts w:hint="default" w:ascii="宋体" w:hAnsi="宋体" w:eastAsia="方正小标宋_GBK" w:cs="Times New Roman"/>
          <w:b w:val="0"/>
          <w:bCs w:val="0"/>
          <w:color w:val="000000"/>
          <w:spacing w:val="0"/>
          <w:sz w:val="44"/>
          <w:szCs w:val="44"/>
        </w:rPr>
        <w:pPrChange w:id="8345" w:author="谢浩然" w:date="2019-07-11T11:56:08Z">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8348" w:author="谢浩然" w:date="2019-07-11T11:56:07Z"/>
          <w:rFonts w:hint="default" w:ascii="宋体" w:hAnsi="宋体" w:eastAsia="方正小标宋_GBK" w:cs="Times New Roman"/>
          <w:b w:val="0"/>
          <w:bCs w:val="0"/>
          <w:color w:val="000000"/>
          <w:spacing w:val="0"/>
          <w:sz w:val="44"/>
          <w:szCs w:val="44"/>
        </w:rPr>
        <w:pPrChange w:id="8347"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8350" w:author="谢浩然" w:date="2019-07-11T11:56:07Z"/>
          <w:rFonts w:hint="eastAsia" w:ascii="宋体" w:hAnsi="宋体" w:eastAsia="方正小标宋_GBK" w:cs="Times New Roman"/>
          <w:b w:val="0"/>
          <w:bCs w:val="0"/>
          <w:color w:val="000000"/>
          <w:spacing w:val="0"/>
          <w:sz w:val="44"/>
          <w:szCs w:val="44"/>
          <w:lang w:val="en-US" w:eastAsia="zh-CN"/>
        </w:rPr>
        <w:pPrChange w:id="8349"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8352" w:author="谢浩然" w:date="2019-07-11T11:56:07Z"/>
          <w:rFonts w:hint="default" w:ascii="宋体" w:hAnsi="宋体" w:eastAsia="方正小标宋_GBK" w:cs="Times New Roman"/>
          <w:b w:val="0"/>
          <w:bCs w:val="0"/>
          <w:color w:val="000000"/>
          <w:spacing w:val="0"/>
          <w:sz w:val="44"/>
          <w:szCs w:val="44"/>
        </w:rPr>
        <w:pPrChange w:id="8351" w:author="谢浩然" w:date="2019-07-11T11:56:08Z">
          <w:pPr>
            <w:pStyle w:val="11"/>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8354" w:author="谢浩然" w:date="2019-07-11T11:56:07Z"/>
          <w:rFonts w:hint="default" w:ascii="宋体" w:hAnsi="宋体" w:eastAsia="方正小标宋_GBK" w:cs="Times New Roman"/>
          <w:b w:val="0"/>
          <w:bCs w:val="0"/>
          <w:color w:val="000000"/>
          <w:spacing w:val="0"/>
          <w:sz w:val="44"/>
          <w:szCs w:val="44"/>
        </w:rPr>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pPrChange w:id="8353" w:author="谢浩然" w:date="2019-07-11T11:56:08Z">
          <w:pPr>
            <w:pStyle w:val="11"/>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8356" w:author="谢浩然" w:date="2019-07-11T11:56:07Z"/>
          <w:rFonts w:hint="default" w:ascii="宋体" w:hAnsi="宋体" w:eastAsia="方正小标宋_GBK" w:cs="Times New Roman"/>
          <w:b w:val="0"/>
          <w:bCs w:val="0"/>
          <w:color w:val="000000"/>
          <w:spacing w:val="0"/>
          <w:sz w:val="44"/>
          <w:szCs w:val="44"/>
        </w:rPr>
        <w:pPrChange w:id="8355" w:author="谢浩然" w:date="2019-07-11T11:56:08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spacing w:line="590" w:lineRule="exact"/>
        <w:rPr>
          <w:del w:id="8358" w:author="谢浩然" w:date="2019-07-11T11:56:07Z"/>
          <w:rFonts w:hint="eastAsia" w:ascii="宋体" w:hAnsi="宋体"/>
          <w:color w:val="000000"/>
          <w:sz w:val="32"/>
          <w:szCs w:val="32"/>
        </w:rPr>
        <w:pPrChange w:id="8357" w:author="谢浩然" w:date="2019-07-11T11:56:08Z">
          <w:pPr>
            <w:spacing w:line="590" w:lineRule="exact"/>
          </w:pPr>
        </w:pPrChange>
      </w:pPr>
    </w:p>
    <w:p>
      <w:pPr>
        <w:spacing w:line="590" w:lineRule="exact"/>
        <w:jc w:val="both"/>
        <w:rPr>
          <w:del w:id="8360" w:author="谢浩然" w:date="2019-07-11T11:56:07Z"/>
          <w:rFonts w:hint="eastAsia" w:ascii="宋体" w:hAnsi="宋体" w:eastAsia="黑体" w:cs="黑体"/>
          <w:color w:val="000000"/>
          <w:sz w:val="44"/>
          <w:szCs w:val="44"/>
        </w:rPr>
        <w:pPrChange w:id="8359" w:author="谢浩然" w:date="2019-07-11T11:56:08Z">
          <w:pPr>
            <w:spacing w:line="590" w:lineRule="exact"/>
            <w:jc w:val="center"/>
          </w:pPr>
        </w:pPrChange>
      </w:pPr>
      <w:del w:id="8361" w:author="谢浩然" w:date="2019-07-11T11:56:07Z">
        <w:r>
          <w:rPr>
            <w:rFonts w:hint="eastAsia" w:ascii="宋体" w:hAnsi="宋体" w:eastAsia="黑体" w:cs="黑体"/>
            <w:color w:val="000000"/>
            <w:sz w:val="44"/>
            <w:szCs w:val="44"/>
          </w:rPr>
          <w:delText>关于《</w:delText>
        </w:r>
      </w:del>
      <w:del w:id="8362" w:author="谢浩然" w:date="2019-07-11T11:56:07Z">
        <w:r>
          <w:rPr>
            <w:rFonts w:hint="eastAsia" w:ascii="宋体" w:hAnsi="宋体" w:eastAsia="黑体" w:cs="黑体"/>
            <w:color w:val="000000"/>
            <w:sz w:val="44"/>
            <w:szCs w:val="44"/>
            <w:lang w:eastAsia="zh-CN"/>
          </w:rPr>
          <w:delText>广州市供水用水条例</w:delText>
        </w:r>
      </w:del>
      <w:del w:id="8363" w:author="谢浩然" w:date="2019-07-11T11:56:07Z">
        <w:r>
          <w:rPr>
            <w:rFonts w:hint="eastAsia" w:ascii="宋体" w:hAnsi="宋体" w:eastAsia="黑体" w:cs="黑体"/>
            <w:color w:val="000000"/>
            <w:sz w:val="44"/>
            <w:szCs w:val="44"/>
          </w:rPr>
          <w:delText>（草案</w:delText>
        </w:r>
      </w:del>
      <w:del w:id="8364" w:author="谢浩然" w:date="2019-07-11T11:56:07Z">
        <w:r>
          <w:rPr>
            <w:rFonts w:hint="eastAsia" w:ascii="宋体" w:hAnsi="宋体" w:eastAsia="黑体" w:cs="黑体"/>
            <w:color w:val="000000"/>
            <w:sz w:val="44"/>
            <w:szCs w:val="44"/>
            <w:lang w:eastAsia="zh-CN"/>
          </w:rPr>
          <w:delText>修改稿</w:delText>
        </w:r>
      </w:del>
      <w:del w:id="8365" w:author="谢浩然" w:date="2019-07-11T11:56:07Z">
        <w:r>
          <w:rPr>
            <w:rFonts w:hint="eastAsia" w:ascii="宋体" w:hAnsi="宋体" w:eastAsia="黑体" w:cs="黑体"/>
            <w:color w:val="000000"/>
            <w:sz w:val="44"/>
            <w:szCs w:val="44"/>
          </w:rPr>
          <w:delText>）》</w:delText>
        </w:r>
      </w:del>
    </w:p>
    <w:p>
      <w:pPr>
        <w:spacing w:line="590" w:lineRule="exact"/>
        <w:jc w:val="both"/>
        <w:rPr>
          <w:del w:id="8367" w:author="谢浩然" w:date="2019-07-11T11:56:07Z"/>
          <w:rFonts w:hint="eastAsia" w:ascii="宋体" w:hAnsi="宋体" w:eastAsia="方正小标宋简体"/>
          <w:color w:val="000000"/>
          <w:sz w:val="44"/>
          <w:szCs w:val="44"/>
        </w:rPr>
        <w:pPrChange w:id="8366" w:author="谢浩然" w:date="2019-07-11T11:56:08Z">
          <w:pPr>
            <w:spacing w:line="590" w:lineRule="exact"/>
            <w:jc w:val="center"/>
          </w:pPr>
        </w:pPrChange>
      </w:pPr>
      <w:del w:id="8368" w:author="谢浩然" w:date="2019-07-11T11:56:07Z">
        <w:r>
          <w:rPr>
            <w:rFonts w:hint="eastAsia" w:ascii="宋体" w:hAnsi="宋体" w:eastAsia="黑体" w:cs="黑体"/>
            <w:color w:val="000000"/>
            <w:sz w:val="44"/>
            <w:szCs w:val="44"/>
            <w:lang w:eastAsia="zh-CN"/>
          </w:rPr>
          <w:delText>修改意见</w:delText>
        </w:r>
      </w:del>
      <w:del w:id="8369" w:author="谢浩然" w:date="2019-07-11T11:56:07Z">
        <w:r>
          <w:rPr>
            <w:rFonts w:hint="eastAsia" w:ascii="宋体" w:hAnsi="宋体" w:eastAsia="黑体" w:cs="黑体"/>
            <w:color w:val="000000"/>
            <w:sz w:val="44"/>
            <w:szCs w:val="44"/>
          </w:rPr>
          <w:delText>的</w:delText>
        </w:r>
      </w:del>
      <w:del w:id="8370" w:author="谢浩然" w:date="2019-07-11T11:56:07Z">
        <w:r>
          <w:rPr>
            <w:rFonts w:hint="eastAsia" w:ascii="宋体" w:hAnsi="宋体" w:eastAsia="黑体" w:cs="黑体"/>
            <w:color w:val="000000"/>
            <w:sz w:val="44"/>
            <w:szCs w:val="44"/>
            <w:lang w:eastAsia="zh-CN"/>
          </w:rPr>
          <w:delText>书面</w:delText>
        </w:r>
      </w:del>
      <w:del w:id="8371" w:author="谢浩然" w:date="2019-07-11T11:56:07Z">
        <w:r>
          <w:rPr>
            <w:rFonts w:hint="eastAsia" w:ascii="宋体" w:hAnsi="宋体" w:eastAsia="黑体" w:cs="黑体"/>
            <w:color w:val="000000"/>
            <w:sz w:val="44"/>
            <w:szCs w:val="44"/>
          </w:rPr>
          <w:delText>报告</w:delText>
        </w:r>
      </w:del>
    </w:p>
    <w:p>
      <w:pPr>
        <w:spacing w:line="590" w:lineRule="exact"/>
        <w:jc w:val="both"/>
        <w:rPr>
          <w:del w:id="8373" w:author="谢浩然" w:date="2019-07-11T11:56:07Z"/>
          <w:rFonts w:hint="eastAsia" w:ascii="宋体" w:hAnsi="宋体" w:eastAsia="楷体_GB2312" w:cs="楷体_GB2312"/>
          <w:color w:val="000000"/>
          <w:sz w:val="32"/>
          <w:szCs w:val="32"/>
        </w:rPr>
        <w:pPrChange w:id="8372" w:author="谢浩然" w:date="2019-07-11T11:56:08Z">
          <w:pPr>
            <w:spacing w:line="590" w:lineRule="exact"/>
            <w:jc w:val="center"/>
          </w:pPr>
        </w:pPrChange>
      </w:pPr>
      <w:del w:id="8374" w:author="谢浩然" w:date="2019-07-11T11:56:07Z">
        <w:r>
          <w:rPr>
            <w:rFonts w:hint="eastAsia" w:ascii="宋体" w:hAnsi="宋体" w:eastAsia="方正小标宋_GBK" w:cs="方正小标宋_GBK"/>
            <w:color w:val="000000"/>
            <w:sz w:val="32"/>
            <w:szCs w:val="32"/>
          </w:rPr>
          <w:delText>——</w:delText>
        </w:r>
      </w:del>
      <w:del w:id="8375" w:author="谢浩然" w:date="2019-07-11T11:56:07Z">
        <w:r>
          <w:rPr>
            <w:rFonts w:hint="eastAsia" w:ascii="宋体" w:hAnsi="宋体" w:eastAsia="楷体" w:cs="楷体"/>
            <w:color w:val="000000"/>
            <w:sz w:val="32"/>
            <w:szCs w:val="32"/>
          </w:rPr>
          <w:delText>2018年</w:delText>
        </w:r>
      </w:del>
      <w:del w:id="8376" w:author="谢浩然" w:date="2019-07-11T11:56:07Z">
        <w:r>
          <w:rPr>
            <w:rFonts w:hint="eastAsia" w:ascii="宋体" w:hAnsi="宋体" w:eastAsia="楷体" w:cs="楷体"/>
            <w:color w:val="000000"/>
            <w:sz w:val="32"/>
            <w:szCs w:val="32"/>
            <w:lang w:val="en-US" w:eastAsia="zh-CN"/>
          </w:rPr>
          <w:delText>12</w:delText>
        </w:r>
      </w:del>
      <w:del w:id="8377" w:author="谢浩然" w:date="2019-07-11T11:56:07Z">
        <w:r>
          <w:rPr>
            <w:rFonts w:hint="eastAsia" w:ascii="宋体" w:hAnsi="宋体" w:eastAsia="楷体" w:cs="楷体"/>
            <w:color w:val="000000"/>
            <w:sz w:val="32"/>
            <w:szCs w:val="32"/>
          </w:rPr>
          <w:delText>月</w:delText>
        </w:r>
      </w:del>
      <w:del w:id="8378" w:author="谢浩然" w:date="2019-07-11T11:56:07Z">
        <w:r>
          <w:rPr>
            <w:rFonts w:hint="eastAsia" w:ascii="宋体" w:hAnsi="宋体" w:eastAsia="楷体" w:cs="楷体"/>
            <w:color w:val="000000"/>
            <w:sz w:val="32"/>
            <w:szCs w:val="32"/>
            <w:lang w:val="en-US" w:eastAsia="zh-CN"/>
          </w:rPr>
          <w:delText>26</w:delText>
        </w:r>
      </w:del>
      <w:del w:id="8379" w:author="谢浩然" w:date="2019-07-11T11:56:07Z">
        <w:r>
          <w:rPr>
            <w:rFonts w:hint="eastAsia" w:ascii="宋体" w:hAnsi="宋体" w:eastAsia="楷体" w:cs="楷体"/>
            <w:color w:val="000000"/>
            <w:sz w:val="32"/>
            <w:szCs w:val="32"/>
          </w:rPr>
          <w:delText>日</w:delText>
        </w:r>
      </w:del>
      <w:del w:id="8380" w:author="谢浩然" w:date="2019-07-11T11:56:07Z">
        <w:r>
          <w:rPr>
            <w:rFonts w:hint="eastAsia" w:ascii="宋体" w:hAnsi="宋体" w:eastAsia="楷体_GB2312" w:cs="楷体_GB2312"/>
            <w:color w:val="000000"/>
            <w:sz w:val="32"/>
            <w:szCs w:val="32"/>
          </w:rPr>
          <w:delText>在</w:delText>
        </w:r>
      </w:del>
      <w:del w:id="8381" w:author="谢浩然" w:date="2019-07-11T11:56:07Z">
        <w:r>
          <w:rPr>
            <w:rFonts w:hint="eastAsia" w:ascii="宋体" w:hAnsi="宋体" w:eastAsia="楷体_GB2312" w:cs="楷体_GB2312"/>
            <w:color w:val="000000"/>
            <w:sz w:val="32"/>
            <w:szCs w:val="32"/>
            <w:lang w:eastAsia="zh-CN"/>
          </w:rPr>
          <w:delText>广州市第十五</w:delText>
        </w:r>
      </w:del>
      <w:del w:id="8382" w:author="谢浩然" w:date="2019-07-11T11:56:07Z">
        <w:r>
          <w:rPr>
            <w:rFonts w:hint="eastAsia" w:ascii="宋体" w:hAnsi="宋体" w:eastAsia="楷体_GB2312" w:cs="楷体_GB2312"/>
            <w:color w:val="000000"/>
            <w:sz w:val="32"/>
            <w:szCs w:val="32"/>
          </w:rPr>
          <w:delText>届</w:delText>
        </w:r>
      </w:del>
    </w:p>
    <w:p>
      <w:pPr>
        <w:spacing w:line="590" w:lineRule="exact"/>
        <w:jc w:val="both"/>
        <w:rPr>
          <w:del w:id="8384" w:author="谢浩然" w:date="2019-07-11T11:56:07Z"/>
          <w:rFonts w:hint="eastAsia" w:ascii="宋体" w:hAnsi="宋体" w:eastAsia="楷体" w:cs="楷体_GB2312"/>
          <w:color w:val="000000"/>
        </w:rPr>
        <w:pPrChange w:id="8383" w:author="谢浩然" w:date="2019-07-11T11:56:08Z">
          <w:pPr>
            <w:spacing w:line="590" w:lineRule="exact"/>
            <w:jc w:val="center"/>
          </w:pPr>
        </w:pPrChange>
      </w:pPr>
      <w:del w:id="8385" w:author="谢浩然" w:date="2019-07-11T11:56:07Z">
        <w:r>
          <w:rPr>
            <w:rFonts w:hint="eastAsia" w:ascii="宋体" w:hAnsi="宋体" w:eastAsia="楷体_GB2312" w:cs="楷体_GB2312"/>
            <w:color w:val="000000"/>
            <w:sz w:val="32"/>
            <w:szCs w:val="32"/>
            <w:lang w:eastAsia="zh-CN"/>
          </w:rPr>
          <w:delText>人民代表大会常务委员会</w:delText>
        </w:r>
      </w:del>
      <w:del w:id="8386" w:author="谢浩然" w:date="2019-07-11T11:56:07Z">
        <w:r>
          <w:rPr>
            <w:rFonts w:hint="eastAsia" w:ascii="宋体" w:hAnsi="宋体" w:eastAsia="楷体_GB2312" w:cs="楷体_GB2312"/>
            <w:color w:val="000000"/>
            <w:sz w:val="32"/>
            <w:szCs w:val="32"/>
          </w:rPr>
          <w:delText>第</w:delText>
        </w:r>
      </w:del>
      <w:del w:id="8387" w:author="谢浩然" w:date="2019-07-11T11:56:07Z">
        <w:r>
          <w:rPr>
            <w:rFonts w:hint="eastAsia" w:ascii="宋体" w:hAnsi="宋体" w:eastAsia="楷体_GB2312" w:cs="楷体_GB2312"/>
            <w:color w:val="000000"/>
            <w:sz w:val="32"/>
            <w:szCs w:val="32"/>
            <w:lang w:eastAsia="zh-CN"/>
          </w:rPr>
          <w:delText>二十</w:delText>
        </w:r>
      </w:del>
      <w:del w:id="8388" w:author="谢浩然" w:date="2019-07-11T11:56:07Z">
        <w:r>
          <w:rPr>
            <w:rFonts w:hint="eastAsia" w:ascii="宋体" w:hAnsi="宋体" w:eastAsia="楷体_GB2312" w:cs="楷体_GB2312"/>
            <w:color w:val="000000"/>
            <w:sz w:val="32"/>
            <w:szCs w:val="32"/>
          </w:rPr>
          <w:delText>次会议上</w:delText>
        </w:r>
      </w:del>
    </w:p>
    <w:p>
      <w:pPr>
        <w:spacing w:line="590" w:lineRule="exact"/>
        <w:rPr>
          <w:del w:id="8390" w:author="谢浩然" w:date="2019-07-11T11:56:07Z"/>
          <w:rFonts w:hint="eastAsia" w:ascii="宋体" w:hAnsi="宋体" w:eastAsia="楷体_GB2312" w:cs="仿宋_GB2312"/>
          <w:color w:val="000000"/>
          <w:sz w:val="32"/>
          <w:szCs w:val="32"/>
          <w:lang w:eastAsia="zh-CN"/>
        </w:rPr>
        <w:pPrChange w:id="8389" w:author="谢浩然" w:date="2019-07-11T11:56:08Z">
          <w:pPr>
            <w:pStyle w:val="24"/>
            <w:spacing w:line="590" w:lineRule="exact"/>
          </w:pPr>
        </w:pPrChange>
      </w:pPr>
      <w:del w:id="8391" w:author="谢浩然" w:date="2019-07-11T11:56:07Z">
        <w:r>
          <w:rPr>
            <w:rFonts w:hint="eastAsia" w:ascii="宋体"/>
            <w:color w:val="000000"/>
            <w:lang w:eastAsia="zh-CN"/>
          </w:rPr>
          <w:delText>广州</w:delText>
        </w:r>
      </w:del>
      <w:del w:id="8392" w:author="谢浩然" w:date="2019-07-11T11:56:07Z">
        <w:r>
          <w:rPr>
            <w:rFonts w:hint="eastAsia" w:ascii="宋体"/>
            <w:color w:val="000000"/>
          </w:rPr>
          <w:delText>市人民代表大会法制委员会</w:delText>
        </w:r>
      </w:del>
    </w:p>
    <w:p>
      <w:pPr>
        <w:spacing w:beforeLines="0" w:afterLines="0" w:line="590" w:lineRule="exact"/>
        <w:rPr>
          <w:del w:id="8394" w:author="谢浩然" w:date="2019-07-11T11:56:07Z"/>
          <w:rFonts w:hint="eastAsia" w:ascii="宋体" w:hAnsi="宋体" w:eastAsia="黑体" w:cs="黑体"/>
          <w:color w:val="000000"/>
          <w:szCs w:val="32"/>
        </w:rPr>
        <w:pPrChange w:id="8393" w:author="卢颖东" w:date="2019-05-21T14:38: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396" w:author="谢浩然" w:date="2019-07-11T11:56:07Z"/>
          <w:rFonts w:hint="eastAsia" w:ascii="宋体" w:hAnsi="宋体" w:eastAsia="黑体" w:cs="黑体"/>
          <w:color w:val="000000"/>
          <w:spacing w:val="0"/>
          <w:szCs w:val="32"/>
          <w:rPrChange w:id="8397" w:author="卢颖东" w:date="2019-05-21T14:56:00Z">
            <w:rPr>
              <w:del w:id="8398" w:author="谢浩然" w:date="2019-07-11T11:56:07Z"/>
              <w:rFonts w:hint="default" w:ascii="宋体" w:hAnsi="宋体" w:cs="Times New Roman"/>
              <w:color w:val="000000"/>
              <w:spacing w:val="0"/>
              <w:szCs w:val="32"/>
            </w:rPr>
          </w:rPrChange>
        </w:rPr>
        <w:pPrChange w:id="8395" w:author="谢浩然" w:date="2019-07-11T11:56:08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8399" w:author="谢浩然" w:date="2019-07-11T11:56:07Z">
        <w:r>
          <w:rPr>
            <w:rFonts w:hint="eastAsia" w:ascii="宋体" w:hAnsi="宋体" w:eastAsia="黑体" w:cs="黑体"/>
            <w:color w:val="000000"/>
            <w:lang w:eastAsia="zh-CN"/>
            <w:rPrChange w:id="8400" w:author="卢颖东" w:date="2019-05-21T14:56:00Z">
              <w:rPr>
                <w:rFonts w:hint="eastAsia" w:ascii="仿宋_GB2312" w:hAnsi="仿宋_GB2312" w:eastAsia="仿宋_GB2312" w:cs="仿宋_GB2312"/>
                <w:color w:val="000000"/>
                <w:lang w:eastAsia="zh-CN"/>
              </w:rPr>
            </w:rPrChange>
          </w:rPr>
          <w:delText>主任、</w:delText>
        </w:r>
      </w:del>
      <w:del w:id="8402" w:author="谢浩然" w:date="2019-07-11T11:56:07Z">
        <w:r>
          <w:rPr>
            <w:rFonts w:hint="eastAsia" w:ascii="宋体" w:hAnsi="宋体" w:eastAsia="黑体" w:cs="黑体"/>
            <w:color w:val="000000"/>
            <w:rPrChange w:id="8403" w:author="卢颖东" w:date="2019-05-21T14:56:00Z">
              <w:rPr>
                <w:rFonts w:hint="eastAsia" w:ascii="仿宋_GB2312" w:hAnsi="仿宋_GB2312" w:eastAsia="仿宋_GB2312" w:cs="仿宋_GB2312"/>
                <w:color w:val="000000"/>
              </w:rPr>
            </w:rPrChange>
          </w:rPr>
          <w:delText>各位副主任、秘书长，各位委员：</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406" w:author="谢浩然" w:date="2019-07-11T11:56:07Z"/>
          <w:rFonts w:hint="eastAsia" w:ascii="宋体" w:hAnsi="宋体" w:eastAsia="仿宋_GB2312" w:cs="仿宋_GB2312"/>
          <w:sz w:val="32"/>
          <w:szCs w:val="32"/>
          <w:rPrChange w:id="8407" w:author="卢颖东" w:date="2019-05-21T14:56:00Z">
            <w:rPr>
              <w:del w:id="8408" w:author="谢浩然" w:date="2019-07-11T11:56:07Z"/>
              <w:rFonts w:hint="eastAsia" w:ascii="仿宋_GB2312" w:hAnsi="仿宋_GB2312" w:eastAsia="仿宋_GB2312" w:cs="仿宋_GB2312"/>
              <w:sz w:val="32"/>
              <w:szCs w:val="32"/>
            </w:rPr>
          </w:rPrChange>
        </w:rPr>
        <w:pPrChange w:id="8405"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409" w:author="谢浩然" w:date="2019-07-11T11:56:07Z">
        <w:r>
          <w:rPr>
            <w:rFonts w:hint="eastAsia" w:ascii="宋体" w:hAnsi="宋体" w:eastAsia="仿宋_GB2312" w:cs="仿宋_GB2312"/>
            <w:sz w:val="32"/>
            <w:szCs w:val="32"/>
            <w:rPrChange w:id="8410" w:author="卢颖东" w:date="2019-05-21T14:56:00Z">
              <w:rPr>
                <w:rFonts w:hint="eastAsia" w:ascii="仿宋_GB2312" w:hAnsi="仿宋_GB2312" w:eastAsia="仿宋_GB2312" w:cs="仿宋_GB2312"/>
                <w:sz w:val="32"/>
                <w:szCs w:val="32"/>
              </w:rPr>
            </w:rPrChange>
          </w:rPr>
          <w:delText>常委会本次会议于</w:delText>
        </w:r>
      </w:del>
      <w:del w:id="8412" w:author="谢浩然" w:date="2019-07-11T11:56:07Z">
        <w:r>
          <w:rPr>
            <w:rFonts w:hint="eastAsia" w:ascii="宋体" w:hAnsi="宋体" w:eastAsia="宋体" w:cs="宋体"/>
            <w:sz w:val="32"/>
            <w:szCs w:val="32"/>
          </w:rPr>
          <w:delText>201</w:delText>
        </w:r>
      </w:del>
      <w:del w:id="8413" w:author="谢浩然" w:date="2019-07-11T11:56:07Z">
        <w:r>
          <w:rPr>
            <w:rFonts w:hint="eastAsia" w:ascii="宋体" w:hAnsi="宋体" w:eastAsia="宋体" w:cs="宋体"/>
            <w:sz w:val="32"/>
            <w:szCs w:val="32"/>
            <w:lang w:val="en-US" w:eastAsia="zh-CN"/>
          </w:rPr>
          <w:delText>8</w:delText>
        </w:r>
      </w:del>
      <w:del w:id="8414" w:author="谢浩然" w:date="2019-07-11T11:56:07Z">
        <w:r>
          <w:rPr>
            <w:rFonts w:hint="eastAsia" w:ascii="宋体" w:hAnsi="宋体" w:eastAsia="仿宋_GB2312" w:cs="仿宋_GB2312"/>
            <w:sz w:val="32"/>
            <w:szCs w:val="32"/>
            <w:rPrChange w:id="8415" w:author="卢颖东" w:date="2019-05-21T14:56:00Z">
              <w:rPr>
                <w:rFonts w:hint="eastAsia" w:ascii="仿宋_GB2312" w:hAnsi="仿宋_GB2312" w:eastAsia="仿宋_GB2312" w:cs="仿宋_GB2312"/>
                <w:sz w:val="32"/>
                <w:szCs w:val="32"/>
              </w:rPr>
            </w:rPrChange>
          </w:rPr>
          <w:delText>年</w:delText>
        </w:r>
      </w:del>
      <w:del w:id="8417" w:author="谢浩然" w:date="2019-07-11T11:56:07Z">
        <w:r>
          <w:rPr>
            <w:rFonts w:hint="eastAsia" w:ascii="宋体" w:hAnsi="宋体" w:eastAsia="宋体" w:cs="宋体"/>
            <w:sz w:val="32"/>
            <w:szCs w:val="32"/>
            <w:lang w:val="en-US" w:eastAsia="zh-CN"/>
          </w:rPr>
          <w:delText>12</w:delText>
        </w:r>
      </w:del>
      <w:del w:id="8418" w:author="谢浩然" w:date="2019-07-11T11:56:07Z">
        <w:r>
          <w:rPr>
            <w:rFonts w:hint="eastAsia" w:ascii="宋体" w:hAnsi="宋体" w:eastAsia="仿宋_GB2312" w:cs="仿宋_GB2312"/>
            <w:sz w:val="32"/>
            <w:szCs w:val="32"/>
            <w:rPrChange w:id="8419" w:author="卢颖东" w:date="2019-05-21T14:56:00Z">
              <w:rPr>
                <w:rFonts w:hint="eastAsia" w:ascii="仿宋_GB2312" w:hAnsi="仿宋_GB2312" w:eastAsia="仿宋_GB2312" w:cs="仿宋_GB2312"/>
                <w:sz w:val="32"/>
                <w:szCs w:val="32"/>
              </w:rPr>
            </w:rPrChange>
          </w:rPr>
          <w:delText>月</w:delText>
        </w:r>
      </w:del>
      <w:del w:id="8421" w:author="谢浩然" w:date="2019-07-11T11:56:07Z">
        <w:r>
          <w:rPr>
            <w:rFonts w:hint="eastAsia" w:ascii="宋体" w:hAnsi="宋体" w:eastAsia="宋体" w:cs="宋体"/>
            <w:sz w:val="32"/>
            <w:szCs w:val="32"/>
            <w:lang w:val="en-US" w:eastAsia="zh-CN"/>
          </w:rPr>
          <w:delText>25</w:delText>
        </w:r>
      </w:del>
      <w:del w:id="8422" w:author="谢浩然" w:date="2019-07-11T11:56:07Z">
        <w:r>
          <w:rPr>
            <w:rFonts w:hint="eastAsia" w:ascii="宋体" w:hAnsi="宋体" w:eastAsia="仿宋_GB2312" w:cs="仿宋_GB2312"/>
            <w:sz w:val="32"/>
            <w:szCs w:val="32"/>
            <w:rPrChange w:id="8423" w:author="卢颖东" w:date="2019-05-21T14:56:00Z">
              <w:rPr>
                <w:rFonts w:hint="eastAsia" w:ascii="仿宋_GB2312" w:hAnsi="仿宋_GB2312" w:eastAsia="仿宋_GB2312" w:cs="仿宋_GB2312"/>
                <w:sz w:val="32"/>
                <w:szCs w:val="32"/>
              </w:rPr>
            </w:rPrChange>
          </w:rPr>
          <w:delText>日，对《广州市</w:delText>
        </w:r>
      </w:del>
      <w:del w:id="8425" w:author="谢浩然" w:date="2019-07-11T11:56:07Z">
        <w:r>
          <w:rPr>
            <w:rFonts w:hint="eastAsia" w:ascii="宋体" w:hAnsi="宋体" w:eastAsia="仿宋_GB2312" w:cs="仿宋_GB2312"/>
            <w:sz w:val="32"/>
            <w:szCs w:val="32"/>
            <w:lang w:eastAsia="zh-CN"/>
            <w:rPrChange w:id="8426" w:author="卢颖东" w:date="2019-05-21T14:56:00Z">
              <w:rPr>
                <w:rFonts w:hint="eastAsia" w:ascii="仿宋_GB2312" w:hAnsi="仿宋_GB2312" w:eastAsia="仿宋_GB2312" w:cs="仿宋_GB2312"/>
                <w:sz w:val="32"/>
                <w:szCs w:val="32"/>
                <w:lang w:eastAsia="zh-CN"/>
              </w:rPr>
            </w:rPrChange>
          </w:rPr>
          <w:delText>供水用水</w:delText>
        </w:r>
      </w:del>
      <w:del w:id="8428" w:author="谢浩然" w:date="2019-07-11T11:56:07Z">
        <w:r>
          <w:rPr>
            <w:rFonts w:hint="eastAsia" w:ascii="宋体" w:hAnsi="宋体" w:eastAsia="仿宋_GB2312" w:cs="仿宋_GB2312"/>
            <w:sz w:val="32"/>
            <w:szCs w:val="32"/>
            <w:rPrChange w:id="8429" w:author="卢颖东" w:date="2019-05-21T14:56:00Z">
              <w:rPr>
                <w:rFonts w:hint="eastAsia" w:ascii="仿宋_GB2312" w:hAnsi="仿宋_GB2312" w:eastAsia="仿宋_GB2312" w:cs="仿宋_GB2312"/>
                <w:sz w:val="32"/>
                <w:szCs w:val="32"/>
              </w:rPr>
            </w:rPrChange>
          </w:rPr>
          <w:delText>条例（草案修改稿）》（以下简称草案修改稿）进行了分组审议。常委会组成人员认为，草案修改稿充分吸收了各方面的意见，已经比较成熟，同时，也提出了一些修改意见。当天下午，法制委员会召开会议，对草案修改稿进行了统一审议，</w:delText>
        </w:r>
      </w:del>
      <w:del w:id="8431" w:author="谢浩然" w:date="2019-07-11T11:56:07Z">
        <w:r>
          <w:rPr>
            <w:rFonts w:hint="default" w:ascii="宋体" w:hAnsi="宋体" w:eastAsia="仿宋_GB2312" w:cs="Times New Roman"/>
            <w:b w:val="0"/>
            <w:bCs w:val="0"/>
            <w:sz w:val="32"/>
            <w:szCs w:val="32"/>
            <w:lang w:val="en-US" w:eastAsia="zh-CN"/>
            <w:rPrChange w:id="8432" w:author="卢颖东" w:date="2019-05-21T14:56:00Z">
              <w:rPr>
                <w:rFonts w:hint="default" w:ascii="Times New Roman" w:hAnsi="Times New Roman" w:eastAsia="仿宋_GB2312" w:cs="Times New Roman"/>
                <w:b w:val="0"/>
                <w:bCs w:val="0"/>
                <w:sz w:val="32"/>
                <w:szCs w:val="32"/>
                <w:lang w:val="en-US" w:eastAsia="zh-CN"/>
              </w:rPr>
            </w:rPrChange>
          </w:rPr>
          <w:delText>市法制办、市水务局、市环保局、市卫生计生委、市质监局、市财政局、市国土规划委、市住房城乡建设委、市消防</w:delText>
        </w:r>
      </w:del>
      <w:del w:id="8434" w:author="谢浩然" w:date="2019-07-11T11:56:07Z">
        <w:r>
          <w:rPr>
            <w:rFonts w:hint="eastAsia" w:ascii="宋体" w:hAnsi="宋体" w:eastAsia="仿宋_GB2312" w:cs="Times New Roman"/>
            <w:b w:val="0"/>
            <w:bCs w:val="0"/>
            <w:sz w:val="32"/>
            <w:szCs w:val="32"/>
            <w:lang w:val="en-US" w:eastAsia="zh-CN"/>
            <w:rPrChange w:id="8435" w:author="卢颖东" w:date="2019-05-21T14:56:00Z">
              <w:rPr>
                <w:rFonts w:hint="eastAsia" w:ascii="Times New Roman" w:hAnsi="Times New Roman" w:eastAsia="仿宋_GB2312" w:cs="Times New Roman"/>
                <w:b w:val="0"/>
                <w:bCs w:val="0"/>
                <w:sz w:val="32"/>
                <w:szCs w:val="32"/>
                <w:lang w:val="en-US" w:eastAsia="zh-CN"/>
              </w:rPr>
            </w:rPrChange>
          </w:rPr>
          <w:delText>支队和市自来水公司</w:delText>
        </w:r>
      </w:del>
      <w:del w:id="8437" w:author="谢浩然" w:date="2019-07-11T11:56:07Z">
        <w:r>
          <w:rPr>
            <w:rFonts w:hint="eastAsia" w:ascii="宋体" w:hAnsi="宋体" w:eastAsia="仿宋_GB2312" w:cs="仿宋_GB2312"/>
            <w:sz w:val="32"/>
            <w:szCs w:val="32"/>
            <w:rPrChange w:id="8438" w:author="卢颖东" w:date="2019-05-21T14:56:00Z">
              <w:rPr>
                <w:rFonts w:hint="eastAsia" w:ascii="仿宋_GB2312" w:hAnsi="仿宋_GB2312" w:eastAsia="仿宋_GB2312" w:cs="仿宋_GB2312"/>
                <w:sz w:val="32"/>
                <w:szCs w:val="32"/>
              </w:rPr>
            </w:rPrChange>
          </w:rPr>
          <w:delText>的有关负责同志列席了会议，会议逐条研究了常委会组成人员的审议意见。根据常委会组成人员、省人大常委会法工委等的意见，法制委员会对草案修改稿提出了以下修改意见：</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8441" w:author="谢浩然" w:date="2019-07-11T11:56:07Z"/>
          <w:rFonts w:hint="eastAsia" w:ascii="宋体" w:hAnsi="宋体" w:eastAsia="仿宋_GB2312" w:cs="仿宋_GB2312"/>
          <w:color w:val="auto"/>
          <w:sz w:val="32"/>
          <w:szCs w:val="32"/>
          <w:lang w:val="en-US" w:eastAsia="zh-CN"/>
          <w:rPrChange w:id="8442" w:author="卢颖东" w:date="2019-05-21T14:56:00Z">
            <w:rPr>
              <w:del w:id="8443" w:author="谢浩然" w:date="2019-07-11T11:56:07Z"/>
              <w:rFonts w:hint="eastAsia" w:ascii="仿宋_GB2312" w:hAnsi="仿宋_GB2312" w:eastAsia="仿宋_GB2312" w:cs="仿宋_GB2312"/>
              <w:color w:val="auto"/>
              <w:sz w:val="32"/>
              <w:szCs w:val="32"/>
              <w:lang w:val="en-US" w:eastAsia="zh-CN"/>
            </w:rPr>
          </w:rPrChange>
        </w:rPr>
        <w:pPrChange w:id="8440"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1"/>
          </w:pPr>
        </w:pPrChange>
      </w:pPr>
      <w:del w:id="8444" w:author="谢浩然" w:date="2019-07-11T11:56:07Z">
        <w:r>
          <w:rPr>
            <w:rFonts w:hint="eastAsia" w:ascii="宋体" w:hAnsi="宋体" w:eastAsia="仿宋_GB2312" w:cs="仿宋_GB2312"/>
            <w:color w:val="auto"/>
            <w:sz w:val="32"/>
            <w:szCs w:val="32"/>
            <w:lang w:val="en-US" w:eastAsia="zh-CN"/>
            <w:rPrChange w:id="8445" w:author="卢颖东" w:date="2019-05-21T14:56:00Z">
              <w:rPr>
                <w:rFonts w:hint="eastAsia" w:ascii="仿宋_GB2312" w:hAnsi="仿宋_GB2312" w:eastAsia="仿宋_GB2312" w:cs="仿宋_GB2312"/>
                <w:color w:val="auto"/>
                <w:sz w:val="32"/>
                <w:szCs w:val="32"/>
                <w:lang w:val="en-US" w:eastAsia="zh-CN"/>
              </w:rPr>
            </w:rPrChange>
          </w:rPr>
          <w:delText xml:space="preserve">一、省人大常委会法工委认为，草案修改稿第十五条第三款关于“未办理排水设施接驳手续、不具备排水条件、排水不符合规定标准的，供水单位不得向其供水”的规定没有上位法依据。供水与排水是两种不同的行为，根据国务院《城镇排水与污水处理条例》第十五条的规定，城镇排水与污水处理设施竣工验收不合格的，不可交付使用，但未规定不合格的不能向其供水。因此，地方性法规不宜作出不符合要求的不得向其供水的规定，建议删除相关表述。据此，法制委员会删除了草案修改稿第十五条第三款的相关表述，同时相应地删除第六十八条第一款第二项对应法律责任的规定。  </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rPr>
          <w:del w:id="8448" w:author="谢浩然" w:date="2019-07-11T11:56:07Z"/>
          <w:rFonts w:hint="eastAsia" w:ascii="宋体" w:hAnsi="宋体" w:eastAsia="仿宋_GB2312" w:cs="仿宋_GB2312"/>
          <w:color w:val="auto"/>
          <w:sz w:val="32"/>
          <w:szCs w:val="32"/>
          <w:rPrChange w:id="8449" w:author="卢颖东" w:date="2019-05-21T14:56:00Z">
            <w:rPr>
              <w:del w:id="8450" w:author="谢浩然" w:date="2019-07-11T11:56:07Z"/>
              <w:rFonts w:hint="eastAsia" w:ascii="仿宋_GB2312" w:hAnsi="仿宋_GB2312" w:eastAsia="仿宋_GB2312" w:cs="仿宋_GB2312"/>
              <w:color w:val="auto"/>
              <w:sz w:val="32"/>
              <w:szCs w:val="32"/>
            </w:rPr>
          </w:rPrChange>
        </w:rPr>
        <w:pPrChange w:id="8447"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451" w:author="谢浩然" w:date="2019-07-11T11:56:07Z">
        <w:r>
          <w:rPr>
            <w:rFonts w:hint="eastAsia" w:ascii="宋体" w:hAnsi="宋体" w:eastAsia="仿宋_GB2312" w:cs="仿宋_GB2312"/>
            <w:color w:val="auto"/>
            <w:sz w:val="32"/>
            <w:szCs w:val="32"/>
            <w:lang w:val="en-US" w:eastAsia="zh-CN"/>
            <w:rPrChange w:id="8452" w:author="卢颖东" w:date="2019-05-21T14:56:00Z">
              <w:rPr>
                <w:rFonts w:hint="eastAsia" w:ascii="仿宋_GB2312" w:hAnsi="仿宋_GB2312" w:eastAsia="仿宋_GB2312" w:cs="仿宋_GB2312"/>
                <w:color w:val="auto"/>
                <w:sz w:val="32"/>
                <w:szCs w:val="32"/>
                <w:lang w:val="en-US" w:eastAsia="zh-CN"/>
              </w:rPr>
            </w:rPrChange>
          </w:rPr>
          <w:delText>二、省人大常委会法工委认为，草案修改稿</w:delText>
        </w:r>
      </w:del>
      <w:del w:id="8454" w:author="谢浩然" w:date="2019-07-11T11:56:07Z">
        <w:r>
          <w:rPr>
            <w:rFonts w:hint="eastAsia" w:ascii="宋体" w:hAnsi="宋体" w:eastAsia="仿宋_GB2312" w:cs="仿宋_GB2312"/>
            <w:color w:val="auto"/>
            <w:sz w:val="32"/>
            <w:szCs w:val="32"/>
            <w:rPrChange w:id="8455" w:author="卢颖东" w:date="2019-05-21T14:56:00Z">
              <w:rPr>
                <w:rFonts w:hint="eastAsia" w:ascii="仿宋_GB2312" w:hAnsi="仿宋_GB2312" w:eastAsia="仿宋_GB2312" w:cs="仿宋_GB2312"/>
                <w:color w:val="auto"/>
                <w:sz w:val="32"/>
                <w:szCs w:val="32"/>
              </w:rPr>
            </w:rPrChange>
          </w:rPr>
          <w:delText>第</w:delText>
        </w:r>
      </w:del>
      <w:del w:id="8457" w:author="谢浩然" w:date="2019-07-11T11:56:07Z">
        <w:r>
          <w:rPr>
            <w:rFonts w:hint="eastAsia" w:ascii="宋体" w:hAnsi="宋体" w:eastAsia="仿宋_GB2312" w:cs="仿宋_GB2312"/>
            <w:color w:val="auto"/>
            <w:sz w:val="32"/>
            <w:szCs w:val="32"/>
            <w:lang w:eastAsia="zh-CN"/>
            <w:rPrChange w:id="8458" w:author="卢颖东" w:date="2019-05-21T14:56:00Z">
              <w:rPr>
                <w:rFonts w:hint="eastAsia" w:ascii="仿宋_GB2312" w:hAnsi="仿宋_GB2312" w:eastAsia="仿宋_GB2312" w:cs="仿宋_GB2312"/>
                <w:color w:val="auto"/>
                <w:sz w:val="32"/>
                <w:szCs w:val="32"/>
                <w:lang w:eastAsia="zh-CN"/>
              </w:rPr>
            </w:rPrChange>
          </w:rPr>
          <w:delText>二十一</w:delText>
        </w:r>
      </w:del>
      <w:del w:id="8460" w:author="谢浩然" w:date="2019-07-11T11:56:07Z">
        <w:r>
          <w:rPr>
            <w:rFonts w:hint="eastAsia" w:ascii="宋体" w:hAnsi="宋体" w:eastAsia="仿宋_GB2312" w:cs="仿宋_GB2312"/>
            <w:color w:val="auto"/>
            <w:sz w:val="32"/>
            <w:szCs w:val="32"/>
            <w:rPrChange w:id="8461" w:author="卢颖东" w:date="2019-05-21T14:56:00Z">
              <w:rPr>
                <w:rFonts w:hint="eastAsia" w:ascii="仿宋_GB2312" w:hAnsi="仿宋_GB2312" w:eastAsia="仿宋_GB2312" w:cs="仿宋_GB2312"/>
                <w:color w:val="auto"/>
                <w:sz w:val="32"/>
                <w:szCs w:val="32"/>
              </w:rPr>
            </w:rPrChange>
          </w:rPr>
          <w:delText>条</w:delText>
        </w:r>
      </w:del>
      <w:del w:id="8463" w:author="谢浩然" w:date="2019-07-11T11:56:07Z">
        <w:r>
          <w:rPr>
            <w:rFonts w:hint="eastAsia" w:ascii="宋体" w:hAnsi="宋体" w:eastAsia="仿宋_GB2312" w:cs="仿宋_GB2312"/>
            <w:color w:val="auto"/>
            <w:sz w:val="32"/>
            <w:szCs w:val="32"/>
            <w:lang w:eastAsia="zh-CN"/>
            <w:rPrChange w:id="8464" w:author="卢颖东" w:date="2019-05-21T14:56:00Z">
              <w:rPr>
                <w:rFonts w:hint="eastAsia" w:ascii="仿宋_GB2312" w:hAnsi="仿宋_GB2312" w:eastAsia="仿宋_GB2312" w:cs="仿宋_GB2312"/>
                <w:color w:val="auto"/>
                <w:sz w:val="32"/>
                <w:szCs w:val="32"/>
                <w:lang w:eastAsia="zh-CN"/>
              </w:rPr>
            </w:rPrChange>
          </w:rPr>
          <w:delText>第二款未</w:delText>
        </w:r>
      </w:del>
      <w:del w:id="8466" w:author="谢浩然" w:date="2019-07-11T11:56:07Z">
        <w:r>
          <w:rPr>
            <w:rFonts w:hint="eastAsia" w:ascii="宋体" w:hAnsi="宋体" w:eastAsia="仿宋_GB2312" w:cs="仿宋_GB2312"/>
            <w:color w:val="auto"/>
            <w:sz w:val="32"/>
            <w:szCs w:val="32"/>
            <w:lang w:val="en-US" w:eastAsia="zh-CN"/>
            <w:rPrChange w:id="8467" w:author="卢颖东" w:date="2019-05-21T14:56:00Z">
              <w:rPr>
                <w:rFonts w:hint="eastAsia" w:ascii="仿宋_GB2312" w:hAnsi="仿宋_GB2312" w:eastAsia="仿宋_GB2312" w:cs="仿宋_GB2312"/>
                <w:color w:val="auto"/>
                <w:sz w:val="32"/>
                <w:szCs w:val="32"/>
                <w:lang w:val="en-US" w:eastAsia="zh-CN"/>
              </w:rPr>
            </w:rPrChange>
          </w:rPr>
          <w:delText>明确住宅项目配建的户外供水设施属于业主共有。根据《中华人民共和国物权法》第八十一条第一款“业主可以自行管理建筑物及其附属设施，也可以委托物业服务企业或者其他管理人管理”的规定，为便于后续对</w:delText>
        </w:r>
      </w:del>
      <w:del w:id="8469" w:author="谢浩然" w:date="2019-07-11T11:56:07Z">
        <w:r>
          <w:rPr>
            <w:rFonts w:hint="eastAsia" w:ascii="宋体" w:hAnsi="宋体" w:eastAsia="仿宋_GB2312" w:cs="仿宋_GB2312"/>
            <w:color w:val="auto"/>
            <w:sz w:val="32"/>
            <w:szCs w:val="32"/>
            <w:lang w:eastAsia="zh-CN"/>
            <w:rPrChange w:id="8470" w:author="卢颖东" w:date="2019-05-21T14:56:00Z">
              <w:rPr>
                <w:rFonts w:hint="eastAsia" w:ascii="仿宋_GB2312" w:hAnsi="仿宋_GB2312" w:eastAsia="仿宋_GB2312" w:cs="仿宋_GB2312"/>
                <w:color w:val="auto"/>
                <w:sz w:val="32"/>
                <w:szCs w:val="32"/>
                <w:lang w:eastAsia="zh-CN"/>
              </w:rPr>
            </w:rPrChange>
          </w:rPr>
          <w:delText>管理维护责任人作出相关规定，</w:delText>
        </w:r>
      </w:del>
      <w:del w:id="8472" w:author="谢浩然" w:date="2019-07-11T11:56:07Z">
        <w:r>
          <w:rPr>
            <w:rFonts w:hint="eastAsia" w:ascii="宋体" w:hAnsi="宋体" w:eastAsia="仿宋_GB2312" w:cs="仿宋_GB2312"/>
            <w:color w:val="auto"/>
            <w:sz w:val="32"/>
            <w:szCs w:val="32"/>
            <w:lang w:val="en-US" w:eastAsia="zh-CN"/>
            <w:rPrChange w:id="8473" w:author="卢颖东" w:date="2019-05-21T14:56:00Z">
              <w:rPr>
                <w:rFonts w:hint="eastAsia" w:ascii="仿宋_GB2312" w:hAnsi="仿宋_GB2312" w:eastAsia="仿宋_GB2312" w:cs="仿宋_GB2312"/>
                <w:color w:val="auto"/>
                <w:sz w:val="32"/>
                <w:szCs w:val="32"/>
                <w:lang w:val="en-US" w:eastAsia="zh-CN"/>
              </w:rPr>
            </w:rPrChange>
          </w:rPr>
          <w:delText>法规应当根据物权法的规定明确住宅项目配建的户外供水设施属于业主共有。据此，法制委员会</w:delText>
        </w:r>
      </w:del>
      <w:del w:id="8475" w:author="谢浩然" w:date="2019-07-11T11:56:07Z">
        <w:r>
          <w:rPr>
            <w:rFonts w:hint="eastAsia" w:ascii="宋体" w:hAnsi="宋体" w:eastAsia="仿宋_GB2312" w:cs="仿宋_GB2312"/>
            <w:color w:val="auto"/>
            <w:sz w:val="32"/>
            <w:szCs w:val="32"/>
            <w:rPrChange w:id="8476" w:author="卢颖东" w:date="2019-05-21T14:56:00Z">
              <w:rPr>
                <w:rFonts w:hint="eastAsia" w:ascii="仿宋_GB2312" w:hAnsi="仿宋_GB2312" w:eastAsia="仿宋_GB2312" w:cs="仿宋_GB2312"/>
                <w:color w:val="auto"/>
                <w:sz w:val="32"/>
                <w:szCs w:val="32"/>
              </w:rPr>
            </w:rPrChange>
          </w:rPr>
          <w:delText>对草案修改稿第</w:delText>
        </w:r>
      </w:del>
      <w:del w:id="8478" w:author="谢浩然" w:date="2019-07-11T11:56:07Z">
        <w:r>
          <w:rPr>
            <w:rFonts w:hint="eastAsia" w:ascii="宋体" w:hAnsi="宋体" w:eastAsia="仿宋_GB2312" w:cs="仿宋_GB2312"/>
            <w:color w:val="auto"/>
            <w:sz w:val="32"/>
            <w:szCs w:val="32"/>
            <w:lang w:eastAsia="zh-CN"/>
            <w:rPrChange w:id="8479" w:author="卢颖东" w:date="2019-05-21T14:56:00Z">
              <w:rPr>
                <w:rFonts w:hint="eastAsia" w:ascii="仿宋_GB2312" w:hAnsi="仿宋_GB2312" w:eastAsia="仿宋_GB2312" w:cs="仿宋_GB2312"/>
                <w:color w:val="auto"/>
                <w:sz w:val="32"/>
                <w:szCs w:val="32"/>
                <w:lang w:eastAsia="zh-CN"/>
              </w:rPr>
            </w:rPrChange>
          </w:rPr>
          <w:delText>二十一</w:delText>
        </w:r>
      </w:del>
      <w:del w:id="8481" w:author="谢浩然" w:date="2019-07-11T11:56:07Z">
        <w:r>
          <w:rPr>
            <w:rFonts w:hint="eastAsia" w:ascii="宋体" w:hAnsi="宋体" w:eastAsia="仿宋_GB2312" w:cs="仿宋_GB2312"/>
            <w:color w:val="auto"/>
            <w:sz w:val="32"/>
            <w:szCs w:val="32"/>
            <w:rPrChange w:id="8482" w:author="卢颖东" w:date="2019-05-21T14:56:00Z">
              <w:rPr>
                <w:rFonts w:hint="eastAsia" w:ascii="仿宋_GB2312" w:hAnsi="仿宋_GB2312" w:eastAsia="仿宋_GB2312" w:cs="仿宋_GB2312"/>
                <w:color w:val="auto"/>
                <w:sz w:val="32"/>
                <w:szCs w:val="32"/>
              </w:rPr>
            </w:rPrChange>
          </w:rPr>
          <w:delText>条</w:delText>
        </w:r>
      </w:del>
      <w:del w:id="8484" w:author="谢浩然" w:date="2019-07-11T11:56:07Z">
        <w:r>
          <w:rPr>
            <w:rFonts w:hint="eastAsia" w:ascii="宋体" w:hAnsi="宋体" w:eastAsia="仿宋_GB2312" w:cs="仿宋_GB2312"/>
            <w:color w:val="auto"/>
            <w:sz w:val="32"/>
            <w:szCs w:val="32"/>
            <w:lang w:eastAsia="zh-CN"/>
            <w:rPrChange w:id="8485" w:author="卢颖东" w:date="2019-05-21T14:56:00Z">
              <w:rPr>
                <w:rFonts w:hint="eastAsia" w:ascii="仿宋_GB2312" w:hAnsi="仿宋_GB2312" w:eastAsia="仿宋_GB2312" w:cs="仿宋_GB2312"/>
                <w:color w:val="auto"/>
                <w:sz w:val="32"/>
                <w:szCs w:val="32"/>
                <w:lang w:eastAsia="zh-CN"/>
              </w:rPr>
            </w:rPrChange>
          </w:rPr>
          <w:delText>第二款</w:delText>
        </w:r>
      </w:del>
      <w:del w:id="8487" w:author="谢浩然" w:date="2019-07-11T11:56:07Z">
        <w:r>
          <w:rPr>
            <w:rFonts w:hint="eastAsia" w:ascii="宋体" w:hAnsi="宋体" w:eastAsia="仿宋_GB2312" w:cs="仿宋_GB2312"/>
            <w:color w:val="auto"/>
            <w:sz w:val="32"/>
            <w:szCs w:val="32"/>
            <w:rPrChange w:id="8488" w:author="卢颖东" w:date="2019-05-21T14:56:00Z">
              <w:rPr>
                <w:rFonts w:hint="eastAsia" w:ascii="仿宋_GB2312" w:hAnsi="仿宋_GB2312" w:eastAsia="仿宋_GB2312" w:cs="仿宋_GB2312"/>
                <w:color w:val="auto"/>
                <w:sz w:val="32"/>
                <w:szCs w:val="32"/>
              </w:rPr>
            </w:rPrChange>
          </w:rPr>
          <w:delText>作了相应修改，具体表述为：</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rPr>
          <w:del w:id="8491" w:author="谢浩然" w:date="2019-07-11T11:56:07Z"/>
          <w:rFonts w:hint="eastAsia" w:ascii="宋体" w:hAnsi="宋体" w:eastAsia="仿宋_GB2312" w:cs="仿宋_GB2312"/>
          <w:color w:val="auto"/>
          <w:sz w:val="32"/>
          <w:szCs w:val="32"/>
          <w:rPrChange w:id="8492" w:author="卢颖东" w:date="2019-05-21T14:56:00Z">
            <w:rPr>
              <w:del w:id="8493" w:author="谢浩然" w:date="2019-07-11T11:56:07Z"/>
              <w:rFonts w:hint="eastAsia" w:ascii="仿宋_GB2312" w:hAnsi="仿宋_GB2312" w:eastAsia="仿宋_GB2312" w:cs="仿宋_GB2312"/>
              <w:color w:val="auto"/>
              <w:sz w:val="32"/>
              <w:szCs w:val="32"/>
            </w:rPr>
          </w:rPrChange>
        </w:rPr>
        <w:pPrChange w:id="8490"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494" w:author="谢浩然" w:date="2019-07-11T11:56:07Z">
        <w:r>
          <w:rPr>
            <w:rFonts w:hint="eastAsia" w:ascii="宋体" w:hAnsi="宋体" w:eastAsia="仿宋_GB2312" w:cs="仿宋_GB2312"/>
            <w:color w:val="auto"/>
            <w:sz w:val="32"/>
            <w:szCs w:val="32"/>
            <w:lang w:val="en-US" w:eastAsia="zh-CN"/>
            <w:rPrChange w:id="8495" w:author="卢颖东" w:date="2019-05-21T14:56:00Z">
              <w:rPr>
                <w:rFonts w:hint="eastAsia" w:ascii="仿宋_GB2312" w:hAnsi="仿宋_GB2312" w:eastAsia="仿宋_GB2312" w:cs="仿宋_GB2312"/>
                <w:color w:val="auto"/>
                <w:sz w:val="32"/>
                <w:szCs w:val="32"/>
                <w:lang w:val="en-US" w:eastAsia="zh-CN"/>
              </w:rPr>
            </w:rPrChange>
          </w:rPr>
          <w:delText>“</w:delText>
        </w:r>
      </w:del>
      <w:del w:id="8497" w:author="谢浩然" w:date="2019-07-11T11:56:07Z">
        <w:r>
          <w:rPr>
            <w:rFonts w:hint="eastAsia" w:ascii="宋体" w:hAnsi="宋体" w:eastAsia="仿宋_GB2312" w:cs="仿宋_GB2312"/>
            <w:color w:val="auto"/>
            <w:sz w:val="32"/>
            <w:szCs w:val="32"/>
            <w:rPrChange w:id="8498" w:author="卢颖东" w:date="2019-05-21T14:56:00Z">
              <w:rPr>
                <w:rFonts w:hint="eastAsia" w:ascii="仿宋_GB2312" w:hAnsi="仿宋_GB2312" w:eastAsia="仿宋_GB2312" w:cs="仿宋_GB2312"/>
                <w:color w:val="auto"/>
                <w:sz w:val="32"/>
                <w:szCs w:val="32"/>
              </w:rPr>
            </w:rPrChange>
          </w:rPr>
          <w:delText>住宅项目配</w:delText>
        </w:r>
      </w:del>
      <w:del w:id="8500" w:author="谢浩然" w:date="2019-07-11T11:56:07Z">
        <w:r>
          <w:rPr>
            <w:rFonts w:hint="eastAsia" w:ascii="宋体" w:hAnsi="宋体" w:eastAsia="仿宋_GB2312" w:cs="仿宋_GB2312"/>
            <w:bCs/>
            <w:color w:val="auto"/>
            <w:sz w:val="32"/>
            <w:szCs w:val="32"/>
            <w:lang w:val="en-US" w:eastAsia="zh-CN"/>
            <w:rPrChange w:id="8501" w:author="卢颖东" w:date="2019-05-21T14:56:00Z">
              <w:rPr>
                <w:rFonts w:hint="eastAsia" w:ascii="仿宋_GB2312" w:hAnsi="仿宋_GB2312" w:eastAsia="仿宋_GB2312" w:cs="仿宋_GB2312"/>
                <w:bCs/>
                <w:color w:val="auto"/>
                <w:sz w:val="32"/>
                <w:szCs w:val="32"/>
                <w:lang w:val="en-US" w:eastAsia="zh-CN"/>
              </w:rPr>
            </w:rPrChange>
          </w:rPr>
          <w:delText>建</w:delText>
        </w:r>
      </w:del>
      <w:del w:id="8503" w:author="谢浩然" w:date="2019-07-11T11:56:07Z">
        <w:r>
          <w:rPr>
            <w:rFonts w:hint="eastAsia" w:ascii="宋体" w:hAnsi="宋体" w:eastAsia="仿宋_GB2312" w:cs="仿宋_GB2312"/>
            <w:color w:val="auto"/>
            <w:sz w:val="32"/>
            <w:szCs w:val="32"/>
            <w:rPrChange w:id="8504" w:author="卢颖东" w:date="2019-05-21T14:56:00Z">
              <w:rPr>
                <w:rFonts w:hint="eastAsia" w:ascii="仿宋_GB2312" w:hAnsi="仿宋_GB2312" w:eastAsia="仿宋_GB2312" w:cs="仿宋_GB2312"/>
                <w:color w:val="auto"/>
                <w:sz w:val="32"/>
                <w:szCs w:val="32"/>
              </w:rPr>
            </w:rPrChange>
          </w:rPr>
          <w:delText>的</w:delText>
        </w:r>
      </w:del>
      <w:del w:id="8506" w:author="谢浩然" w:date="2019-07-11T11:56:07Z">
        <w:r>
          <w:rPr>
            <w:rFonts w:hint="eastAsia" w:ascii="宋体" w:hAnsi="宋体" w:eastAsia="仿宋_GB2312" w:cs="仿宋_GB2312"/>
            <w:bCs/>
            <w:color w:val="auto"/>
            <w:sz w:val="32"/>
            <w:szCs w:val="32"/>
            <w:lang w:val="en-US" w:eastAsia="zh-CN"/>
            <w:rPrChange w:id="8507" w:author="卢颖东" w:date="2019-05-21T14:56:00Z">
              <w:rPr>
                <w:rFonts w:hint="eastAsia" w:ascii="仿宋_GB2312" w:hAnsi="仿宋_GB2312" w:eastAsia="仿宋_GB2312" w:cs="仿宋_GB2312"/>
                <w:bCs/>
                <w:color w:val="auto"/>
                <w:sz w:val="32"/>
                <w:szCs w:val="32"/>
                <w:lang w:val="en-US" w:eastAsia="zh-CN"/>
              </w:rPr>
            </w:rPrChange>
          </w:rPr>
          <w:delText>户外供</w:delText>
        </w:r>
      </w:del>
      <w:del w:id="8509" w:author="谢浩然" w:date="2019-07-11T11:56:07Z">
        <w:r>
          <w:rPr>
            <w:rFonts w:hint="eastAsia" w:ascii="宋体" w:hAnsi="宋体" w:eastAsia="仿宋_GB2312" w:cs="仿宋_GB2312"/>
            <w:color w:val="auto"/>
            <w:sz w:val="32"/>
            <w:szCs w:val="32"/>
            <w:rPrChange w:id="8510" w:author="卢颖东" w:date="2019-05-21T14:56:00Z">
              <w:rPr>
                <w:rFonts w:hint="eastAsia" w:ascii="仿宋_GB2312" w:hAnsi="仿宋_GB2312" w:eastAsia="仿宋_GB2312" w:cs="仿宋_GB2312"/>
                <w:color w:val="auto"/>
                <w:sz w:val="32"/>
                <w:szCs w:val="32"/>
              </w:rPr>
            </w:rPrChange>
          </w:rPr>
          <w:delText>水设施，属于业主共有，</w:delText>
        </w:r>
      </w:del>
      <w:del w:id="8512" w:author="谢浩然" w:date="2019-07-11T11:56:07Z">
        <w:r>
          <w:rPr>
            <w:rFonts w:hint="eastAsia" w:ascii="宋体" w:hAnsi="宋体" w:eastAsia="仿宋_GB2312" w:cs="仿宋_GB2312"/>
            <w:color w:val="auto"/>
            <w:sz w:val="32"/>
            <w:szCs w:val="32"/>
            <w:lang w:eastAsia="zh-CN"/>
            <w:rPrChange w:id="8513" w:author="卢颖东" w:date="2019-05-21T14:56:00Z">
              <w:rPr>
                <w:rFonts w:hint="eastAsia" w:ascii="仿宋_GB2312" w:hAnsi="仿宋_GB2312" w:eastAsia="仿宋_GB2312" w:cs="仿宋_GB2312"/>
                <w:color w:val="auto"/>
                <w:sz w:val="32"/>
                <w:szCs w:val="32"/>
                <w:lang w:eastAsia="zh-CN"/>
              </w:rPr>
            </w:rPrChange>
          </w:rPr>
          <w:delText>由</w:delText>
        </w:r>
      </w:del>
      <w:del w:id="8515" w:author="谢浩然" w:date="2019-07-11T11:56:07Z">
        <w:r>
          <w:rPr>
            <w:rFonts w:hint="eastAsia" w:ascii="宋体" w:hAnsi="宋体" w:eastAsia="仿宋_GB2312" w:cs="仿宋_GB2312"/>
            <w:color w:val="auto"/>
            <w:sz w:val="32"/>
            <w:szCs w:val="32"/>
            <w:lang w:val="en-US" w:eastAsia="zh-CN"/>
            <w:rPrChange w:id="8516" w:author="卢颖东" w:date="2019-05-21T14:56:00Z">
              <w:rPr>
                <w:rFonts w:hint="eastAsia" w:ascii="仿宋_GB2312" w:hAnsi="仿宋_GB2312" w:eastAsia="仿宋_GB2312" w:cs="仿宋_GB2312"/>
                <w:color w:val="auto"/>
                <w:sz w:val="32"/>
                <w:szCs w:val="32"/>
                <w:lang w:val="en-US" w:eastAsia="zh-CN"/>
              </w:rPr>
            </w:rPrChange>
          </w:rPr>
          <w:delText>业主大会依法决定委托相关单位进行管理、维护。业主大会未成立或者业主大会未依法决定委托单位的，住宅项目配建的户外供水设施</w:delText>
        </w:r>
      </w:del>
      <w:del w:id="8518" w:author="谢浩然" w:date="2019-07-11T11:56:07Z">
        <w:r>
          <w:rPr>
            <w:rFonts w:hint="eastAsia" w:ascii="宋体" w:hAnsi="宋体" w:eastAsia="仿宋_GB2312" w:cs="仿宋_GB2312"/>
            <w:color w:val="auto"/>
            <w:sz w:val="32"/>
            <w:szCs w:val="32"/>
            <w:rPrChange w:id="8519" w:author="卢颖东" w:date="2019-05-21T14:56:00Z">
              <w:rPr>
                <w:rFonts w:hint="eastAsia" w:ascii="仿宋_GB2312" w:hAnsi="仿宋_GB2312" w:eastAsia="仿宋_GB2312" w:cs="仿宋_GB2312"/>
                <w:color w:val="auto"/>
                <w:sz w:val="32"/>
                <w:szCs w:val="32"/>
              </w:rPr>
            </w:rPrChange>
          </w:rPr>
          <w:delText>经</w:delText>
        </w:r>
      </w:del>
      <w:del w:id="8521" w:author="谢浩然" w:date="2019-07-11T11:56:07Z">
        <w:r>
          <w:rPr>
            <w:rFonts w:hint="eastAsia" w:ascii="宋体" w:hAnsi="宋体" w:eastAsia="仿宋_GB2312" w:cs="仿宋_GB2312"/>
            <w:bCs/>
            <w:color w:val="auto"/>
            <w:sz w:val="32"/>
            <w:szCs w:val="32"/>
            <w:lang w:val="en-US" w:eastAsia="zh-CN"/>
            <w:rPrChange w:id="8522" w:author="卢颖东" w:date="2019-05-21T14:56:00Z">
              <w:rPr>
                <w:rFonts w:hint="eastAsia" w:ascii="仿宋_GB2312" w:hAnsi="仿宋_GB2312" w:eastAsia="仿宋_GB2312" w:cs="仿宋_GB2312"/>
                <w:bCs/>
                <w:color w:val="auto"/>
                <w:sz w:val="32"/>
                <w:szCs w:val="32"/>
                <w:lang w:val="en-US" w:eastAsia="zh-CN"/>
              </w:rPr>
            </w:rPrChange>
          </w:rPr>
          <w:delText>供水单位</w:delText>
        </w:r>
      </w:del>
      <w:del w:id="8524" w:author="谢浩然" w:date="2019-07-11T11:56:07Z">
        <w:r>
          <w:rPr>
            <w:rFonts w:hint="eastAsia" w:ascii="宋体" w:hAnsi="宋体" w:eastAsia="仿宋_GB2312" w:cs="仿宋_GB2312"/>
            <w:color w:val="auto"/>
            <w:sz w:val="32"/>
            <w:szCs w:val="32"/>
            <w:rPrChange w:id="8525" w:author="卢颖东" w:date="2019-05-21T14:56:00Z">
              <w:rPr>
                <w:rFonts w:hint="eastAsia" w:ascii="仿宋_GB2312" w:hAnsi="仿宋_GB2312" w:eastAsia="仿宋_GB2312" w:cs="仿宋_GB2312"/>
                <w:color w:val="auto"/>
                <w:sz w:val="32"/>
                <w:szCs w:val="32"/>
              </w:rPr>
            </w:rPrChange>
          </w:rPr>
          <w:delText>验收合格后，</w:delText>
        </w:r>
      </w:del>
      <w:del w:id="8527" w:author="谢浩然" w:date="2019-07-11T11:56:07Z">
        <w:r>
          <w:rPr>
            <w:rFonts w:hint="eastAsia" w:ascii="宋体" w:hAnsi="宋体" w:eastAsia="仿宋_GB2312" w:cs="仿宋_GB2312"/>
            <w:bCs/>
            <w:color w:val="auto"/>
            <w:sz w:val="32"/>
            <w:szCs w:val="32"/>
            <w:lang w:val="en-US" w:eastAsia="zh-CN"/>
            <w:rPrChange w:id="8528" w:author="卢颖东" w:date="2019-05-21T14:56:00Z">
              <w:rPr>
                <w:rFonts w:hint="eastAsia" w:ascii="仿宋_GB2312" w:hAnsi="仿宋_GB2312" w:eastAsia="仿宋_GB2312" w:cs="仿宋_GB2312"/>
                <w:bCs/>
                <w:color w:val="auto"/>
                <w:sz w:val="32"/>
                <w:szCs w:val="32"/>
                <w:lang w:val="en-US" w:eastAsia="zh-CN"/>
              </w:rPr>
            </w:rPrChange>
          </w:rPr>
          <w:delText>由</w:delText>
        </w:r>
      </w:del>
      <w:del w:id="8530" w:author="谢浩然" w:date="2019-07-11T11:56:07Z">
        <w:r>
          <w:rPr>
            <w:rFonts w:hint="eastAsia" w:ascii="宋体" w:hAnsi="宋体" w:eastAsia="仿宋_GB2312" w:cs="仿宋_GB2312"/>
            <w:color w:val="auto"/>
            <w:sz w:val="32"/>
            <w:szCs w:val="32"/>
            <w:rPrChange w:id="8531" w:author="卢颖东" w:date="2019-05-21T14:56:00Z">
              <w:rPr>
                <w:rFonts w:hint="eastAsia" w:ascii="仿宋_GB2312" w:hAnsi="仿宋_GB2312" w:eastAsia="仿宋_GB2312" w:cs="仿宋_GB2312"/>
                <w:color w:val="auto"/>
                <w:sz w:val="32"/>
                <w:szCs w:val="32"/>
              </w:rPr>
            </w:rPrChange>
          </w:rPr>
          <w:delText>所在区域供水</w:delText>
        </w:r>
      </w:del>
      <w:del w:id="8533" w:author="谢浩然" w:date="2019-07-11T11:56:07Z">
        <w:r>
          <w:rPr>
            <w:rFonts w:hint="eastAsia" w:ascii="宋体" w:hAnsi="宋体" w:eastAsia="仿宋_GB2312" w:cs="仿宋_GB2312"/>
            <w:bCs/>
            <w:color w:val="auto"/>
            <w:sz w:val="32"/>
            <w:szCs w:val="32"/>
            <w:lang w:val="en-US" w:eastAsia="zh-CN"/>
            <w:rPrChange w:id="8534" w:author="卢颖东" w:date="2019-05-21T14:56:00Z">
              <w:rPr>
                <w:rFonts w:hint="eastAsia" w:ascii="仿宋_GB2312" w:hAnsi="仿宋_GB2312" w:eastAsia="仿宋_GB2312" w:cs="仿宋_GB2312"/>
                <w:bCs/>
                <w:color w:val="auto"/>
                <w:sz w:val="32"/>
                <w:szCs w:val="32"/>
                <w:lang w:val="en-US" w:eastAsia="zh-CN"/>
              </w:rPr>
            </w:rPrChange>
          </w:rPr>
          <w:delText>单位</w:delText>
        </w:r>
      </w:del>
      <w:del w:id="8536" w:author="谢浩然" w:date="2019-07-11T11:56:07Z">
        <w:r>
          <w:rPr>
            <w:rFonts w:hint="eastAsia" w:ascii="宋体" w:hAnsi="宋体" w:eastAsia="仿宋_GB2312" w:cs="仿宋_GB2312"/>
            <w:color w:val="auto"/>
            <w:sz w:val="32"/>
            <w:szCs w:val="32"/>
            <w:rPrChange w:id="8537" w:author="卢颖东" w:date="2019-05-21T14:56:00Z">
              <w:rPr>
                <w:rFonts w:hint="eastAsia" w:ascii="仿宋_GB2312" w:hAnsi="仿宋_GB2312" w:eastAsia="仿宋_GB2312" w:cs="仿宋_GB2312"/>
                <w:color w:val="auto"/>
                <w:sz w:val="32"/>
                <w:szCs w:val="32"/>
              </w:rPr>
            </w:rPrChange>
          </w:rPr>
          <w:delText>统一管理</w:delText>
        </w:r>
      </w:del>
      <w:del w:id="8539" w:author="谢浩然" w:date="2019-07-11T11:56:07Z">
        <w:r>
          <w:rPr>
            <w:rFonts w:hint="eastAsia" w:ascii="宋体" w:hAnsi="宋体" w:eastAsia="仿宋_GB2312" w:cs="仿宋_GB2312"/>
            <w:i w:val="0"/>
            <w:iCs w:val="0"/>
            <w:color w:val="auto"/>
            <w:sz w:val="32"/>
            <w:szCs w:val="32"/>
            <w:rPrChange w:id="8540" w:author="卢颖东" w:date="2019-05-21T14:56:00Z">
              <w:rPr>
                <w:rFonts w:hint="eastAsia" w:ascii="仿宋_GB2312" w:hAnsi="仿宋_GB2312" w:eastAsia="仿宋_GB2312" w:cs="仿宋_GB2312"/>
                <w:i w:val="0"/>
                <w:iCs w:val="0"/>
                <w:color w:val="auto"/>
                <w:sz w:val="32"/>
                <w:szCs w:val="32"/>
              </w:rPr>
            </w:rPrChange>
          </w:rPr>
          <w:delText>、</w:delText>
        </w:r>
      </w:del>
      <w:del w:id="8542" w:author="谢浩然" w:date="2019-07-11T11:56:07Z">
        <w:r>
          <w:rPr>
            <w:rFonts w:hint="eastAsia" w:ascii="宋体" w:hAnsi="宋体" w:eastAsia="仿宋_GB2312" w:cs="仿宋_GB2312"/>
            <w:color w:val="auto"/>
            <w:sz w:val="32"/>
            <w:szCs w:val="32"/>
            <w:rPrChange w:id="8543" w:author="卢颖东" w:date="2019-05-21T14:56:00Z">
              <w:rPr>
                <w:rFonts w:hint="eastAsia" w:ascii="仿宋_GB2312" w:hAnsi="仿宋_GB2312" w:eastAsia="仿宋_GB2312" w:cs="仿宋_GB2312"/>
                <w:color w:val="auto"/>
                <w:sz w:val="32"/>
                <w:szCs w:val="32"/>
              </w:rPr>
            </w:rPrChange>
          </w:rPr>
          <w:delText>维护</w:delText>
        </w:r>
      </w:del>
      <w:del w:id="8545" w:author="谢浩然" w:date="2019-07-11T11:56:07Z">
        <w:r>
          <w:rPr>
            <w:rFonts w:hint="eastAsia" w:ascii="宋体" w:hAnsi="宋体" w:eastAsia="仿宋_GB2312" w:cs="仿宋_GB2312"/>
            <w:color w:val="auto"/>
            <w:sz w:val="32"/>
            <w:szCs w:val="32"/>
            <w:lang w:val="en-US" w:eastAsia="zh-CN"/>
            <w:rPrChange w:id="8546" w:author="卢颖东" w:date="2019-05-21T14:56:00Z">
              <w:rPr>
                <w:rFonts w:hint="eastAsia" w:ascii="仿宋_GB2312" w:hAnsi="仿宋_GB2312" w:eastAsia="仿宋_GB2312" w:cs="仿宋_GB2312"/>
                <w:color w:val="auto"/>
                <w:sz w:val="32"/>
                <w:szCs w:val="32"/>
                <w:lang w:val="en-US" w:eastAsia="zh-CN"/>
              </w:rPr>
            </w:rPrChange>
          </w:rPr>
          <w:delText>。移交供水单位管理维护的具体实施办法</w:delText>
        </w:r>
      </w:del>
      <w:del w:id="8548" w:author="谢浩然" w:date="2019-07-11T11:56:07Z">
        <w:r>
          <w:rPr>
            <w:rFonts w:hint="eastAsia" w:ascii="宋体" w:hAnsi="宋体" w:eastAsia="仿宋_GB2312" w:cs="仿宋_GB2312"/>
            <w:color w:val="auto"/>
            <w:sz w:val="32"/>
            <w:szCs w:val="32"/>
            <w:rPrChange w:id="8549" w:author="卢颖东" w:date="2019-05-21T14:56:00Z">
              <w:rPr>
                <w:rFonts w:hint="eastAsia" w:ascii="仿宋_GB2312" w:hAnsi="仿宋_GB2312" w:eastAsia="仿宋_GB2312" w:cs="仿宋_GB2312"/>
                <w:color w:val="auto"/>
                <w:sz w:val="32"/>
                <w:szCs w:val="32"/>
              </w:rPr>
            </w:rPrChange>
          </w:rPr>
          <w:delText>，由市供水行政主管部门制定并报市人民政府</w:delText>
        </w:r>
      </w:del>
      <w:del w:id="8551" w:author="谢浩然" w:date="2019-07-11T11:56:07Z">
        <w:r>
          <w:rPr>
            <w:rFonts w:hint="eastAsia" w:ascii="宋体" w:hAnsi="宋体" w:eastAsia="仿宋_GB2312" w:cs="仿宋_GB2312"/>
            <w:color w:val="auto"/>
            <w:sz w:val="32"/>
            <w:szCs w:val="32"/>
            <w:lang w:eastAsia="zh-CN"/>
            <w:rPrChange w:id="8552" w:author="卢颖东" w:date="2019-05-21T14:56:00Z">
              <w:rPr>
                <w:rFonts w:hint="eastAsia" w:ascii="仿宋_GB2312" w:hAnsi="仿宋_GB2312" w:eastAsia="仿宋_GB2312" w:cs="仿宋_GB2312"/>
                <w:color w:val="auto"/>
                <w:sz w:val="32"/>
                <w:szCs w:val="32"/>
                <w:lang w:eastAsia="zh-CN"/>
              </w:rPr>
            </w:rPrChange>
          </w:rPr>
          <w:delText>批准</w:delText>
        </w:r>
      </w:del>
      <w:del w:id="8554" w:author="谢浩然" w:date="2019-07-11T11:56:07Z">
        <w:r>
          <w:rPr>
            <w:rFonts w:hint="eastAsia" w:ascii="宋体" w:hAnsi="宋体" w:eastAsia="仿宋_GB2312" w:cs="仿宋_GB2312"/>
            <w:color w:val="auto"/>
            <w:sz w:val="32"/>
            <w:szCs w:val="32"/>
            <w:rPrChange w:id="8555" w:author="卢颖东" w:date="2019-05-21T14:56:00Z">
              <w:rPr>
                <w:rFonts w:hint="eastAsia" w:ascii="仿宋_GB2312" w:hAnsi="仿宋_GB2312" w:eastAsia="仿宋_GB2312" w:cs="仿宋_GB2312"/>
                <w:color w:val="auto"/>
                <w:sz w:val="32"/>
                <w:szCs w:val="32"/>
              </w:rPr>
            </w:rPrChange>
          </w:rPr>
          <w:delText>后实施。</w:delText>
        </w:r>
      </w:del>
      <w:del w:id="8557" w:author="谢浩然" w:date="2019-07-11T11:56:07Z">
        <w:r>
          <w:rPr>
            <w:rFonts w:hint="eastAsia" w:ascii="宋体" w:hAnsi="宋体" w:eastAsia="仿宋_GB2312" w:cs="仿宋_GB2312"/>
            <w:color w:val="auto"/>
            <w:sz w:val="32"/>
            <w:szCs w:val="32"/>
            <w:lang w:val="en-US" w:eastAsia="zh-CN"/>
            <w:rPrChange w:id="8558" w:author="卢颖东" w:date="2019-05-21T14:56:00Z">
              <w:rPr>
                <w:rFonts w:hint="eastAsia" w:ascii="仿宋_GB2312" w:hAnsi="仿宋_GB2312" w:eastAsia="仿宋_GB2312" w:cs="仿宋_GB2312"/>
                <w:color w:val="auto"/>
                <w:sz w:val="32"/>
                <w:szCs w:val="32"/>
                <w:lang w:val="en-US" w:eastAsia="zh-CN"/>
              </w:rPr>
            </w:rPrChange>
          </w:rPr>
          <w:delText>”</w:delText>
        </w:r>
      </w:del>
      <w:del w:id="8560" w:author="谢浩然" w:date="2019-07-11T11:56:07Z">
        <w:r>
          <w:rPr>
            <w:rFonts w:hint="eastAsia" w:ascii="宋体" w:hAnsi="宋体" w:eastAsia="仿宋_GB2312" w:cs="仿宋_GB2312"/>
            <w:color w:val="auto"/>
            <w:sz w:val="32"/>
            <w:szCs w:val="32"/>
            <w:rPrChange w:id="8561" w:author="卢颖东" w:date="2019-05-21T14:56:00Z">
              <w:rPr>
                <w:rFonts w:hint="eastAsia" w:ascii="仿宋_GB2312" w:hAnsi="仿宋_GB2312" w:eastAsia="仿宋_GB2312" w:cs="仿宋_GB2312"/>
                <w:color w:val="auto"/>
                <w:sz w:val="32"/>
                <w:szCs w:val="32"/>
              </w:rPr>
            </w:rPrChange>
          </w:rPr>
          <w:delText>（草案表决稿第</w:delText>
        </w:r>
      </w:del>
      <w:del w:id="8563" w:author="谢浩然" w:date="2019-07-11T11:56:07Z">
        <w:r>
          <w:rPr>
            <w:rFonts w:hint="eastAsia" w:ascii="宋体" w:hAnsi="宋体" w:eastAsia="仿宋_GB2312" w:cs="仿宋_GB2312"/>
            <w:color w:val="auto"/>
            <w:sz w:val="32"/>
            <w:szCs w:val="32"/>
            <w:lang w:eastAsia="zh-CN"/>
            <w:rPrChange w:id="8564" w:author="卢颖东" w:date="2019-05-21T14:56:00Z">
              <w:rPr>
                <w:rFonts w:hint="eastAsia" w:ascii="仿宋_GB2312" w:hAnsi="仿宋_GB2312" w:eastAsia="仿宋_GB2312" w:cs="仿宋_GB2312"/>
                <w:color w:val="auto"/>
                <w:sz w:val="32"/>
                <w:szCs w:val="32"/>
                <w:lang w:eastAsia="zh-CN"/>
              </w:rPr>
            </w:rPrChange>
          </w:rPr>
          <w:delText>二十一</w:delText>
        </w:r>
      </w:del>
      <w:del w:id="8566" w:author="谢浩然" w:date="2019-07-11T11:56:07Z">
        <w:r>
          <w:rPr>
            <w:rFonts w:hint="eastAsia" w:ascii="宋体" w:hAnsi="宋体" w:eastAsia="仿宋_GB2312" w:cs="仿宋_GB2312"/>
            <w:color w:val="auto"/>
            <w:sz w:val="32"/>
            <w:szCs w:val="32"/>
            <w:rPrChange w:id="8567" w:author="卢颖东" w:date="2019-05-21T14:56:00Z">
              <w:rPr>
                <w:rFonts w:hint="eastAsia" w:ascii="仿宋_GB2312" w:hAnsi="仿宋_GB2312" w:eastAsia="仿宋_GB2312" w:cs="仿宋_GB2312"/>
                <w:color w:val="auto"/>
                <w:sz w:val="32"/>
                <w:szCs w:val="32"/>
              </w:rPr>
            </w:rPrChange>
          </w:rPr>
          <w:delText>条</w:delText>
        </w:r>
      </w:del>
      <w:del w:id="8569" w:author="谢浩然" w:date="2019-07-11T11:56:07Z">
        <w:r>
          <w:rPr>
            <w:rFonts w:hint="eastAsia" w:ascii="宋体" w:hAnsi="宋体" w:eastAsia="仿宋_GB2312" w:cs="仿宋_GB2312"/>
            <w:color w:val="auto"/>
            <w:sz w:val="32"/>
            <w:szCs w:val="32"/>
            <w:lang w:eastAsia="zh-CN"/>
            <w:rPrChange w:id="8570" w:author="卢颖东" w:date="2019-05-21T14:56:00Z">
              <w:rPr>
                <w:rFonts w:hint="eastAsia" w:ascii="仿宋_GB2312" w:hAnsi="仿宋_GB2312" w:eastAsia="仿宋_GB2312" w:cs="仿宋_GB2312"/>
                <w:color w:val="auto"/>
                <w:sz w:val="32"/>
                <w:szCs w:val="32"/>
                <w:lang w:eastAsia="zh-CN"/>
              </w:rPr>
            </w:rPrChange>
          </w:rPr>
          <w:delText>第二款</w:delText>
        </w:r>
      </w:del>
      <w:del w:id="8572" w:author="谢浩然" w:date="2019-07-11T11:56:07Z">
        <w:r>
          <w:rPr>
            <w:rFonts w:hint="eastAsia" w:ascii="宋体" w:hAnsi="宋体" w:eastAsia="仿宋_GB2312" w:cs="仿宋_GB2312"/>
            <w:color w:val="auto"/>
            <w:sz w:val="32"/>
            <w:szCs w:val="32"/>
            <w:rPrChange w:id="8573" w:author="卢颖东" w:date="2019-05-21T14:56:00Z">
              <w:rPr>
                <w:rFonts w:hint="eastAsia" w:ascii="仿宋_GB2312" w:hAnsi="仿宋_GB2312" w:eastAsia="仿宋_GB2312" w:cs="仿宋_GB2312"/>
                <w:color w:val="auto"/>
                <w:sz w:val="32"/>
                <w:szCs w:val="32"/>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590" w:lineRule="exact"/>
        <w:ind w:left="0" w:leftChars="0" w:right="0" w:rightChars="0" w:firstLine="0" w:firstLineChars="0"/>
        <w:textAlignment w:val="auto"/>
        <w:rPr>
          <w:del w:id="8576" w:author="谢浩然" w:date="2019-07-11T11:56:07Z"/>
          <w:rFonts w:hint="eastAsia" w:ascii="宋体" w:hAnsi="宋体" w:eastAsia="仿宋_GB2312" w:cs="仿宋_GB2312"/>
          <w:color w:val="auto"/>
          <w:kern w:val="0"/>
          <w:sz w:val="32"/>
          <w:szCs w:val="32"/>
          <w:lang w:val="en-US" w:eastAsia="zh-CN" w:bidi="ar-SA"/>
          <w:rPrChange w:id="8577" w:author="卢颖东" w:date="2019-05-21T14:56:00Z">
            <w:rPr>
              <w:del w:id="8578" w:author="谢浩然" w:date="2019-07-11T11:56:07Z"/>
              <w:rFonts w:hint="eastAsia" w:ascii="仿宋_GB2312" w:hAnsi="仿宋_GB2312" w:eastAsia="仿宋_GB2312" w:cs="仿宋_GB2312"/>
              <w:color w:val="auto"/>
              <w:kern w:val="0"/>
              <w:sz w:val="32"/>
              <w:szCs w:val="32"/>
              <w:lang w:val="en-US" w:eastAsia="zh-CN" w:bidi="ar-SA"/>
            </w:rPr>
          </w:rPrChange>
        </w:rPr>
        <w:pPrChange w:id="8575" w:author="谢浩然" w:date="2019-07-11T11:56:08Z">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579" w:author="谢浩然" w:date="2019-07-11T11:56:07Z">
        <w:r>
          <w:rPr>
            <w:rFonts w:hint="eastAsia" w:ascii="宋体" w:hAnsi="宋体" w:eastAsia="仿宋_GB2312" w:cs="仿宋_GB2312"/>
            <w:color w:val="auto"/>
            <w:kern w:val="0"/>
            <w:sz w:val="32"/>
            <w:szCs w:val="32"/>
            <w:lang w:val="en-US" w:eastAsia="zh-CN" w:bidi="ar-SA"/>
            <w:rPrChange w:id="8580" w:author="卢颖东" w:date="2019-05-21T14:56:00Z">
              <w:rPr>
                <w:rFonts w:hint="eastAsia" w:ascii="仿宋_GB2312" w:hAnsi="仿宋_GB2312" w:eastAsia="仿宋_GB2312" w:cs="仿宋_GB2312"/>
                <w:color w:val="auto"/>
                <w:kern w:val="0"/>
                <w:sz w:val="32"/>
                <w:szCs w:val="32"/>
                <w:lang w:val="en-US" w:eastAsia="zh-CN" w:bidi="ar-SA"/>
              </w:rPr>
            </w:rPrChange>
          </w:rPr>
          <w:delText>有常委会组成人员认为，草案修改稿第三十三条第四款未区分居民用户和非居民用户，直接规定供水单位按照合同约定通过停水或者限制用水等方式，协助行政主体执行相关行政决定的规定不妥。根据《中华人民共和国行政强制法》规定，行政机关不得对居民生活以停水、停电方式迫使当事人履行相关行政决定,建议本款只对非居民用户进行规范。法制委员会同意这一意见，对草案修改稿第三十三条第四款作了相应修改，具体表述为：</w:delText>
        </w:r>
      </w:del>
    </w:p>
    <w:p>
      <w:pPr>
        <w:keepNext w:val="0"/>
        <w:keepLines w:val="0"/>
        <w:pageBreakBefore w:val="0"/>
        <w:kinsoku/>
        <w:wordWrap/>
        <w:overflowPunct/>
        <w:topLinePunct w:val="0"/>
        <w:autoSpaceDE/>
        <w:autoSpaceDN/>
        <w:bidi w:val="0"/>
        <w:adjustRightInd/>
        <w:snapToGrid/>
        <w:spacing w:line="590" w:lineRule="exact"/>
        <w:ind w:left="0" w:leftChars="0" w:right="0" w:rightChars="0" w:firstLine="0"/>
        <w:jc w:val="both"/>
        <w:textAlignment w:val="auto"/>
        <w:rPr>
          <w:del w:id="8583" w:author="谢浩然" w:date="2019-07-11T11:56:07Z"/>
          <w:rFonts w:hint="eastAsia" w:ascii="宋体" w:hAnsi="宋体" w:eastAsia="仿宋_GB2312" w:cs="仿宋_GB2312"/>
          <w:color w:val="auto"/>
          <w:sz w:val="32"/>
          <w:szCs w:val="32"/>
          <w:rPrChange w:id="8584" w:author="卢颖东" w:date="2019-05-21T14:56:00Z">
            <w:rPr>
              <w:del w:id="8585" w:author="谢浩然" w:date="2019-07-11T11:56:07Z"/>
              <w:rFonts w:hint="eastAsia" w:ascii="仿宋_GB2312" w:hAnsi="仿宋_GB2312" w:eastAsia="仿宋_GB2312" w:cs="仿宋_GB2312"/>
              <w:color w:val="auto"/>
              <w:sz w:val="32"/>
              <w:szCs w:val="32"/>
            </w:rPr>
          </w:rPrChange>
        </w:rPr>
        <w:pPrChange w:id="8582" w:author="谢浩然" w:date="2019-07-11T11:56:08Z">
          <w:pPr>
            <w:keepNext w:val="0"/>
            <w:keepLines w:val="0"/>
            <w:pageBreakBefore w:val="0"/>
            <w:kinsoku/>
            <w:wordWrap/>
            <w:overflowPunct/>
            <w:topLinePunct w:val="0"/>
            <w:autoSpaceDE/>
            <w:autoSpaceDN/>
            <w:bidi w:val="0"/>
            <w:adjustRightInd/>
            <w:snapToGrid/>
            <w:spacing w:line="240" w:lineRule="auto"/>
            <w:ind w:left="0" w:leftChars="0" w:right="0" w:rightChars="0" w:firstLine="640"/>
            <w:jc w:val="left"/>
            <w:textAlignment w:val="auto"/>
          </w:pPr>
        </w:pPrChange>
      </w:pPr>
      <w:del w:id="8586" w:author="谢浩然" w:date="2019-07-11T11:56:07Z">
        <w:r>
          <w:rPr>
            <w:rFonts w:hint="eastAsia" w:ascii="宋体" w:hAnsi="宋体" w:eastAsia="仿宋_GB2312" w:cs="仿宋_GB2312"/>
            <w:color w:val="auto"/>
            <w:kern w:val="0"/>
            <w:sz w:val="32"/>
            <w:szCs w:val="32"/>
            <w:lang w:val="en-US" w:eastAsia="zh-CN" w:bidi="ar-SA"/>
            <w:rPrChange w:id="8587" w:author="卢颖东" w:date="2019-05-21T14:56:00Z">
              <w:rPr>
                <w:rFonts w:hint="eastAsia" w:ascii="仿宋_GB2312" w:hAnsi="仿宋_GB2312" w:eastAsia="仿宋_GB2312" w:cs="仿宋_GB2312"/>
                <w:color w:val="auto"/>
                <w:kern w:val="0"/>
                <w:sz w:val="32"/>
                <w:szCs w:val="32"/>
                <w:lang w:val="en-US" w:eastAsia="zh-CN" w:bidi="ar-SA"/>
              </w:rPr>
            </w:rPrChange>
          </w:rPr>
          <w:delText>“</w:delText>
        </w:r>
      </w:del>
      <w:del w:id="8589" w:author="谢浩然" w:date="2019-07-11T11:56:07Z">
        <w:r>
          <w:rPr>
            <w:rFonts w:hint="eastAsia" w:ascii="宋体" w:hAnsi="宋体" w:eastAsia="仿宋_GB2312" w:cs="仿宋_GB2312"/>
            <w:color w:val="auto"/>
            <w:sz w:val="32"/>
            <w:szCs w:val="32"/>
            <w:lang w:eastAsia="zh-CN"/>
            <w:rPrChange w:id="8590" w:author="卢颖东" w:date="2019-05-21T14:56:00Z">
              <w:rPr>
                <w:rFonts w:hint="eastAsia" w:ascii="仿宋_GB2312" w:hAnsi="仿宋_GB2312" w:eastAsia="仿宋_GB2312" w:cs="仿宋_GB2312"/>
                <w:color w:val="auto"/>
                <w:sz w:val="32"/>
                <w:szCs w:val="32"/>
                <w:lang w:eastAsia="zh-CN"/>
              </w:rPr>
            </w:rPrChange>
          </w:rPr>
          <w:delText>生态</w:delText>
        </w:r>
      </w:del>
      <w:del w:id="8592" w:author="谢浩然" w:date="2019-07-11T11:56:07Z">
        <w:r>
          <w:rPr>
            <w:rFonts w:hint="eastAsia" w:ascii="宋体" w:hAnsi="宋体" w:eastAsia="仿宋_GB2312" w:cs="仿宋_GB2312"/>
            <w:color w:val="auto"/>
            <w:sz w:val="32"/>
            <w:szCs w:val="32"/>
            <w:rPrChange w:id="8593" w:author="卢颖东" w:date="2019-05-21T14:56:00Z">
              <w:rPr>
                <w:rFonts w:hint="eastAsia" w:ascii="仿宋_GB2312" w:hAnsi="仿宋_GB2312" w:eastAsia="仿宋_GB2312" w:cs="仿宋_GB2312"/>
                <w:color w:val="auto"/>
                <w:sz w:val="32"/>
                <w:szCs w:val="32"/>
              </w:rPr>
            </w:rPrChange>
          </w:rPr>
          <w:delText>环境、城市管理综合执法等行政管理部门</w:delText>
        </w:r>
      </w:del>
      <w:del w:id="8595" w:author="谢浩然" w:date="2019-07-11T11:56:07Z">
        <w:r>
          <w:rPr>
            <w:rFonts w:hint="eastAsia" w:ascii="宋体" w:hAnsi="宋体" w:eastAsia="仿宋_GB2312" w:cs="仿宋_GB2312"/>
            <w:i w:val="0"/>
            <w:iCs w:val="0"/>
            <w:color w:val="auto"/>
            <w:sz w:val="32"/>
            <w:szCs w:val="32"/>
            <w:rPrChange w:id="8596" w:author="卢颖东" w:date="2019-05-21T14:56:00Z">
              <w:rPr>
                <w:rFonts w:hint="eastAsia" w:ascii="仿宋_GB2312" w:hAnsi="仿宋_GB2312" w:eastAsia="仿宋_GB2312" w:cs="仿宋_GB2312"/>
                <w:i w:val="0"/>
                <w:iCs w:val="0"/>
                <w:color w:val="auto"/>
                <w:sz w:val="32"/>
                <w:szCs w:val="32"/>
              </w:rPr>
            </w:rPrChange>
          </w:rPr>
          <w:delText>根据法律规定</w:delText>
        </w:r>
      </w:del>
      <w:del w:id="8598" w:author="谢浩然" w:date="2019-07-11T11:56:07Z">
        <w:r>
          <w:rPr>
            <w:rFonts w:hint="eastAsia" w:ascii="宋体" w:hAnsi="宋体" w:eastAsia="仿宋_GB2312" w:cs="仿宋_GB2312"/>
            <w:color w:val="auto"/>
            <w:sz w:val="32"/>
            <w:szCs w:val="32"/>
            <w:lang w:eastAsia="zh-CN"/>
            <w:rPrChange w:id="8599" w:author="卢颖东" w:date="2019-05-21T14:56:00Z">
              <w:rPr>
                <w:rFonts w:hint="eastAsia" w:ascii="仿宋_GB2312" w:hAnsi="仿宋_GB2312" w:eastAsia="仿宋_GB2312" w:cs="仿宋_GB2312"/>
                <w:color w:val="auto"/>
                <w:sz w:val="32"/>
                <w:szCs w:val="32"/>
                <w:lang w:eastAsia="zh-CN"/>
              </w:rPr>
            </w:rPrChange>
          </w:rPr>
          <w:delText>对非居民用户</w:delText>
        </w:r>
      </w:del>
      <w:del w:id="8601" w:author="谢浩然" w:date="2019-07-11T11:56:07Z">
        <w:r>
          <w:rPr>
            <w:rFonts w:hint="eastAsia" w:ascii="宋体" w:hAnsi="宋体" w:eastAsia="仿宋_GB2312" w:cs="仿宋_GB2312"/>
            <w:color w:val="auto"/>
            <w:sz w:val="32"/>
            <w:szCs w:val="32"/>
            <w:rPrChange w:id="8602" w:author="卢颖东" w:date="2019-05-21T14:56:00Z">
              <w:rPr>
                <w:rFonts w:hint="eastAsia" w:ascii="仿宋_GB2312" w:hAnsi="仿宋_GB2312" w:eastAsia="仿宋_GB2312" w:cs="仿宋_GB2312"/>
                <w:color w:val="auto"/>
                <w:sz w:val="32"/>
                <w:szCs w:val="32"/>
              </w:rPr>
            </w:rPrChange>
          </w:rPr>
          <w:delText>作出</w:delText>
        </w:r>
      </w:del>
      <w:del w:id="8604" w:author="谢浩然" w:date="2019-07-11T11:56:07Z">
        <w:r>
          <w:rPr>
            <w:rFonts w:hint="eastAsia" w:ascii="宋体" w:hAnsi="宋体" w:eastAsia="仿宋_GB2312" w:cs="仿宋_GB2312"/>
            <w:i w:val="0"/>
            <w:iCs w:val="0"/>
            <w:color w:val="auto"/>
            <w:sz w:val="32"/>
            <w:szCs w:val="32"/>
            <w:rPrChange w:id="8605" w:author="卢颖东" w:date="2019-05-21T14:56:00Z">
              <w:rPr>
                <w:rFonts w:hint="eastAsia" w:ascii="仿宋_GB2312" w:hAnsi="仿宋_GB2312" w:eastAsia="仿宋_GB2312" w:cs="仿宋_GB2312"/>
                <w:i w:val="0"/>
                <w:iCs w:val="0"/>
                <w:color w:val="auto"/>
                <w:sz w:val="32"/>
                <w:szCs w:val="32"/>
              </w:rPr>
            </w:rPrChange>
          </w:rPr>
          <w:delText>停水或者限制用水</w:delText>
        </w:r>
      </w:del>
      <w:del w:id="8607" w:author="谢浩然" w:date="2019-07-11T11:56:07Z">
        <w:r>
          <w:rPr>
            <w:rFonts w:hint="eastAsia" w:ascii="宋体" w:hAnsi="宋体" w:eastAsia="仿宋_GB2312" w:cs="仿宋_GB2312"/>
            <w:color w:val="auto"/>
            <w:sz w:val="32"/>
            <w:szCs w:val="32"/>
            <w:rPrChange w:id="8608" w:author="卢颖东" w:date="2019-05-21T14:56:00Z">
              <w:rPr>
                <w:rFonts w:hint="eastAsia" w:ascii="仿宋_GB2312" w:hAnsi="仿宋_GB2312" w:eastAsia="仿宋_GB2312" w:cs="仿宋_GB2312"/>
                <w:color w:val="auto"/>
                <w:sz w:val="32"/>
                <w:szCs w:val="32"/>
              </w:rPr>
            </w:rPrChange>
          </w:rPr>
          <w:delText>的行政</w:delText>
        </w:r>
      </w:del>
      <w:del w:id="8610" w:author="谢浩然" w:date="2019-07-11T11:56:07Z">
        <w:r>
          <w:rPr>
            <w:rFonts w:hint="eastAsia" w:ascii="宋体" w:hAnsi="宋体" w:eastAsia="仿宋_GB2312" w:cs="仿宋_GB2312"/>
            <w:color w:val="auto"/>
            <w:sz w:val="32"/>
            <w:szCs w:val="32"/>
            <w:lang w:eastAsia="zh-CN"/>
            <w:rPrChange w:id="8611" w:author="卢颖东" w:date="2019-05-21T14:56:00Z">
              <w:rPr>
                <w:rFonts w:hint="eastAsia" w:ascii="仿宋_GB2312" w:hAnsi="仿宋_GB2312" w:eastAsia="仿宋_GB2312" w:cs="仿宋_GB2312"/>
                <w:color w:val="auto"/>
                <w:sz w:val="32"/>
                <w:szCs w:val="32"/>
                <w:lang w:eastAsia="zh-CN"/>
              </w:rPr>
            </w:rPrChange>
          </w:rPr>
          <w:delText>决定，</w:delText>
        </w:r>
      </w:del>
      <w:del w:id="8613" w:author="谢浩然" w:date="2019-07-11T11:56:07Z">
        <w:r>
          <w:rPr>
            <w:rFonts w:hint="eastAsia" w:ascii="宋体" w:hAnsi="宋体" w:eastAsia="仿宋_GB2312" w:cs="仿宋_GB2312"/>
            <w:color w:val="auto"/>
            <w:sz w:val="32"/>
            <w:szCs w:val="32"/>
            <w:rPrChange w:id="8614" w:author="卢颖东" w:date="2019-05-21T14:56:00Z">
              <w:rPr>
                <w:rFonts w:hint="eastAsia" w:ascii="仿宋_GB2312" w:hAnsi="仿宋_GB2312" w:eastAsia="仿宋_GB2312" w:cs="仿宋_GB2312"/>
                <w:color w:val="auto"/>
                <w:sz w:val="32"/>
                <w:szCs w:val="32"/>
              </w:rPr>
            </w:rPrChange>
          </w:rPr>
          <w:delText>需要供水</w:delText>
        </w:r>
      </w:del>
      <w:del w:id="8616" w:author="谢浩然" w:date="2019-07-11T11:56:07Z">
        <w:r>
          <w:rPr>
            <w:rFonts w:hint="eastAsia" w:ascii="宋体" w:hAnsi="宋体" w:eastAsia="仿宋_GB2312" w:cs="仿宋_GB2312"/>
            <w:color w:val="auto"/>
            <w:sz w:val="32"/>
            <w:szCs w:val="32"/>
            <w:lang w:eastAsia="zh-CN"/>
            <w:rPrChange w:id="8617" w:author="卢颖东" w:date="2019-05-21T14:56:00Z">
              <w:rPr>
                <w:rFonts w:hint="eastAsia" w:ascii="仿宋_GB2312" w:hAnsi="仿宋_GB2312" w:eastAsia="仿宋_GB2312" w:cs="仿宋_GB2312"/>
                <w:color w:val="auto"/>
                <w:sz w:val="32"/>
                <w:szCs w:val="32"/>
                <w:lang w:eastAsia="zh-CN"/>
              </w:rPr>
            </w:rPrChange>
          </w:rPr>
          <w:delText>单位</w:delText>
        </w:r>
      </w:del>
      <w:del w:id="8619" w:author="谢浩然" w:date="2019-07-11T11:56:07Z">
        <w:r>
          <w:rPr>
            <w:rFonts w:hint="eastAsia" w:ascii="宋体" w:hAnsi="宋体" w:eastAsia="仿宋_GB2312" w:cs="仿宋_GB2312"/>
            <w:color w:val="auto"/>
            <w:sz w:val="32"/>
            <w:szCs w:val="32"/>
            <w:rPrChange w:id="8620" w:author="卢颖东" w:date="2019-05-21T14:56:00Z">
              <w:rPr>
                <w:rFonts w:hint="eastAsia" w:ascii="仿宋_GB2312" w:hAnsi="仿宋_GB2312" w:eastAsia="仿宋_GB2312" w:cs="仿宋_GB2312"/>
                <w:color w:val="auto"/>
                <w:sz w:val="32"/>
                <w:szCs w:val="32"/>
              </w:rPr>
            </w:rPrChange>
          </w:rPr>
          <w:delText>配合</w:delText>
        </w:r>
      </w:del>
      <w:del w:id="8622" w:author="谢浩然" w:date="2019-07-11T11:56:07Z">
        <w:r>
          <w:rPr>
            <w:rFonts w:hint="eastAsia" w:ascii="宋体" w:hAnsi="宋体" w:eastAsia="仿宋_GB2312" w:cs="仿宋_GB2312"/>
            <w:i w:val="0"/>
            <w:iCs w:val="0"/>
            <w:color w:val="auto"/>
            <w:sz w:val="32"/>
            <w:szCs w:val="32"/>
            <w:rPrChange w:id="8623" w:author="卢颖东" w:date="2019-05-21T14:56:00Z">
              <w:rPr>
                <w:rFonts w:hint="eastAsia" w:ascii="仿宋_GB2312" w:hAnsi="仿宋_GB2312" w:eastAsia="仿宋_GB2312" w:cs="仿宋_GB2312"/>
                <w:i w:val="0"/>
                <w:iCs w:val="0"/>
                <w:color w:val="auto"/>
                <w:sz w:val="32"/>
                <w:szCs w:val="32"/>
              </w:rPr>
            </w:rPrChange>
          </w:rPr>
          <w:delText>的</w:delText>
        </w:r>
      </w:del>
      <w:del w:id="8625" w:author="谢浩然" w:date="2019-07-11T11:56:07Z">
        <w:r>
          <w:rPr>
            <w:rFonts w:hint="eastAsia" w:ascii="宋体" w:hAnsi="宋体" w:eastAsia="仿宋_GB2312" w:cs="仿宋_GB2312"/>
            <w:color w:val="auto"/>
            <w:sz w:val="32"/>
            <w:szCs w:val="32"/>
            <w:rPrChange w:id="8626" w:author="卢颖东" w:date="2019-05-21T14:56:00Z">
              <w:rPr>
                <w:rFonts w:hint="eastAsia" w:ascii="仿宋_GB2312" w:hAnsi="仿宋_GB2312" w:eastAsia="仿宋_GB2312" w:cs="仿宋_GB2312"/>
                <w:color w:val="auto"/>
                <w:sz w:val="32"/>
                <w:szCs w:val="32"/>
              </w:rPr>
            </w:rPrChange>
          </w:rPr>
          <w:delText>，应当书面通知供水</w:delText>
        </w:r>
      </w:del>
      <w:del w:id="8628" w:author="谢浩然" w:date="2019-07-11T11:56:07Z">
        <w:r>
          <w:rPr>
            <w:rFonts w:hint="eastAsia" w:ascii="宋体" w:hAnsi="宋体" w:eastAsia="仿宋_GB2312" w:cs="仿宋_GB2312"/>
            <w:color w:val="auto"/>
            <w:sz w:val="32"/>
            <w:szCs w:val="32"/>
            <w:lang w:eastAsia="zh-CN"/>
            <w:rPrChange w:id="8629" w:author="卢颖东" w:date="2019-05-21T14:56:00Z">
              <w:rPr>
                <w:rFonts w:hint="eastAsia" w:ascii="仿宋_GB2312" w:hAnsi="仿宋_GB2312" w:eastAsia="仿宋_GB2312" w:cs="仿宋_GB2312"/>
                <w:color w:val="auto"/>
                <w:sz w:val="32"/>
                <w:szCs w:val="32"/>
                <w:lang w:eastAsia="zh-CN"/>
              </w:rPr>
            </w:rPrChange>
          </w:rPr>
          <w:delText>单位，</w:delText>
        </w:r>
      </w:del>
      <w:del w:id="8631" w:author="谢浩然" w:date="2019-07-11T11:56:07Z">
        <w:r>
          <w:rPr>
            <w:rFonts w:hint="eastAsia" w:ascii="宋体" w:hAnsi="宋体" w:eastAsia="仿宋_GB2312" w:cs="仿宋_GB2312"/>
            <w:i w:val="0"/>
            <w:iCs w:val="0"/>
            <w:color w:val="auto"/>
            <w:sz w:val="32"/>
            <w:szCs w:val="32"/>
            <w:lang w:eastAsia="zh-CN"/>
            <w:rPrChange w:id="8632" w:author="卢颖东" w:date="2019-05-21T14:56:00Z">
              <w:rPr>
                <w:rFonts w:hint="eastAsia" w:ascii="仿宋_GB2312" w:hAnsi="仿宋_GB2312" w:eastAsia="仿宋_GB2312" w:cs="仿宋_GB2312"/>
                <w:i w:val="0"/>
                <w:iCs w:val="0"/>
                <w:color w:val="auto"/>
                <w:sz w:val="32"/>
                <w:szCs w:val="32"/>
                <w:lang w:eastAsia="zh-CN"/>
              </w:rPr>
            </w:rPrChange>
          </w:rPr>
          <w:delText>告知</w:delText>
        </w:r>
      </w:del>
      <w:del w:id="8634" w:author="谢浩然" w:date="2019-07-11T11:56:07Z">
        <w:r>
          <w:rPr>
            <w:rFonts w:hint="eastAsia" w:ascii="宋体" w:hAnsi="宋体" w:eastAsia="仿宋_GB2312" w:cs="仿宋_GB2312"/>
            <w:i w:val="0"/>
            <w:iCs w:val="0"/>
            <w:color w:val="auto"/>
            <w:sz w:val="32"/>
            <w:szCs w:val="32"/>
            <w:rPrChange w:id="8635" w:author="卢颖东" w:date="2019-05-21T14:56:00Z">
              <w:rPr>
                <w:rFonts w:hint="eastAsia" w:ascii="仿宋_GB2312" w:hAnsi="仿宋_GB2312" w:eastAsia="仿宋_GB2312" w:cs="仿宋_GB2312"/>
                <w:i w:val="0"/>
                <w:iCs w:val="0"/>
                <w:color w:val="auto"/>
                <w:sz w:val="32"/>
                <w:szCs w:val="32"/>
              </w:rPr>
            </w:rPrChange>
          </w:rPr>
          <w:delText>停水或者限制用水</w:delText>
        </w:r>
      </w:del>
      <w:del w:id="8637" w:author="谢浩然" w:date="2019-07-11T11:56:07Z">
        <w:r>
          <w:rPr>
            <w:rFonts w:hint="eastAsia" w:ascii="宋体" w:hAnsi="宋体" w:eastAsia="仿宋_GB2312" w:cs="仿宋_GB2312"/>
            <w:color w:val="auto"/>
            <w:sz w:val="32"/>
            <w:szCs w:val="32"/>
            <w:rPrChange w:id="8638" w:author="卢颖东" w:date="2019-05-21T14:56:00Z">
              <w:rPr>
                <w:rFonts w:hint="eastAsia" w:ascii="仿宋_GB2312" w:hAnsi="仿宋_GB2312" w:eastAsia="仿宋_GB2312" w:cs="仿宋_GB2312"/>
                <w:color w:val="auto"/>
                <w:sz w:val="32"/>
                <w:szCs w:val="32"/>
              </w:rPr>
            </w:rPrChange>
          </w:rPr>
          <w:delText>的对象、</w:delText>
        </w:r>
      </w:del>
      <w:del w:id="8640" w:author="谢浩然" w:date="2019-07-11T11:56:07Z">
        <w:r>
          <w:rPr>
            <w:rFonts w:hint="eastAsia" w:ascii="宋体" w:hAnsi="宋体" w:eastAsia="仿宋_GB2312" w:cs="仿宋_GB2312"/>
            <w:color w:val="auto"/>
            <w:sz w:val="32"/>
            <w:szCs w:val="32"/>
            <w:lang w:eastAsia="zh-CN"/>
            <w:rPrChange w:id="8641" w:author="卢颖东" w:date="2019-05-21T14:56:00Z">
              <w:rPr>
                <w:rFonts w:hint="eastAsia" w:ascii="仿宋_GB2312" w:hAnsi="仿宋_GB2312" w:eastAsia="仿宋_GB2312" w:cs="仿宋_GB2312"/>
                <w:color w:val="auto"/>
                <w:sz w:val="32"/>
                <w:szCs w:val="32"/>
                <w:lang w:eastAsia="zh-CN"/>
              </w:rPr>
            </w:rPrChange>
          </w:rPr>
          <w:delText>期</w:delText>
        </w:r>
      </w:del>
      <w:del w:id="8643" w:author="谢浩然" w:date="2019-07-11T11:56:07Z">
        <w:r>
          <w:rPr>
            <w:rFonts w:hint="eastAsia" w:ascii="宋体" w:hAnsi="宋体" w:eastAsia="仿宋_GB2312" w:cs="仿宋_GB2312"/>
            <w:color w:val="auto"/>
            <w:sz w:val="32"/>
            <w:szCs w:val="32"/>
            <w:rPrChange w:id="8644" w:author="卢颖东" w:date="2019-05-21T14:56:00Z">
              <w:rPr>
                <w:rFonts w:hint="eastAsia" w:ascii="仿宋_GB2312" w:hAnsi="仿宋_GB2312" w:eastAsia="仿宋_GB2312" w:cs="仿宋_GB2312"/>
                <w:color w:val="auto"/>
                <w:sz w:val="32"/>
                <w:szCs w:val="32"/>
              </w:rPr>
            </w:rPrChange>
          </w:rPr>
          <w:delText>间、范围，并抄报供水行政主管部门。供水</w:delText>
        </w:r>
      </w:del>
      <w:del w:id="8646" w:author="谢浩然" w:date="2019-07-11T11:56:07Z">
        <w:r>
          <w:rPr>
            <w:rFonts w:hint="eastAsia" w:ascii="宋体" w:hAnsi="宋体" w:eastAsia="仿宋_GB2312" w:cs="仿宋_GB2312"/>
            <w:color w:val="auto"/>
            <w:sz w:val="32"/>
            <w:szCs w:val="32"/>
            <w:lang w:eastAsia="zh-CN"/>
            <w:rPrChange w:id="8647" w:author="卢颖东" w:date="2019-05-21T14:56:00Z">
              <w:rPr>
                <w:rFonts w:hint="eastAsia" w:ascii="仿宋_GB2312" w:hAnsi="仿宋_GB2312" w:eastAsia="仿宋_GB2312" w:cs="仿宋_GB2312"/>
                <w:color w:val="auto"/>
                <w:sz w:val="32"/>
                <w:szCs w:val="32"/>
                <w:lang w:eastAsia="zh-CN"/>
              </w:rPr>
            </w:rPrChange>
          </w:rPr>
          <w:delText>单位</w:delText>
        </w:r>
      </w:del>
      <w:del w:id="8649" w:author="谢浩然" w:date="2019-07-11T11:56:07Z">
        <w:r>
          <w:rPr>
            <w:rFonts w:hint="eastAsia" w:ascii="宋体" w:hAnsi="宋体" w:eastAsia="仿宋_GB2312" w:cs="仿宋_GB2312"/>
            <w:color w:val="auto"/>
            <w:sz w:val="32"/>
            <w:szCs w:val="32"/>
            <w:rPrChange w:id="8650" w:author="卢颖东" w:date="2019-05-21T14:56:00Z">
              <w:rPr>
                <w:rFonts w:hint="eastAsia" w:ascii="仿宋_GB2312" w:hAnsi="仿宋_GB2312" w:eastAsia="仿宋_GB2312" w:cs="仿宋_GB2312"/>
                <w:color w:val="auto"/>
                <w:sz w:val="32"/>
                <w:szCs w:val="32"/>
              </w:rPr>
            </w:rPrChange>
          </w:rPr>
          <w:delText>应当</w:delText>
        </w:r>
      </w:del>
      <w:del w:id="8652" w:author="谢浩然" w:date="2019-07-11T11:56:07Z">
        <w:r>
          <w:rPr>
            <w:rFonts w:hint="eastAsia" w:ascii="宋体" w:hAnsi="宋体" w:eastAsia="仿宋_GB2312" w:cs="仿宋_GB2312"/>
            <w:i w:val="0"/>
            <w:iCs w:val="0"/>
            <w:color w:val="auto"/>
            <w:sz w:val="32"/>
            <w:szCs w:val="32"/>
            <w:rPrChange w:id="8653" w:author="卢颖东" w:date="2019-05-21T14:56:00Z">
              <w:rPr>
                <w:rFonts w:hint="eastAsia" w:ascii="仿宋_GB2312" w:hAnsi="仿宋_GB2312" w:eastAsia="仿宋_GB2312" w:cs="仿宋_GB2312"/>
                <w:i w:val="0"/>
                <w:iCs w:val="0"/>
                <w:color w:val="auto"/>
                <w:sz w:val="32"/>
                <w:szCs w:val="32"/>
              </w:rPr>
            </w:rPrChange>
          </w:rPr>
          <w:delText>按照</w:delText>
        </w:r>
      </w:del>
      <w:del w:id="8655" w:author="谢浩然" w:date="2019-07-11T11:56:07Z">
        <w:r>
          <w:rPr>
            <w:rFonts w:hint="eastAsia" w:ascii="宋体" w:hAnsi="宋体" w:eastAsia="仿宋_GB2312" w:cs="仿宋_GB2312"/>
            <w:i w:val="0"/>
            <w:iCs w:val="0"/>
            <w:color w:val="auto"/>
            <w:sz w:val="32"/>
            <w:szCs w:val="32"/>
            <w:lang w:eastAsia="zh-CN"/>
            <w:rPrChange w:id="8656" w:author="卢颖东" w:date="2019-05-21T14:56:00Z">
              <w:rPr>
                <w:rFonts w:hint="eastAsia" w:ascii="仿宋_GB2312" w:hAnsi="仿宋_GB2312" w:eastAsia="仿宋_GB2312" w:cs="仿宋_GB2312"/>
                <w:i w:val="0"/>
                <w:iCs w:val="0"/>
                <w:color w:val="auto"/>
                <w:sz w:val="32"/>
                <w:szCs w:val="32"/>
                <w:lang w:eastAsia="zh-CN"/>
              </w:rPr>
            </w:rPrChange>
          </w:rPr>
          <w:delText>要求</w:delText>
        </w:r>
      </w:del>
      <w:del w:id="8658" w:author="谢浩然" w:date="2019-07-11T11:56:07Z">
        <w:r>
          <w:rPr>
            <w:rFonts w:hint="eastAsia" w:ascii="宋体" w:hAnsi="宋体" w:eastAsia="仿宋_GB2312" w:cs="仿宋_GB2312"/>
            <w:color w:val="auto"/>
            <w:sz w:val="32"/>
            <w:szCs w:val="32"/>
            <w:rPrChange w:id="8659" w:author="卢颖东" w:date="2019-05-21T14:56:00Z">
              <w:rPr>
                <w:rFonts w:hint="eastAsia" w:ascii="仿宋_GB2312" w:hAnsi="仿宋_GB2312" w:eastAsia="仿宋_GB2312" w:cs="仿宋_GB2312"/>
                <w:color w:val="auto"/>
                <w:sz w:val="32"/>
                <w:szCs w:val="32"/>
              </w:rPr>
            </w:rPrChange>
          </w:rPr>
          <w:delText>停水或者限制</w:delText>
        </w:r>
      </w:del>
      <w:del w:id="8661" w:author="谢浩然" w:date="2019-07-11T11:56:07Z">
        <w:r>
          <w:rPr>
            <w:rFonts w:hint="eastAsia" w:ascii="宋体" w:hAnsi="宋体" w:eastAsia="仿宋_GB2312" w:cs="仿宋_GB2312"/>
            <w:color w:val="auto"/>
            <w:sz w:val="32"/>
            <w:szCs w:val="32"/>
            <w:lang w:eastAsia="zh-CN"/>
            <w:rPrChange w:id="8662" w:author="卢颖东" w:date="2019-05-21T14:56:00Z">
              <w:rPr>
                <w:rFonts w:hint="eastAsia" w:ascii="仿宋_GB2312" w:hAnsi="仿宋_GB2312" w:eastAsia="仿宋_GB2312" w:cs="仿宋_GB2312"/>
                <w:color w:val="auto"/>
                <w:sz w:val="32"/>
                <w:szCs w:val="32"/>
                <w:lang w:eastAsia="zh-CN"/>
              </w:rPr>
            </w:rPrChange>
          </w:rPr>
          <w:delText>用水</w:delText>
        </w:r>
      </w:del>
      <w:del w:id="8664" w:author="谢浩然" w:date="2019-07-11T11:56:07Z">
        <w:r>
          <w:rPr>
            <w:rFonts w:hint="eastAsia" w:ascii="宋体" w:hAnsi="宋体" w:eastAsia="仿宋_GB2312" w:cs="仿宋_GB2312"/>
            <w:bCs/>
            <w:color w:val="auto"/>
            <w:sz w:val="32"/>
            <w:szCs w:val="32"/>
            <w:rPrChange w:id="8665" w:author="卢颖东" w:date="2019-05-21T14:56:00Z">
              <w:rPr>
                <w:rFonts w:hint="eastAsia" w:ascii="仿宋_GB2312" w:hAnsi="仿宋_GB2312" w:eastAsia="仿宋_GB2312" w:cs="仿宋_GB2312"/>
                <w:bCs/>
                <w:color w:val="auto"/>
                <w:sz w:val="32"/>
                <w:szCs w:val="32"/>
              </w:rPr>
            </w:rPrChange>
          </w:rPr>
          <w:delText>。</w:delText>
        </w:r>
      </w:del>
      <w:del w:id="8667" w:author="谢浩然" w:date="2019-07-11T11:56:07Z">
        <w:r>
          <w:rPr>
            <w:rFonts w:hint="eastAsia" w:ascii="宋体" w:hAnsi="宋体" w:eastAsia="仿宋_GB2312" w:cs="仿宋_GB2312"/>
            <w:sz w:val="32"/>
            <w:szCs w:val="32"/>
            <w:lang w:eastAsia="zh-CN"/>
            <w:rPrChange w:id="8668" w:author="卢颖东" w:date="2019-05-21T14:56:00Z">
              <w:rPr>
                <w:rFonts w:hint="eastAsia" w:ascii="仿宋_GB2312" w:hAnsi="仿宋_GB2312" w:eastAsia="仿宋_GB2312" w:cs="仿宋_GB2312"/>
                <w:sz w:val="32"/>
                <w:szCs w:val="32"/>
                <w:lang w:eastAsia="zh-CN"/>
              </w:rPr>
            </w:rPrChange>
          </w:rPr>
          <w:delText>”</w:delText>
        </w:r>
      </w:del>
      <w:del w:id="8670" w:author="谢浩然" w:date="2019-07-11T11:56:07Z">
        <w:r>
          <w:rPr>
            <w:rFonts w:hint="eastAsia" w:ascii="宋体" w:hAnsi="宋体" w:eastAsia="仿宋_GB2312" w:cs="仿宋_GB2312"/>
            <w:color w:val="auto"/>
            <w:sz w:val="32"/>
            <w:szCs w:val="32"/>
            <w:rPrChange w:id="8671" w:author="卢颖东" w:date="2019-05-21T14:56:00Z">
              <w:rPr>
                <w:rFonts w:hint="eastAsia" w:ascii="仿宋_GB2312" w:hAnsi="仿宋_GB2312" w:eastAsia="仿宋_GB2312" w:cs="仿宋_GB2312"/>
                <w:color w:val="auto"/>
                <w:sz w:val="32"/>
                <w:szCs w:val="32"/>
              </w:rPr>
            </w:rPrChange>
          </w:rPr>
          <w:delText>（草案表决稿</w:delText>
        </w:r>
      </w:del>
      <w:del w:id="8673" w:author="谢浩然" w:date="2019-07-11T11:56:07Z">
        <w:r>
          <w:rPr>
            <w:rFonts w:hint="eastAsia" w:ascii="宋体" w:hAnsi="宋体" w:eastAsia="仿宋_GB2312" w:cs="仿宋_GB2312"/>
            <w:color w:val="auto"/>
            <w:kern w:val="0"/>
            <w:sz w:val="32"/>
            <w:szCs w:val="32"/>
            <w:lang w:val="en-US" w:eastAsia="zh-CN" w:bidi="ar-SA"/>
            <w:rPrChange w:id="8674" w:author="卢颖东" w:date="2019-05-21T14:56:00Z">
              <w:rPr>
                <w:rFonts w:hint="eastAsia" w:ascii="仿宋_GB2312" w:hAnsi="仿宋_GB2312" w:eastAsia="仿宋_GB2312" w:cs="仿宋_GB2312"/>
                <w:color w:val="auto"/>
                <w:kern w:val="0"/>
                <w:sz w:val="32"/>
                <w:szCs w:val="32"/>
                <w:lang w:val="en-US" w:eastAsia="zh-CN" w:bidi="ar-SA"/>
              </w:rPr>
            </w:rPrChange>
          </w:rPr>
          <w:delText>第三十三条第四款</w:delText>
        </w:r>
      </w:del>
      <w:del w:id="8676" w:author="谢浩然" w:date="2019-07-11T11:56:07Z">
        <w:r>
          <w:rPr>
            <w:rFonts w:hint="eastAsia" w:ascii="宋体" w:hAnsi="宋体" w:eastAsia="仿宋_GB2312" w:cs="仿宋_GB2312"/>
            <w:color w:val="auto"/>
            <w:sz w:val="32"/>
            <w:szCs w:val="32"/>
            <w:rPrChange w:id="8677" w:author="卢颖东" w:date="2019-05-21T14:56:00Z">
              <w:rPr>
                <w:rFonts w:hint="eastAsia" w:ascii="仿宋_GB2312" w:hAnsi="仿宋_GB2312" w:eastAsia="仿宋_GB2312" w:cs="仿宋_GB2312"/>
                <w:color w:val="auto"/>
                <w:sz w:val="32"/>
                <w:szCs w:val="32"/>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rPr>
          <w:del w:id="8680" w:author="谢浩然" w:date="2019-07-11T11:56:07Z"/>
          <w:rFonts w:hint="eastAsia" w:ascii="宋体" w:hAnsi="宋体" w:eastAsia="仿宋_GB2312" w:cs="仿宋_GB2312"/>
          <w:sz w:val="32"/>
          <w:szCs w:val="32"/>
          <w:lang w:val="en-US" w:eastAsia="zh-CN"/>
          <w:rPrChange w:id="8681" w:author="卢颖东" w:date="2019-05-21T14:56:00Z">
            <w:rPr>
              <w:del w:id="8682" w:author="谢浩然" w:date="2019-07-11T11:56:07Z"/>
              <w:rFonts w:hint="eastAsia" w:ascii="仿宋_GB2312" w:hAnsi="仿宋_GB2312" w:eastAsia="仿宋_GB2312" w:cs="仿宋_GB2312"/>
              <w:sz w:val="32"/>
              <w:szCs w:val="32"/>
              <w:lang w:val="en-US" w:eastAsia="zh-CN"/>
            </w:rPr>
          </w:rPrChange>
        </w:rPr>
        <w:pPrChange w:id="8679"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683" w:author="谢浩然" w:date="2019-07-11T11:56:07Z">
        <w:r>
          <w:rPr>
            <w:rFonts w:hint="eastAsia" w:ascii="宋体" w:hAnsi="宋体" w:eastAsia="仿宋_GB2312" w:cs="仿宋_GB2312"/>
            <w:sz w:val="32"/>
            <w:szCs w:val="32"/>
            <w:lang w:val="en-US" w:eastAsia="zh-CN"/>
            <w:rPrChange w:id="8684" w:author="卢颖东" w:date="2019-05-21T14:56:00Z">
              <w:rPr>
                <w:rFonts w:hint="eastAsia" w:ascii="仿宋_GB2312" w:hAnsi="仿宋_GB2312" w:eastAsia="仿宋_GB2312" w:cs="仿宋_GB2312"/>
                <w:sz w:val="32"/>
                <w:szCs w:val="32"/>
                <w:lang w:val="en-US" w:eastAsia="zh-CN"/>
              </w:rPr>
            </w:rPrChange>
          </w:rPr>
          <w:delText>四、</w:delText>
        </w:r>
      </w:del>
      <w:del w:id="8686" w:author="谢浩然" w:date="2019-07-11T11:56:07Z">
        <w:r>
          <w:rPr>
            <w:rFonts w:hint="eastAsia" w:ascii="宋体" w:hAnsi="宋体" w:eastAsia="仿宋_GB2312" w:cs="仿宋_GB2312"/>
            <w:sz w:val="32"/>
            <w:szCs w:val="32"/>
            <w:lang w:eastAsia="zh-CN"/>
            <w:rPrChange w:id="8687" w:author="卢颖东" w:date="2019-05-21T14:56:00Z">
              <w:rPr>
                <w:rFonts w:hint="eastAsia" w:ascii="仿宋_GB2312" w:hAnsi="仿宋_GB2312" w:eastAsia="仿宋_GB2312" w:cs="仿宋_GB2312"/>
                <w:sz w:val="32"/>
                <w:szCs w:val="32"/>
                <w:lang w:eastAsia="zh-CN"/>
              </w:rPr>
            </w:rPrChange>
          </w:rPr>
          <w:delText>市水务局认为，草案修改稿第五十二条第一款没有考虑到有些极端偏远农村地区不具备条件建设农村集中式供水设施，应当作出除外规定。</w:delText>
        </w:r>
      </w:del>
      <w:del w:id="8689" w:author="谢浩然" w:date="2019-07-11T11:56:07Z">
        <w:r>
          <w:rPr>
            <w:rFonts w:hint="eastAsia" w:ascii="宋体" w:hAnsi="宋体" w:eastAsia="仿宋_GB2312" w:cs="仿宋_GB2312"/>
            <w:sz w:val="32"/>
            <w:szCs w:val="32"/>
            <w:lang w:val="en-US" w:eastAsia="zh-CN"/>
            <w:rPrChange w:id="8690" w:author="卢颖东" w:date="2019-05-21T14:56:00Z">
              <w:rPr>
                <w:rFonts w:hint="eastAsia" w:ascii="仿宋_GB2312" w:hAnsi="仿宋_GB2312" w:eastAsia="仿宋_GB2312" w:cs="仿宋_GB2312"/>
                <w:sz w:val="32"/>
                <w:szCs w:val="32"/>
                <w:lang w:val="en-US" w:eastAsia="zh-CN"/>
              </w:rPr>
            </w:rPrChange>
          </w:rPr>
          <w:delText>法制委员会同意这一意见，对草案修改稿</w:delText>
        </w:r>
      </w:del>
      <w:del w:id="8692" w:author="谢浩然" w:date="2019-07-11T11:56:07Z">
        <w:r>
          <w:rPr>
            <w:rFonts w:hint="eastAsia" w:ascii="宋体" w:hAnsi="宋体" w:eastAsia="仿宋_GB2312" w:cs="仿宋_GB2312"/>
            <w:sz w:val="32"/>
            <w:szCs w:val="32"/>
            <w:lang w:eastAsia="zh-CN"/>
            <w:rPrChange w:id="8693" w:author="卢颖东" w:date="2019-05-21T14:56:00Z">
              <w:rPr>
                <w:rFonts w:hint="eastAsia" w:ascii="仿宋_GB2312" w:hAnsi="仿宋_GB2312" w:eastAsia="仿宋_GB2312" w:cs="仿宋_GB2312"/>
                <w:sz w:val="32"/>
                <w:szCs w:val="32"/>
                <w:lang w:eastAsia="zh-CN"/>
              </w:rPr>
            </w:rPrChange>
          </w:rPr>
          <w:delText>第五十二条第一款</w:delText>
        </w:r>
      </w:del>
      <w:del w:id="8695" w:author="谢浩然" w:date="2019-07-11T11:56:07Z">
        <w:r>
          <w:rPr>
            <w:rFonts w:hint="eastAsia" w:ascii="宋体" w:hAnsi="宋体" w:eastAsia="仿宋_GB2312" w:cs="仿宋_GB2312"/>
            <w:sz w:val="32"/>
            <w:szCs w:val="32"/>
            <w:lang w:val="en-US" w:eastAsia="zh-CN"/>
            <w:rPrChange w:id="8696" w:author="卢颖东" w:date="2019-05-21T14:56:00Z">
              <w:rPr>
                <w:rFonts w:hint="eastAsia" w:ascii="仿宋_GB2312" w:hAnsi="仿宋_GB2312" w:eastAsia="仿宋_GB2312" w:cs="仿宋_GB2312"/>
                <w:sz w:val="32"/>
                <w:szCs w:val="32"/>
                <w:lang w:val="en-US" w:eastAsia="zh-CN"/>
              </w:rPr>
            </w:rPrChange>
          </w:rPr>
          <w:delText>作了相应修改，具体表述为：</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outlineLvl w:val="9"/>
        <w:rPr>
          <w:del w:id="8699" w:author="谢浩然" w:date="2019-07-11T11:56:07Z"/>
          <w:rFonts w:hint="eastAsia" w:ascii="宋体" w:hAnsi="宋体" w:eastAsia="仿宋_GB2312" w:cs="仿宋_GB2312"/>
          <w:sz w:val="32"/>
          <w:szCs w:val="32"/>
          <w:lang w:eastAsia="zh-CN"/>
          <w:rPrChange w:id="8700" w:author="卢颖东" w:date="2019-05-21T14:56:00Z">
            <w:rPr>
              <w:del w:id="8701" w:author="谢浩然" w:date="2019-07-11T11:56:07Z"/>
              <w:rFonts w:hint="eastAsia" w:ascii="仿宋_GB2312" w:hAnsi="仿宋_GB2312" w:eastAsia="仿宋_GB2312" w:cs="仿宋_GB2312"/>
              <w:sz w:val="32"/>
              <w:szCs w:val="32"/>
              <w:lang w:eastAsia="zh-CN"/>
            </w:rPr>
          </w:rPrChange>
        </w:rPr>
        <w:pPrChange w:id="8698"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1"/>
          </w:pPr>
        </w:pPrChange>
      </w:pPr>
      <w:del w:id="8702" w:author="谢浩然" w:date="2019-07-11T11:56:07Z">
        <w:r>
          <w:rPr>
            <w:rFonts w:hint="eastAsia" w:ascii="宋体" w:hAnsi="宋体" w:eastAsia="仿宋_GB2312" w:cs="仿宋_GB2312"/>
            <w:sz w:val="32"/>
            <w:szCs w:val="32"/>
            <w:lang w:val="en-US" w:eastAsia="zh-CN"/>
            <w:rPrChange w:id="8703" w:author="卢颖东" w:date="2019-05-21T14:56:00Z">
              <w:rPr>
                <w:rFonts w:hint="eastAsia" w:ascii="仿宋_GB2312" w:hAnsi="仿宋_GB2312" w:eastAsia="仿宋_GB2312" w:cs="仿宋_GB2312"/>
                <w:sz w:val="32"/>
                <w:szCs w:val="32"/>
                <w:lang w:val="en-US" w:eastAsia="zh-CN"/>
              </w:rPr>
            </w:rPrChange>
          </w:rPr>
          <w:delText>“</w:delText>
        </w:r>
      </w:del>
      <w:del w:id="8705" w:author="谢浩然" w:date="2019-07-11T11:56:07Z">
        <w:r>
          <w:rPr>
            <w:rFonts w:hint="eastAsia" w:ascii="宋体" w:hAnsi="宋体" w:eastAsia="仿宋_GB2312" w:cs="仿宋_GB2312"/>
            <w:bCs/>
            <w:color w:val="auto"/>
            <w:sz w:val="32"/>
            <w:szCs w:val="32"/>
            <w:lang w:eastAsia="zh-CN"/>
            <w:rPrChange w:id="8706" w:author="卢颖东" w:date="2019-05-21T14:56:00Z">
              <w:rPr>
                <w:rFonts w:hint="eastAsia" w:ascii="仿宋_GB2312" w:hAnsi="仿宋_GB2312" w:eastAsia="仿宋_GB2312" w:cs="仿宋_GB2312"/>
                <w:bCs/>
                <w:color w:val="auto"/>
                <w:sz w:val="32"/>
                <w:szCs w:val="32"/>
                <w:lang w:eastAsia="zh-CN"/>
              </w:rPr>
            </w:rPrChange>
          </w:rPr>
          <w:delText>在公共供水设施不能提供服务的偏远农村地区，各级人民政府</w:delText>
        </w:r>
      </w:del>
      <w:del w:id="8708" w:author="谢浩然" w:date="2019-07-11T11:56:07Z">
        <w:r>
          <w:rPr>
            <w:rFonts w:hint="eastAsia" w:ascii="宋体" w:hAnsi="宋体" w:eastAsia="仿宋_GB2312" w:cs="仿宋_GB2312"/>
            <w:bCs/>
            <w:color w:val="auto"/>
            <w:sz w:val="32"/>
            <w:szCs w:val="32"/>
            <w:rPrChange w:id="8709" w:author="卢颖东" w:date="2019-05-21T14:56:00Z">
              <w:rPr>
                <w:rFonts w:hint="eastAsia" w:ascii="仿宋_GB2312" w:hAnsi="仿宋_GB2312" w:eastAsia="仿宋_GB2312" w:cs="仿宋_GB2312"/>
                <w:bCs/>
                <w:color w:val="auto"/>
                <w:sz w:val="32"/>
                <w:szCs w:val="32"/>
              </w:rPr>
            </w:rPrChange>
          </w:rPr>
          <w:delText>应当组织勘探水源，采取打井、修渠、建蓄水井等多种措施，建设农村集中式供水设施</w:delText>
        </w:r>
      </w:del>
      <w:del w:id="8711" w:author="谢浩然" w:date="2019-07-11T11:56:07Z">
        <w:r>
          <w:rPr>
            <w:rFonts w:hint="eastAsia" w:ascii="宋体" w:hAnsi="宋体" w:eastAsia="仿宋_GB2312" w:cs="仿宋_GB2312"/>
            <w:bCs/>
            <w:color w:val="auto"/>
            <w:sz w:val="32"/>
            <w:szCs w:val="32"/>
            <w:lang w:eastAsia="zh-CN"/>
            <w:rPrChange w:id="8712" w:author="卢颖东" w:date="2019-05-21T14:56:00Z">
              <w:rPr>
                <w:rFonts w:hint="eastAsia" w:ascii="仿宋_GB2312" w:hAnsi="仿宋_GB2312" w:eastAsia="仿宋_GB2312" w:cs="仿宋_GB2312"/>
                <w:bCs/>
                <w:color w:val="auto"/>
                <w:sz w:val="32"/>
                <w:szCs w:val="32"/>
                <w:lang w:eastAsia="zh-CN"/>
              </w:rPr>
            </w:rPrChange>
          </w:rPr>
          <w:delText>，但条件不具备的除外。</w:delText>
        </w:r>
      </w:del>
      <w:del w:id="8714" w:author="谢浩然" w:date="2019-07-11T11:56:07Z">
        <w:r>
          <w:rPr>
            <w:rFonts w:hint="eastAsia" w:ascii="宋体" w:hAnsi="宋体" w:eastAsia="仿宋_GB2312" w:cs="仿宋_GB2312"/>
            <w:sz w:val="32"/>
            <w:szCs w:val="32"/>
            <w:lang w:val="en-US" w:eastAsia="zh-CN"/>
            <w:rPrChange w:id="8715" w:author="卢颖东" w:date="2019-05-21T14:56:00Z">
              <w:rPr>
                <w:rFonts w:hint="eastAsia" w:ascii="仿宋_GB2312" w:hAnsi="仿宋_GB2312" w:eastAsia="仿宋_GB2312" w:cs="仿宋_GB2312"/>
                <w:sz w:val="32"/>
                <w:szCs w:val="32"/>
                <w:lang w:val="en-US" w:eastAsia="zh-CN"/>
              </w:rPr>
            </w:rPrChange>
          </w:rPr>
          <w:delText>”</w:delText>
        </w:r>
      </w:del>
      <w:del w:id="8717" w:author="谢浩然" w:date="2019-07-11T11:56:07Z">
        <w:r>
          <w:rPr>
            <w:rFonts w:hint="eastAsia" w:ascii="宋体" w:hAnsi="宋体" w:eastAsia="仿宋_GB2312" w:cs="仿宋_GB2312"/>
            <w:sz w:val="32"/>
            <w:szCs w:val="32"/>
            <w:lang w:eastAsia="zh-CN"/>
            <w:rPrChange w:id="8718" w:author="卢颖东" w:date="2019-05-21T14:56:00Z">
              <w:rPr>
                <w:rFonts w:hint="eastAsia" w:ascii="仿宋_GB2312" w:hAnsi="仿宋_GB2312" w:eastAsia="仿宋_GB2312" w:cs="仿宋_GB2312"/>
                <w:sz w:val="32"/>
                <w:szCs w:val="32"/>
                <w:lang w:eastAsia="zh-CN"/>
              </w:rPr>
            </w:rPrChange>
          </w:rPr>
          <w:delText>（草案表决稿第五十二条第一款）</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rPr>
          <w:del w:id="8721" w:author="谢浩然" w:date="2019-07-11T11:56:07Z"/>
          <w:rFonts w:hint="eastAsia" w:ascii="宋体" w:hAnsi="宋体" w:eastAsia="仿宋_GB2312" w:cs="仿宋_GB2312"/>
          <w:color w:val="auto"/>
          <w:sz w:val="32"/>
          <w:szCs w:val="32"/>
          <w:lang w:eastAsia="zh-CN"/>
          <w:rPrChange w:id="8722" w:author="卢颖东" w:date="2019-05-21T14:56:00Z">
            <w:rPr>
              <w:del w:id="8723" w:author="谢浩然" w:date="2019-07-11T11:56:07Z"/>
              <w:rFonts w:hint="eastAsia" w:ascii="仿宋_GB2312" w:hAnsi="仿宋_GB2312" w:eastAsia="仿宋_GB2312" w:cs="仿宋_GB2312"/>
              <w:color w:val="auto"/>
              <w:sz w:val="32"/>
              <w:szCs w:val="32"/>
              <w:lang w:eastAsia="zh-CN"/>
            </w:rPr>
          </w:rPrChange>
        </w:rPr>
        <w:pPrChange w:id="8720"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724" w:author="谢浩然" w:date="2019-07-11T11:56:07Z">
        <w:r>
          <w:rPr>
            <w:rFonts w:hint="eastAsia" w:ascii="宋体" w:hAnsi="宋体" w:eastAsia="仿宋_GB2312" w:cs="仿宋_GB2312"/>
            <w:color w:val="auto"/>
            <w:sz w:val="32"/>
            <w:szCs w:val="32"/>
            <w:lang w:eastAsia="zh-CN"/>
            <w:rPrChange w:id="8725" w:author="卢颖东" w:date="2019-05-21T14:56:00Z">
              <w:rPr>
                <w:rFonts w:hint="eastAsia" w:ascii="仿宋_GB2312" w:hAnsi="仿宋_GB2312" w:eastAsia="仿宋_GB2312" w:cs="仿宋_GB2312"/>
                <w:color w:val="auto"/>
                <w:sz w:val="32"/>
                <w:szCs w:val="32"/>
                <w:lang w:eastAsia="zh-CN"/>
              </w:rPr>
            </w:rPrChange>
          </w:rPr>
          <w:delText>五、省人大常委会法工委认为，</w:delText>
        </w:r>
      </w:del>
      <w:del w:id="8727" w:author="谢浩然" w:date="2019-07-11T11:56:07Z">
        <w:r>
          <w:rPr>
            <w:rFonts w:hint="eastAsia" w:ascii="宋体" w:hAnsi="宋体" w:eastAsia="仿宋_GB2312" w:cs="仿宋_GB2312"/>
            <w:color w:val="auto"/>
            <w:sz w:val="32"/>
            <w:szCs w:val="32"/>
            <w:rPrChange w:id="8728" w:author="卢颖东" w:date="2019-05-21T14:56:00Z">
              <w:rPr>
                <w:rFonts w:hint="eastAsia" w:ascii="仿宋_GB2312" w:hAnsi="仿宋_GB2312" w:eastAsia="仿宋_GB2312" w:cs="仿宋_GB2312"/>
                <w:color w:val="auto"/>
                <w:sz w:val="32"/>
                <w:szCs w:val="32"/>
              </w:rPr>
            </w:rPrChange>
          </w:rPr>
          <w:delText>草案修改稿第</w:delText>
        </w:r>
      </w:del>
      <w:del w:id="8730" w:author="谢浩然" w:date="2019-07-11T11:56:07Z">
        <w:r>
          <w:rPr>
            <w:rFonts w:hint="eastAsia" w:ascii="宋体" w:hAnsi="宋体" w:eastAsia="仿宋_GB2312" w:cs="仿宋_GB2312"/>
            <w:color w:val="auto"/>
            <w:sz w:val="32"/>
            <w:szCs w:val="32"/>
            <w:lang w:eastAsia="zh-CN"/>
            <w:rPrChange w:id="8731" w:author="卢颖东" w:date="2019-05-21T14:56:00Z">
              <w:rPr>
                <w:rFonts w:hint="eastAsia" w:ascii="仿宋_GB2312" w:hAnsi="仿宋_GB2312" w:eastAsia="仿宋_GB2312" w:cs="仿宋_GB2312"/>
                <w:color w:val="auto"/>
                <w:sz w:val="32"/>
                <w:szCs w:val="32"/>
                <w:lang w:eastAsia="zh-CN"/>
              </w:rPr>
            </w:rPrChange>
          </w:rPr>
          <w:delText>七</w:delText>
        </w:r>
      </w:del>
      <w:del w:id="8733" w:author="谢浩然" w:date="2019-07-11T11:56:07Z">
        <w:r>
          <w:rPr>
            <w:rFonts w:hint="eastAsia" w:ascii="宋体" w:hAnsi="宋体" w:eastAsia="仿宋_GB2312" w:cs="仿宋_GB2312"/>
            <w:color w:val="auto"/>
            <w:sz w:val="32"/>
            <w:szCs w:val="32"/>
            <w:rPrChange w:id="8734" w:author="卢颖东" w:date="2019-05-21T14:56:00Z">
              <w:rPr>
                <w:rFonts w:hint="eastAsia" w:ascii="仿宋_GB2312" w:hAnsi="仿宋_GB2312" w:eastAsia="仿宋_GB2312" w:cs="仿宋_GB2312"/>
                <w:color w:val="auto"/>
                <w:sz w:val="32"/>
                <w:szCs w:val="32"/>
              </w:rPr>
            </w:rPrChange>
          </w:rPr>
          <w:delText>十</w:delText>
        </w:r>
      </w:del>
      <w:del w:id="8736" w:author="谢浩然" w:date="2019-07-11T11:56:07Z">
        <w:r>
          <w:rPr>
            <w:rFonts w:hint="eastAsia" w:ascii="宋体" w:hAnsi="宋体" w:eastAsia="仿宋_GB2312" w:cs="仿宋_GB2312"/>
            <w:color w:val="auto"/>
            <w:sz w:val="32"/>
            <w:szCs w:val="32"/>
            <w:lang w:eastAsia="zh-CN"/>
            <w:rPrChange w:id="8737" w:author="卢颖东" w:date="2019-05-21T14:56:00Z">
              <w:rPr>
                <w:rFonts w:hint="eastAsia" w:ascii="仿宋_GB2312" w:hAnsi="仿宋_GB2312" w:eastAsia="仿宋_GB2312" w:cs="仿宋_GB2312"/>
                <w:color w:val="auto"/>
                <w:sz w:val="32"/>
                <w:szCs w:val="32"/>
                <w:lang w:eastAsia="zh-CN"/>
              </w:rPr>
            </w:rPrChange>
          </w:rPr>
          <w:delText>一</w:delText>
        </w:r>
      </w:del>
      <w:del w:id="8739" w:author="谢浩然" w:date="2019-07-11T11:56:07Z">
        <w:r>
          <w:rPr>
            <w:rFonts w:hint="eastAsia" w:ascii="宋体" w:hAnsi="宋体" w:eastAsia="仿宋_GB2312" w:cs="仿宋_GB2312"/>
            <w:color w:val="auto"/>
            <w:sz w:val="32"/>
            <w:szCs w:val="32"/>
            <w:rPrChange w:id="8740" w:author="卢颖东" w:date="2019-05-21T14:56:00Z">
              <w:rPr>
                <w:rFonts w:hint="eastAsia" w:ascii="仿宋_GB2312" w:hAnsi="仿宋_GB2312" w:eastAsia="仿宋_GB2312" w:cs="仿宋_GB2312"/>
                <w:color w:val="auto"/>
                <w:sz w:val="32"/>
                <w:szCs w:val="32"/>
              </w:rPr>
            </w:rPrChange>
          </w:rPr>
          <w:delText>条</w:delText>
        </w:r>
      </w:del>
      <w:del w:id="8742" w:author="谢浩然" w:date="2019-07-11T11:56:07Z">
        <w:r>
          <w:rPr>
            <w:rFonts w:hint="eastAsia" w:ascii="宋体" w:hAnsi="宋体" w:eastAsia="仿宋_GB2312" w:cs="仿宋_GB2312"/>
            <w:color w:val="auto"/>
            <w:sz w:val="32"/>
            <w:szCs w:val="32"/>
            <w:lang w:eastAsia="zh-CN"/>
            <w:rPrChange w:id="8743" w:author="卢颖东" w:date="2019-05-21T14:56:00Z">
              <w:rPr>
                <w:rFonts w:hint="eastAsia" w:ascii="仿宋_GB2312" w:hAnsi="仿宋_GB2312" w:eastAsia="仿宋_GB2312" w:cs="仿宋_GB2312"/>
                <w:color w:val="auto"/>
                <w:sz w:val="32"/>
                <w:szCs w:val="32"/>
                <w:lang w:eastAsia="zh-CN"/>
              </w:rPr>
            </w:rPrChange>
          </w:rPr>
          <w:delText>第一款第一项对擅自改变公共供水设施用地用途的行为作出处罚不妥。城乡规划法虽然明确规定禁止擅自改变公共服务设施用地用途，但并未规定罚则，擅自改变用地用途的行为需要区分不同种情况，有可能属于违法建设，也可能是其他违法行为，不同情形下，上位法规定的罚则有所区分，因此，在法规中不宜规定统一的法律责任，建议删除。据此，</w:delText>
        </w:r>
      </w:del>
      <w:del w:id="8745" w:author="谢浩然" w:date="2019-07-11T11:56:07Z">
        <w:r>
          <w:rPr>
            <w:rFonts w:hint="eastAsia" w:ascii="宋体" w:hAnsi="宋体" w:eastAsia="仿宋_GB2312" w:cs="仿宋_GB2312"/>
            <w:color w:val="auto"/>
            <w:sz w:val="32"/>
            <w:szCs w:val="32"/>
            <w:rPrChange w:id="8746" w:author="卢颖东" w:date="2019-05-21T14:56:00Z">
              <w:rPr>
                <w:rFonts w:hint="eastAsia" w:ascii="仿宋_GB2312" w:hAnsi="仿宋_GB2312" w:eastAsia="仿宋_GB2312" w:cs="仿宋_GB2312"/>
                <w:color w:val="auto"/>
                <w:sz w:val="32"/>
                <w:szCs w:val="32"/>
              </w:rPr>
            </w:rPrChange>
          </w:rPr>
          <w:delText>法制委员会删除了草案修改稿第</w:delText>
        </w:r>
      </w:del>
      <w:del w:id="8748" w:author="谢浩然" w:date="2019-07-11T11:56:07Z">
        <w:r>
          <w:rPr>
            <w:rFonts w:hint="eastAsia" w:ascii="宋体" w:hAnsi="宋体" w:eastAsia="仿宋_GB2312" w:cs="仿宋_GB2312"/>
            <w:color w:val="auto"/>
            <w:sz w:val="32"/>
            <w:szCs w:val="32"/>
            <w:lang w:eastAsia="zh-CN"/>
            <w:rPrChange w:id="8749" w:author="卢颖东" w:date="2019-05-21T14:56:00Z">
              <w:rPr>
                <w:rFonts w:hint="eastAsia" w:ascii="仿宋_GB2312" w:hAnsi="仿宋_GB2312" w:eastAsia="仿宋_GB2312" w:cs="仿宋_GB2312"/>
                <w:color w:val="auto"/>
                <w:sz w:val="32"/>
                <w:szCs w:val="32"/>
                <w:lang w:eastAsia="zh-CN"/>
              </w:rPr>
            </w:rPrChange>
          </w:rPr>
          <w:delText>七</w:delText>
        </w:r>
      </w:del>
      <w:del w:id="8751" w:author="谢浩然" w:date="2019-07-11T11:56:07Z">
        <w:r>
          <w:rPr>
            <w:rFonts w:hint="eastAsia" w:ascii="宋体" w:hAnsi="宋体" w:eastAsia="仿宋_GB2312" w:cs="仿宋_GB2312"/>
            <w:color w:val="auto"/>
            <w:sz w:val="32"/>
            <w:szCs w:val="32"/>
            <w:rPrChange w:id="8752" w:author="卢颖东" w:date="2019-05-21T14:56:00Z">
              <w:rPr>
                <w:rFonts w:hint="eastAsia" w:ascii="仿宋_GB2312" w:hAnsi="仿宋_GB2312" w:eastAsia="仿宋_GB2312" w:cs="仿宋_GB2312"/>
                <w:color w:val="auto"/>
                <w:sz w:val="32"/>
                <w:szCs w:val="32"/>
              </w:rPr>
            </w:rPrChange>
          </w:rPr>
          <w:delText>十</w:delText>
        </w:r>
      </w:del>
      <w:del w:id="8754" w:author="谢浩然" w:date="2019-07-11T11:56:07Z">
        <w:r>
          <w:rPr>
            <w:rFonts w:hint="eastAsia" w:ascii="宋体" w:hAnsi="宋体" w:eastAsia="仿宋_GB2312" w:cs="仿宋_GB2312"/>
            <w:color w:val="auto"/>
            <w:sz w:val="32"/>
            <w:szCs w:val="32"/>
            <w:lang w:eastAsia="zh-CN"/>
            <w:rPrChange w:id="8755" w:author="卢颖东" w:date="2019-05-21T14:56:00Z">
              <w:rPr>
                <w:rFonts w:hint="eastAsia" w:ascii="仿宋_GB2312" w:hAnsi="仿宋_GB2312" w:eastAsia="仿宋_GB2312" w:cs="仿宋_GB2312"/>
                <w:color w:val="auto"/>
                <w:sz w:val="32"/>
                <w:szCs w:val="32"/>
                <w:lang w:eastAsia="zh-CN"/>
              </w:rPr>
            </w:rPrChange>
          </w:rPr>
          <w:delText>一</w:delText>
        </w:r>
      </w:del>
      <w:del w:id="8757" w:author="谢浩然" w:date="2019-07-11T11:56:07Z">
        <w:r>
          <w:rPr>
            <w:rFonts w:hint="eastAsia" w:ascii="宋体" w:hAnsi="宋体" w:eastAsia="仿宋_GB2312" w:cs="仿宋_GB2312"/>
            <w:color w:val="auto"/>
            <w:sz w:val="32"/>
            <w:szCs w:val="32"/>
            <w:rPrChange w:id="8758" w:author="卢颖东" w:date="2019-05-21T14:56:00Z">
              <w:rPr>
                <w:rFonts w:hint="eastAsia" w:ascii="仿宋_GB2312" w:hAnsi="仿宋_GB2312" w:eastAsia="仿宋_GB2312" w:cs="仿宋_GB2312"/>
                <w:color w:val="auto"/>
                <w:sz w:val="32"/>
                <w:szCs w:val="32"/>
              </w:rPr>
            </w:rPrChange>
          </w:rPr>
          <w:delText>条</w:delText>
        </w:r>
      </w:del>
      <w:del w:id="8760" w:author="谢浩然" w:date="2019-07-11T11:56:07Z">
        <w:r>
          <w:rPr>
            <w:rFonts w:hint="eastAsia" w:ascii="宋体" w:hAnsi="宋体" w:eastAsia="仿宋_GB2312" w:cs="仿宋_GB2312"/>
            <w:color w:val="auto"/>
            <w:sz w:val="32"/>
            <w:szCs w:val="32"/>
            <w:lang w:eastAsia="zh-CN"/>
            <w:rPrChange w:id="8761" w:author="卢颖东" w:date="2019-05-21T14:56:00Z">
              <w:rPr>
                <w:rFonts w:hint="eastAsia" w:ascii="仿宋_GB2312" w:hAnsi="仿宋_GB2312" w:eastAsia="仿宋_GB2312" w:cs="仿宋_GB2312"/>
                <w:color w:val="auto"/>
                <w:sz w:val="32"/>
                <w:szCs w:val="32"/>
                <w:lang w:eastAsia="zh-CN"/>
              </w:rPr>
            </w:rPrChange>
          </w:rPr>
          <w:delText>第一款第一项的规定。</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764" w:author="谢浩然" w:date="2019-07-11T11:56:07Z"/>
          <w:rFonts w:hint="eastAsia" w:ascii="宋体" w:hAnsi="宋体" w:eastAsia="仿宋_GB2312" w:cs="仿宋_GB2312"/>
          <w:sz w:val="32"/>
          <w:szCs w:val="32"/>
          <w:rPrChange w:id="8765" w:author="卢颖东" w:date="2019-05-21T14:56:00Z">
            <w:rPr>
              <w:del w:id="8766" w:author="谢浩然" w:date="2019-07-11T11:56:07Z"/>
              <w:rFonts w:hint="eastAsia" w:ascii="仿宋_GB2312" w:hAnsi="仿宋_GB2312" w:eastAsia="仿宋_GB2312" w:cs="仿宋_GB2312"/>
              <w:sz w:val="32"/>
              <w:szCs w:val="32"/>
            </w:rPr>
          </w:rPrChange>
        </w:rPr>
        <w:pPrChange w:id="8763"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767" w:author="谢浩然" w:date="2019-07-11T11:56:07Z">
        <w:r>
          <w:rPr>
            <w:rFonts w:hint="eastAsia" w:ascii="宋体" w:hAnsi="宋体" w:eastAsia="仿宋_GB2312" w:cs="仿宋_GB2312"/>
            <w:sz w:val="32"/>
            <w:szCs w:val="32"/>
            <w:rPrChange w:id="8768" w:author="卢颖东" w:date="2019-05-21T14:56:00Z">
              <w:rPr>
                <w:rFonts w:hint="eastAsia" w:ascii="仿宋_GB2312" w:hAnsi="仿宋_GB2312" w:eastAsia="仿宋_GB2312" w:cs="仿宋_GB2312"/>
                <w:sz w:val="32"/>
                <w:szCs w:val="32"/>
              </w:rPr>
            </w:rPrChange>
          </w:rPr>
          <w:delText>此外，法制委员会还根据常委会组成人员的意见，对草案修改稿的个别条款作了一些文字修改。</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771" w:author="谢浩然" w:date="2019-07-11T11:56:07Z"/>
          <w:rFonts w:hint="eastAsia" w:ascii="宋体" w:hAnsi="宋体" w:eastAsia="仿宋_GB2312" w:cs="仿宋_GB2312"/>
          <w:sz w:val="32"/>
          <w:szCs w:val="32"/>
          <w:rPrChange w:id="8772" w:author="卢颖东" w:date="2019-05-21T14:56:00Z">
            <w:rPr>
              <w:del w:id="8773" w:author="谢浩然" w:date="2019-07-11T11:56:07Z"/>
              <w:rFonts w:hint="eastAsia" w:ascii="仿宋_GB2312" w:hAnsi="仿宋_GB2312" w:eastAsia="仿宋_GB2312" w:cs="仿宋_GB2312"/>
              <w:sz w:val="32"/>
              <w:szCs w:val="32"/>
            </w:rPr>
          </w:rPrChange>
        </w:rPr>
        <w:pPrChange w:id="8770"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774" w:author="谢浩然" w:date="2019-07-11T11:56:07Z">
        <w:r>
          <w:rPr>
            <w:rFonts w:hint="eastAsia" w:ascii="宋体" w:hAnsi="宋体" w:eastAsia="仿宋_GB2312" w:cs="仿宋_GB2312"/>
            <w:sz w:val="32"/>
            <w:szCs w:val="32"/>
            <w:rPrChange w:id="8775" w:author="卢颖东" w:date="2019-05-21T14:56:00Z">
              <w:rPr>
                <w:rFonts w:hint="eastAsia" w:ascii="仿宋_GB2312" w:hAnsi="仿宋_GB2312" w:eastAsia="仿宋_GB2312" w:cs="仿宋_GB2312"/>
                <w:sz w:val="32"/>
                <w:szCs w:val="32"/>
              </w:rPr>
            </w:rPrChange>
          </w:rPr>
          <w:delText>法制委员会已按上述意见，提出了《广州市</w:delText>
        </w:r>
      </w:del>
      <w:del w:id="8777" w:author="谢浩然" w:date="2019-07-11T11:56:07Z">
        <w:r>
          <w:rPr>
            <w:rFonts w:hint="eastAsia" w:ascii="宋体" w:hAnsi="宋体" w:eastAsia="仿宋_GB2312" w:cs="仿宋_GB2312"/>
            <w:sz w:val="32"/>
            <w:szCs w:val="32"/>
            <w:lang w:eastAsia="zh-CN"/>
            <w:rPrChange w:id="8778" w:author="卢颖东" w:date="2019-05-21T14:56:00Z">
              <w:rPr>
                <w:rFonts w:hint="eastAsia" w:ascii="仿宋_GB2312" w:hAnsi="仿宋_GB2312" w:eastAsia="仿宋_GB2312" w:cs="仿宋_GB2312"/>
                <w:sz w:val="32"/>
                <w:szCs w:val="32"/>
                <w:lang w:eastAsia="zh-CN"/>
              </w:rPr>
            </w:rPrChange>
          </w:rPr>
          <w:delText>供水用水</w:delText>
        </w:r>
      </w:del>
      <w:del w:id="8780" w:author="谢浩然" w:date="2019-07-11T11:56:07Z">
        <w:r>
          <w:rPr>
            <w:rFonts w:hint="eastAsia" w:ascii="宋体" w:hAnsi="宋体" w:eastAsia="仿宋_GB2312" w:cs="仿宋_GB2312"/>
            <w:sz w:val="32"/>
            <w:szCs w:val="32"/>
            <w:rPrChange w:id="8781" w:author="卢颖东" w:date="2019-05-21T14:56:00Z">
              <w:rPr>
                <w:rFonts w:hint="eastAsia" w:ascii="仿宋_GB2312" w:hAnsi="仿宋_GB2312" w:eastAsia="仿宋_GB2312" w:cs="仿宋_GB2312"/>
                <w:sz w:val="32"/>
                <w:szCs w:val="32"/>
              </w:rPr>
            </w:rPrChange>
          </w:rPr>
          <w:delText>条例（草案表决稿）》，经主任会议决定，提请常委会本次会议表决。</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del w:id="8784" w:author="谢浩然" w:date="2019-07-11T11:56:07Z"/>
          <w:rFonts w:hint="eastAsia" w:ascii="宋体" w:hAnsi="宋体" w:eastAsia="仿宋_GB2312" w:cs="仿宋_GB2312"/>
          <w:sz w:val="32"/>
          <w:szCs w:val="32"/>
          <w:lang w:eastAsia="zh-CN"/>
          <w:rPrChange w:id="8785" w:author="卢颖东" w:date="2019-05-21T14:56:00Z">
            <w:rPr>
              <w:del w:id="8786" w:author="谢浩然" w:date="2019-07-11T11:56:07Z"/>
              <w:rFonts w:hint="eastAsia" w:ascii="仿宋_GB2312" w:hAnsi="仿宋_GB2312" w:eastAsia="仿宋_GB2312" w:cs="仿宋_GB2312"/>
              <w:sz w:val="32"/>
              <w:szCs w:val="32"/>
              <w:lang w:eastAsia="zh-CN"/>
            </w:rPr>
          </w:rPrChange>
        </w:rPr>
        <w:pPrChange w:id="8783" w:author="谢浩然" w:date="2019-07-11T11:56:08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787" w:author="谢浩然" w:date="2019-07-11T11:56:07Z">
        <w:r>
          <w:rPr>
            <w:rFonts w:hint="eastAsia" w:ascii="宋体" w:hAnsi="宋体" w:eastAsia="仿宋_GB2312" w:cs="仿宋_GB2312"/>
            <w:sz w:val="32"/>
            <w:szCs w:val="32"/>
            <w:lang w:eastAsia="zh-CN"/>
            <w:rPrChange w:id="8788" w:author="卢颖东" w:date="2019-05-21T14:56:00Z">
              <w:rPr>
                <w:rFonts w:hint="eastAsia" w:ascii="仿宋_GB2312" w:hAnsi="仿宋_GB2312" w:eastAsia="仿宋_GB2312" w:cs="仿宋_GB2312"/>
                <w:sz w:val="32"/>
                <w:szCs w:val="32"/>
                <w:lang w:eastAsia="zh-CN"/>
              </w:rPr>
            </w:rPrChange>
          </w:rPr>
          <w:delText>以上报告，请予审议。</w:delText>
        </w:r>
      </w:del>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791" w:author="谢浩然" w:date="2019-07-11T11:56:07Z"/>
          <w:rFonts w:hint="default" w:ascii="宋体" w:hAnsi="宋体" w:cs="Times New Roman"/>
          <w:color w:val="000000"/>
          <w:spacing w:val="0"/>
          <w:szCs w:val="32"/>
        </w:rPr>
        <w:pPrChange w:id="8790"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793" w:author="卢颖东" w:date="2019-05-13T16:19:00Z"/>
          <w:del w:id="8794" w:author="谢浩然" w:date="2019-07-11T11:56:07Z"/>
          <w:rFonts w:hint="default" w:ascii="宋体" w:hAnsi="宋体" w:cs="Times New Roman"/>
          <w:color w:val="000000"/>
          <w:spacing w:val="0"/>
          <w:szCs w:val="32"/>
        </w:rPr>
        <w:sectPr>
          <w:footerReference r:id="rId5" w:type="default"/>
          <w:footerReference r:id="rId6" w:type="even"/>
          <w:type w:val="continuous"/>
          <w:pgSz w:w="11907" w:h="16840"/>
          <w:pgMar w:top="1984" w:right="1531" w:bottom="1871" w:left="1531" w:header="0" w:footer="1361" w:gutter="0"/>
          <w:pgNumType w:fmt="decimal"/>
          <w:cols w:space="720" w:num="1"/>
          <w:rtlGutter w:val="0"/>
          <w:docGrid w:type="linesAndChars" w:linePitch="590" w:charSpace="-842"/>
        </w:sectPr>
        <w:pPrChange w:id="8792"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796" w:author="谢浩然" w:date="2019-07-11T11:56:07Z"/>
          <w:rFonts w:hint="default" w:ascii="宋体" w:hAnsi="宋体" w:cs="Times New Roman"/>
          <w:color w:val="000000"/>
          <w:spacing w:val="0"/>
          <w:szCs w:val="32"/>
        </w:rPr>
        <w:pPrChange w:id="8795"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8797" w:author="邓彤" w:date="2019-05-10T15:59:00Z">
        <w:del w:id="8798" w:author="谢浩然" w:date="2019-07-11T11:56:07Z">
          <w:r>
            <w:rPr>
              <w:rFonts w:hint="default" w:ascii="宋体" w:hAnsi="宋体" w:cs="Times New Roman"/>
              <w:color w:val="000000"/>
              <w:spacing w:val="0"/>
              <w:szCs w:val="32"/>
            </w:rPr>
            <w:br w:type="page"/>
          </w:r>
        </w:del>
      </w:ins>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00" w:author="谢浩然" w:date="2019-07-11T11:56:07Z"/>
          <w:rFonts w:hint="default" w:ascii="宋体" w:hAnsi="宋体" w:cs="Times New Roman"/>
          <w:color w:val="000000"/>
          <w:spacing w:val="0"/>
          <w:szCs w:val="32"/>
        </w:rPr>
        <w:pPrChange w:id="8799"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02" w:author="谢浩然" w:date="2019-07-11T11:56:07Z"/>
          <w:rFonts w:hint="default" w:ascii="宋体" w:hAnsi="宋体" w:cs="Times New Roman"/>
          <w:color w:val="000000"/>
          <w:spacing w:val="0"/>
          <w:szCs w:val="32"/>
        </w:rPr>
        <w:pPrChange w:id="8801"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04" w:author="谢浩然" w:date="2019-07-11T11:56:07Z"/>
          <w:rFonts w:hint="default" w:ascii="宋体" w:hAnsi="宋体" w:cs="Times New Roman"/>
          <w:color w:val="000000"/>
          <w:spacing w:val="0"/>
          <w:szCs w:val="32"/>
        </w:rPr>
        <w:pPrChange w:id="8803"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06" w:author="谢浩然" w:date="2019-07-11T11:56:07Z"/>
          <w:rFonts w:hint="default" w:ascii="宋体" w:hAnsi="宋体" w:cs="Times New Roman"/>
          <w:color w:val="000000"/>
          <w:spacing w:val="0"/>
          <w:szCs w:val="32"/>
        </w:rPr>
        <w:pPrChange w:id="8805"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08" w:author="谢浩然" w:date="2019-07-11T11:56:07Z"/>
          <w:rFonts w:hint="default" w:ascii="宋体" w:hAnsi="宋体" w:cs="Times New Roman"/>
          <w:color w:val="000000"/>
          <w:spacing w:val="0"/>
          <w:szCs w:val="32"/>
        </w:rPr>
        <w:pPrChange w:id="8807"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10" w:author="谢浩然" w:date="2019-07-11T11:56:07Z"/>
          <w:rFonts w:hint="default" w:ascii="宋体" w:hAnsi="宋体" w:cs="Times New Roman"/>
          <w:color w:val="000000"/>
          <w:spacing w:val="0"/>
          <w:szCs w:val="32"/>
        </w:rPr>
        <w:pPrChange w:id="8809" w:author="谢浩然" w:date="2019-07-11T11:56:08Z">
          <w:pPr>
            <w:keepNext w:val="0"/>
            <w:keepLines w:val="0"/>
            <w:pageBreakBefore w:val="0"/>
            <w:widowControl w:val="0"/>
            <w:kinsoku/>
            <w:wordWrap/>
            <w:overflowPunct/>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12" w:author="邓彤" w:date="2019-05-10T15:59:00Z"/>
          <w:del w:id="8813" w:author="谢浩然" w:date="2019-07-11T11:56:07Z"/>
          <w:rFonts w:hint="default" w:ascii="宋体" w:hAnsi="宋体" w:cs="Times New Roman"/>
          <w:color w:val="000000"/>
          <w:spacing w:val="0"/>
          <w:szCs w:val="32"/>
        </w:rPr>
        <w:pPrChange w:id="8811"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15" w:author="邓彤" w:date="2019-05-10T15:59:00Z"/>
          <w:del w:id="8816" w:author="谢浩然" w:date="2019-07-11T11:56:07Z"/>
          <w:rFonts w:hint="default" w:ascii="宋体" w:hAnsi="宋体" w:cs="Times New Roman"/>
          <w:color w:val="000000"/>
          <w:spacing w:val="0"/>
          <w:szCs w:val="32"/>
        </w:rPr>
        <w:pPrChange w:id="8814"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18" w:author="邓彤" w:date="2019-05-10T15:59:00Z"/>
          <w:del w:id="8819" w:author="谢浩然" w:date="2019-07-11T11:56:07Z"/>
          <w:rFonts w:hint="default" w:ascii="宋体" w:hAnsi="宋体" w:cs="Times New Roman"/>
          <w:color w:val="000000"/>
          <w:spacing w:val="0"/>
          <w:szCs w:val="32"/>
        </w:rPr>
        <w:pPrChange w:id="8817"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21" w:author="邓彤" w:date="2019-05-10T15:59:00Z"/>
          <w:del w:id="8822" w:author="谢浩然" w:date="2019-07-11T11:56:07Z"/>
          <w:rFonts w:hint="default" w:ascii="宋体" w:hAnsi="宋体" w:cs="Times New Roman"/>
          <w:color w:val="000000"/>
          <w:spacing w:val="0"/>
          <w:szCs w:val="32"/>
        </w:rPr>
        <w:pPrChange w:id="8820"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24" w:author="邓彤" w:date="2019-05-10T15:59:00Z"/>
          <w:del w:id="8825" w:author="谢浩然" w:date="2019-07-11T11:56:07Z"/>
          <w:rFonts w:hint="default" w:ascii="宋体" w:hAnsi="宋体" w:cs="Times New Roman"/>
          <w:color w:val="000000"/>
          <w:spacing w:val="0"/>
          <w:szCs w:val="32"/>
        </w:rPr>
        <w:pPrChange w:id="8823"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27" w:author="邓彤" w:date="2019-05-10T15:59:00Z"/>
          <w:del w:id="8828" w:author="谢浩然" w:date="2019-07-11T11:56:07Z"/>
          <w:rFonts w:hint="default" w:ascii="宋体" w:hAnsi="宋体" w:cs="Times New Roman"/>
          <w:color w:val="000000"/>
          <w:spacing w:val="0"/>
          <w:szCs w:val="32"/>
        </w:rPr>
        <w:pPrChange w:id="8826"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30" w:author="邓彤" w:date="2019-05-10T15:59:00Z"/>
          <w:del w:id="8831" w:author="谢浩然" w:date="2019-07-11T11:56:07Z"/>
          <w:rFonts w:hint="default" w:ascii="宋体" w:hAnsi="宋体" w:cs="Times New Roman"/>
          <w:color w:val="000000"/>
          <w:spacing w:val="0"/>
          <w:szCs w:val="32"/>
        </w:rPr>
        <w:pPrChange w:id="8829"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33" w:author="邓彤" w:date="2019-05-10T15:59:00Z"/>
          <w:del w:id="8834" w:author="谢浩然" w:date="2019-07-11T11:56:07Z"/>
          <w:rFonts w:hint="default" w:ascii="宋体" w:hAnsi="宋体" w:cs="Times New Roman"/>
          <w:color w:val="000000"/>
          <w:spacing w:val="0"/>
          <w:szCs w:val="32"/>
        </w:rPr>
        <w:pPrChange w:id="8832"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36" w:author="邓彤" w:date="2019-05-10T15:59:00Z"/>
          <w:del w:id="8837" w:author="谢浩然" w:date="2019-07-11T11:56:07Z"/>
          <w:rFonts w:hint="default" w:ascii="宋体" w:hAnsi="宋体" w:cs="Times New Roman"/>
          <w:color w:val="000000"/>
          <w:spacing w:val="0"/>
          <w:szCs w:val="32"/>
        </w:rPr>
        <w:pPrChange w:id="8835"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39" w:author="邓彤" w:date="2019-05-10T15:59:00Z"/>
          <w:del w:id="8840" w:author="谢浩然" w:date="2019-07-11T11:56:07Z"/>
          <w:rFonts w:hint="default" w:ascii="宋体" w:hAnsi="宋体" w:cs="Times New Roman"/>
          <w:color w:val="000000"/>
          <w:spacing w:val="0"/>
          <w:szCs w:val="32"/>
        </w:rPr>
        <w:pPrChange w:id="8838"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42" w:author="邓彤" w:date="2019-05-10T15:59:00Z"/>
          <w:del w:id="8843" w:author="谢浩然" w:date="2019-07-11T11:56:07Z"/>
          <w:rFonts w:hint="default" w:ascii="宋体" w:hAnsi="宋体" w:cs="Times New Roman"/>
          <w:color w:val="000000"/>
          <w:spacing w:val="0"/>
          <w:szCs w:val="32"/>
        </w:rPr>
        <w:pPrChange w:id="8841"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ins w:id="8845" w:author="邓彤" w:date="2019-05-10T15:59:00Z"/>
          <w:del w:id="8846" w:author="谢浩然" w:date="2019-07-11T11:56:07Z"/>
          <w:rFonts w:hint="default" w:ascii="宋体" w:hAnsi="宋体" w:cs="Times New Roman"/>
          <w:color w:val="000000"/>
          <w:spacing w:val="0"/>
          <w:szCs w:val="32"/>
        </w:rPr>
        <w:pPrChange w:id="8844"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590" w:lineRule="exact"/>
        <w:ind w:left="0" w:leftChars="0" w:right="0" w:rightChars="0" w:firstLine="0" w:firstLineChars="0"/>
        <w:jc w:val="both"/>
        <w:textAlignment w:val="auto"/>
        <w:outlineLvl w:val="9"/>
        <w:rPr>
          <w:del w:id="8848" w:author="谢浩然" w:date="2019-07-11T11:56:07Z"/>
          <w:rFonts w:hint="default" w:ascii="宋体" w:hAnsi="宋体" w:cs="Times New Roman"/>
          <w:color w:val="000000"/>
          <w:spacing w:val="0"/>
          <w:szCs w:val="32"/>
        </w:rPr>
        <w:pPrChange w:id="8847" w:author="谢浩然" w:date="2019-07-11T11:56:08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8849" w:author="谢浩然" w:date="2019-07-11T11:56:07Z">
        <w:r>
          <w:rPr>
            <w:rFonts w:ascii="宋体" w:hAnsi="宋体"/>
            <w:color w:val="000000"/>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spacing w:line="590" w:lineRule="exact"/>
        <w:rPr>
          <w:del w:id="8852" w:author="谢浩然" w:date="2019-07-11T11:56:07Z"/>
          <w:rFonts w:hint="eastAsia" w:ascii="宋体" w:hAnsi="宋体" w:eastAsia="仿宋_GB2312" w:cs="仿宋_GB2312"/>
          <w:sz w:val="32"/>
          <w:szCs w:val="32"/>
        </w:rPr>
        <w:pPrChange w:id="8851" w:author="谢浩然" w:date="2019-07-11T11:56:08Z">
          <w:pPr/>
        </w:pPrChange>
      </w:pPr>
      <w:del w:id="8853" w:author="谢浩然" w:date="2019-07-11T11:56:07Z">
        <w:r>
          <w:rPr>
            <w:rFonts w:hint="eastAsia" w:ascii="宋体" w:hAnsi="宋体" w:eastAsia="仿宋_GB2312" w:cs="仿宋_GB2312"/>
            <w:color w:val="000000"/>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8855" w:author="谢浩然" w:date="2019-07-11T11:56:07Z">
        <w:r>
          <w:rPr>
            <w:rFonts w:hint="eastAsia" w:ascii="宋体" w:hAnsi="宋体" w:eastAsia="仿宋_GB2312" w:cs="仿宋_GB2312"/>
            <w:color w:val="000000"/>
            <w:spacing w:val="0"/>
            <w:sz w:val="28"/>
            <w:szCs w:val="28"/>
            <w:lang w:val="en-US" w:eastAsia="zh-CN"/>
          </w:rPr>
          <w:delText xml:space="preserve">  </w:delText>
        </w:r>
      </w:del>
      <w:del w:id="8856" w:author="谢浩然" w:date="2019-07-11T11:56:07Z">
        <w:r>
          <w:rPr>
            <w:rFonts w:hint="eastAsia" w:ascii="宋体" w:hAnsi="宋体" w:eastAsia="仿宋_GB2312" w:cs="仿宋_GB2312"/>
            <w:color w:val="000000"/>
            <w:spacing w:val="0"/>
            <w:sz w:val="28"/>
            <w:szCs w:val="28"/>
            <w:lang w:eastAsia="zh-CN"/>
          </w:rPr>
          <w:delText>广东省人大常委会办公厅</w:delText>
        </w:r>
      </w:del>
      <w:del w:id="8857" w:author="谢浩然" w:date="2019-07-11T11:56:07Z">
        <w:r>
          <w:rPr>
            <w:rFonts w:hint="eastAsia" w:ascii="宋体" w:hAnsi="宋体" w:eastAsia="仿宋_GB2312" w:cs="仿宋_GB2312"/>
            <w:color w:val="000000"/>
            <w:spacing w:val="0"/>
            <w:sz w:val="28"/>
            <w:szCs w:val="28"/>
          </w:rPr>
          <w:delText xml:space="preserve">  </w:delText>
        </w:r>
      </w:del>
      <w:del w:id="8858" w:author="谢浩然" w:date="2019-07-11T11:56:07Z">
        <w:r>
          <w:rPr>
            <w:rFonts w:hint="eastAsia" w:ascii="宋体" w:hAnsi="宋体" w:eastAsia="仿宋_GB2312" w:cs="仿宋_GB2312"/>
            <w:color w:val="000000"/>
            <w:spacing w:val="0"/>
            <w:sz w:val="28"/>
            <w:szCs w:val="28"/>
            <w:lang w:val="en-US" w:eastAsia="zh-CN"/>
          </w:rPr>
          <w:delText xml:space="preserve">         </w:delText>
        </w:r>
      </w:del>
      <w:del w:id="8859" w:author="谢浩然" w:date="2019-07-11T11:56:07Z">
        <w:r>
          <w:rPr>
            <w:rFonts w:hint="eastAsia" w:ascii="宋体" w:hAnsi="宋体" w:cs="仿宋_GB2312"/>
            <w:color w:val="000000"/>
            <w:spacing w:val="0"/>
            <w:sz w:val="28"/>
            <w:szCs w:val="28"/>
            <w:lang w:val="en-US" w:eastAsia="zh-CN"/>
          </w:rPr>
          <w:delText xml:space="preserve">  </w:delText>
        </w:r>
      </w:del>
      <w:del w:id="8860" w:author="谢浩然" w:date="2019-07-11T11:56:07Z">
        <w:r>
          <w:rPr>
            <w:rFonts w:hint="eastAsia" w:ascii="宋体" w:hAnsi="宋体" w:eastAsia="仿宋_GB2312" w:cs="仿宋_GB2312"/>
            <w:color w:val="000000"/>
            <w:spacing w:val="0"/>
            <w:sz w:val="28"/>
            <w:szCs w:val="28"/>
            <w:lang w:val="en-US" w:eastAsia="zh-CN"/>
          </w:rPr>
          <w:delText xml:space="preserve">    </w:delText>
        </w:r>
      </w:del>
      <w:del w:id="8861" w:author="谢浩然" w:date="2019-07-11T11:56:07Z">
        <w:r>
          <w:rPr>
            <w:rFonts w:hint="eastAsia" w:ascii="宋体" w:hAnsi="宋体" w:eastAsia="仿宋_GB2312" w:cs="仿宋_GB2312"/>
            <w:color w:val="000000"/>
            <w:spacing w:val="0"/>
            <w:sz w:val="28"/>
            <w:szCs w:val="28"/>
          </w:rPr>
          <w:delText xml:space="preserve">  201</w:delText>
        </w:r>
      </w:del>
      <w:del w:id="8862" w:author="谢浩然" w:date="2019-07-11T11:56:07Z">
        <w:r>
          <w:rPr>
            <w:rFonts w:hint="eastAsia" w:ascii="宋体" w:hAnsi="宋体" w:cs="仿宋_GB2312"/>
            <w:color w:val="000000"/>
            <w:spacing w:val="0"/>
            <w:sz w:val="28"/>
            <w:szCs w:val="28"/>
            <w:lang w:val="en-US" w:eastAsia="zh-CN"/>
          </w:rPr>
          <w:delText>9</w:delText>
        </w:r>
      </w:del>
      <w:del w:id="8863" w:author="谢浩然" w:date="2019-07-11T11:56:07Z">
        <w:r>
          <w:rPr>
            <w:rFonts w:hint="eastAsia" w:ascii="宋体" w:hAnsi="宋体" w:eastAsia="仿宋_GB2312" w:cs="仿宋_GB2312"/>
            <w:color w:val="000000"/>
            <w:spacing w:val="0"/>
            <w:sz w:val="28"/>
            <w:szCs w:val="28"/>
          </w:rPr>
          <w:delText>年</w:delText>
        </w:r>
      </w:del>
      <w:del w:id="8864" w:author="谢浩然" w:date="2019-07-11T11:56:07Z">
        <w:r>
          <w:rPr>
            <w:rFonts w:hint="eastAsia" w:ascii="宋体" w:hAnsi="宋体" w:cs="仿宋_GB2312"/>
            <w:color w:val="000000"/>
            <w:spacing w:val="0"/>
            <w:sz w:val="28"/>
            <w:szCs w:val="28"/>
            <w:lang w:val="en-US" w:eastAsia="zh-CN"/>
          </w:rPr>
          <w:delText>5</w:delText>
        </w:r>
      </w:del>
      <w:del w:id="8865" w:author="谢浩然" w:date="2019-07-11T11:56:07Z">
        <w:r>
          <w:rPr>
            <w:rFonts w:hint="eastAsia" w:ascii="宋体" w:hAnsi="宋体" w:eastAsia="仿宋_GB2312" w:cs="仿宋_GB2312"/>
            <w:color w:val="000000"/>
            <w:spacing w:val="0"/>
            <w:sz w:val="28"/>
            <w:szCs w:val="28"/>
          </w:rPr>
          <w:delText>月</w:delText>
        </w:r>
      </w:del>
      <w:del w:id="8866" w:author="谢浩然" w:date="2019-07-11T11:56:07Z">
        <w:r>
          <w:rPr>
            <w:rFonts w:hint="eastAsia" w:ascii="宋体" w:hAnsi="宋体" w:cs="仿宋_GB2312"/>
            <w:color w:val="000000"/>
            <w:spacing w:val="0"/>
            <w:sz w:val="28"/>
            <w:szCs w:val="28"/>
            <w:lang w:val="en-US" w:eastAsia="zh-CN"/>
          </w:rPr>
          <w:delText xml:space="preserve"> </w:delText>
        </w:r>
      </w:del>
      <w:ins w:id="8867" w:author="卢颖东" w:date="2019-05-21T14:55:00Z">
        <w:del w:id="8868" w:author="谢浩然" w:date="2019-07-11T11:56:07Z">
          <w:r>
            <w:rPr>
              <w:rFonts w:hint="eastAsia" w:ascii="宋体" w:hAnsi="宋体" w:cs="仿宋_GB2312"/>
              <w:color w:val="000000"/>
              <w:spacing w:val="0"/>
              <w:sz w:val="28"/>
              <w:szCs w:val="28"/>
              <w:lang w:val="en-US" w:eastAsia="zh-CN"/>
            </w:rPr>
            <w:delText>21</w:delText>
          </w:r>
        </w:del>
      </w:ins>
      <w:del w:id="8869" w:author="谢浩然" w:date="2019-07-11T11:56:07Z">
        <w:r>
          <w:rPr>
            <w:rFonts w:hint="eastAsia" w:ascii="宋体" w:hAnsi="宋体" w:eastAsia="仿宋_GB2312" w:cs="仿宋_GB2312"/>
            <w:color w:val="000000"/>
            <w:spacing w:val="0"/>
            <w:sz w:val="28"/>
            <w:szCs w:val="28"/>
          </w:rPr>
          <w:delText>日印</w:delText>
        </w:r>
      </w:del>
      <w:del w:id="8870" w:author="谢浩然" w:date="2019-07-11T11:56:07Z">
        <w:r>
          <w:rPr>
            <w:rFonts w:hint="eastAsia" w:ascii="宋体" w:hAnsi="宋体" w:eastAsia="仿宋_GB2312" w:cs="仿宋_GB2312"/>
            <w:color w:val="000000"/>
            <w:spacing w:val="0"/>
            <w:sz w:val="28"/>
            <w:szCs w:val="28"/>
            <w:lang w:eastAsia="zh-CN"/>
          </w:rPr>
          <w:delText>发</w:delText>
        </w:r>
      </w:del>
    </w:p>
    <w:p>
      <w:pPr>
        <w:spacing w:line="590" w:lineRule="exact"/>
        <w:rPr>
          <w:rFonts w:hint="eastAsia" w:ascii="宋体" w:hAnsi="宋体" w:eastAsia="仿宋_GB2312" w:cs="仿宋_GB2312"/>
          <w:sz w:val="32"/>
          <w:szCs w:val="32"/>
          <w:rPrChange w:id="8872" w:author="卢颖东" w:date="2019-05-21T14:56:00Z">
            <w:rPr>
              <w:rFonts w:hint="eastAsia" w:ascii="仿宋_GB2312" w:hAnsi="仿宋_GB2312" w:eastAsia="仿宋_GB2312" w:cs="仿宋_GB2312"/>
              <w:sz w:val="32"/>
              <w:szCs w:val="32"/>
            </w:rPr>
          </w:rPrChange>
        </w:rPr>
        <w:pPrChange w:id="8871" w:author="谢浩然" w:date="2019-07-11T11:56:08Z">
          <w:pPr/>
        </w:pPrChange>
      </w:pPr>
    </w:p>
    <w:sectPr>
      <w:footerReference r:id="rId7" w:type="default"/>
      <w:footerReference r:id="rId8"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decorative"/>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firstLine="280" w:firstLineChars="100"/>
      <w:jc w:val="right"/>
      <w:rPr>
        <w:rFonts w:hint="eastAsia" w:eastAsia="仿宋_GB2312"/>
        <w:sz w:val="28"/>
        <w:szCs w:val="28"/>
        <w:lang w:val="en-US" w:eastAsia="zh-CN"/>
      </w:rPr>
      <w:pPrChange w:id="0" w:author="卢颖东" w:date="2019-05-13T16:15:00Z">
        <w:pPr>
          <w:pStyle w:val="4"/>
          <w:wordWrap w:val="0"/>
          <w:jc w:val="right"/>
        </w:pPr>
      </w:pPrChange>
    </w:pPr>
    <w:del w:id="1" w:author="卢颖东" w:date="2019-05-13T16:12:00Z">
      <w:r>
        <w:rPr>
          <w:sz w:val="28"/>
          <w:lang w:val="en-US"/>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del>
    <w:ins w:id="3" w:author="卢颖东" w:date="2019-05-13T16:12:00Z">
      <w:r>
        <w:rPr>
          <w:rFonts w:hint="eastAsia"/>
          <w:sz w:val="28"/>
          <w:lang w:val="en-US" w:eastAsia="zh-CN"/>
        </w:rPr>
        <w:t xml:space="preserve">— </w:t>
      </w:r>
    </w:ins>
    <w:ins w:id="4" w:author="卢颖东" w:date="2019-05-13T16:12:00Z">
      <w:r>
        <w:rPr>
          <w:rFonts w:hint="eastAsia"/>
          <w:sz w:val="28"/>
          <w:lang w:val="en-US" w:eastAsia="zh-CN"/>
        </w:rPr>
        <w:fldChar w:fldCharType="begin"/>
      </w:r>
    </w:ins>
    <w:ins w:id="5" w:author="卢颖东" w:date="2019-05-13T16:12:00Z">
      <w:r>
        <w:rPr>
          <w:rFonts w:hint="eastAsia"/>
          <w:sz w:val="28"/>
          <w:lang w:val="en-US" w:eastAsia="zh-CN"/>
        </w:rPr>
        <w:instrText xml:space="preserve"> PAGE  \* MERGEFORMAT </w:instrText>
      </w:r>
    </w:ins>
    <w:ins w:id="6" w:author="卢颖东" w:date="2019-05-13T16:12:00Z">
      <w:r>
        <w:rPr>
          <w:rFonts w:hint="eastAsia"/>
          <w:sz w:val="28"/>
          <w:lang w:val="en-US" w:eastAsia="zh-CN"/>
        </w:rPr>
        <w:fldChar w:fldCharType="separate"/>
      </w:r>
    </w:ins>
    <w:ins w:id="7" w:author="卢颖东" w:date="2019-05-13T16:12:00Z">
      <w:r>
        <w:rPr>
          <w:rFonts w:hint="eastAsia"/>
          <w:sz w:val="28"/>
          <w:lang w:val="en-US" w:eastAsia="zh-CN"/>
        </w:rPr>
        <w:t>1</w:t>
      </w:r>
    </w:ins>
    <w:ins w:id="8" w:author="卢颖东" w:date="2019-05-13T16:12:00Z">
      <w:r>
        <w:rPr>
          <w:rFonts w:hint="eastAsia"/>
          <w:sz w:val="28"/>
          <w:lang w:val="en-US" w:eastAsia="zh-CN"/>
        </w:rPr>
        <w:fldChar w:fldCharType="end"/>
      </w:r>
    </w:ins>
    <w:ins w:id="9" w:author="卢颖东" w:date="2019-05-13T16:12:00Z">
      <w:r>
        <w:rPr>
          <w:rFonts w:hint="eastAsia"/>
          <w:sz w:val="28"/>
          <w:lang w:val="en-US" w:eastAsia="zh-CN"/>
        </w:rPr>
        <w:t xml:space="preserve"> —  </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Change w:id="10" w:author="卢颖东" w:date="2019-05-13T16:18:00Z">
        <w:pPr>
          <w:pStyle w:val="4"/>
          <w:jc w:val="both"/>
        </w:pPr>
      </w:pPrChange>
    </w:pPr>
    <w:ins w:id="11" w:author="卢颖东" w:date="2019-05-13T16:19:00Z">
      <w:r>
        <w:rPr>
          <w:rFonts w:hint="eastAsia" w:ascii="宋体" w:hAnsi="宋体" w:eastAsia="宋体" w:cs="宋体"/>
          <w:sz w:val="28"/>
          <w:szCs w:val="28"/>
          <w:lang w:eastAsia="zh-CN"/>
        </w:rPr>
        <w:t>—</w:t>
      </w:r>
    </w:ins>
    <w:ins w:id="12" w:author="卢颖东" w:date="2019-05-13T16:16:00Z">
      <w:r>
        <w:rPr>
          <w:rFonts w:hint="eastAsia" w:ascii="宋体" w:hAnsi="宋体" w:eastAsia="宋体" w:cs="宋体"/>
          <w:sz w:val="28"/>
          <w:szCs w:val="28"/>
          <w:lang w:eastAsia="zh-CN"/>
        </w:rPr>
        <w:t xml:space="preserve"> </w:t>
      </w:r>
    </w:ins>
    <w:ins w:id="13" w:author="卢颖东" w:date="2019-05-13T16:16:00Z">
      <w:r>
        <w:rPr>
          <w:rFonts w:hint="eastAsia" w:ascii="宋体" w:hAnsi="宋体" w:eastAsia="宋体" w:cs="宋体"/>
          <w:sz w:val="28"/>
          <w:szCs w:val="28"/>
          <w:lang w:eastAsia="zh-CN"/>
        </w:rPr>
        <w:fldChar w:fldCharType="begin"/>
      </w:r>
    </w:ins>
    <w:ins w:id="14" w:author="卢颖东" w:date="2019-05-13T16:16:00Z">
      <w:r>
        <w:rPr>
          <w:rFonts w:hint="eastAsia" w:ascii="宋体" w:hAnsi="宋体" w:eastAsia="宋体" w:cs="宋体"/>
          <w:sz w:val="28"/>
          <w:szCs w:val="28"/>
          <w:lang w:eastAsia="zh-CN"/>
        </w:rPr>
        <w:instrText xml:space="preserve"> PAGE  \* MERGEFORMAT </w:instrText>
      </w:r>
    </w:ins>
    <w:ins w:id="15" w:author="卢颖东" w:date="2019-05-13T16:16:00Z">
      <w:r>
        <w:rPr>
          <w:rFonts w:hint="eastAsia" w:ascii="宋体" w:hAnsi="宋体" w:eastAsia="宋体" w:cs="宋体"/>
          <w:sz w:val="28"/>
          <w:szCs w:val="28"/>
          <w:lang w:eastAsia="zh-CN"/>
        </w:rPr>
        <w:fldChar w:fldCharType="separate"/>
      </w:r>
    </w:ins>
    <w:ins w:id="16" w:author="卢颖东" w:date="2019-05-13T16:16:00Z">
      <w:r>
        <w:rPr>
          <w:rFonts w:hint="eastAsia" w:ascii="宋体" w:hAnsi="宋体" w:eastAsia="宋体" w:cs="宋体"/>
          <w:sz w:val="28"/>
          <w:szCs w:val="28"/>
          <w:lang w:eastAsia="zh-CN"/>
        </w:rPr>
        <w:t>2</w:t>
      </w:r>
    </w:ins>
    <w:ins w:id="17" w:author="卢颖东" w:date="2019-05-13T16:16:00Z">
      <w:r>
        <w:rPr>
          <w:rFonts w:hint="eastAsia" w:ascii="宋体" w:hAnsi="宋体" w:eastAsia="宋体" w:cs="宋体"/>
          <w:sz w:val="28"/>
          <w:szCs w:val="28"/>
          <w:lang w:eastAsia="zh-CN"/>
        </w:rPr>
        <w:fldChar w:fldCharType="end"/>
      </w:r>
    </w:ins>
    <w:ins w:id="18" w:author="卢颖东" w:date="2019-05-13T16:16:00Z">
      <w:r>
        <w:rPr>
          <w:rFonts w:hint="eastAsia" w:ascii="宋体" w:hAnsi="宋体" w:eastAsia="宋体" w:cs="宋体"/>
          <w:sz w:val="28"/>
          <w:szCs w:val="28"/>
          <w:lang w:eastAsia="zh-CN"/>
        </w:rPr>
        <w:t xml:space="preserve"> </w:t>
      </w:r>
    </w:ins>
    <w:ins w:id="19" w:author="卢颖东" w:date="2019-05-13T16:19:00Z">
      <w:r>
        <w:rPr>
          <w:rFonts w:hint="eastAsia" w:ascii="宋体" w:hAnsi="宋体" w:eastAsia="宋体" w:cs="宋体"/>
          <w:sz w:val="28"/>
          <w:szCs w:val="28"/>
          <w:lang w:eastAsia="zh-CN"/>
        </w:rPr>
        <w:t>—</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firstLine="280" w:firstLineChars="100"/>
      <w:jc w:val="right"/>
      <w:rPr>
        <w:rFonts w:hint="eastAsia" w:eastAsia="仿宋_GB2312"/>
        <w:sz w:val="28"/>
        <w:szCs w:val="28"/>
        <w:lang w:val="en-US" w:eastAsia="zh-CN"/>
      </w:rPr>
      <w:pPrChange w:id="20" w:author="卢颖东" w:date="2019-05-13T16:15:00Z">
        <w:pPr>
          <w:pStyle w:val="4"/>
          <w:wordWrap w:val="0"/>
          <w:jc w:val="right"/>
        </w:pPr>
      </w:pPrChange>
    </w:pPr>
    <w:del w:id="21" w:author="卢颖东" w:date="2019-05-13T16:12:00Z">
      <w:r>
        <w:rPr>
          <w:sz w:val="28"/>
          <w:lang w:val="en-US"/>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BjikqXLAQAAeQMAAA4AAAAAAAAAAQAgAAAAHgEAAGRycy9lMm9E&#10;b2MueG1sUEsFBgAAAAAGAAYAWQEAAFs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del>
    <w:ins w:id="23" w:author="卢颖东" w:date="2019-05-13T16:12:00Z">
      <w:r>
        <w:rPr>
          <w:rFonts w:hint="eastAsia"/>
          <w:sz w:val="28"/>
          <w:lang w:val="en-US" w:eastAsia="zh-CN"/>
        </w:rPr>
        <w:t xml:space="preserve">— </w:t>
      </w:r>
    </w:ins>
    <w:ins w:id="24" w:author="卢颖东" w:date="2019-05-13T16:12:00Z">
      <w:r>
        <w:rPr>
          <w:rFonts w:hint="eastAsia"/>
          <w:sz w:val="28"/>
          <w:lang w:val="en-US" w:eastAsia="zh-CN"/>
        </w:rPr>
        <w:fldChar w:fldCharType="begin"/>
      </w:r>
    </w:ins>
    <w:ins w:id="25" w:author="卢颖东" w:date="2019-05-13T16:12:00Z">
      <w:r>
        <w:rPr>
          <w:rFonts w:hint="eastAsia"/>
          <w:sz w:val="28"/>
          <w:lang w:val="en-US" w:eastAsia="zh-CN"/>
        </w:rPr>
        <w:instrText xml:space="preserve"> PAGE  \* MERGEFORMAT </w:instrText>
      </w:r>
    </w:ins>
    <w:ins w:id="26" w:author="卢颖东" w:date="2019-05-13T16:12:00Z">
      <w:r>
        <w:rPr>
          <w:rFonts w:hint="eastAsia"/>
          <w:sz w:val="28"/>
          <w:lang w:val="en-US" w:eastAsia="zh-CN"/>
        </w:rPr>
        <w:fldChar w:fldCharType="separate"/>
      </w:r>
    </w:ins>
    <w:ins w:id="27" w:author="卢颖东" w:date="2019-05-13T16:12:00Z">
      <w:r>
        <w:rPr>
          <w:rFonts w:hint="eastAsia"/>
          <w:sz w:val="28"/>
          <w:lang w:val="en-US" w:eastAsia="zh-CN"/>
        </w:rPr>
        <w:t>1</w:t>
      </w:r>
    </w:ins>
    <w:ins w:id="28" w:author="卢颖东" w:date="2019-05-13T16:12:00Z">
      <w:r>
        <w:rPr>
          <w:rFonts w:hint="eastAsia"/>
          <w:sz w:val="28"/>
          <w:lang w:val="en-US" w:eastAsia="zh-CN"/>
        </w:rPr>
        <w:fldChar w:fldCharType="end"/>
      </w:r>
    </w:ins>
    <w:ins w:id="29" w:author="卢颖东" w:date="2019-05-13T16:12:00Z">
      <w:r>
        <w:rPr>
          <w:rFonts w:hint="eastAsia"/>
          <w:sz w:val="28"/>
          <w:lang w:val="en-US" w:eastAsia="zh-CN"/>
        </w:rPr>
        <w:t xml:space="preserve"> —  </w: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Change w:id="30" w:author="卢颖东" w:date="2019-05-13T16:18:00Z">
        <w:pPr>
          <w:pStyle w:val="4"/>
          <w:jc w:val="both"/>
        </w:pPr>
      </w:pPrChange>
    </w:pPr>
    <w:ins w:id="31" w:author="卢颖东" w:date="2019-05-13T16:19:00Z">
      <w:r>
        <w:rPr>
          <w:rFonts w:hint="eastAsia" w:ascii="宋体" w:hAnsi="宋体" w:eastAsia="宋体" w:cs="宋体"/>
          <w:sz w:val="28"/>
          <w:szCs w:val="28"/>
          <w:lang w:eastAsia="zh-CN"/>
        </w:rPr>
        <w:t>—</w:t>
      </w:r>
    </w:ins>
    <w:ins w:id="32" w:author="卢颖东" w:date="2019-05-13T16:16:00Z">
      <w:r>
        <w:rPr>
          <w:rFonts w:hint="eastAsia" w:ascii="宋体" w:hAnsi="宋体" w:eastAsia="宋体" w:cs="宋体"/>
          <w:sz w:val="28"/>
          <w:szCs w:val="28"/>
          <w:lang w:eastAsia="zh-CN"/>
        </w:rPr>
        <w:t xml:space="preserve"> </w:t>
      </w:r>
    </w:ins>
    <w:ins w:id="33" w:author="卢颖东" w:date="2019-05-13T16:16:00Z">
      <w:r>
        <w:rPr>
          <w:rFonts w:hint="eastAsia" w:ascii="宋体" w:hAnsi="宋体" w:eastAsia="宋体" w:cs="宋体"/>
          <w:sz w:val="28"/>
          <w:szCs w:val="28"/>
          <w:lang w:eastAsia="zh-CN"/>
        </w:rPr>
        <w:fldChar w:fldCharType="begin"/>
      </w:r>
    </w:ins>
    <w:ins w:id="34" w:author="卢颖东" w:date="2019-05-13T16:16:00Z">
      <w:r>
        <w:rPr>
          <w:rFonts w:hint="eastAsia" w:ascii="宋体" w:hAnsi="宋体" w:eastAsia="宋体" w:cs="宋体"/>
          <w:sz w:val="28"/>
          <w:szCs w:val="28"/>
          <w:lang w:eastAsia="zh-CN"/>
        </w:rPr>
        <w:instrText xml:space="preserve"> PAGE  \* MERGEFORMAT </w:instrText>
      </w:r>
    </w:ins>
    <w:ins w:id="35" w:author="卢颖东" w:date="2019-05-13T16:16:00Z">
      <w:r>
        <w:rPr>
          <w:rFonts w:hint="eastAsia" w:ascii="宋体" w:hAnsi="宋体" w:eastAsia="宋体" w:cs="宋体"/>
          <w:sz w:val="28"/>
          <w:szCs w:val="28"/>
          <w:lang w:eastAsia="zh-CN"/>
        </w:rPr>
        <w:fldChar w:fldCharType="separate"/>
      </w:r>
    </w:ins>
    <w:ins w:id="36" w:author="卢颖东" w:date="2019-05-13T16:16:00Z">
      <w:r>
        <w:rPr>
          <w:rFonts w:hint="eastAsia" w:ascii="宋体" w:hAnsi="宋体" w:eastAsia="宋体" w:cs="宋体"/>
          <w:sz w:val="28"/>
          <w:szCs w:val="28"/>
          <w:lang w:eastAsia="zh-CN"/>
        </w:rPr>
        <w:t>2</w:t>
      </w:r>
    </w:ins>
    <w:ins w:id="37" w:author="卢颖东" w:date="2019-05-13T16:16:00Z">
      <w:r>
        <w:rPr>
          <w:rFonts w:hint="eastAsia" w:ascii="宋体" w:hAnsi="宋体" w:eastAsia="宋体" w:cs="宋体"/>
          <w:sz w:val="28"/>
          <w:szCs w:val="28"/>
          <w:lang w:eastAsia="zh-CN"/>
        </w:rPr>
        <w:fldChar w:fldCharType="end"/>
      </w:r>
    </w:ins>
    <w:ins w:id="38" w:author="卢颖东" w:date="2019-05-13T16:16:00Z">
      <w:r>
        <w:rPr>
          <w:rFonts w:hint="eastAsia" w:ascii="宋体" w:hAnsi="宋体" w:eastAsia="宋体" w:cs="宋体"/>
          <w:sz w:val="28"/>
          <w:szCs w:val="28"/>
          <w:lang w:eastAsia="zh-CN"/>
        </w:rPr>
        <w:t xml:space="preserve"> </w:t>
      </w:r>
    </w:ins>
    <w:ins w:id="39" w:author="卢颖东" w:date="2019-05-13T16:19:00Z">
      <w:r>
        <w:rPr>
          <w:rFonts w:hint="eastAsia" w:ascii="宋体" w:hAnsi="宋体" w:eastAsia="宋体" w:cs="宋体"/>
          <w:sz w:val="28"/>
          <w:szCs w:val="28"/>
          <w:lang w:eastAsia="zh-CN"/>
        </w:rPr>
        <w:t>—</w:t>
      </w:r>
    </w:ins>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firstLine="280" w:firstLineChars="100"/>
      <w:jc w:val="right"/>
      <w:rPr>
        <w:rFonts w:hint="eastAsia" w:eastAsia="仿宋_GB2312"/>
        <w:sz w:val="28"/>
        <w:szCs w:val="28"/>
        <w:lang w:val="en-US" w:eastAsia="zh-CN"/>
      </w:rPr>
    </w:pPr>
    <w:del w:id="40" w:author="卢颖东" w:date="2019-05-13T16:19:00Z">
      <w:r>
        <w:rPr>
          <w:rFonts w:hint="eastAsia"/>
          <w:sz w:val="28"/>
          <w:lang w:val="en-US" w:eastAsia="zh-CN"/>
        </w:rPr>
        <w:delText xml:space="preserve">— </w:delText>
      </w:r>
    </w:del>
    <w:del w:id="41" w:author="卢颖东" w:date="2019-05-13T16:19:00Z">
      <w:r>
        <w:rPr>
          <w:rFonts w:hint="eastAsia"/>
          <w:sz w:val="28"/>
          <w:lang w:val="en-US" w:eastAsia="zh-CN"/>
        </w:rPr>
        <w:fldChar w:fldCharType="begin"/>
      </w:r>
    </w:del>
    <w:del w:id="42" w:author="卢颖东" w:date="2019-05-13T16:19:00Z">
      <w:r>
        <w:rPr>
          <w:rFonts w:hint="eastAsia"/>
          <w:sz w:val="28"/>
          <w:lang w:val="en-US" w:eastAsia="zh-CN"/>
        </w:rPr>
        <w:delInstrText xml:space="preserve"> PAGE  \* MERGEFORMAT </w:delInstrText>
      </w:r>
    </w:del>
    <w:del w:id="43" w:author="卢颖东" w:date="2019-05-13T16:19:00Z">
      <w:r>
        <w:rPr>
          <w:rFonts w:hint="eastAsia"/>
          <w:sz w:val="28"/>
          <w:lang w:val="en-US" w:eastAsia="zh-CN"/>
        </w:rPr>
        <w:fldChar w:fldCharType="separate"/>
      </w:r>
    </w:del>
    <w:del w:id="44" w:author="卢颖东" w:date="2019-05-13T16:19:00Z">
      <w:r>
        <w:rPr>
          <w:rFonts w:hint="eastAsia"/>
          <w:sz w:val="28"/>
          <w:lang w:val="en-US" w:eastAsia="zh-CN"/>
        </w:rPr>
        <w:delText>1</w:delText>
      </w:r>
    </w:del>
    <w:del w:id="45" w:author="卢颖东" w:date="2019-05-13T16:19:00Z">
      <w:r>
        <w:rPr>
          <w:rFonts w:hint="eastAsia"/>
          <w:sz w:val="28"/>
          <w:lang w:val="en-US" w:eastAsia="zh-CN"/>
        </w:rPr>
        <w:fldChar w:fldCharType="end"/>
      </w:r>
    </w:del>
    <w:del w:id="46" w:author="卢颖东" w:date="2019-05-13T16:19:00Z">
      <w:r>
        <w:rPr>
          <w:rFonts w:hint="eastAsia"/>
          <w:sz w:val="28"/>
          <w:lang w:val="en-US" w:eastAsia="zh-CN"/>
        </w:rPr>
        <w:delText xml:space="preserve"> —  </w:delText>
      </w:r>
    </w:del>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del w:id="47" w:author="卢颖东" w:date="2019-05-13T16:19:00Z">
      <w:r>
        <w:rPr>
          <w:rFonts w:hint="eastAsia" w:ascii="宋体" w:hAnsi="宋体" w:eastAsia="宋体" w:cs="宋体"/>
          <w:sz w:val="28"/>
          <w:szCs w:val="28"/>
          <w:lang w:eastAsia="zh-CN"/>
        </w:rPr>
        <w:delText xml:space="preserve">— </w:delText>
      </w:r>
    </w:del>
    <w:del w:id="48" w:author="卢颖东" w:date="2019-05-13T16:19:00Z">
      <w:r>
        <w:rPr>
          <w:rFonts w:hint="eastAsia" w:ascii="宋体" w:hAnsi="宋体" w:eastAsia="宋体" w:cs="宋体"/>
          <w:sz w:val="28"/>
          <w:szCs w:val="28"/>
          <w:lang w:eastAsia="zh-CN"/>
        </w:rPr>
        <w:fldChar w:fldCharType="begin"/>
      </w:r>
    </w:del>
    <w:del w:id="49" w:author="卢颖东" w:date="2019-05-13T16:19:00Z">
      <w:r>
        <w:rPr>
          <w:rFonts w:hint="eastAsia" w:ascii="宋体" w:hAnsi="宋体" w:eastAsia="宋体" w:cs="宋体"/>
          <w:sz w:val="28"/>
          <w:szCs w:val="28"/>
          <w:lang w:eastAsia="zh-CN"/>
        </w:rPr>
        <w:delInstrText xml:space="preserve"> PAGE  \* MERGEFORMAT </w:delInstrText>
      </w:r>
    </w:del>
    <w:del w:id="50" w:author="卢颖东" w:date="2019-05-13T16:19:00Z">
      <w:r>
        <w:rPr>
          <w:rFonts w:hint="eastAsia" w:ascii="宋体" w:hAnsi="宋体" w:eastAsia="宋体" w:cs="宋体"/>
          <w:sz w:val="28"/>
          <w:szCs w:val="28"/>
          <w:lang w:eastAsia="zh-CN"/>
        </w:rPr>
        <w:fldChar w:fldCharType="separate"/>
      </w:r>
    </w:del>
    <w:del w:id="51" w:author="卢颖东" w:date="2019-05-13T16:19:00Z">
      <w:r>
        <w:rPr>
          <w:rFonts w:hint="eastAsia" w:ascii="宋体" w:hAnsi="宋体" w:eastAsia="宋体" w:cs="宋体"/>
          <w:sz w:val="28"/>
          <w:szCs w:val="28"/>
          <w:lang w:eastAsia="zh-CN"/>
        </w:rPr>
        <w:delText>2</w:delText>
      </w:r>
    </w:del>
    <w:del w:id="52" w:author="卢颖东" w:date="2019-05-13T16:19:00Z">
      <w:r>
        <w:rPr>
          <w:rFonts w:hint="eastAsia" w:ascii="宋体" w:hAnsi="宋体" w:eastAsia="宋体" w:cs="宋体"/>
          <w:sz w:val="28"/>
          <w:szCs w:val="28"/>
          <w:lang w:eastAsia="zh-CN"/>
        </w:rPr>
        <w:fldChar w:fldCharType="end"/>
      </w:r>
    </w:del>
    <w:del w:id="53" w:author="卢颖东" w:date="2019-05-13T16:19:00Z">
      <w:r>
        <w:rPr>
          <w:rFonts w:hint="eastAsia" w:ascii="宋体" w:hAnsi="宋体" w:eastAsia="宋体" w:cs="宋体"/>
          <w:sz w:val="28"/>
          <w:szCs w:val="28"/>
          <w:lang w:eastAsia="zh-CN"/>
        </w:rPr>
        <w:delText xml:space="preserve"> —</w:delText>
      </w:r>
    </w:de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chineseCounting"/>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9F543C"/>
    <w:multiLevelType w:val="singleLevel"/>
    <w:tmpl w:val="5B9F543C"/>
    <w:lvl w:ilvl="0" w:tentative="0">
      <w:start w:val="1"/>
      <w:numFmt w:val="chineseCounting"/>
      <w:suff w:val="nothing"/>
      <w:lvlText w:val="（%1）"/>
      <w:lvlJc w:val="left"/>
    </w:lvl>
  </w:abstractNum>
  <w:abstractNum w:abstractNumId="2">
    <w:nsid w:val="5C074356"/>
    <w:multiLevelType w:val="singleLevel"/>
    <w:tmpl w:val="5C074356"/>
    <w:lvl w:ilvl="0" w:tentative="0">
      <w:start w:val="2"/>
      <w:numFmt w:val="chineseCounting"/>
      <w:suff w:val="nothing"/>
      <w:lvlText w:val="%1、"/>
      <w:lvlJc w:val="left"/>
    </w:lvl>
  </w:abstractNum>
  <w:abstractNum w:abstractNumId="3">
    <w:nsid w:val="5C22027E"/>
    <w:multiLevelType w:val="singleLevel"/>
    <w:tmpl w:val="5C22027E"/>
    <w:lvl w:ilvl="0" w:tentative="0">
      <w:start w:val="3"/>
      <w:numFmt w:val="chineseCounting"/>
      <w:suff w:val="nothing"/>
      <w:lvlText w:val="%1、"/>
      <w:lvlJc w:val="left"/>
    </w:lvl>
  </w:abstractNum>
  <w:abstractNum w:abstractNumId="4">
    <w:nsid w:val="5C22F53D"/>
    <w:multiLevelType w:val="singleLevel"/>
    <w:tmpl w:val="5C22F53D"/>
    <w:lvl w:ilvl="0" w:tentative="0">
      <w:start w:val="3"/>
      <w:numFmt w:val="chineseCounting"/>
      <w:suff w:val="space"/>
      <w:lvlText w:val="第%1章"/>
      <w:lvlJc w:val="left"/>
    </w:lvl>
  </w:abstractNum>
  <w:abstractNum w:abstractNumId="5">
    <w:nsid w:val="5C22F5A0"/>
    <w:multiLevelType w:val="singleLevel"/>
    <w:tmpl w:val="5C22F5A0"/>
    <w:lvl w:ilvl="0" w:tentative="0">
      <w:start w:val="5"/>
      <w:numFmt w:val="chineseCounting"/>
      <w:suff w:val="nothing"/>
      <w:lvlText w:val="（%1）"/>
      <w:lvlJc w:val="left"/>
    </w:lvl>
  </w:abstractNum>
  <w:abstractNum w:abstractNumId="6">
    <w:nsid w:val="5C22F61C"/>
    <w:multiLevelType w:val="singleLevel"/>
    <w:tmpl w:val="5C22F61C"/>
    <w:lvl w:ilvl="0" w:tentative="0">
      <w:start w:val="8"/>
      <w:numFmt w:val="chineseCounting"/>
      <w:suff w:val="space"/>
      <w:lvlText w:val="第%1章"/>
      <w:lvlJc w:val="left"/>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C609B"/>
    <w:rsid w:val="0457015D"/>
    <w:rsid w:val="0CAB0733"/>
    <w:rsid w:val="0D235EAF"/>
    <w:rsid w:val="13FF4237"/>
    <w:rsid w:val="1C150A9A"/>
    <w:rsid w:val="1C300664"/>
    <w:rsid w:val="245C609B"/>
    <w:rsid w:val="24744DB0"/>
    <w:rsid w:val="2FBE7585"/>
    <w:rsid w:val="324F56E3"/>
    <w:rsid w:val="48F46609"/>
    <w:rsid w:val="4A964558"/>
    <w:rsid w:val="5053088D"/>
    <w:rsid w:val="50C03BED"/>
    <w:rsid w:val="54CC7B8A"/>
    <w:rsid w:val="55070F1E"/>
    <w:rsid w:val="5B56468E"/>
    <w:rsid w:val="5CB45A92"/>
    <w:rsid w:val="5D4150A4"/>
    <w:rsid w:val="6352110E"/>
    <w:rsid w:val="63640F4D"/>
    <w:rsid w:val="6539079F"/>
    <w:rsid w:val="653E3F3E"/>
    <w:rsid w:val="68FC1F9E"/>
    <w:rsid w:val="6F8151FD"/>
    <w:rsid w:val="773863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link w:val="8"/>
    <w:semiHidden/>
    <w:qFormat/>
    <w:uiPriority w:val="0"/>
    <w:rPr>
      <w:rFonts w:ascii="Verdana" w:hAnsi="Verdana" w:eastAsia="仿宋_GB2312"/>
      <w:kern w:val="0"/>
      <w:sz w:val="24"/>
      <w:szCs w:val="20"/>
      <w:lang w:eastAsia="en-US"/>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2">
    <w:name w:val="Normal Indent1"/>
    <w:basedOn w:val="1"/>
    <w:qFormat/>
    <w:uiPriority w:val="0"/>
    <w:pPr>
      <w:ind w:firstLine="420" w:firstLineChars="200"/>
    </w:pPr>
    <w:rPr>
      <w:rFonts w:ascii="Calibri" w:hAnsi="Calibri"/>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8">
    <w:name w:val=" Char Char Char Char Char Char1 Char"/>
    <w:basedOn w:val="1"/>
    <w:link w:val="7"/>
    <w:qFormat/>
    <w:uiPriority w:val="0"/>
    <w:pPr>
      <w:widowControl/>
      <w:spacing w:after="160" w:afterLines="0" w:line="240" w:lineRule="exact"/>
      <w:jc w:val="left"/>
    </w:pPr>
    <w:rPr>
      <w:rFonts w:ascii="Verdana" w:hAnsi="Verdana" w:eastAsia="仿宋_GB2312"/>
      <w:kern w:val="0"/>
      <w:sz w:val="24"/>
      <w:szCs w:val="20"/>
      <w:lang w:eastAsia="en-US"/>
    </w:rPr>
  </w:style>
  <w:style w:type="character" w:styleId="9">
    <w:name w:val="page number"/>
    <w:basedOn w:val="7"/>
    <w:uiPriority w:val="0"/>
    <w:rPr>
      <w:rFonts w:ascii="宋体" w:eastAsia="宋体"/>
      <w:sz w:val="28"/>
    </w:rPr>
  </w:style>
  <w:style w:type="paragraph" w:customStyle="1" w:styleId="1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2">
    <w:name w:val="p18"/>
    <w:basedOn w:val="1"/>
    <w:qFormat/>
    <w:uiPriority w:val="0"/>
    <w:pPr>
      <w:keepNext w:val="0"/>
      <w:keepLines w:val="0"/>
      <w:widowControl/>
      <w:suppressLineNumbers w:val="0"/>
      <w:spacing w:before="0" w:beforeLines="0" w:beforeAutospacing="0" w:after="0" w:afterLines="0" w:afterAutospacing="0"/>
      <w:ind w:left="0" w:right="0" w:firstLine="420"/>
      <w:jc w:val="both"/>
    </w:pPr>
    <w:rPr>
      <w:rFonts w:hint="default" w:ascii="Calibri" w:hAnsi="Calibri" w:eastAsia="宋体" w:cs="宋体"/>
      <w:kern w:val="0"/>
      <w:sz w:val="32"/>
      <w:szCs w:val="32"/>
      <w:lang w:val="en-US" w:eastAsia="zh-CN"/>
    </w:rPr>
  </w:style>
  <w:style w:type="paragraph" w:customStyle="1" w:styleId="13">
    <w:name w:val="Normal New"/>
    <w:qFormat/>
    <w:uiPriority w:val="0"/>
    <w:pPr>
      <w:widowControl w:val="0"/>
      <w:jc w:val="both"/>
    </w:pPr>
    <w:rPr>
      <w:rFonts w:hint="eastAsia" w:ascii="Calibri" w:hAnsi="Calibri" w:eastAsia="宋体" w:cs="Times New Roman"/>
      <w:kern w:val="2"/>
      <w:sz w:val="21"/>
      <w:lang w:val="en-US" w:eastAsia="zh-CN" w:bidi="ar-SA"/>
    </w:rPr>
  </w:style>
  <w:style w:type="paragraph" w:customStyle="1" w:styleId="14">
    <w:name w:val="p0"/>
    <w:basedOn w:val="15"/>
    <w:qFormat/>
    <w:uiPriority w:val="0"/>
    <w:pPr>
      <w:widowControl/>
    </w:pPr>
    <w:rPr>
      <w:rFonts w:hint="eastAsia" w:ascii="宋体" w:hAnsi="宋体"/>
      <w:sz w:val="32"/>
    </w:rPr>
  </w:style>
  <w:style w:type="paragraph" w:customStyle="1" w:styleId="15">
    <w:name w:val="正文 New"/>
    <w:next w:val="2"/>
    <w:qFormat/>
    <w:uiPriority w:val="0"/>
    <w:pPr>
      <w:widowControl w:val="0"/>
      <w:jc w:val="both"/>
    </w:pPr>
    <w:rPr>
      <w:rFonts w:ascii="Calibri" w:hAnsi="Calibri" w:eastAsia="宋体" w:cs="黑体"/>
      <w:kern w:val="2"/>
      <w:sz w:val="21"/>
      <w:szCs w:val="24"/>
      <w:lang w:val="en-US" w:eastAsia="zh-CN" w:bidi="ar-SA"/>
    </w:rPr>
  </w:style>
  <w:style w:type="paragraph" w:customStyle="1" w:styleId="16">
    <w:name w:val="正文：三号仿宋"/>
    <w:basedOn w:val="1"/>
    <w:qFormat/>
    <w:uiPriority w:val="0"/>
    <w:pPr>
      <w:ind w:firstLine="200" w:firstLineChars="200"/>
    </w:pPr>
    <w:rPr>
      <w:rFonts w:eastAsia="仿宋_GB2312"/>
      <w:sz w:val="32"/>
    </w:rPr>
  </w:style>
  <w:style w:type="paragraph" w:customStyle="1" w:styleId="17">
    <w:name w:val="Normal (Web)"/>
    <w:basedOn w:val="1"/>
    <w:qFormat/>
    <w:uiPriority w:val="0"/>
    <w:pPr>
      <w:keepNext w:val="0"/>
      <w:keepLines w:val="0"/>
      <w:widowControl w:val="0"/>
      <w:suppressLineNumbers w:val="0"/>
      <w:spacing w:before="0" w:beforeLines="0" w:beforeAutospacing="0" w:after="0" w:afterLines="0" w:afterAutospacing="0"/>
      <w:ind w:left="0" w:right="0"/>
      <w:jc w:val="left"/>
    </w:pPr>
    <w:rPr>
      <w:rFonts w:hint="default" w:ascii="Times New Roman" w:hAnsi="Times New Roman" w:eastAsia="宋体" w:cs="Times New Roman"/>
      <w:kern w:val="0"/>
      <w:sz w:val="24"/>
      <w:szCs w:val="22"/>
      <w:lang w:val="en-US" w:eastAsia="zh-CN"/>
    </w:rPr>
  </w:style>
  <w:style w:type="paragraph" w:customStyle="1" w:styleId="18">
    <w:name w:val="p16"/>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宋体" w:cs="Times New Roman"/>
      <w:kern w:val="0"/>
      <w:sz w:val="32"/>
      <w:szCs w:val="32"/>
      <w:lang w:val="en-US" w:eastAsia="zh-CN"/>
    </w:rPr>
  </w:style>
  <w:style w:type="paragraph" w:customStyle="1" w:styleId="19">
    <w:name w:val="法规公告：发布机关"/>
    <w:basedOn w:val="1"/>
    <w:qFormat/>
    <w:uiPriority w:val="0"/>
    <w:pPr>
      <w:ind w:right="632" w:rightChars="200"/>
      <w:jc w:val="right"/>
    </w:pPr>
    <w:rPr>
      <w:rFonts w:ascii="仿宋_GB2312" w:hAnsi="宋体" w:eastAsia="仿宋_GB2312"/>
    </w:rPr>
  </w:style>
  <w:style w:type="paragraph" w:customStyle="1" w:styleId="20">
    <w:name w:val="第二层标题：三号楷体"/>
    <w:basedOn w:val="16"/>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21">
    <w:name w:val="法规公告：正文"/>
    <w:basedOn w:val="1"/>
    <w:qFormat/>
    <w:uiPriority w:val="0"/>
    <w:pPr>
      <w:ind w:firstLine="632" w:firstLineChars="200"/>
    </w:pPr>
    <w:rPr>
      <w:rFonts w:ascii="仿宋_GB2312" w:eastAsia="仿宋_GB2312"/>
      <w:szCs w:val="32"/>
    </w:rPr>
  </w:style>
  <w:style w:type="paragraph" w:customStyle="1" w:styleId="2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3">
    <w:name w:val="法规公告：发布日期"/>
    <w:basedOn w:val="19"/>
    <w:qFormat/>
    <w:uiPriority w:val="0"/>
    <w:pPr>
      <w:ind w:right="1579" w:rightChars="500"/>
    </w:pPr>
    <w:rPr>
      <w:rFonts w:cs="宋体"/>
      <w:szCs w:val="20"/>
    </w:rPr>
  </w:style>
  <w:style w:type="paragraph" w:customStyle="1" w:styleId="24">
    <w:name w:val="法规审议结果报告：：题注"/>
    <w:basedOn w:val="1"/>
    <w:qFormat/>
    <w:uiPriority w:val="0"/>
    <w:pPr>
      <w:jc w:val="center"/>
    </w:pPr>
    <w:rPr>
      <w:rFonts w:ascii="楷体_GB2312" w:hAnsi="宋体" w:eastAsia="楷体_GB2312"/>
    </w:rPr>
  </w:style>
  <w:style w:type="paragraph" w:customStyle="1" w:styleId="25">
    <w:name w:val="法规修改情况汇报：题注"/>
    <w:basedOn w:val="1"/>
    <w:qFormat/>
    <w:uiPriority w:val="0"/>
    <w:pPr>
      <w:jc w:val="center"/>
    </w:pPr>
    <w:rPr>
      <w:rFonts w:ascii="楷体_GB2312" w:hAnsi="宋体" w:eastAsia="楷体_GB2312"/>
    </w:rPr>
  </w:style>
  <w:style w:type="paragraph" w:customStyle="1" w:styleId="26">
    <w:name w:val="法规说明：正文前称呼"/>
    <w:basedOn w:val="1"/>
    <w:qFormat/>
    <w:uiPriority w:val="0"/>
    <w:rPr>
      <w:rFonts w:ascii="黑体" w:hAnsi="黑体" w:eastAsia="黑体"/>
    </w:rPr>
  </w:style>
  <w:style w:type="paragraph" w:customStyle="1" w:styleId="27">
    <w:name w:val="主送单位"/>
    <w:basedOn w:val="1"/>
    <w:qFormat/>
    <w:uiPriority w:val="0"/>
    <w:rPr>
      <w:rFonts w:ascii="仿宋_GB2312"/>
      <w:szCs w:val="32"/>
    </w:rPr>
  </w:style>
  <w:style w:type="paragraph" w:customStyle="1" w:styleId="28">
    <w:name w:val="法规文本：正文-条例内容"/>
    <w:basedOn w:val="1"/>
    <w:qFormat/>
    <w:uiPriority w:val="0"/>
    <w:pPr>
      <w:ind w:firstLine="632" w:firstLineChars="200"/>
    </w:pPr>
    <w:rPr>
      <w:rFonts w:ascii="仿宋_GB231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2019-05-10T01:44:00Z</dcterms:created>
  <dc:creator>谢浩然</dc:creator>
  <cp:lastModifiedBy>谢浩然</cp:lastModifiedBy>
  <cp:lastPrinted>2019-05-23T03:20:00Z</cp:lastPrinted>
  <dcterms:modified xsi:type="dcterms:W3CDTF">2019-07-11T03:56:48Z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