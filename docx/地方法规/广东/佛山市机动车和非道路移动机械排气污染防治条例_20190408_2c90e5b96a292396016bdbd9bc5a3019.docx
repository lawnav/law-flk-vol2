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238" w:beforeLines="40" w:line="580" w:lineRule="exact"/>
        <w:ind w:left="0" w:leftChars="0" w:right="0" w:rightChars="0" w:firstLine="0" w:firstLineChars="0"/>
        <w:jc w:val="both"/>
        <w:textAlignment w:val="auto"/>
        <w:outlineLvl w:val="9"/>
        <w:rPr>
          <w:del w:id="0" w:author="谢浩然" w:date="2019-07-10T19:38:55Z"/>
          <w:rFonts w:hint="eastAsia" w:ascii="宋体" w:hAnsi="宋体" w:eastAsia="仿宋_GB2312"/>
          <w:color w:val="000000"/>
          <w:szCs w:val="32"/>
          <w:lang w:eastAsia="zh-CN"/>
        </w:rPr>
      </w:pPr>
    </w:p>
    <w:p>
      <w:pPr>
        <w:keepNext w:val="0"/>
        <w:keepLines w:val="0"/>
        <w:pageBreakBefore w:val="0"/>
        <w:widowControl w:val="0"/>
        <w:kinsoku/>
        <w:wordWrap/>
        <w:overflowPunct/>
        <w:topLinePunct w:val="0"/>
        <w:autoSpaceDE/>
        <w:autoSpaceDN/>
        <w:bidi w:val="0"/>
        <w:spacing w:line="580" w:lineRule="exact"/>
        <w:textAlignment w:val="auto"/>
        <w:rPr>
          <w:del w:id="1" w:author="谢浩然" w:date="2019-07-10T19:38:55Z"/>
          <w:rFonts w:hint="eastAsia" w:ascii="宋体" w:hAnsi="宋体"/>
          <w:color w:val="000000"/>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1900" w:lineRule="exact"/>
        <w:ind w:left="0" w:leftChars="0" w:right="0" w:rightChars="0" w:firstLine="0" w:firstLineChars="0"/>
        <w:jc w:val="center"/>
        <w:textAlignment w:val="auto"/>
        <w:outlineLvl w:val="9"/>
        <w:rPr>
          <w:del w:id="2" w:author="谢浩然" w:date="2019-07-10T19:38:55Z"/>
          <w:rFonts w:hint="eastAsia" w:ascii="宋体" w:hAnsi="宋体" w:eastAsia="方正小标宋简体"/>
          <w:color w:val="000000"/>
          <w:spacing w:val="51"/>
          <w:w w:val="50"/>
          <w:sz w:val="130"/>
          <w:szCs w:val="72"/>
        </w:rPr>
      </w:pPr>
      <w:del w:id="3" w:author="谢浩然" w:date="2019-07-10T19:38:55Z">
        <w:r>
          <w:rPr>
            <w:rFonts w:hint="eastAsia" w:ascii="宋体" w:hAnsi="宋体" w:eastAsia="方正小标宋简体"/>
            <w:color w:val="000000"/>
            <w:spacing w:val="51"/>
            <w:w w:val="50"/>
            <w:sz w:val="130"/>
            <w:szCs w:val="72"/>
          </w:rPr>
          <w:delText>广东省人大常委会文件</w:delText>
        </w:r>
      </w:del>
    </w:p>
    <w:p>
      <w:pPr>
        <w:keepNext w:val="0"/>
        <w:keepLines w:val="0"/>
        <w:pageBreakBefore w:val="0"/>
        <w:widowControl w:val="0"/>
        <w:kinsoku/>
        <w:wordWrap/>
        <w:overflowPunct/>
        <w:topLinePunct w:val="0"/>
        <w:autoSpaceDE/>
        <w:autoSpaceDN/>
        <w:bidi w:val="0"/>
        <w:textAlignment w:val="auto"/>
        <w:rPr>
          <w:del w:id="4" w:author="谢浩然" w:date="2019-07-10T19:38:55Z"/>
          <w:rFonts w:hint="eastAsia" w:ascii="宋体" w:hAnsi="宋体"/>
          <w:color w:val="000000"/>
          <w:szCs w:val="32"/>
        </w:rPr>
      </w:pPr>
    </w:p>
    <w:p>
      <w:pPr>
        <w:keepNext w:val="0"/>
        <w:keepLines w:val="0"/>
        <w:pageBreakBefore w:val="0"/>
        <w:widowControl w:val="0"/>
        <w:kinsoku/>
        <w:wordWrap/>
        <w:overflowPunct/>
        <w:topLinePunct w:val="0"/>
        <w:autoSpaceDE/>
        <w:autoSpaceDN/>
        <w:bidi w:val="0"/>
        <w:textAlignment w:val="auto"/>
        <w:rPr>
          <w:del w:id="5" w:author="谢浩然" w:date="2019-07-10T19:38:55Z"/>
          <w:rFonts w:hint="eastAsia" w:ascii="宋体" w:hAnsi="宋体"/>
          <w:color w:val="000000"/>
          <w:szCs w:val="32"/>
        </w:rPr>
      </w:pPr>
    </w:p>
    <w:p>
      <w:pPr>
        <w:keepNext w:val="0"/>
        <w:keepLines w:val="0"/>
        <w:pageBreakBefore w:val="0"/>
        <w:widowControl w:val="0"/>
        <w:kinsoku/>
        <w:wordWrap/>
        <w:overflowPunct/>
        <w:topLinePunct w:val="0"/>
        <w:autoSpaceDE/>
        <w:autoSpaceDN/>
        <w:bidi w:val="0"/>
        <w:spacing w:before="61" w:beforeLines="10" w:afterLines="0"/>
        <w:jc w:val="center"/>
        <w:textAlignment w:val="auto"/>
        <w:rPr>
          <w:del w:id="6" w:author="谢浩然" w:date="2019-07-10T19:38:55Z"/>
          <w:rFonts w:hint="eastAsia" w:ascii="宋体" w:hAnsi="宋体" w:eastAsia="仿宋_GB2312"/>
          <w:color w:val="000000"/>
          <w:szCs w:val="32"/>
          <w:lang w:val="en-US" w:eastAsia="zh-CN"/>
        </w:rPr>
      </w:pPr>
      <w:del w:id="7" w:author="谢浩然" w:date="2019-07-10T19:38:55Z">
        <w:r>
          <w:rPr>
            <w:rFonts w:hint="eastAsia" w:ascii="宋体" w:hAnsi="宋体"/>
            <w:color w:val="000000"/>
            <w:szCs w:val="32"/>
          </w:rPr>
          <w:delText>粤常</w:delText>
        </w:r>
      </w:del>
      <w:del w:id="8" w:author="谢浩然" w:date="2019-07-10T19:38:55Z">
        <w:r>
          <w:rPr>
            <w:rFonts w:hint="eastAsia" w:ascii="宋体" w:hAnsi="宋体"/>
            <w:color w:val="000000"/>
            <w:szCs w:val="32"/>
            <w:lang w:eastAsia="zh-CN"/>
          </w:rPr>
          <w:delText>备</w:delText>
        </w:r>
      </w:del>
      <w:del w:id="9" w:author="谢浩然" w:date="2019-07-10T19:38:55Z">
        <w:r>
          <w:rPr>
            <w:rFonts w:ascii="宋体" w:hAnsi="宋体"/>
            <w:color w:val="000000"/>
            <w:szCs w:val="32"/>
          </w:rPr>
          <w:delText>〔</w:delText>
        </w:r>
      </w:del>
      <w:del w:id="10" w:author="谢浩然" w:date="2019-07-10T19:38:55Z">
        <w:r>
          <w:rPr>
            <w:rFonts w:hint="eastAsia" w:ascii="宋体" w:hAnsi="宋体"/>
            <w:color w:val="000000"/>
            <w:szCs w:val="32"/>
          </w:rPr>
          <w:delText>20</w:delText>
        </w:r>
      </w:del>
      <w:del w:id="11" w:author="谢浩然" w:date="2019-07-10T19:38:55Z">
        <w:r>
          <w:rPr>
            <w:rFonts w:hint="eastAsia" w:ascii="宋体" w:hAnsi="宋体"/>
            <w:color w:val="000000"/>
            <w:szCs w:val="32"/>
            <w:lang w:val="en-US" w:eastAsia="zh-CN"/>
          </w:rPr>
          <w:delText>19</w:delText>
        </w:r>
      </w:del>
      <w:del w:id="12" w:author="谢浩然" w:date="2019-07-10T19:38:55Z">
        <w:r>
          <w:rPr>
            <w:rFonts w:ascii="宋体" w:hAnsi="宋体"/>
            <w:color w:val="000000"/>
            <w:szCs w:val="32"/>
          </w:rPr>
          <w:delText>〕</w:delText>
        </w:r>
      </w:del>
      <w:del w:id="13" w:author="谢浩然" w:date="2019-07-10T19:38:55Z">
        <w:r>
          <w:rPr>
            <w:rFonts w:hint="eastAsia" w:ascii="宋体" w:hAnsi="宋体"/>
            <w:color w:val="000000"/>
            <w:szCs w:val="32"/>
            <w:lang w:val="en-US" w:eastAsia="zh-CN"/>
          </w:rPr>
          <w:delText xml:space="preserve"> </w:delText>
        </w:r>
      </w:del>
      <w:ins w:id="14" w:author="高芳芳" w:date="2019-04-25T08:49:00Z">
        <w:del w:id="15" w:author="谢浩然" w:date="2019-07-10T19:38:55Z">
          <w:r>
            <w:rPr>
              <w:rFonts w:hint="eastAsia" w:ascii="宋体" w:hAnsi="宋体"/>
              <w:color w:val="000000"/>
              <w:szCs w:val="32"/>
              <w:lang w:val="en-US" w:eastAsia="zh-CN"/>
            </w:rPr>
            <w:delText>28</w:delText>
          </w:r>
        </w:del>
      </w:ins>
      <w:del w:id="16" w:author="谢浩然" w:date="2019-07-10T19:38:55Z">
        <w:r>
          <w:rPr>
            <w:rFonts w:hint="eastAsia" w:ascii="宋体" w:hAnsi="宋体"/>
            <w:color w:val="000000"/>
            <w:szCs w:val="32"/>
          </w:rPr>
          <w:delText>号</w:delText>
        </w:r>
      </w:del>
      <w:del w:id="17" w:author="谢浩然" w:date="2019-07-10T19:38:55Z">
        <w:r>
          <w:rPr>
            <w:rFonts w:hint="eastAsia" w:ascii="宋体" w:hAnsi="宋体"/>
            <w:color w:val="000000"/>
            <w:szCs w:val="32"/>
            <w:lang w:val="en-US" w:eastAsia="zh-CN"/>
          </w:rPr>
          <w:delText xml:space="preserve">  总第 号</w:delText>
        </w:r>
      </w:del>
    </w:p>
    <w:p>
      <w:pPr>
        <w:keepNext w:val="0"/>
        <w:keepLines w:val="0"/>
        <w:pageBreakBefore w:val="0"/>
        <w:widowControl w:val="0"/>
        <w:tabs>
          <w:tab w:val="left" w:pos="7844"/>
        </w:tabs>
        <w:kinsoku/>
        <w:wordWrap/>
        <w:overflowPunct/>
        <w:topLinePunct w:val="0"/>
        <w:autoSpaceDE/>
        <w:autoSpaceDN/>
        <w:bidi w:val="0"/>
        <w:adjustRightInd w:val="0"/>
        <w:snapToGrid w:val="0"/>
        <w:spacing w:beforeAutospacing="0" w:afterAutospacing="0" w:line="590" w:lineRule="exact"/>
        <w:ind w:left="0" w:leftChars="0" w:right="0" w:rightChars="0"/>
        <w:jc w:val="both"/>
        <w:textAlignment w:val="auto"/>
        <w:outlineLvl w:val="9"/>
        <w:rPr>
          <w:del w:id="18" w:author="谢浩然" w:date="2019-07-10T19:38:55Z"/>
          <w:rFonts w:hint="eastAsia" w:ascii="宋体" w:hAnsi="宋体" w:cs="Times New Roman"/>
          <w:color w:val="000000"/>
          <w:spacing w:val="0"/>
        </w:rPr>
      </w:pPr>
      <w:del w:id="19" w:author="谢浩然" w:date="2019-07-10T19:38:55Z">
        <w:r>
          <w:rPr>
            <w:rFonts w:ascii="宋体" w:hAnsi="宋体"/>
            <w:color w:val="000000"/>
            <w:sz w:val="44"/>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64770</wp:posOffset>
                  </wp:positionV>
                  <wp:extent cx="560324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03240"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55pt;margin-top:5.1pt;height:0.05pt;width:441.2pt;z-index:251660288;mso-width-relative:page;mso-height-relative:page;" filled="f" stroked="t" coordsize="21600,21600" o:gfxdata="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hkvG+1QAAAAcBAAAPAAAA&#10;AAAAAAEAIAAAACIAAABkcnMvZG93bnJldi54bWxQSwECFAAUAAAACACHTuJAouGtmt8BAACnAwAA&#10;DgAAAAAAAAABACAAAAAkAQAAZHJzL2Uyb0RvYy54bWxQSwUGAAAAAAYABgBZAQAAdQUAAAAA&#10;">
                  <v:fill on="f" focussize="0,0"/>
                  <v:stroke weight="1pt" color="#000000" joinstyle="round"/>
                  <v:imagedata o:title=""/>
                  <o:lock v:ext="edit" aspectratio="f"/>
                </v:line>
              </w:pict>
            </mc:Fallback>
          </mc:AlternateContent>
        </w:r>
      </w:del>
    </w:p>
    <w:p>
      <w:pPr>
        <w:keepNext w:val="0"/>
        <w:keepLines w:val="0"/>
        <w:pageBreakBefore w:val="0"/>
        <w:widowControl w:val="0"/>
        <w:kinsoku/>
        <w:wordWrap/>
        <w:overflowPunct w:val="0"/>
        <w:topLinePunct w:val="0"/>
        <w:autoSpaceDE/>
        <w:autoSpaceDN/>
        <w:bidi w:val="0"/>
        <w:adjustRightInd/>
        <w:snapToGrid/>
        <w:spacing w:before="179" w:beforeLines="30" w:afterLines="0" w:line="590" w:lineRule="exact"/>
        <w:ind w:left="0" w:leftChars="0" w:right="0" w:rightChars="0" w:firstLine="0" w:firstLineChars="0"/>
        <w:jc w:val="center"/>
        <w:textAlignment w:val="auto"/>
        <w:outlineLvl w:val="1"/>
        <w:rPr>
          <w:del w:id="21" w:author="谢浩然" w:date="2019-07-10T19:38:55Z"/>
          <w:rFonts w:hint="eastAsia" w:ascii="宋体" w:hAnsi="宋体" w:eastAsia="宋体" w:cs="宋体"/>
          <w:b/>
          <w:bCs/>
          <w:color w:val="000000"/>
          <w:sz w:val="44"/>
          <w:szCs w:val="44"/>
        </w:rPr>
      </w:pPr>
      <w:del w:id="22" w:author="谢浩然" w:date="2019-07-10T19:38:55Z">
        <w:r>
          <w:rPr>
            <w:rFonts w:hint="eastAsia" w:ascii="宋体" w:hAnsi="宋体" w:eastAsia="宋体" w:cs="宋体"/>
            <w:b/>
            <w:bCs/>
            <w:color w:val="000000"/>
            <w:sz w:val="44"/>
            <w:szCs w:val="44"/>
          </w:rPr>
          <w:delText>备</w:delText>
        </w:r>
      </w:del>
      <w:del w:id="23" w:author="谢浩然" w:date="2019-07-10T19:38:55Z">
        <w:r>
          <w:rPr>
            <w:rFonts w:hint="eastAsia" w:ascii="宋体" w:hAnsi="宋体" w:eastAsia="宋体" w:cs="宋体"/>
            <w:b/>
            <w:bCs/>
            <w:color w:val="000000"/>
            <w:sz w:val="44"/>
            <w:szCs w:val="44"/>
            <w:lang w:val="en-US" w:eastAsia="zh-CN"/>
          </w:rPr>
          <w:delText xml:space="preserve">  </w:delText>
        </w:r>
      </w:del>
      <w:del w:id="24" w:author="谢浩然" w:date="2019-07-10T19:38:55Z">
        <w:r>
          <w:rPr>
            <w:rFonts w:hint="eastAsia" w:ascii="宋体" w:hAnsi="宋体" w:eastAsia="宋体" w:cs="宋体"/>
            <w:b/>
            <w:bCs/>
            <w:color w:val="000000"/>
            <w:sz w:val="44"/>
            <w:szCs w:val="44"/>
          </w:rPr>
          <w:delText>案</w:delText>
        </w:r>
      </w:del>
      <w:del w:id="25" w:author="谢浩然" w:date="2019-07-10T19:38:55Z">
        <w:r>
          <w:rPr>
            <w:rFonts w:hint="eastAsia" w:ascii="宋体" w:hAnsi="宋体" w:eastAsia="宋体" w:cs="宋体"/>
            <w:b/>
            <w:bCs/>
            <w:color w:val="000000"/>
            <w:sz w:val="44"/>
            <w:szCs w:val="44"/>
            <w:lang w:eastAsia="zh-CN"/>
          </w:rPr>
          <w:delText xml:space="preserve"> </w:delText>
        </w:r>
      </w:del>
      <w:del w:id="26" w:author="谢浩然" w:date="2019-07-10T19:38:55Z">
        <w:r>
          <w:rPr>
            <w:rFonts w:hint="eastAsia" w:ascii="宋体" w:hAnsi="宋体" w:eastAsia="宋体" w:cs="宋体"/>
            <w:b/>
            <w:bCs/>
            <w:color w:val="000000"/>
            <w:sz w:val="44"/>
            <w:szCs w:val="44"/>
            <w:lang w:val="en-US" w:eastAsia="zh-CN"/>
          </w:rPr>
          <w:delText xml:space="preserve"> </w:delText>
        </w:r>
      </w:del>
      <w:del w:id="27" w:author="谢浩然" w:date="2019-07-10T19:38:55Z">
        <w:r>
          <w:rPr>
            <w:rFonts w:hint="eastAsia" w:ascii="宋体" w:hAnsi="宋体" w:eastAsia="宋体" w:cs="宋体"/>
            <w:b/>
            <w:bCs/>
            <w:color w:val="000000"/>
            <w:sz w:val="44"/>
            <w:szCs w:val="44"/>
          </w:rPr>
          <w:delText>报</w:delText>
        </w:r>
      </w:del>
      <w:del w:id="28" w:author="谢浩然" w:date="2019-07-10T19:38:55Z">
        <w:r>
          <w:rPr>
            <w:rFonts w:hint="eastAsia" w:ascii="宋体" w:hAnsi="宋体" w:eastAsia="宋体" w:cs="宋体"/>
            <w:b/>
            <w:bCs/>
            <w:color w:val="000000"/>
            <w:sz w:val="44"/>
            <w:szCs w:val="44"/>
            <w:lang w:val="en-US" w:eastAsia="zh-CN"/>
          </w:rPr>
          <w:delText xml:space="preserve">  </w:delText>
        </w:r>
      </w:del>
      <w:del w:id="29" w:author="谢浩然" w:date="2019-07-10T19:38:55Z">
        <w:r>
          <w:rPr>
            <w:rFonts w:hint="eastAsia" w:ascii="宋体" w:hAnsi="宋体" w:eastAsia="宋体" w:cs="宋体"/>
            <w:b/>
            <w:bCs/>
            <w:color w:val="000000"/>
            <w:sz w:val="44"/>
            <w:szCs w:val="44"/>
          </w:rPr>
          <w:delText>告</w:delText>
        </w:r>
      </w:del>
    </w:p>
    <w:p>
      <w:pPr>
        <w:keepNext w:val="0"/>
        <w:keepLines w:val="0"/>
        <w:pageBreakBefore w:val="0"/>
        <w:widowControl w:val="0"/>
        <w:tabs>
          <w:tab w:val="left" w:pos="7844"/>
        </w:tabs>
        <w:kinsoku/>
        <w:wordWrap/>
        <w:overflowPunct w:val="0"/>
        <w:topLinePunct w:val="0"/>
        <w:autoSpaceDE/>
        <w:autoSpaceDN/>
        <w:bidi w:val="0"/>
        <w:adjustRightInd w:val="0"/>
        <w:snapToGrid w:val="0"/>
        <w:spacing w:before="179" w:beforeLines="30" w:afterLines="0" w:line="520" w:lineRule="exact"/>
        <w:ind w:left="0" w:leftChars="0" w:right="0" w:rightChars="0" w:firstLine="0" w:firstLineChars="0"/>
        <w:jc w:val="both"/>
        <w:textAlignment w:val="auto"/>
        <w:outlineLvl w:val="9"/>
        <w:rPr>
          <w:del w:id="30" w:author="谢浩然" w:date="2019-07-10T19:38:55Z"/>
          <w:rFonts w:hint="eastAsia" w:ascii="宋体" w:hAnsi="宋体" w:eastAsia="仿宋_GB2312" w:cs="仿宋_GB2312"/>
          <w:b w:val="0"/>
          <w:bCs w:val="0"/>
          <w:color w:val="000000"/>
          <w:sz w:val="32"/>
          <w:szCs w:val="32"/>
        </w:rPr>
      </w:pPr>
      <w:del w:id="31" w:author="谢浩然" w:date="2019-07-10T19:38:55Z">
        <w:r>
          <w:rPr>
            <w:rFonts w:hint="eastAsia" w:ascii="宋体" w:hAnsi="宋体" w:cs="仿宋_GB2312"/>
            <w:b w:val="0"/>
            <w:bCs w:val="0"/>
            <w:color w:val="000000"/>
            <w:sz w:val="32"/>
            <w:szCs w:val="32"/>
            <w:lang w:eastAsia="zh-CN"/>
          </w:rPr>
          <w:delText>国务院</w:delText>
        </w:r>
      </w:del>
      <w:ins w:id="32" w:author="卢颖东" w:date="2019-04-25T15:04:00Z">
        <w:del w:id="33" w:author="谢浩然" w:date="2019-07-10T19:38:55Z">
          <w:r>
            <w:rPr>
              <w:rFonts w:hint="eastAsia" w:ascii="宋体" w:hAnsi="宋体" w:cs="仿宋_GB2312"/>
              <w:b w:val="0"/>
              <w:bCs w:val="0"/>
              <w:color w:val="000000"/>
              <w:sz w:val="32"/>
              <w:szCs w:val="32"/>
              <w:lang w:eastAsia="zh-CN"/>
            </w:rPr>
            <w:delText>全国人民代表大会常务委员会</w:delText>
          </w:r>
        </w:del>
      </w:ins>
      <w:del w:id="34" w:author="谢浩然" w:date="2019-07-10T19:38:55Z">
        <w:r>
          <w:rPr>
            <w:rFonts w:hint="eastAsia" w:ascii="宋体" w:hAnsi="宋体" w:eastAsia="仿宋_GB2312" w:cs="仿宋_GB2312"/>
            <w:b w:val="0"/>
            <w:bCs w:val="0"/>
            <w:color w:val="000000"/>
            <w:sz w:val="32"/>
            <w:szCs w:val="32"/>
          </w:rPr>
          <w:delText>：</w:delText>
        </w:r>
      </w:del>
    </w:p>
    <w:p>
      <w:pPr>
        <w:keepNext w:val="0"/>
        <w:keepLines w:val="0"/>
        <w:pageBreakBefore w:val="0"/>
        <w:widowControl w:val="0"/>
        <w:kinsoku/>
        <w:wordWrap/>
        <w:overflowPunct w:val="0"/>
        <w:topLinePunct w:val="0"/>
        <w:autoSpaceDE/>
        <w:autoSpaceDN/>
        <w:bidi w:val="0"/>
        <w:adjustRightInd/>
        <w:snapToGrid/>
        <w:spacing w:beforeLines="0" w:afterLines="0" w:line="520" w:lineRule="exact"/>
        <w:ind w:left="0" w:leftChars="0" w:right="0" w:rightChars="0" w:firstLine="632" w:firstLineChars="200"/>
        <w:jc w:val="both"/>
        <w:textAlignment w:val="auto"/>
        <w:outlineLvl w:val="9"/>
        <w:rPr>
          <w:del w:id="35" w:author="谢浩然" w:date="2019-07-10T19:38:55Z"/>
          <w:rFonts w:hint="default" w:ascii="宋体" w:hAnsi="宋体" w:eastAsia="仿宋_GB2312" w:cs="Times New Roman"/>
          <w:sz w:val="32"/>
          <w:szCs w:val="32"/>
        </w:rPr>
      </w:pPr>
      <w:del w:id="36" w:author="谢浩然" w:date="2019-07-10T19:38:55Z">
        <w:r>
          <w:rPr>
            <w:rFonts w:hint="eastAsia" w:ascii="宋体" w:hAnsi="宋体" w:eastAsia="仿宋_GB2312" w:cs="仿宋_GB2312"/>
            <w:sz w:val="32"/>
            <w:szCs w:val="32"/>
            <w:lang w:val="en-US" w:eastAsia="zh-CN" w:bidi="ar"/>
          </w:rPr>
          <w:delText>《</w:delText>
        </w:r>
      </w:del>
      <w:del w:id="37" w:author="谢浩然" w:date="2019-07-10T19:38:55Z">
        <w:r>
          <w:rPr>
            <w:rFonts w:hint="eastAsia" w:ascii="宋体" w:hAnsi="宋体" w:cs="仿宋_GB2312"/>
            <w:kern w:val="0"/>
            <w:sz w:val="32"/>
            <w:szCs w:val="32"/>
            <w:lang w:val="en-US" w:eastAsia="zh-CN" w:bidi="ar"/>
          </w:rPr>
          <w:delText>佛山</w:delText>
        </w:r>
      </w:del>
      <w:del w:id="38" w:author="谢浩然" w:date="2019-07-10T19:38:55Z">
        <w:r>
          <w:rPr>
            <w:rFonts w:hint="eastAsia" w:ascii="宋体" w:hAnsi="宋体" w:eastAsia="仿宋_GB2312" w:cs="仿宋_GB2312"/>
            <w:kern w:val="0"/>
            <w:sz w:val="32"/>
            <w:szCs w:val="32"/>
            <w:lang w:val="en-US" w:eastAsia="zh-CN" w:bidi="ar"/>
          </w:rPr>
          <w:delText>市人民代表大会常务委员会</w:delText>
        </w:r>
      </w:del>
      <w:del w:id="39" w:author="谢浩然" w:date="2019-07-10T19:38:55Z">
        <w:r>
          <w:rPr>
            <w:rFonts w:hint="eastAsia" w:ascii="宋体" w:hAnsi="宋体" w:eastAsia="仿宋_GB2312" w:cs="仿宋_GB2312"/>
            <w:sz w:val="32"/>
            <w:szCs w:val="32"/>
            <w:lang w:val="en-US" w:eastAsia="zh-CN" w:bidi="ar"/>
          </w:rPr>
          <w:delText>关于修改〈</w:delText>
        </w:r>
      </w:del>
      <w:del w:id="40" w:author="谢浩然" w:date="2019-07-10T19:38:55Z">
        <w:r>
          <w:rPr>
            <w:rFonts w:hint="eastAsia" w:ascii="宋体" w:hAnsi="宋体" w:cs="仿宋_GB2312"/>
            <w:spacing w:val="-2"/>
            <w:sz w:val="32"/>
            <w:szCs w:val="32"/>
            <w:lang w:val="en-US" w:eastAsia="zh-CN" w:bidi="ar"/>
          </w:rPr>
          <w:delText>佛山市机动车和非道路移动机械排气污染防治条例</w:delText>
        </w:r>
      </w:del>
      <w:del w:id="41" w:author="谢浩然" w:date="2019-07-10T19:38:55Z">
        <w:r>
          <w:rPr>
            <w:rFonts w:hint="eastAsia" w:ascii="宋体" w:hAnsi="宋体" w:eastAsia="仿宋_GB2312" w:cs="仿宋_GB2312"/>
            <w:sz w:val="32"/>
            <w:szCs w:val="32"/>
            <w:lang w:val="en-US" w:eastAsia="zh-CN" w:bidi="ar"/>
          </w:rPr>
          <w:delText>〉的决定》</w:delText>
        </w:r>
      </w:del>
      <w:del w:id="42" w:author="谢浩然" w:date="2019-07-10T19:38:55Z">
        <w:r>
          <w:rPr>
            <w:rFonts w:hint="eastAsia" w:ascii="宋体" w:hAnsi="宋体" w:cs="仿宋_GB2312"/>
            <w:b w:val="0"/>
            <w:bCs w:val="0"/>
            <w:color w:val="000000"/>
            <w:spacing w:val="0"/>
            <w:lang w:eastAsia="zh-CN"/>
          </w:rPr>
          <w:delText>已由</w:delText>
        </w:r>
      </w:del>
      <w:del w:id="43" w:author="谢浩然" w:date="2019-07-10T19:38:55Z">
        <w:r>
          <w:rPr>
            <w:rFonts w:hint="default" w:ascii="宋体" w:hAnsi="宋体" w:eastAsia="仿宋_GB2312" w:cs="Times New Roman"/>
            <w:b w:val="0"/>
            <w:bCs w:val="0"/>
            <w:color w:val="auto"/>
            <w:kern w:val="0"/>
            <w:sz w:val="32"/>
            <w:szCs w:val="32"/>
            <w:lang w:val="en-US" w:eastAsia="zh-CN" w:bidi="ar"/>
          </w:rPr>
          <w:delText>广东省第十三届人民代表大会常务委员会第</w:delText>
        </w:r>
      </w:del>
      <w:del w:id="44" w:author="谢浩然" w:date="2019-07-10T19:38:55Z">
        <w:r>
          <w:rPr>
            <w:rFonts w:hint="eastAsia" w:ascii="宋体" w:hAnsi="宋体" w:cs="Times New Roman"/>
            <w:b w:val="0"/>
            <w:bCs w:val="0"/>
            <w:color w:val="auto"/>
            <w:kern w:val="0"/>
            <w:sz w:val="32"/>
            <w:szCs w:val="32"/>
            <w:lang w:val="en-US" w:eastAsia="zh-CN" w:bidi="ar"/>
          </w:rPr>
          <w:delText>十一</w:delText>
        </w:r>
      </w:del>
      <w:del w:id="45" w:author="谢浩然" w:date="2019-07-10T19:38:55Z">
        <w:r>
          <w:rPr>
            <w:rFonts w:hint="default" w:ascii="宋体" w:hAnsi="宋体" w:eastAsia="仿宋_GB2312" w:cs="Times New Roman"/>
            <w:b w:val="0"/>
            <w:bCs w:val="0"/>
            <w:color w:val="auto"/>
            <w:kern w:val="0"/>
            <w:sz w:val="32"/>
            <w:szCs w:val="32"/>
            <w:lang w:val="en-US" w:eastAsia="zh-CN" w:bidi="ar"/>
          </w:rPr>
          <w:delText>次会议于201</w:delText>
        </w:r>
      </w:del>
      <w:del w:id="46" w:author="谢浩然" w:date="2019-07-10T19:38:55Z">
        <w:r>
          <w:rPr>
            <w:rFonts w:hint="eastAsia" w:ascii="宋体" w:hAnsi="宋体" w:cs="Times New Roman"/>
            <w:b w:val="0"/>
            <w:bCs w:val="0"/>
            <w:color w:val="auto"/>
            <w:kern w:val="0"/>
            <w:sz w:val="32"/>
            <w:szCs w:val="32"/>
            <w:lang w:val="en-US" w:eastAsia="zh-CN" w:bidi="ar"/>
          </w:rPr>
          <w:delText>9</w:delText>
        </w:r>
      </w:del>
      <w:del w:id="47" w:author="谢浩然" w:date="2019-07-10T19:38:55Z">
        <w:r>
          <w:rPr>
            <w:rFonts w:hint="default" w:ascii="宋体" w:hAnsi="宋体" w:eastAsia="仿宋_GB2312" w:cs="Times New Roman"/>
            <w:b w:val="0"/>
            <w:bCs w:val="0"/>
            <w:color w:val="auto"/>
            <w:kern w:val="0"/>
            <w:sz w:val="32"/>
            <w:szCs w:val="32"/>
            <w:lang w:val="en-US" w:eastAsia="zh-CN" w:bidi="ar"/>
          </w:rPr>
          <w:delText>年</w:delText>
        </w:r>
      </w:del>
      <w:del w:id="48" w:author="谢浩然" w:date="2019-07-10T19:38:55Z">
        <w:r>
          <w:rPr>
            <w:rFonts w:hint="eastAsia" w:ascii="宋体" w:hAnsi="宋体" w:cs="Times New Roman"/>
            <w:b w:val="0"/>
            <w:bCs w:val="0"/>
            <w:color w:val="auto"/>
            <w:kern w:val="0"/>
            <w:sz w:val="32"/>
            <w:szCs w:val="32"/>
            <w:lang w:val="en-US" w:eastAsia="zh-CN" w:bidi="ar"/>
          </w:rPr>
          <w:delText>3</w:delText>
        </w:r>
      </w:del>
      <w:del w:id="49" w:author="谢浩然" w:date="2019-07-10T19:38:55Z">
        <w:r>
          <w:rPr>
            <w:rFonts w:hint="default" w:ascii="宋体" w:hAnsi="宋体" w:eastAsia="仿宋_GB2312" w:cs="Times New Roman"/>
            <w:b w:val="0"/>
            <w:bCs w:val="0"/>
            <w:color w:val="auto"/>
            <w:kern w:val="0"/>
            <w:sz w:val="32"/>
            <w:szCs w:val="32"/>
            <w:lang w:val="en-US" w:eastAsia="zh-CN" w:bidi="ar"/>
          </w:rPr>
          <w:delText>月</w:delText>
        </w:r>
      </w:del>
      <w:del w:id="50" w:author="谢浩然" w:date="2019-07-10T19:38:55Z">
        <w:r>
          <w:rPr>
            <w:rFonts w:hint="eastAsia" w:ascii="宋体" w:hAnsi="宋体" w:cs="Times New Roman"/>
            <w:b w:val="0"/>
            <w:bCs w:val="0"/>
            <w:color w:val="auto"/>
            <w:kern w:val="0"/>
            <w:sz w:val="32"/>
            <w:szCs w:val="32"/>
            <w:lang w:val="en-US" w:eastAsia="zh-CN" w:bidi="ar"/>
          </w:rPr>
          <w:delText>28</w:delText>
        </w:r>
      </w:del>
      <w:del w:id="51" w:author="谢浩然" w:date="2019-07-10T19:38:55Z">
        <w:r>
          <w:rPr>
            <w:rFonts w:hint="default" w:ascii="宋体" w:hAnsi="宋体" w:eastAsia="仿宋_GB2312" w:cs="Times New Roman"/>
            <w:b w:val="0"/>
            <w:bCs w:val="0"/>
            <w:color w:val="auto"/>
            <w:kern w:val="0"/>
            <w:sz w:val="32"/>
            <w:szCs w:val="32"/>
            <w:lang w:val="en-US" w:eastAsia="zh-CN" w:bidi="ar"/>
          </w:rPr>
          <w:delText>日批准</w:delText>
        </w:r>
      </w:del>
      <w:del w:id="52" w:author="谢浩然" w:date="2019-07-10T19:38:55Z">
        <w:r>
          <w:rPr>
            <w:rFonts w:hint="eastAsia" w:ascii="宋体" w:hAnsi="宋体" w:eastAsia="仿宋_GB2312" w:cs="仿宋_GB2312"/>
            <w:b w:val="0"/>
            <w:bCs w:val="0"/>
            <w:color w:val="000000"/>
            <w:spacing w:val="0"/>
            <w:szCs w:val="32"/>
          </w:rPr>
          <w:delText>，自</w:delText>
        </w:r>
      </w:del>
      <w:del w:id="53" w:author="谢浩然" w:date="2019-07-10T19:38:55Z">
        <w:r>
          <w:rPr>
            <w:rFonts w:hint="eastAsia" w:ascii="宋体" w:hAnsi="宋体" w:eastAsia="仿宋_GB2312" w:cs="仿宋_GB2312"/>
            <w:b w:val="0"/>
            <w:bCs w:val="0"/>
            <w:color w:val="000000"/>
            <w:spacing w:val="0"/>
            <w:szCs w:val="32"/>
            <w:lang w:val="en-US" w:eastAsia="zh-CN"/>
          </w:rPr>
          <w:delText>201</w:delText>
        </w:r>
      </w:del>
      <w:del w:id="54" w:author="谢浩然" w:date="2019-07-10T19:38:55Z">
        <w:r>
          <w:rPr>
            <w:rFonts w:hint="eastAsia" w:ascii="宋体" w:hAnsi="宋体" w:cs="仿宋_GB2312"/>
            <w:b w:val="0"/>
            <w:bCs w:val="0"/>
            <w:color w:val="000000"/>
            <w:spacing w:val="0"/>
            <w:szCs w:val="32"/>
            <w:lang w:val="en-US" w:eastAsia="zh-CN"/>
          </w:rPr>
          <w:delText>9</w:delText>
        </w:r>
      </w:del>
      <w:del w:id="55" w:author="谢浩然" w:date="2019-07-10T19:38:55Z">
        <w:r>
          <w:rPr>
            <w:rFonts w:hint="eastAsia" w:ascii="宋体" w:hAnsi="宋体" w:eastAsia="仿宋_GB2312" w:cs="仿宋_GB2312"/>
            <w:b w:val="0"/>
            <w:bCs w:val="0"/>
            <w:color w:val="000000"/>
            <w:spacing w:val="0"/>
            <w:szCs w:val="32"/>
            <w:lang w:val="en-US" w:eastAsia="zh-CN"/>
          </w:rPr>
          <w:delText>年</w:delText>
        </w:r>
      </w:del>
      <w:del w:id="56" w:author="谢浩然" w:date="2019-07-10T19:38:55Z">
        <w:r>
          <w:rPr>
            <w:rFonts w:hint="eastAsia" w:ascii="宋体" w:hAnsi="宋体" w:cs="仿宋_GB2312"/>
            <w:b w:val="0"/>
            <w:bCs w:val="0"/>
            <w:color w:val="000000"/>
            <w:spacing w:val="0"/>
            <w:szCs w:val="32"/>
            <w:lang w:val="en-US" w:eastAsia="zh-CN"/>
          </w:rPr>
          <w:delText>4</w:delText>
        </w:r>
      </w:del>
      <w:del w:id="57" w:author="谢浩然" w:date="2019-07-10T19:38:55Z">
        <w:r>
          <w:rPr>
            <w:rFonts w:hint="eastAsia" w:ascii="宋体" w:hAnsi="宋体" w:eastAsia="仿宋_GB2312" w:cs="仿宋_GB2312"/>
            <w:b w:val="0"/>
            <w:bCs w:val="0"/>
            <w:color w:val="000000"/>
            <w:spacing w:val="0"/>
            <w:szCs w:val="32"/>
            <w:lang w:val="en-US" w:eastAsia="zh-CN"/>
          </w:rPr>
          <w:delText>月</w:delText>
        </w:r>
      </w:del>
      <w:del w:id="58" w:author="谢浩然" w:date="2019-07-10T19:38:55Z">
        <w:r>
          <w:rPr>
            <w:rFonts w:hint="eastAsia" w:ascii="宋体" w:hAnsi="宋体" w:cs="仿宋_GB2312"/>
            <w:b w:val="0"/>
            <w:bCs w:val="0"/>
            <w:color w:val="000000"/>
            <w:spacing w:val="0"/>
            <w:szCs w:val="32"/>
            <w:lang w:val="en-US" w:eastAsia="zh-CN"/>
          </w:rPr>
          <w:delText>8</w:delText>
        </w:r>
      </w:del>
      <w:del w:id="59" w:author="谢浩然" w:date="2019-07-10T19:38:55Z">
        <w:r>
          <w:rPr>
            <w:rFonts w:hint="eastAsia" w:ascii="宋体" w:hAnsi="宋体" w:eastAsia="仿宋_GB2312" w:cs="仿宋_GB2312"/>
            <w:b w:val="0"/>
            <w:bCs w:val="0"/>
            <w:color w:val="000000"/>
            <w:spacing w:val="0"/>
            <w:szCs w:val="32"/>
            <w:lang w:val="en-US" w:eastAsia="zh-CN"/>
          </w:rPr>
          <w:delText>日</w:delText>
        </w:r>
      </w:del>
      <w:del w:id="60" w:author="谢浩然" w:date="2019-07-10T19:38:55Z">
        <w:r>
          <w:rPr>
            <w:rFonts w:hint="eastAsia" w:ascii="宋体" w:hAnsi="宋体" w:eastAsia="仿宋_GB2312" w:cs="仿宋_GB2312"/>
            <w:b w:val="0"/>
            <w:bCs w:val="0"/>
            <w:color w:val="000000"/>
            <w:spacing w:val="0"/>
            <w:szCs w:val="32"/>
          </w:rPr>
          <w:delText>起</w:delText>
        </w:r>
      </w:del>
      <w:del w:id="61" w:author="谢浩然" w:date="2019-07-10T19:38:55Z">
        <w:r>
          <w:rPr>
            <w:rFonts w:hint="eastAsia" w:ascii="宋体" w:hAnsi="宋体" w:cs="仿宋_GB2312"/>
            <w:b w:val="0"/>
            <w:bCs w:val="0"/>
            <w:color w:val="000000"/>
            <w:spacing w:val="0"/>
            <w:szCs w:val="32"/>
            <w:lang w:eastAsia="zh-CN"/>
          </w:rPr>
          <w:delText>施行</w:delText>
        </w:r>
      </w:del>
      <w:del w:id="62" w:author="谢浩然" w:date="2019-07-10T19:38:55Z">
        <w:r>
          <w:rPr>
            <w:rFonts w:hint="eastAsia" w:ascii="宋体" w:hAnsi="宋体" w:eastAsia="仿宋_GB2312" w:cs="仿宋_GB2312"/>
            <w:b w:val="0"/>
            <w:bCs w:val="0"/>
            <w:color w:val="000000"/>
            <w:spacing w:val="0"/>
            <w:szCs w:val="32"/>
          </w:rPr>
          <w:delText>。</w:delText>
        </w:r>
      </w:del>
      <w:del w:id="63" w:author="谢浩然" w:date="2019-07-10T19:38:55Z">
        <w:r>
          <w:rPr>
            <w:rFonts w:hint="eastAsia" w:ascii="宋体" w:hAnsi="宋体" w:eastAsia="仿宋_GB2312" w:cs="仿宋_GB2312"/>
            <w:b w:val="0"/>
            <w:bCs w:val="0"/>
            <w:color w:val="000000"/>
            <w:spacing w:val="0"/>
            <w:sz w:val="32"/>
            <w:szCs w:val="32"/>
          </w:rPr>
          <w:delText>现将</w:delText>
        </w:r>
      </w:del>
      <w:del w:id="64" w:author="谢浩然" w:date="2019-07-10T19:38:55Z">
        <w:r>
          <w:rPr>
            <w:rFonts w:hint="eastAsia" w:ascii="宋体" w:hAnsi="宋体" w:eastAsia="仿宋_GB2312" w:cs="仿宋_GB2312"/>
            <w:b w:val="0"/>
            <w:bCs w:val="0"/>
            <w:color w:val="000000"/>
            <w:spacing w:val="0"/>
            <w:sz w:val="32"/>
            <w:szCs w:val="32"/>
            <w:lang w:eastAsia="zh-CN"/>
          </w:rPr>
          <w:delText>广东省人民代表大会常务委员会的批准决定、广东省人民代表大会法制委员会的审查报告，</w:delText>
        </w:r>
      </w:del>
      <w:del w:id="65" w:author="谢浩然" w:date="2019-07-10T19:38:55Z">
        <w:r>
          <w:rPr>
            <w:rFonts w:hint="eastAsia" w:ascii="宋体" w:hAnsi="宋体" w:cs="仿宋_GB2312"/>
            <w:b w:val="0"/>
            <w:bCs w:val="0"/>
            <w:color w:val="000000"/>
            <w:spacing w:val="0"/>
            <w:sz w:val="32"/>
            <w:szCs w:val="32"/>
            <w:lang w:eastAsia="zh-CN"/>
          </w:rPr>
          <w:delText>佛山</w:delText>
        </w:r>
      </w:del>
      <w:del w:id="66" w:author="谢浩然" w:date="2019-07-10T19:38:55Z">
        <w:r>
          <w:rPr>
            <w:rFonts w:hint="eastAsia" w:ascii="宋体" w:hAnsi="宋体" w:cs="Times New Roman"/>
            <w:sz w:val="32"/>
            <w:szCs w:val="32"/>
            <w:lang w:eastAsia="zh-CN"/>
          </w:rPr>
          <w:delText>市人民代表大会常务委员会</w:delText>
        </w:r>
      </w:del>
      <w:del w:id="67" w:author="谢浩然" w:date="2019-07-10T19:38:55Z">
        <w:r>
          <w:rPr>
            <w:rFonts w:hint="default" w:ascii="宋体" w:hAnsi="宋体" w:eastAsia="仿宋_GB2312" w:cs="Times New Roman"/>
            <w:sz w:val="32"/>
            <w:szCs w:val="32"/>
          </w:rPr>
          <w:delText>公布该</w:delText>
        </w:r>
      </w:del>
      <w:del w:id="68" w:author="谢浩然" w:date="2019-07-10T19:38:55Z">
        <w:r>
          <w:rPr>
            <w:rFonts w:hint="eastAsia" w:ascii="宋体" w:hAnsi="宋体" w:cs="Times New Roman"/>
            <w:sz w:val="32"/>
            <w:szCs w:val="32"/>
            <w:lang w:eastAsia="zh-CN"/>
          </w:rPr>
          <w:delText>决定</w:delText>
        </w:r>
      </w:del>
      <w:del w:id="69" w:author="谢浩然" w:date="2019-07-10T19:38:55Z">
        <w:r>
          <w:rPr>
            <w:rFonts w:hint="default" w:ascii="宋体" w:hAnsi="宋体" w:eastAsia="仿宋_GB2312" w:cs="Times New Roman"/>
            <w:sz w:val="32"/>
            <w:szCs w:val="32"/>
          </w:rPr>
          <w:delText>的公告、</w:delText>
        </w:r>
      </w:del>
      <w:del w:id="70" w:author="谢浩然" w:date="2019-07-10T19:38:55Z">
        <w:r>
          <w:rPr>
            <w:rFonts w:hint="eastAsia" w:ascii="宋体" w:hAnsi="宋体" w:cs="Times New Roman"/>
            <w:sz w:val="32"/>
            <w:szCs w:val="32"/>
            <w:lang w:eastAsia="zh-CN"/>
          </w:rPr>
          <w:delText>该决定</w:delText>
        </w:r>
      </w:del>
      <w:del w:id="71" w:author="谢浩然" w:date="2019-07-10T19:38:55Z">
        <w:r>
          <w:rPr>
            <w:rFonts w:hint="default" w:ascii="宋体" w:hAnsi="宋体" w:eastAsia="仿宋_GB2312" w:cs="Times New Roman"/>
            <w:sz w:val="32"/>
            <w:szCs w:val="32"/>
          </w:rPr>
          <w:delText>、</w:delText>
        </w:r>
      </w:del>
      <w:del w:id="72" w:author="谢浩然" w:date="2019-07-10T19:38:55Z">
        <w:r>
          <w:rPr>
            <w:rFonts w:hint="eastAsia" w:ascii="宋体" w:hAnsi="宋体" w:cs="Times New Roman"/>
            <w:sz w:val="32"/>
            <w:szCs w:val="32"/>
            <w:lang w:eastAsia="zh-CN"/>
          </w:rPr>
          <w:delText>法规修正后的正式文本、</w:delText>
        </w:r>
      </w:del>
      <w:del w:id="73" w:author="谢浩然" w:date="2019-07-10T19:38:55Z">
        <w:r>
          <w:rPr>
            <w:rFonts w:hint="default" w:ascii="宋体" w:hAnsi="宋体" w:eastAsia="仿宋_GB2312" w:cs="Times New Roman"/>
            <w:sz w:val="32"/>
            <w:szCs w:val="32"/>
          </w:rPr>
          <w:delText>说明</w:delText>
        </w:r>
      </w:del>
      <w:del w:id="74" w:author="谢浩然" w:date="2019-07-10T19:38:55Z">
        <w:r>
          <w:rPr>
            <w:rFonts w:hint="eastAsia" w:ascii="宋体" w:hAnsi="宋体" w:cs="Times New Roman"/>
            <w:sz w:val="32"/>
            <w:szCs w:val="32"/>
            <w:lang w:eastAsia="zh-CN"/>
          </w:rPr>
          <w:delText>和</w:delText>
        </w:r>
      </w:del>
      <w:del w:id="75" w:author="谢浩然" w:date="2019-07-10T19:38:55Z">
        <w:r>
          <w:rPr>
            <w:rFonts w:hint="default" w:ascii="宋体" w:hAnsi="宋体" w:eastAsia="仿宋_GB2312" w:cs="Times New Roman"/>
            <w:sz w:val="32"/>
            <w:szCs w:val="32"/>
          </w:rPr>
          <w:delText>审议结果报告一并上报备案。</w:delText>
        </w:r>
      </w:del>
    </w:p>
    <w:p>
      <w:pPr>
        <w:keepNext w:val="0"/>
        <w:keepLines w:val="0"/>
        <w:pageBreakBefore w:val="0"/>
        <w:widowControl w:val="0"/>
        <w:kinsoku/>
        <w:wordWrap/>
        <w:overflowPunct w:val="0"/>
        <w:topLinePunct w:val="0"/>
        <w:autoSpaceDE/>
        <w:autoSpaceDN/>
        <w:bidi w:val="0"/>
        <w:adjustRightInd/>
        <w:snapToGrid w:val="0"/>
        <w:spacing w:beforeLines="0" w:afterLines="0" w:line="520" w:lineRule="exact"/>
        <w:ind w:left="0" w:leftChars="0" w:right="0" w:rightChars="0" w:firstLine="632" w:firstLineChars="200"/>
        <w:jc w:val="both"/>
        <w:textAlignment w:val="auto"/>
        <w:outlineLvl w:val="9"/>
        <w:rPr>
          <w:del w:id="76" w:author="谢浩然" w:date="2019-07-10T19:38:55Z"/>
          <w:rFonts w:hint="eastAsia" w:ascii="宋体" w:hAnsi="宋体" w:eastAsia="仿宋_GB2312" w:cs="仿宋_GB2312"/>
          <w:b w:val="0"/>
          <w:bCs w:val="0"/>
          <w:color w:val="000000"/>
          <w:spacing w:val="0"/>
          <w:sz w:val="32"/>
          <w:szCs w:val="32"/>
        </w:rPr>
      </w:pPr>
    </w:p>
    <w:p>
      <w:pPr>
        <w:pStyle w:val="3"/>
        <w:keepNext w:val="0"/>
        <w:keepLines w:val="0"/>
        <w:pageBreakBefore w:val="0"/>
        <w:widowControl w:val="0"/>
        <w:kinsoku/>
        <w:wordWrap/>
        <w:overflowPunct w:val="0"/>
        <w:topLinePunct w:val="0"/>
        <w:autoSpaceDE/>
        <w:autoSpaceDN/>
        <w:bidi w:val="0"/>
        <w:adjustRightInd w:val="0"/>
        <w:snapToGrid w:val="0"/>
        <w:spacing w:beforeLines="0" w:afterLines="0" w:line="520" w:lineRule="exact"/>
        <w:ind w:left="0" w:leftChars="0" w:firstLine="0" w:firstLineChars="0"/>
        <w:textAlignment w:val="auto"/>
        <w:outlineLvl w:val="9"/>
        <w:rPr>
          <w:del w:id="77" w:author="谢浩然" w:date="2019-07-10T19:38:55Z"/>
          <w:rFonts w:hint="default" w:ascii="宋体" w:hAnsi="宋体" w:eastAsia="仿宋_GB2312" w:cs="Times New Roman"/>
          <w:b w:val="0"/>
          <w:bCs w:val="0"/>
          <w:color w:val="000000"/>
          <w:sz w:val="32"/>
        </w:rPr>
      </w:pPr>
    </w:p>
    <w:p>
      <w:pPr>
        <w:pStyle w:val="3"/>
        <w:keepNext w:val="0"/>
        <w:keepLines w:val="0"/>
        <w:pageBreakBefore w:val="0"/>
        <w:widowControl w:val="0"/>
        <w:tabs>
          <w:tab w:val="left" w:pos="7844"/>
        </w:tabs>
        <w:kinsoku/>
        <w:wordWrap/>
        <w:overflowPunct w:val="0"/>
        <w:topLinePunct w:val="0"/>
        <w:autoSpaceDE/>
        <w:autoSpaceDN/>
        <w:bidi w:val="0"/>
        <w:adjustRightInd w:val="0"/>
        <w:snapToGrid w:val="0"/>
        <w:spacing w:before="0" w:beforeLines="0" w:afterLines="0" w:line="520" w:lineRule="exact"/>
        <w:ind w:left="0" w:leftChars="0" w:right="202" w:rightChars="64" w:firstLine="0" w:firstLineChars="0"/>
        <w:jc w:val="right"/>
        <w:textAlignment w:val="auto"/>
        <w:outlineLvl w:val="9"/>
        <w:rPr>
          <w:del w:id="78" w:author="谢浩然" w:date="2019-07-10T19:38:55Z"/>
          <w:rFonts w:hint="eastAsia" w:ascii="宋体" w:hAnsi="宋体" w:eastAsia="仿宋_GB2312" w:cs="Times New Roman"/>
          <w:b w:val="0"/>
          <w:bCs w:val="0"/>
          <w:color w:val="000000"/>
          <w:sz w:val="32"/>
          <w:lang w:val="en-US" w:eastAsia="zh-CN"/>
        </w:rPr>
      </w:pPr>
      <w:del w:id="79" w:author="谢浩然" w:date="2019-07-10T19:38:55Z">
        <w:r>
          <w:rPr>
            <w:rFonts w:hint="default" w:ascii="宋体" w:hAnsi="宋体" w:eastAsia="仿宋_GB2312" w:cs="Times New Roman"/>
            <w:b w:val="0"/>
            <w:bCs w:val="0"/>
            <w:color w:val="000000"/>
            <w:sz w:val="32"/>
            <w:lang w:val="en-US" w:eastAsia="zh-CN"/>
          </w:rPr>
          <w:delText xml:space="preserve">  </w:delText>
        </w:r>
      </w:del>
      <w:del w:id="80" w:author="谢浩然" w:date="2019-07-10T19:38:55Z">
        <w:r>
          <w:rPr>
            <w:rFonts w:hint="default" w:ascii="宋体" w:hAnsi="宋体" w:cs="Times New Roman"/>
            <w:b w:val="0"/>
            <w:bCs w:val="0"/>
            <w:color w:val="000000"/>
            <w:sz w:val="32"/>
            <w:lang w:val="en-US" w:eastAsia="zh-CN"/>
          </w:rPr>
          <w:delText xml:space="preserve">  </w:delText>
        </w:r>
      </w:del>
      <w:del w:id="81" w:author="谢浩然" w:date="2019-07-10T19:38:55Z">
        <w:r>
          <w:rPr>
            <w:rFonts w:hint="default" w:ascii="宋体" w:hAnsi="宋体" w:eastAsia="仿宋_GB2312" w:cs="Times New Roman"/>
            <w:b w:val="0"/>
            <w:bCs w:val="0"/>
            <w:color w:val="000000"/>
            <w:sz w:val="32"/>
          </w:rPr>
          <w:delText>广东省人民代表大会常务委员会</w:delText>
        </w:r>
      </w:del>
      <w:del w:id="82" w:author="谢浩然" w:date="2019-07-10T19:38:55Z">
        <w:r>
          <w:rPr>
            <w:rFonts w:hint="eastAsia" w:ascii="宋体" w:hAnsi="宋体" w:eastAsia="仿宋_GB2312" w:cs="Times New Roman"/>
            <w:b w:val="0"/>
            <w:bCs w:val="0"/>
            <w:color w:val="000000"/>
            <w:sz w:val="32"/>
            <w:lang w:val="en-US" w:eastAsia="zh-CN"/>
          </w:rPr>
          <w:delText xml:space="preserve"> </w:delText>
        </w:r>
      </w:del>
    </w:p>
    <w:p>
      <w:pPr>
        <w:pStyle w:val="3"/>
        <w:keepNext w:val="0"/>
        <w:keepLines w:val="0"/>
        <w:pageBreakBefore w:val="0"/>
        <w:widowControl w:val="0"/>
        <w:tabs>
          <w:tab w:val="left" w:pos="7844"/>
        </w:tabs>
        <w:kinsoku/>
        <w:wordWrap w:val="0"/>
        <w:overflowPunct w:val="0"/>
        <w:topLinePunct w:val="0"/>
        <w:autoSpaceDE/>
        <w:autoSpaceDN/>
        <w:bidi w:val="0"/>
        <w:adjustRightInd w:val="0"/>
        <w:snapToGrid w:val="0"/>
        <w:spacing w:beforeLines="0" w:afterLines="0" w:line="520" w:lineRule="exact"/>
        <w:ind w:left="0" w:leftChars="0" w:right="25" w:rightChars="0" w:firstLine="0" w:firstLineChars="0"/>
        <w:jc w:val="right"/>
        <w:textAlignment w:val="auto"/>
        <w:outlineLvl w:val="9"/>
        <w:rPr>
          <w:del w:id="83" w:author="谢浩然" w:date="2019-07-10T19:38:55Z"/>
          <w:rFonts w:hint="eastAsia" w:ascii="宋体" w:hAnsi="宋体" w:eastAsia="仿宋_GB2312" w:cs="Times New Roman"/>
          <w:b w:val="0"/>
          <w:bCs w:val="0"/>
          <w:color w:val="000000"/>
          <w:sz w:val="32"/>
          <w:lang w:val="en-US" w:eastAsia="zh-CN"/>
        </w:rPr>
      </w:pPr>
      <w:del w:id="84" w:author="谢浩然" w:date="2019-07-10T19:38:55Z">
        <w:r>
          <w:rPr>
            <w:rFonts w:hint="eastAsia" w:ascii="宋体" w:hAnsi="宋体" w:eastAsia="仿宋_GB2312" w:cs="Times New Roman"/>
            <w:b w:val="0"/>
            <w:bCs w:val="0"/>
            <w:color w:val="000000"/>
            <w:sz w:val="32"/>
            <w:lang w:val="en-US" w:eastAsia="zh-CN"/>
          </w:rPr>
          <w:delText xml:space="preserve">2019年4月 </w:delText>
        </w:r>
      </w:del>
      <w:ins w:id="85" w:author="高芳芳" w:date="2019-04-25T08:49:00Z">
        <w:del w:id="86" w:author="谢浩然" w:date="2019-07-10T19:38:55Z">
          <w:r>
            <w:rPr>
              <w:rFonts w:hint="eastAsia" w:ascii="宋体" w:hAnsi="宋体" w:eastAsia="仿宋_GB2312" w:cs="Times New Roman"/>
              <w:b w:val="0"/>
              <w:bCs w:val="0"/>
              <w:color w:val="000000"/>
              <w:sz w:val="32"/>
              <w:lang w:val="en-US" w:eastAsia="zh-CN"/>
            </w:rPr>
            <w:delText>24</w:delText>
          </w:r>
        </w:del>
      </w:ins>
      <w:del w:id="87" w:author="谢浩然" w:date="2019-07-10T19:38:55Z">
        <w:r>
          <w:rPr>
            <w:rFonts w:hint="eastAsia" w:ascii="宋体" w:hAnsi="宋体" w:eastAsia="仿宋_GB2312" w:cs="Times New Roman"/>
            <w:b w:val="0"/>
            <w:bCs w:val="0"/>
            <w:color w:val="000000"/>
            <w:sz w:val="32"/>
            <w:lang w:val="en-US" w:eastAsia="zh-CN"/>
          </w:rPr>
          <w:delText xml:space="preserve">日        </w:delText>
        </w:r>
      </w:del>
    </w:p>
    <w:p>
      <w:pPr>
        <w:overflowPunct w:val="0"/>
        <w:spacing w:beforeLines="0" w:afterLines="0" w:line="590" w:lineRule="exact"/>
        <w:rPr>
          <w:del w:id="89" w:author="谢浩然" w:date="2019-07-10T19:38:55Z"/>
          <w:rFonts w:hint="eastAsia" w:ascii="宋体" w:hAnsi="宋体" w:eastAsia="方正小标宋_GBK"/>
          <w:b w:val="0"/>
          <w:bCs w:val="0"/>
          <w:color w:val="000000"/>
          <w:sz w:val="44"/>
          <w:szCs w:val="44"/>
        </w:rPr>
        <w:pPrChange w:id="88" w:author="卢颖东" w:date="2019-04-25T10:07:00Z">
          <w:pPr>
            <w:overflowPunct w:val="0"/>
            <w:spacing w:line="590" w:lineRule="exact"/>
          </w:pPr>
        </w:pPrChange>
      </w:pPr>
      <w:del w:id="90" w:author="谢浩然" w:date="2019-07-10T19:38:55Z">
        <w:r>
          <w:rPr>
            <w:rFonts w:hint="eastAsia" w:ascii="宋体" w:hAnsi="宋体" w:eastAsia="方正小标宋_GBK"/>
            <w:b w:val="0"/>
            <w:bCs w:val="0"/>
            <w:color w:val="000000"/>
            <w:sz w:val="44"/>
            <w:szCs w:val="44"/>
          </w:rPr>
          <w:br w:type="page"/>
        </w:r>
      </w:del>
    </w:p>
    <w:p>
      <w:pPr>
        <w:overflowPunct w:val="0"/>
        <w:spacing w:beforeLines="0" w:afterLines="0" w:line="590" w:lineRule="exact"/>
        <w:rPr>
          <w:del w:id="92" w:author="谢浩然" w:date="2019-07-10T19:38:55Z"/>
          <w:rFonts w:hint="eastAsia" w:ascii="宋体" w:hAnsi="宋体" w:eastAsia="方正小标宋_GBK"/>
          <w:b w:val="0"/>
          <w:bCs w:val="0"/>
          <w:color w:val="000000"/>
          <w:sz w:val="44"/>
          <w:szCs w:val="44"/>
        </w:rPr>
        <w:pPrChange w:id="91" w:author="卢颖东" w:date="2019-04-25T10:07:00Z">
          <w:pPr>
            <w:overflowPunct w:val="0"/>
            <w:spacing w:line="590" w:lineRule="exact"/>
          </w:pPr>
        </w:pPrChange>
      </w:pPr>
    </w:p>
    <w:p>
      <w:pPr>
        <w:overflowPunct w:val="0"/>
        <w:spacing w:beforeLines="0" w:afterLines="0" w:line="590" w:lineRule="exact"/>
        <w:ind w:left="0" w:leftChars="0" w:firstLine="0" w:firstLineChars="0"/>
        <w:jc w:val="center"/>
        <w:rPr>
          <w:del w:id="94" w:author="谢浩然" w:date="2019-07-10T19:38:55Z"/>
          <w:rFonts w:hint="eastAsia" w:ascii="宋体" w:hAnsi="宋体" w:eastAsia="宋体" w:cs="宋体"/>
          <w:color w:val="000000"/>
          <w:spacing w:val="0"/>
          <w:sz w:val="44"/>
          <w:szCs w:val="44"/>
          <w:lang w:eastAsia="zh-CN"/>
        </w:rPr>
        <w:pPrChange w:id="93" w:author="卢颖东" w:date="2019-04-25T10:07:00Z">
          <w:pPr>
            <w:overflowPunct w:val="0"/>
            <w:spacing w:line="590" w:lineRule="exact"/>
            <w:ind w:left="0" w:leftChars="0" w:firstLine="0" w:firstLineChars="0"/>
            <w:jc w:val="center"/>
          </w:pPr>
        </w:pPrChange>
      </w:pPr>
      <w:del w:id="95" w:author="谢浩然" w:date="2019-07-10T19:38:55Z">
        <w:r>
          <w:rPr>
            <w:rFonts w:hint="eastAsia" w:ascii="宋体" w:hAnsi="宋体" w:eastAsia="宋体" w:cs="宋体"/>
            <w:color w:val="000000"/>
            <w:spacing w:val="0"/>
            <w:sz w:val="44"/>
            <w:szCs w:val="44"/>
          </w:rPr>
          <w:delText>广东省人民代表大会常务委员会关于批准</w:delText>
        </w:r>
      </w:del>
    </w:p>
    <w:p>
      <w:pPr>
        <w:overflowPunct w:val="0"/>
        <w:spacing w:beforeLines="0" w:afterLines="0" w:line="590" w:lineRule="exact"/>
        <w:ind w:left="0" w:leftChars="0" w:firstLine="0" w:firstLineChars="0"/>
        <w:jc w:val="center"/>
        <w:rPr>
          <w:del w:id="97" w:author="谢浩然" w:date="2019-07-10T19:38:55Z"/>
          <w:rFonts w:hint="eastAsia" w:ascii="宋体" w:hAnsi="宋体" w:eastAsia="宋体" w:cs="宋体"/>
          <w:color w:val="000000"/>
          <w:spacing w:val="0"/>
          <w:sz w:val="44"/>
          <w:szCs w:val="44"/>
        </w:rPr>
        <w:pPrChange w:id="96" w:author="卢颖东" w:date="2019-04-25T10:07:00Z">
          <w:pPr>
            <w:overflowPunct w:val="0"/>
            <w:spacing w:line="590" w:lineRule="exact"/>
            <w:ind w:left="0" w:leftChars="0" w:firstLine="0" w:firstLineChars="0"/>
            <w:jc w:val="center"/>
          </w:pPr>
        </w:pPrChange>
      </w:pPr>
      <w:del w:id="98" w:author="谢浩然" w:date="2019-07-10T19:38:55Z">
        <w:r>
          <w:rPr>
            <w:rFonts w:hint="eastAsia" w:ascii="宋体" w:hAnsi="宋体" w:eastAsia="宋体" w:cs="宋体"/>
            <w:color w:val="000000"/>
            <w:spacing w:val="0"/>
            <w:sz w:val="44"/>
            <w:szCs w:val="44"/>
          </w:rPr>
          <w:delText>《</w:delText>
        </w:r>
      </w:del>
      <w:del w:id="99" w:author="谢浩然" w:date="2019-07-10T19:38:55Z">
        <w:r>
          <w:rPr>
            <w:rFonts w:hint="eastAsia" w:ascii="宋体" w:hAnsi="宋体" w:eastAsia="宋体" w:cs="宋体"/>
            <w:color w:val="000000"/>
            <w:spacing w:val="0"/>
            <w:sz w:val="44"/>
            <w:szCs w:val="44"/>
            <w:lang w:eastAsia="zh-CN"/>
          </w:rPr>
          <w:delText>佛山</w:delText>
        </w:r>
      </w:del>
      <w:del w:id="100" w:author="谢浩然" w:date="2019-07-10T19:38:55Z">
        <w:r>
          <w:rPr>
            <w:rFonts w:hint="eastAsia" w:ascii="宋体" w:hAnsi="宋体" w:eastAsia="宋体" w:cs="宋体"/>
            <w:color w:val="000000"/>
            <w:spacing w:val="0"/>
            <w:sz w:val="44"/>
            <w:szCs w:val="44"/>
          </w:rPr>
          <w:delText>市人民代表大会常务委员会关于</w:delText>
        </w:r>
      </w:del>
    </w:p>
    <w:p>
      <w:pPr>
        <w:overflowPunct w:val="0"/>
        <w:spacing w:beforeLines="0" w:afterLines="0" w:line="590" w:lineRule="exact"/>
        <w:ind w:left="0" w:leftChars="0" w:firstLine="0" w:firstLineChars="0"/>
        <w:jc w:val="center"/>
        <w:rPr>
          <w:del w:id="102" w:author="谢浩然" w:date="2019-07-10T19:38:55Z"/>
          <w:rFonts w:hint="eastAsia" w:ascii="宋体" w:hAnsi="宋体" w:eastAsia="宋体" w:cs="宋体"/>
          <w:color w:val="000000"/>
          <w:spacing w:val="0"/>
          <w:sz w:val="44"/>
          <w:szCs w:val="44"/>
          <w:lang w:eastAsia="zh-CN"/>
        </w:rPr>
        <w:pPrChange w:id="101" w:author="卢颖东" w:date="2019-04-25T10:07:00Z">
          <w:pPr>
            <w:overflowPunct w:val="0"/>
            <w:spacing w:line="590" w:lineRule="exact"/>
            <w:ind w:left="0" w:leftChars="0" w:firstLine="0" w:firstLineChars="0"/>
            <w:jc w:val="center"/>
          </w:pPr>
        </w:pPrChange>
      </w:pPr>
      <w:del w:id="103" w:author="谢浩然" w:date="2019-07-10T19:38:55Z">
        <w:r>
          <w:rPr>
            <w:rFonts w:hint="eastAsia" w:ascii="宋体" w:hAnsi="宋体" w:eastAsia="宋体" w:cs="宋体"/>
            <w:color w:val="000000"/>
            <w:spacing w:val="0"/>
            <w:sz w:val="44"/>
            <w:szCs w:val="44"/>
          </w:rPr>
          <w:delText>修改〈</w:delText>
        </w:r>
      </w:del>
      <w:del w:id="104" w:author="谢浩然" w:date="2019-07-10T19:38:55Z">
        <w:r>
          <w:rPr>
            <w:rFonts w:hint="eastAsia" w:ascii="宋体" w:hAnsi="宋体" w:eastAsia="宋体" w:cs="宋体"/>
            <w:color w:val="000000"/>
            <w:spacing w:val="0"/>
            <w:sz w:val="44"/>
            <w:szCs w:val="44"/>
            <w:lang w:eastAsia="zh-CN"/>
          </w:rPr>
          <w:delText>佛山市机动车和非道路移动</w:delText>
        </w:r>
      </w:del>
    </w:p>
    <w:p>
      <w:pPr>
        <w:overflowPunct w:val="0"/>
        <w:spacing w:beforeLines="0" w:afterLines="0" w:line="590" w:lineRule="exact"/>
        <w:ind w:left="0" w:leftChars="0" w:firstLine="0" w:firstLineChars="0"/>
        <w:jc w:val="center"/>
        <w:rPr>
          <w:del w:id="106" w:author="谢浩然" w:date="2019-07-10T19:38:55Z"/>
          <w:rFonts w:hint="eastAsia" w:ascii="宋体" w:hAnsi="宋体" w:eastAsia="宋体" w:cs="宋体"/>
          <w:color w:val="000000"/>
          <w:spacing w:val="0"/>
          <w:sz w:val="44"/>
          <w:szCs w:val="44"/>
        </w:rPr>
        <w:pPrChange w:id="105" w:author="卢颖东" w:date="2019-04-25T10:07:00Z">
          <w:pPr>
            <w:overflowPunct w:val="0"/>
            <w:spacing w:line="590" w:lineRule="exact"/>
            <w:ind w:left="0" w:leftChars="0" w:firstLine="0" w:firstLineChars="0"/>
            <w:jc w:val="center"/>
          </w:pPr>
        </w:pPrChange>
      </w:pPr>
      <w:del w:id="107" w:author="谢浩然" w:date="2019-07-10T19:38:55Z">
        <w:r>
          <w:rPr>
            <w:rFonts w:hint="eastAsia" w:ascii="宋体" w:hAnsi="宋体" w:eastAsia="宋体" w:cs="宋体"/>
            <w:color w:val="000000"/>
            <w:spacing w:val="0"/>
            <w:sz w:val="44"/>
            <w:szCs w:val="44"/>
            <w:lang w:eastAsia="zh-CN"/>
          </w:rPr>
          <w:delText>机械排气污染防治</w:delText>
        </w:r>
      </w:del>
      <w:del w:id="108" w:author="谢浩然" w:date="2019-07-10T19:38:55Z">
        <w:r>
          <w:rPr>
            <w:rFonts w:hint="eastAsia" w:ascii="宋体" w:hAnsi="宋体" w:eastAsia="宋体" w:cs="宋体"/>
            <w:color w:val="000000"/>
            <w:spacing w:val="0"/>
            <w:sz w:val="44"/>
            <w:szCs w:val="44"/>
          </w:rPr>
          <w:delText>条例〉</w:delText>
        </w:r>
      </w:del>
    </w:p>
    <w:p>
      <w:pPr>
        <w:overflowPunct w:val="0"/>
        <w:spacing w:beforeLines="0" w:afterLines="0" w:line="590" w:lineRule="exact"/>
        <w:ind w:left="0" w:leftChars="0" w:firstLine="0" w:firstLineChars="0"/>
        <w:jc w:val="center"/>
        <w:rPr>
          <w:del w:id="110" w:author="谢浩然" w:date="2019-07-10T19:38:55Z"/>
          <w:rFonts w:hint="eastAsia" w:ascii="宋体" w:hAnsi="宋体" w:eastAsia="方正小标宋简体" w:cs="方正小标宋简体"/>
          <w:color w:val="000000"/>
          <w:sz w:val="44"/>
          <w:szCs w:val="44"/>
        </w:rPr>
        <w:pPrChange w:id="109" w:author="卢颖东" w:date="2019-04-25T10:07:00Z">
          <w:pPr>
            <w:overflowPunct w:val="0"/>
            <w:spacing w:line="590" w:lineRule="exact"/>
            <w:ind w:left="0" w:leftChars="0" w:firstLine="0" w:firstLineChars="0"/>
            <w:jc w:val="center"/>
          </w:pPr>
        </w:pPrChange>
      </w:pPr>
      <w:del w:id="111" w:author="谢浩然" w:date="2019-07-10T19:38:55Z">
        <w:r>
          <w:rPr>
            <w:rFonts w:hint="eastAsia" w:ascii="宋体" w:hAnsi="宋体" w:eastAsia="宋体" w:cs="宋体"/>
            <w:color w:val="000000"/>
            <w:spacing w:val="0"/>
            <w:sz w:val="44"/>
            <w:szCs w:val="44"/>
          </w:rPr>
          <w:delText>的决定》的决定</w:delText>
        </w:r>
      </w:del>
    </w:p>
    <w:p>
      <w:pPr>
        <w:overflowPunct w:val="0"/>
        <w:spacing w:beforeLines="0" w:afterLines="0" w:line="590" w:lineRule="exact"/>
        <w:ind w:firstLine="0" w:firstLineChars="0"/>
        <w:jc w:val="center"/>
        <w:rPr>
          <w:del w:id="113" w:author="谢浩然" w:date="2019-07-10T19:38:55Z"/>
          <w:rFonts w:ascii="宋体" w:hAnsi="宋体" w:eastAsia="楷体_GB2312"/>
          <w:color w:val="000000"/>
        </w:rPr>
        <w:pPrChange w:id="112" w:author="卢颖东" w:date="2019-04-25T10:07:00Z">
          <w:pPr>
            <w:overflowPunct w:val="0"/>
            <w:spacing w:line="590" w:lineRule="exact"/>
            <w:ind w:firstLine="0" w:firstLineChars="0"/>
            <w:jc w:val="center"/>
          </w:pPr>
        </w:pPrChange>
      </w:pPr>
      <w:del w:id="114" w:author="谢浩然" w:date="2019-07-10T19:38:55Z">
        <w:r>
          <w:rPr>
            <w:rFonts w:ascii="宋体" w:hAnsi="宋体" w:eastAsia="楷体_GB2312"/>
            <w:color w:val="000000"/>
          </w:rPr>
          <w:delText>（</w:delText>
        </w:r>
      </w:del>
      <w:del w:id="115" w:author="谢浩然" w:date="2019-07-10T19:38:55Z">
        <w:r>
          <w:rPr>
            <w:rFonts w:hint="eastAsia" w:ascii="宋体" w:hAnsi="宋体" w:eastAsia="宋体" w:cs="宋体"/>
            <w:color w:val="000000"/>
          </w:rPr>
          <w:delText>201</w:delText>
        </w:r>
      </w:del>
      <w:del w:id="116" w:author="谢浩然" w:date="2019-07-10T19:38:55Z">
        <w:r>
          <w:rPr>
            <w:rFonts w:hint="eastAsia" w:ascii="宋体" w:hAnsi="宋体" w:eastAsia="宋体" w:cs="宋体"/>
            <w:color w:val="000000"/>
            <w:lang w:val="en-US" w:eastAsia="zh-CN"/>
          </w:rPr>
          <w:delText>9</w:delText>
        </w:r>
      </w:del>
      <w:del w:id="117" w:author="谢浩然" w:date="2019-07-10T19:38:55Z">
        <w:r>
          <w:rPr>
            <w:rFonts w:ascii="宋体" w:hAnsi="宋体" w:eastAsia="楷体_GB2312"/>
            <w:color w:val="000000"/>
          </w:rPr>
          <w:delText>年</w:delText>
        </w:r>
      </w:del>
      <w:del w:id="118" w:author="谢浩然" w:date="2019-07-10T19:38:55Z">
        <w:r>
          <w:rPr>
            <w:rFonts w:hint="eastAsia" w:ascii="宋体" w:hAnsi="宋体" w:eastAsia="宋体" w:cs="宋体"/>
            <w:color w:val="000000"/>
            <w:lang w:val="en-US" w:eastAsia="zh-CN"/>
          </w:rPr>
          <w:delText>3</w:delText>
        </w:r>
      </w:del>
      <w:del w:id="119" w:author="谢浩然" w:date="2019-07-10T19:38:55Z">
        <w:r>
          <w:rPr>
            <w:rFonts w:ascii="宋体" w:hAnsi="宋体" w:eastAsia="楷体_GB2312"/>
            <w:color w:val="000000"/>
          </w:rPr>
          <w:delText>月</w:delText>
        </w:r>
      </w:del>
      <w:del w:id="120" w:author="谢浩然" w:date="2019-07-10T19:38:55Z">
        <w:r>
          <w:rPr>
            <w:rFonts w:hint="eastAsia" w:ascii="宋体" w:hAnsi="宋体" w:eastAsia="楷体_GB2312"/>
            <w:color w:val="000000"/>
            <w:lang w:val="en-US" w:eastAsia="zh-CN"/>
          </w:rPr>
          <w:delText>28</w:delText>
        </w:r>
      </w:del>
      <w:del w:id="121" w:author="谢浩然" w:date="2019-07-10T19:38:55Z">
        <w:r>
          <w:rPr>
            <w:rFonts w:ascii="宋体" w:hAnsi="宋体" w:eastAsia="楷体_GB2312"/>
            <w:color w:val="000000"/>
          </w:rPr>
          <w:delText>日广东省第十</w:delText>
        </w:r>
      </w:del>
      <w:del w:id="122" w:author="谢浩然" w:date="2019-07-10T19:38:55Z">
        <w:r>
          <w:rPr>
            <w:rFonts w:hint="eastAsia" w:ascii="宋体" w:hAnsi="宋体" w:eastAsia="楷体_GB2312"/>
            <w:color w:val="000000"/>
            <w:lang w:eastAsia="zh-CN"/>
          </w:rPr>
          <w:delText>三</w:delText>
        </w:r>
      </w:del>
      <w:del w:id="123" w:author="谢浩然" w:date="2019-07-10T19:38:55Z">
        <w:r>
          <w:rPr>
            <w:rFonts w:ascii="宋体" w:hAnsi="宋体" w:eastAsia="楷体_GB2312"/>
            <w:color w:val="000000"/>
          </w:rPr>
          <w:delText>届人民代表大会</w:delText>
        </w:r>
      </w:del>
    </w:p>
    <w:p>
      <w:pPr>
        <w:overflowPunct w:val="0"/>
        <w:spacing w:beforeLines="0" w:afterLines="0" w:line="590" w:lineRule="exact"/>
        <w:ind w:firstLine="0" w:firstLineChars="0"/>
        <w:jc w:val="center"/>
        <w:rPr>
          <w:del w:id="125" w:author="谢浩然" w:date="2019-07-10T19:38:55Z"/>
          <w:rFonts w:ascii="宋体" w:hAnsi="宋体" w:eastAsia="楷体_GB2312"/>
          <w:color w:val="000000"/>
        </w:rPr>
        <w:pPrChange w:id="124" w:author="卢颖东" w:date="2019-04-25T10:07:00Z">
          <w:pPr>
            <w:overflowPunct w:val="0"/>
            <w:spacing w:line="590" w:lineRule="exact"/>
            <w:ind w:firstLine="0" w:firstLineChars="0"/>
            <w:jc w:val="center"/>
          </w:pPr>
        </w:pPrChange>
      </w:pPr>
      <w:del w:id="126" w:author="谢浩然" w:date="2019-07-10T19:38:55Z">
        <w:r>
          <w:rPr>
            <w:rFonts w:ascii="宋体" w:hAnsi="宋体" w:eastAsia="楷体_GB2312"/>
            <w:color w:val="000000"/>
          </w:rPr>
          <w:delText>常务委员会第</w:delText>
        </w:r>
      </w:del>
      <w:del w:id="127" w:author="谢浩然" w:date="2019-07-10T19:38:55Z">
        <w:r>
          <w:rPr>
            <w:rFonts w:hint="eastAsia" w:ascii="宋体" w:hAnsi="宋体" w:eastAsia="楷体_GB2312"/>
            <w:color w:val="000000"/>
            <w:lang w:eastAsia="zh-CN"/>
          </w:rPr>
          <w:delText>十一</w:delText>
        </w:r>
      </w:del>
      <w:del w:id="128" w:author="谢浩然" w:date="2019-07-10T19:38:55Z">
        <w:r>
          <w:rPr>
            <w:rFonts w:ascii="宋体" w:hAnsi="宋体" w:eastAsia="楷体_GB2312"/>
            <w:color w:val="000000"/>
          </w:rPr>
          <w:delText>次会议通过）</w:delText>
        </w:r>
      </w:del>
    </w:p>
    <w:p>
      <w:pPr>
        <w:overflowPunct w:val="0"/>
        <w:spacing w:beforeLines="0" w:afterLines="0" w:line="590" w:lineRule="exact"/>
        <w:ind w:firstLine="0"/>
        <w:rPr>
          <w:del w:id="130" w:author="谢浩然" w:date="2019-07-10T19:38:55Z"/>
          <w:rFonts w:ascii="宋体" w:hAnsi="宋体"/>
          <w:color w:val="000000"/>
        </w:rPr>
        <w:pPrChange w:id="129" w:author="卢颖东" w:date="2019-04-25T10:07:00Z">
          <w:pPr>
            <w:overflowPunct w:val="0"/>
            <w:spacing w:line="590" w:lineRule="exact"/>
            <w:ind w:firstLine="0"/>
          </w:pPr>
        </w:pPrChange>
      </w:pPr>
    </w:p>
    <w:p>
      <w:pPr>
        <w:overflowPunct w:val="0"/>
        <w:spacing w:beforeLines="0" w:afterLines="0" w:line="590" w:lineRule="exact"/>
        <w:ind w:firstLine="711" w:firstLineChars="225"/>
        <w:rPr>
          <w:del w:id="132" w:author="谢浩然" w:date="2019-07-10T19:38:55Z"/>
          <w:rFonts w:ascii="宋体" w:hAnsi="宋体"/>
          <w:color w:val="000000"/>
          <w:szCs w:val="32"/>
        </w:rPr>
        <w:pPrChange w:id="131" w:author="卢颖东" w:date="2019-04-25T10:07:00Z">
          <w:pPr>
            <w:overflowPunct w:val="0"/>
            <w:spacing w:line="590" w:lineRule="exact"/>
            <w:ind w:firstLine="711" w:firstLineChars="225"/>
          </w:pPr>
        </w:pPrChange>
      </w:pPr>
      <w:del w:id="133" w:author="谢浩然" w:date="2019-07-10T19:38:55Z">
        <w:r>
          <w:rPr>
            <w:rFonts w:ascii="宋体" w:hAnsi="宋体"/>
            <w:color w:val="000000"/>
          </w:rPr>
          <w:delText>广东省第十</w:delText>
        </w:r>
      </w:del>
      <w:del w:id="134" w:author="谢浩然" w:date="2019-07-10T19:38:55Z">
        <w:r>
          <w:rPr>
            <w:rFonts w:hint="eastAsia" w:ascii="宋体" w:hAnsi="宋体"/>
            <w:color w:val="000000"/>
            <w:lang w:eastAsia="zh-CN"/>
          </w:rPr>
          <w:delText>三</w:delText>
        </w:r>
      </w:del>
      <w:del w:id="135" w:author="谢浩然" w:date="2019-07-10T19:38:55Z">
        <w:r>
          <w:rPr>
            <w:rFonts w:ascii="宋体" w:hAnsi="宋体"/>
            <w:color w:val="000000"/>
          </w:rPr>
          <w:delText>届人民代表大会常务委员会第</w:delText>
        </w:r>
      </w:del>
      <w:del w:id="136" w:author="谢浩然" w:date="2019-07-10T19:38:55Z">
        <w:r>
          <w:rPr>
            <w:rFonts w:hint="eastAsia" w:ascii="宋体" w:hAnsi="宋体"/>
            <w:color w:val="000000"/>
            <w:lang w:eastAsia="zh-CN"/>
          </w:rPr>
          <w:delText>十一</w:delText>
        </w:r>
      </w:del>
      <w:del w:id="137" w:author="谢浩然" w:date="2019-07-10T19:38:55Z">
        <w:r>
          <w:rPr>
            <w:rFonts w:ascii="宋体" w:hAnsi="宋体"/>
            <w:color w:val="000000"/>
          </w:rPr>
          <w:delText>次会议审查了</w:delText>
        </w:r>
      </w:del>
      <w:del w:id="138" w:author="谢浩然" w:date="2019-07-10T19:38:55Z">
        <w:r>
          <w:rPr>
            <w:rFonts w:hint="eastAsia" w:ascii="宋体" w:hAnsi="宋体"/>
            <w:color w:val="000000"/>
            <w:lang w:eastAsia="zh-CN"/>
          </w:rPr>
          <w:delText>佛山</w:delText>
        </w:r>
      </w:del>
      <w:del w:id="139" w:author="谢浩然" w:date="2019-07-10T19:38:55Z">
        <w:r>
          <w:rPr>
            <w:rFonts w:ascii="宋体" w:hAnsi="宋体"/>
            <w:color w:val="000000"/>
          </w:rPr>
          <w:delText>市人民代表大会常务委员会报请批准</w:delText>
        </w:r>
      </w:del>
      <w:del w:id="140" w:author="谢浩然" w:date="2019-07-10T19:38:55Z">
        <w:r>
          <w:rPr>
            <w:rFonts w:hint="eastAsia" w:ascii="宋体" w:hAnsi="宋体"/>
            <w:color w:val="000000"/>
            <w:lang w:eastAsia="zh-CN"/>
          </w:rPr>
          <w:delText>的《佛山市人民代表大会常务委员会关于修改〈佛山市机动车和非道路移动机械排气污染防治条例〉的决定》，该决定与宪法、法律、行政法</w:delText>
        </w:r>
      </w:del>
      <w:del w:id="141" w:author="谢浩然" w:date="2019-07-10T19:38:55Z">
        <w:r>
          <w:rPr>
            <w:rFonts w:ascii="宋体" w:hAnsi="宋体"/>
            <w:color w:val="000000"/>
          </w:rPr>
          <w:delText>规和本省的地方性法规不抵触，决定予以批准，由</w:delText>
        </w:r>
      </w:del>
      <w:del w:id="142" w:author="谢浩然" w:date="2019-07-10T19:38:55Z">
        <w:r>
          <w:rPr>
            <w:rFonts w:hint="eastAsia" w:ascii="宋体" w:hAnsi="宋体"/>
            <w:color w:val="000000"/>
            <w:lang w:eastAsia="zh-CN"/>
          </w:rPr>
          <w:delText>佛山市</w:delText>
        </w:r>
      </w:del>
      <w:del w:id="143" w:author="谢浩然" w:date="2019-07-10T19:38:55Z">
        <w:r>
          <w:rPr>
            <w:rFonts w:ascii="宋体" w:hAnsi="宋体"/>
            <w:color w:val="000000"/>
          </w:rPr>
          <w:delText>人民代表大会常务委员会公布施行。</w:delText>
        </w:r>
      </w:del>
    </w:p>
    <w:p>
      <w:pPr>
        <w:overflowPunct w:val="0"/>
        <w:spacing w:beforeLines="0" w:afterLines="0" w:line="590" w:lineRule="exact"/>
        <w:rPr>
          <w:del w:id="145" w:author="谢浩然" w:date="2019-07-10T19:38:55Z"/>
          <w:rFonts w:hint="eastAsia" w:ascii="宋体" w:hAnsi="宋体" w:eastAsia="方正小标宋_GBK"/>
          <w:b w:val="0"/>
          <w:bCs w:val="0"/>
          <w:color w:val="000000"/>
          <w:sz w:val="44"/>
          <w:szCs w:val="44"/>
        </w:rPr>
        <w:pPrChange w:id="144" w:author="卢颖东" w:date="2019-04-25T10:07:00Z">
          <w:pPr>
            <w:overflowPunct w:val="0"/>
            <w:spacing w:line="590" w:lineRule="exact"/>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147" w:author="谢浩然" w:date="2019-07-10T19:38:55Z"/>
          <w:rFonts w:hint="default" w:ascii="宋体" w:hAnsi="宋体" w:cs="Times New Roman"/>
          <w:b w:val="0"/>
          <w:bCs w:val="0"/>
          <w:color w:val="000000"/>
          <w:spacing w:val="0"/>
          <w:szCs w:val="32"/>
        </w:rPr>
        <w:pPrChange w:id="146" w:author="卢颖东" w:date="2019-04-25T10:07: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49" w:author="谢浩然" w:date="2019-07-10T19:38:55Z"/>
          <w:rFonts w:hint="default" w:ascii="宋体" w:hAnsi="宋体" w:cs="Times New Roman"/>
          <w:b w:val="0"/>
          <w:bCs w:val="0"/>
          <w:color w:val="000000"/>
          <w:spacing w:val="0"/>
          <w:szCs w:val="32"/>
        </w:rPr>
        <w:pPrChange w:id="148" w:author="卢颖东" w:date="2019-04-25T10:07: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50" w:author="谢浩然" w:date="2019-07-10T19:38:55Z">
        <w:r>
          <w:rPr>
            <w:rFonts w:hint="default" w:ascii="宋体" w:hAnsi="宋体" w:cs="Times New Roman"/>
            <w:b w:val="0"/>
            <w:bCs w:val="0"/>
            <w:color w:val="000000"/>
            <w:spacing w:val="0"/>
            <w:szCs w:val="32"/>
          </w:rPr>
          <w:br w:type="page"/>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52" w:author="谢浩然" w:date="2019-07-10T19:38:55Z"/>
          <w:rFonts w:hint="default" w:ascii="宋体" w:hAnsi="宋体" w:cs="Times New Roman"/>
          <w:b w:val="0"/>
          <w:bCs w:val="0"/>
          <w:color w:val="000000"/>
          <w:spacing w:val="0"/>
          <w:szCs w:val="32"/>
        </w:rPr>
        <w:pPrChange w:id="151" w:author="卢颖东" w:date="2019-04-25T10:07: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54" w:author="谢浩然" w:date="2019-07-10T19:38:55Z"/>
          <w:rFonts w:hint="eastAsia" w:ascii="宋体" w:hAnsi="宋体" w:eastAsia="黑体" w:cs="黑体"/>
          <w:spacing w:val="0"/>
          <w:sz w:val="44"/>
          <w:szCs w:val="44"/>
          <w:lang w:val="en-US"/>
        </w:rPr>
        <w:pPrChange w:id="153" w:author="卢颖东" w:date="2019-04-25T10:07: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55" w:author="谢浩然" w:date="2019-07-10T19:38:55Z">
        <w:r>
          <w:rPr>
            <w:rFonts w:hint="eastAsia" w:ascii="宋体" w:hAnsi="宋体" w:eastAsia="黑体" w:cs="黑体"/>
            <w:spacing w:val="0"/>
            <w:sz w:val="44"/>
            <w:szCs w:val="44"/>
            <w:lang w:val="en-US"/>
          </w:rPr>
          <w:delText>关于《</w:delText>
        </w:r>
      </w:del>
      <w:del w:id="156" w:author="谢浩然" w:date="2019-07-10T19:38:55Z">
        <w:r>
          <w:rPr>
            <w:rFonts w:hint="eastAsia" w:ascii="宋体" w:hAnsi="宋体" w:eastAsia="黑体" w:cs="黑体"/>
            <w:spacing w:val="0"/>
            <w:sz w:val="44"/>
            <w:szCs w:val="44"/>
            <w:lang w:val="en-US" w:eastAsia="zh-CN"/>
          </w:rPr>
          <w:delText>佛山</w:delText>
        </w:r>
      </w:del>
      <w:del w:id="157" w:author="谢浩然" w:date="2019-07-10T19:38:55Z">
        <w:r>
          <w:rPr>
            <w:rFonts w:hint="eastAsia" w:ascii="宋体" w:hAnsi="宋体" w:eastAsia="黑体" w:cs="黑体"/>
            <w:spacing w:val="0"/>
            <w:sz w:val="44"/>
            <w:szCs w:val="44"/>
            <w:lang w:val="en-US"/>
          </w:rPr>
          <w:delText>市人民代表大会常务委员会关于</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59" w:author="谢浩然" w:date="2019-07-10T19:38:55Z"/>
          <w:rFonts w:hint="eastAsia" w:ascii="宋体" w:hAnsi="宋体" w:eastAsia="黑体" w:cs="黑体"/>
          <w:spacing w:val="0"/>
          <w:sz w:val="44"/>
          <w:szCs w:val="44"/>
          <w:lang w:val="en-US" w:eastAsia="zh-CN"/>
        </w:rPr>
        <w:pPrChange w:id="158" w:author="卢颖东" w:date="2019-04-25T10:07: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60" w:author="谢浩然" w:date="2019-07-10T19:38:55Z">
        <w:r>
          <w:rPr>
            <w:rFonts w:hint="eastAsia" w:ascii="宋体" w:hAnsi="宋体" w:eastAsia="黑体" w:cs="黑体"/>
            <w:spacing w:val="0"/>
            <w:sz w:val="44"/>
            <w:szCs w:val="44"/>
            <w:lang w:val="en-US"/>
          </w:rPr>
          <w:delText>修改〈</w:delText>
        </w:r>
      </w:del>
      <w:del w:id="161" w:author="谢浩然" w:date="2019-07-10T19:38:55Z">
        <w:r>
          <w:rPr>
            <w:rFonts w:hint="eastAsia" w:ascii="宋体" w:hAnsi="宋体" w:eastAsia="黑体" w:cs="黑体"/>
            <w:spacing w:val="0"/>
            <w:sz w:val="44"/>
            <w:szCs w:val="44"/>
            <w:lang w:val="en-US" w:eastAsia="zh-CN"/>
          </w:rPr>
          <w:delText>佛山市机动车和非道路移动机械</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63" w:author="谢浩然" w:date="2019-07-10T19:38:55Z"/>
          <w:rFonts w:hint="eastAsia" w:ascii="宋体" w:hAnsi="宋体" w:eastAsia="黑体" w:cs="黑体"/>
          <w:spacing w:val="0"/>
          <w:sz w:val="44"/>
          <w:szCs w:val="44"/>
          <w:lang w:val="en-US"/>
        </w:rPr>
        <w:pPrChange w:id="162" w:author="卢颖东" w:date="2019-04-25T10:07: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64" w:author="谢浩然" w:date="2019-07-10T19:38:55Z">
        <w:r>
          <w:rPr>
            <w:rFonts w:hint="eastAsia" w:ascii="宋体" w:hAnsi="宋体" w:eastAsia="黑体" w:cs="黑体"/>
            <w:spacing w:val="0"/>
            <w:sz w:val="44"/>
            <w:szCs w:val="44"/>
            <w:lang w:val="en-US" w:eastAsia="zh-CN"/>
          </w:rPr>
          <w:delText>排气污染防治</w:delText>
        </w:r>
      </w:del>
      <w:del w:id="165" w:author="谢浩然" w:date="2019-07-10T19:38:55Z">
        <w:r>
          <w:rPr>
            <w:rFonts w:hint="eastAsia" w:ascii="宋体" w:hAnsi="宋体" w:eastAsia="黑体" w:cs="黑体"/>
            <w:spacing w:val="0"/>
            <w:sz w:val="44"/>
            <w:szCs w:val="44"/>
            <w:lang w:val="en-US"/>
          </w:rPr>
          <w:delText>条例〉的决定》</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67" w:author="谢浩然" w:date="2019-07-10T19:38:55Z"/>
          <w:rFonts w:hint="eastAsia" w:ascii="宋体" w:hAnsi="宋体" w:eastAsia="黑体" w:cs="黑体"/>
          <w:sz w:val="44"/>
          <w:szCs w:val="44"/>
          <w:lang w:val="en-US"/>
        </w:rPr>
        <w:pPrChange w:id="166" w:author="卢颖东" w:date="2019-04-25T10:07: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68" w:author="谢浩然" w:date="2019-07-10T19:38:55Z">
        <w:r>
          <w:rPr>
            <w:rFonts w:hint="eastAsia" w:ascii="宋体" w:hAnsi="宋体" w:eastAsia="黑体" w:cs="黑体"/>
            <w:sz w:val="44"/>
            <w:szCs w:val="44"/>
            <w:lang w:val="en-US"/>
          </w:rPr>
          <w:delText>的审查报告</w:delText>
        </w:r>
      </w:del>
    </w:p>
    <w:p>
      <w:pPr>
        <w:overflowPunct w:val="0"/>
        <w:spacing w:beforeLines="0" w:afterLines="0" w:line="590" w:lineRule="exact"/>
        <w:jc w:val="center"/>
        <w:rPr>
          <w:del w:id="170" w:author="谢浩然" w:date="2019-07-10T19:38:55Z"/>
          <w:rFonts w:hint="default" w:ascii="宋体" w:hAnsi="宋体" w:eastAsia="楷体_GB2312" w:cs="Times New Roman"/>
          <w:color w:val="auto"/>
          <w:sz w:val="32"/>
        </w:rPr>
        <w:pPrChange w:id="169" w:author="卢颖东" w:date="2019-04-25T10:07:00Z">
          <w:pPr>
            <w:overflowPunct w:val="0"/>
            <w:spacing w:line="590" w:lineRule="exact"/>
            <w:jc w:val="center"/>
          </w:pPr>
        </w:pPrChange>
      </w:pPr>
      <w:del w:id="171" w:author="谢浩然" w:date="2019-07-10T19:38:55Z">
        <w:r>
          <w:rPr>
            <w:rFonts w:hint="eastAsia" w:ascii="方正小标宋简体" w:hAnsi="方正小标宋简体" w:eastAsia="方正小标宋简体" w:cs="方正小标宋简体"/>
            <w:color w:val="auto"/>
            <w:sz w:val="32"/>
          </w:rPr>
          <w:delText>——</w:delText>
        </w:r>
      </w:del>
      <w:del w:id="172" w:author="谢浩然" w:date="2019-07-10T19:38:55Z">
        <w:r>
          <w:rPr>
            <w:rFonts w:hint="default" w:ascii="宋体" w:hAnsi="宋体" w:eastAsia="楷体_GB2312" w:cs="Times New Roman"/>
            <w:color w:val="auto"/>
            <w:sz w:val="32"/>
          </w:rPr>
          <w:delText>201</w:delText>
        </w:r>
      </w:del>
      <w:del w:id="173" w:author="谢浩然" w:date="2019-07-10T19:38:55Z">
        <w:r>
          <w:rPr>
            <w:rFonts w:hint="eastAsia" w:ascii="宋体" w:hAnsi="宋体" w:eastAsia="楷体_GB2312" w:cs="Times New Roman"/>
            <w:color w:val="auto"/>
            <w:sz w:val="32"/>
            <w:lang w:val="en-US" w:eastAsia="zh-CN"/>
          </w:rPr>
          <w:delText>9</w:delText>
        </w:r>
      </w:del>
      <w:del w:id="174" w:author="谢浩然" w:date="2019-07-10T19:38:55Z">
        <w:r>
          <w:rPr>
            <w:rFonts w:hint="default" w:ascii="宋体" w:hAnsi="宋体" w:eastAsia="楷体_GB2312" w:cs="Times New Roman"/>
            <w:color w:val="auto"/>
            <w:sz w:val="32"/>
          </w:rPr>
          <w:delText>年</w:delText>
        </w:r>
      </w:del>
      <w:del w:id="175" w:author="谢浩然" w:date="2019-07-10T19:38:55Z">
        <w:r>
          <w:rPr>
            <w:rFonts w:hint="eastAsia" w:ascii="宋体" w:hAnsi="宋体" w:eastAsia="楷体_GB2312" w:cs="Times New Roman"/>
            <w:color w:val="auto"/>
            <w:sz w:val="32"/>
            <w:lang w:val="en-US" w:eastAsia="zh-CN"/>
          </w:rPr>
          <w:delText>3</w:delText>
        </w:r>
      </w:del>
      <w:del w:id="176" w:author="谢浩然" w:date="2019-07-10T19:38:55Z">
        <w:r>
          <w:rPr>
            <w:rFonts w:hint="default" w:ascii="宋体" w:hAnsi="宋体" w:eastAsia="楷体_GB2312" w:cs="Times New Roman"/>
            <w:color w:val="auto"/>
            <w:sz w:val="32"/>
          </w:rPr>
          <w:delText>月</w:delText>
        </w:r>
      </w:del>
      <w:del w:id="177" w:author="谢浩然" w:date="2019-07-10T19:38:55Z">
        <w:r>
          <w:rPr>
            <w:rFonts w:hint="eastAsia" w:ascii="宋体" w:hAnsi="宋体" w:eastAsia="楷体_GB2312" w:cs="Times New Roman"/>
            <w:color w:val="auto"/>
            <w:sz w:val="32"/>
            <w:lang w:val="en-US" w:eastAsia="zh-CN"/>
          </w:rPr>
          <w:delText>26</w:delText>
        </w:r>
      </w:del>
      <w:del w:id="178" w:author="谢浩然" w:date="2019-07-10T19:38:55Z">
        <w:r>
          <w:rPr>
            <w:rFonts w:hint="default" w:ascii="宋体" w:hAnsi="宋体" w:eastAsia="楷体_GB2312" w:cs="Times New Roman"/>
            <w:color w:val="auto"/>
            <w:sz w:val="32"/>
          </w:rPr>
          <w:delText>日在广东省第十</w:delText>
        </w:r>
      </w:del>
      <w:del w:id="179" w:author="谢浩然" w:date="2019-07-10T19:38:55Z">
        <w:r>
          <w:rPr>
            <w:rFonts w:hint="eastAsia" w:ascii="宋体" w:hAnsi="宋体" w:eastAsia="楷体_GB2312" w:cs="Times New Roman"/>
            <w:color w:val="auto"/>
            <w:sz w:val="32"/>
            <w:lang w:eastAsia="zh-CN"/>
          </w:rPr>
          <w:delText>三</w:delText>
        </w:r>
      </w:del>
      <w:del w:id="180" w:author="谢浩然" w:date="2019-07-10T19:38:55Z">
        <w:r>
          <w:rPr>
            <w:rFonts w:hint="default" w:ascii="宋体" w:hAnsi="宋体" w:eastAsia="楷体_GB2312" w:cs="Times New Roman"/>
            <w:color w:val="auto"/>
            <w:sz w:val="32"/>
          </w:rPr>
          <w:delText>届</w:delText>
        </w:r>
      </w:del>
    </w:p>
    <w:p>
      <w:pPr>
        <w:overflowPunct w:val="0"/>
        <w:spacing w:beforeLines="0" w:afterLines="0" w:line="590" w:lineRule="exact"/>
        <w:ind w:firstLine="0" w:firstLineChars="0"/>
        <w:jc w:val="center"/>
        <w:rPr>
          <w:del w:id="182" w:author="谢浩然" w:date="2019-07-10T19:38:55Z"/>
          <w:rFonts w:hint="default" w:ascii="宋体" w:hAnsi="宋体" w:eastAsia="楷体_GB2312" w:cs="Times New Roman"/>
          <w:color w:val="auto"/>
          <w:sz w:val="32"/>
        </w:rPr>
        <w:pPrChange w:id="181" w:author="卢颖东" w:date="2019-04-25T10:07:00Z">
          <w:pPr>
            <w:overflowPunct w:val="0"/>
            <w:spacing w:line="590" w:lineRule="exact"/>
            <w:ind w:firstLine="0" w:firstLineChars="0"/>
            <w:jc w:val="center"/>
          </w:pPr>
        </w:pPrChange>
      </w:pPr>
      <w:del w:id="183" w:author="谢浩然" w:date="2019-07-10T19:38:55Z">
        <w:r>
          <w:rPr>
            <w:rFonts w:hint="default" w:ascii="宋体" w:hAnsi="宋体" w:eastAsia="楷体_GB2312" w:cs="Times New Roman"/>
            <w:color w:val="auto"/>
            <w:sz w:val="32"/>
          </w:rPr>
          <w:delText>人民代表大会常务委员会第</w:delText>
        </w:r>
      </w:del>
      <w:del w:id="184" w:author="谢浩然" w:date="2019-07-10T19:38:55Z">
        <w:r>
          <w:rPr>
            <w:rFonts w:hint="eastAsia" w:ascii="宋体" w:hAnsi="宋体" w:eastAsia="楷体_GB2312" w:cs="Times New Roman"/>
            <w:color w:val="auto"/>
            <w:sz w:val="32"/>
            <w:lang w:eastAsia="zh-CN"/>
          </w:rPr>
          <w:delText>十一</w:delText>
        </w:r>
      </w:del>
      <w:del w:id="185" w:author="谢浩然" w:date="2019-07-10T19:38:55Z">
        <w:r>
          <w:rPr>
            <w:rFonts w:hint="default" w:ascii="宋体" w:hAnsi="宋体" w:eastAsia="楷体_GB2312" w:cs="Times New Roman"/>
            <w:color w:val="auto"/>
            <w:sz w:val="32"/>
          </w:rPr>
          <w:delText>次会议上</w:delText>
        </w:r>
      </w:del>
    </w:p>
    <w:p>
      <w:pPr>
        <w:keepNext w:val="0"/>
        <w:keepLines w:val="0"/>
        <w:pageBreakBefore w:val="0"/>
        <w:widowControl w:val="0"/>
        <w:kinsoku/>
        <w:wordWrap/>
        <w:overflowPunct w:val="0"/>
        <w:topLinePunct w:val="0"/>
        <w:autoSpaceDE/>
        <w:autoSpaceDN/>
        <w:bidi w:val="0"/>
        <w:snapToGrid w:val="0"/>
        <w:spacing w:before="0" w:beforeLines="0" w:after="0" w:afterLines="0" w:line="590" w:lineRule="exact"/>
        <w:ind w:left="0" w:leftChars="0" w:right="0" w:rightChars="0" w:firstLine="0" w:firstLineChars="0"/>
        <w:jc w:val="center"/>
        <w:textAlignment w:val="auto"/>
        <w:outlineLvl w:val="1"/>
        <w:rPr>
          <w:del w:id="187" w:author="谢浩然" w:date="2019-07-10T19:38:55Z"/>
          <w:rFonts w:hint="eastAsia" w:ascii="宋体" w:hAnsi="宋体" w:eastAsia="楷体_GB2312" w:cs="楷体_GB2312"/>
          <w:sz w:val="32"/>
          <w:szCs w:val="32"/>
          <w:lang w:val="en-US"/>
        </w:rPr>
        <w:pPrChange w:id="186" w:author="卢颖东" w:date="2019-04-25T10:07:00Z">
          <w:pPr>
            <w:keepNext w:val="0"/>
            <w:keepLines w:val="0"/>
            <w:pageBreakBefore w:val="0"/>
            <w:widowControl w:val="0"/>
            <w:kinsoku/>
            <w:wordWrap/>
            <w:overflowPunct w:val="0"/>
            <w:topLinePunct w:val="0"/>
            <w:autoSpaceDE/>
            <w:autoSpaceDN/>
            <w:bidi w:val="0"/>
            <w:snapToGrid w:val="0"/>
            <w:spacing w:line="590" w:lineRule="exact"/>
            <w:ind w:left="0" w:leftChars="0" w:right="0" w:rightChars="0" w:firstLine="0" w:firstLineChars="0"/>
            <w:jc w:val="center"/>
            <w:textAlignment w:val="auto"/>
            <w:outlineLvl w:val="1"/>
          </w:pPr>
        </w:pPrChange>
      </w:pPr>
      <w:del w:id="188" w:author="谢浩然" w:date="2019-07-10T19:38:55Z">
        <w:r>
          <w:rPr>
            <w:rFonts w:hint="default" w:ascii="宋体" w:hAnsi="宋体" w:eastAsia="楷体_GB2312" w:cs="Times New Roman"/>
            <w:color w:val="auto"/>
            <w:kern w:val="2"/>
            <w:sz w:val="32"/>
            <w:lang w:val="en-US" w:eastAsia="zh-CN"/>
          </w:rPr>
          <w:delText>广东省人大法制</w:delText>
        </w:r>
      </w:del>
      <w:del w:id="189" w:author="谢浩然" w:date="2019-07-10T19:38:55Z">
        <w:r>
          <w:rPr>
            <w:rFonts w:hint="default" w:ascii="宋体" w:hAnsi="宋体" w:eastAsia="楷体_GB2312" w:cs="Times New Roman"/>
            <w:color w:val="auto"/>
            <w:kern w:val="2"/>
            <w:sz w:val="32"/>
            <w:szCs w:val="22"/>
            <w:lang w:val="en-US" w:eastAsia="zh-CN"/>
          </w:rPr>
          <w:delText>委员会</w:delText>
        </w:r>
      </w:del>
      <w:del w:id="190" w:author="谢浩然" w:date="2019-07-10T19:38:55Z">
        <w:r>
          <w:rPr>
            <w:rFonts w:hint="eastAsia" w:ascii="宋体" w:hAnsi="宋体" w:eastAsia="楷体_GB2312" w:cs="Times New Roman"/>
            <w:color w:val="auto"/>
            <w:kern w:val="2"/>
            <w:sz w:val="32"/>
            <w:szCs w:val="22"/>
            <w:lang w:val="en-US" w:eastAsia="zh-CN"/>
          </w:rPr>
          <w:delText>副主任委员 李柏阳</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192" w:author="谢浩然" w:date="2019-07-10T19:38:55Z"/>
          <w:rFonts w:hint="eastAsia" w:ascii="宋体" w:hAnsi="宋体"/>
          <w:lang w:val="en-US"/>
        </w:rPr>
        <w:pPrChange w:id="191" w:author="卢颖东" w:date="2019-04-25T10:07: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194" w:author="谢浩然" w:date="2019-07-10T19:38:55Z"/>
          <w:rFonts w:hint="eastAsia" w:ascii="宋体" w:hAnsi="宋体" w:eastAsia="黑体" w:cs="黑体"/>
          <w:lang w:val="en-US"/>
        </w:rPr>
        <w:pPrChange w:id="193" w:author="卢颖东" w:date="2019-04-25T10:07: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both"/>
            <w:textAlignment w:val="auto"/>
            <w:outlineLvl w:val="9"/>
          </w:pPr>
        </w:pPrChange>
      </w:pPr>
      <w:del w:id="195" w:author="谢浩然" w:date="2019-07-10T19:38:55Z">
        <w:r>
          <w:rPr>
            <w:rFonts w:hint="eastAsia" w:ascii="宋体" w:hAnsi="宋体" w:eastAsia="黑体" w:cs="黑体"/>
            <w:lang w:val="en-US"/>
          </w:rPr>
          <w:delText>主任、各位副主任</w:delText>
        </w:r>
      </w:del>
      <w:del w:id="196" w:author="谢浩然" w:date="2019-07-10T19:38:55Z">
        <w:r>
          <w:rPr>
            <w:rFonts w:hint="eastAsia" w:ascii="宋体" w:hAnsi="宋体" w:eastAsia="黑体" w:cs="黑体"/>
            <w:sz w:val="32"/>
            <w:szCs w:val="32"/>
          </w:rPr>
          <w:delText>、秘书长，各位委员</w:delText>
        </w:r>
      </w:del>
      <w:del w:id="197" w:author="谢浩然" w:date="2019-07-10T19:38:55Z">
        <w:r>
          <w:rPr>
            <w:rFonts w:hint="eastAsia" w:ascii="宋体" w:hAnsi="宋体" w:eastAsia="黑体" w:cs="黑体"/>
            <w:lang w:val="en-US"/>
          </w:rPr>
          <w:delText>：</w:delText>
        </w:r>
      </w:del>
    </w:p>
    <w:p>
      <w:pPr>
        <w:tabs>
          <w:tab w:val="left" w:pos="960"/>
        </w:tabs>
        <w:overflowPunct w:val="0"/>
        <w:adjustRightInd w:val="0"/>
        <w:snapToGrid w:val="0"/>
        <w:spacing w:beforeLines="0" w:afterLines="0" w:line="590" w:lineRule="exact"/>
        <w:ind w:firstLine="632" w:firstLineChars="200"/>
        <w:rPr>
          <w:del w:id="199" w:author="谢浩然" w:date="2019-07-10T19:38:55Z"/>
          <w:rFonts w:hint="eastAsia" w:ascii="宋体" w:hAnsi="宋体"/>
          <w:kern w:val="0"/>
          <w:szCs w:val="22"/>
          <w:lang w:val="en-US" w:eastAsia="zh-CN"/>
        </w:rPr>
        <w:pPrChange w:id="198" w:author="卢颖东" w:date="2019-04-25T10:07:00Z">
          <w:pPr>
            <w:tabs>
              <w:tab w:val="left" w:pos="960"/>
            </w:tabs>
            <w:adjustRightInd w:val="0"/>
            <w:snapToGrid w:val="0"/>
            <w:spacing w:line="580" w:lineRule="exact"/>
            <w:ind w:firstLine="632" w:firstLineChars="200"/>
          </w:pPr>
        </w:pPrChange>
      </w:pPr>
      <w:del w:id="200" w:author="谢浩然" w:date="2019-07-10T19:38:55Z">
        <w:r>
          <w:rPr>
            <w:rFonts w:hint="eastAsia" w:ascii="宋体" w:hAnsi="宋体"/>
            <w:kern w:val="0"/>
            <w:szCs w:val="22"/>
            <w:lang w:val="en-US" w:eastAsia="zh-CN"/>
          </w:rPr>
          <w:delText>现将法制委员会对《佛山市人民代表大会常务委员会关于修改〈佛山市机动车和非道路移动机械排气污染防治条例〉的决定》（以下简称《决定》）的审查情况报告如下：</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202" w:author="谢浩然" w:date="2019-07-10T19:38:55Z"/>
          <w:rFonts w:hint="eastAsia" w:ascii="宋体" w:hAnsi="宋体"/>
          <w:lang w:val="en-US"/>
        </w:rPr>
        <w:pPrChange w:id="201" w:author="卢颖东" w:date="2019-04-25T10:07: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del w:id="203" w:author="谢浩然" w:date="2019-07-10T19:38:55Z">
        <w:r>
          <w:rPr>
            <w:rFonts w:hint="eastAsia" w:ascii="宋体" w:hAnsi="宋体"/>
            <w:lang w:val="en-US" w:eastAsia="zh-CN"/>
          </w:rPr>
          <w:delText>佛山市人大常委会</w:delText>
        </w:r>
      </w:del>
      <w:del w:id="204" w:author="谢浩然" w:date="2019-07-10T19:38:55Z">
        <w:r>
          <w:rPr>
            <w:rFonts w:hint="eastAsia" w:ascii="宋体" w:hAnsi="宋体" w:cs="Times New Roman"/>
            <w:sz w:val="32"/>
            <w:lang w:eastAsia="zh-CN"/>
          </w:rPr>
          <w:delText>在审议</w:delText>
        </w:r>
      </w:del>
      <w:del w:id="205" w:author="谢浩然" w:date="2019-07-10T19:38:55Z">
        <w:r>
          <w:rPr>
            <w:rFonts w:hint="eastAsia" w:ascii="宋体" w:hAnsi="宋体"/>
            <w:kern w:val="0"/>
            <w:szCs w:val="22"/>
            <w:lang w:val="en-US" w:eastAsia="zh-CN"/>
          </w:rPr>
          <w:delText>《佛山市机动车和非道路移动机械排气污染防治条例</w:delText>
        </w:r>
      </w:del>
      <w:del w:id="206" w:author="谢浩然" w:date="2019-07-10T19:38:55Z">
        <w:r>
          <w:rPr>
            <w:rFonts w:hint="eastAsia" w:ascii="宋体" w:hAnsi="宋体"/>
            <w:sz w:val="32"/>
            <w:szCs w:val="32"/>
            <w:lang w:eastAsia="zh-CN"/>
          </w:rPr>
          <w:delText>修正案（</w:delText>
        </w:r>
      </w:del>
      <w:del w:id="207" w:author="谢浩然" w:date="2019-07-10T19:38:55Z">
        <w:r>
          <w:rPr>
            <w:rFonts w:hint="eastAsia" w:ascii="宋体" w:hAnsi="宋体"/>
            <w:lang w:val="en-US" w:eastAsia="zh-CN"/>
          </w:rPr>
          <w:delText>草案</w:delText>
        </w:r>
      </w:del>
      <w:del w:id="208" w:author="谢浩然" w:date="2019-07-10T19:38:55Z">
        <w:r>
          <w:rPr>
            <w:rFonts w:hint="eastAsia" w:ascii="宋体" w:hAnsi="宋体"/>
            <w:sz w:val="32"/>
            <w:szCs w:val="32"/>
            <w:lang w:eastAsia="zh-CN"/>
          </w:rPr>
          <w:delText>）</w:delText>
        </w:r>
      </w:del>
      <w:del w:id="209" w:author="谢浩然" w:date="2019-07-10T19:38:55Z">
        <w:r>
          <w:rPr>
            <w:rFonts w:hint="eastAsia" w:ascii="宋体" w:hAnsi="宋体"/>
            <w:kern w:val="0"/>
            <w:szCs w:val="22"/>
            <w:lang w:val="en-US" w:eastAsia="zh-CN"/>
          </w:rPr>
          <w:delText>》</w:delText>
        </w:r>
      </w:del>
      <w:del w:id="210" w:author="谢浩然" w:date="2019-07-10T19:38:55Z">
        <w:r>
          <w:rPr>
            <w:rFonts w:hint="eastAsia" w:ascii="宋体" w:hAnsi="宋体"/>
            <w:lang w:val="en-US" w:eastAsia="zh-CN"/>
          </w:rPr>
          <w:delText>的过程中，征求了省人大常委会法制工作委员会的意见。</w:delText>
        </w:r>
      </w:del>
      <w:del w:id="211" w:author="谢浩然" w:date="2019-07-10T19:38:55Z">
        <w:r>
          <w:rPr>
            <w:rFonts w:hint="eastAsia" w:ascii="宋体" w:hAnsi="宋体"/>
            <w:lang w:val="en-US"/>
          </w:rPr>
          <w:delText>法制工作委员会将该修正案草案送省人大</w:delText>
        </w:r>
      </w:del>
      <w:del w:id="212" w:author="谢浩然" w:date="2019-07-10T19:38:55Z">
        <w:r>
          <w:rPr>
            <w:rFonts w:hint="eastAsia" w:ascii="宋体" w:hAnsi="宋体"/>
            <w:lang w:val="en-US" w:eastAsia="zh-CN"/>
          </w:rPr>
          <w:delText>环境资源</w:delText>
        </w:r>
      </w:del>
      <w:del w:id="213" w:author="谢浩然" w:date="2019-07-10T19:38:55Z">
        <w:r>
          <w:rPr>
            <w:rFonts w:hint="eastAsia" w:ascii="宋体" w:hAnsi="宋体"/>
            <w:lang w:val="en-US"/>
          </w:rPr>
          <w:delText>委，省司法厅</w:delText>
        </w:r>
      </w:del>
      <w:del w:id="214" w:author="谢浩然" w:date="2019-07-10T19:38:55Z">
        <w:r>
          <w:rPr>
            <w:rFonts w:hint="eastAsia" w:ascii="宋体" w:hAnsi="宋体"/>
            <w:lang w:val="en-US" w:eastAsia="zh-CN"/>
          </w:rPr>
          <w:delText>、</w:delText>
        </w:r>
      </w:del>
      <w:del w:id="215" w:author="谢浩然" w:date="2019-07-10T19:38:55Z">
        <w:r>
          <w:rPr>
            <w:rFonts w:hint="eastAsia" w:ascii="宋体" w:hAnsi="宋体"/>
            <w:lang w:val="en-US"/>
          </w:rPr>
          <w:delText>省自然资源厅、省生态环境厅、省住房城乡建设厅、省水利厅，省监委</w:delText>
        </w:r>
      </w:del>
      <w:del w:id="216" w:author="谢浩然" w:date="2019-07-10T19:38:55Z">
        <w:r>
          <w:rPr>
            <w:rFonts w:hint="eastAsia" w:ascii="宋体" w:hAnsi="宋体"/>
            <w:lang w:val="en-US" w:eastAsia="zh-CN"/>
          </w:rPr>
          <w:delText>、</w:delText>
        </w:r>
      </w:del>
      <w:del w:id="217" w:author="谢浩然" w:date="2019-07-10T19:38:55Z">
        <w:r>
          <w:rPr>
            <w:rFonts w:hint="eastAsia" w:ascii="宋体" w:hAnsi="宋体"/>
            <w:lang w:val="en-US"/>
          </w:rPr>
          <w:delText>省法院</w:delText>
        </w:r>
      </w:del>
      <w:del w:id="218" w:author="谢浩然" w:date="2019-07-10T19:38:55Z">
        <w:r>
          <w:rPr>
            <w:rFonts w:hint="eastAsia" w:ascii="宋体" w:hAnsi="宋体"/>
            <w:lang w:val="en-US" w:eastAsia="zh-CN"/>
          </w:rPr>
          <w:delText>、</w:delText>
        </w:r>
      </w:del>
      <w:del w:id="219" w:author="谢浩然" w:date="2019-07-10T19:38:55Z">
        <w:r>
          <w:rPr>
            <w:rFonts w:hint="eastAsia" w:ascii="宋体" w:hAnsi="宋体"/>
            <w:lang w:val="en-US"/>
          </w:rPr>
          <w:delText>省检察院等九个单位征求了意见，</w:delText>
        </w:r>
      </w:del>
      <w:del w:id="220" w:author="谢浩然" w:date="2019-07-10T19:38:55Z">
        <w:r>
          <w:rPr>
            <w:rFonts w:hint="eastAsia" w:ascii="宋体" w:hAnsi="宋体"/>
            <w:lang w:val="en-US" w:eastAsia="zh-CN"/>
          </w:rPr>
          <w:delText>并</w:delText>
        </w:r>
      </w:del>
      <w:del w:id="221" w:author="谢浩然" w:date="2019-07-10T19:38:55Z">
        <w:r>
          <w:rPr>
            <w:rFonts w:hint="eastAsia" w:ascii="宋体" w:hAnsi="宋体"/>
            <w:lang w:val="en-US"/>
          </w:rPr>
          <w:delText>进行了研究，提出了有关的意见和建议。</w:delText>
        </w:r>
      </w:del>
      <w:del w:id="222" w:author="谢浩然" w:date="2019-07-10T19:38:55Z">
        <w:r>
          <w:rPr>
            <w:rFonts w:hint="eastAsia" w:ascii="宋体" w:hAnsi="宋体"/>
            <w:lang w:val="en-US" w:eastAsia="zh-CN"/>
          </w:rPr>
          <w:delText>佛山</w:delText>
        </w:r>
      </w:del>
      <w:del w:id="223" w:author="谢浩然" w:date="2019-07-10T19:38:55Z">
        <w:r>
          <w:rPr>
            <w:rFonts w:hint="eastAsia" w:ascii="宋体" w:hAnsi="宋体"/>
            <w:lang w:val="en-US"/>
          </w:rPr>
          <w:delText>市人大常委会认真研究了</w:delText>
        </w:r>
      </w:del>
      <w:del w:id="224" w:author="谢浩然" w:date="2019-07-10T19:38:55Z">
        <w:r>
          <w:rPr>
            <w:rFonts w:hint="eastAsia" w:ascii="宋体" w:hAnsi="宋体" w:eastAsia="仿宋_GB2312" w:cs="仿宋_GB2312"/>
            <w:color w:val="000000"/>
            <w:highlight w:val="none"/>
          </w:rPr>
          <w:delText>省人大常委会法制工作委员会的意见，对</w:delText>
        </w:r>
      </w:del>
      <w:del w:id="225" w:author="谢浩然" w:date="2019-07-10T19:38:55Z">
        <w:r>
          <w:rPr>
            <w:rFonts w:hint="eastAsia" w:ascii="宋体" w:hAnsi="宋体" w:cs="仿宋_GB2312"/>
            <w:color w:val="000000"/>
            <w:highlight w:val="none"/>
            <w:lang w:eastAsia="zh-CN"/>
          </w:rPr>
          <w:delText>修正案草案</w:delText>
        </w:r>
      </w:del>
      <w:del w:id="226" w:author="谢浩然" w:date="2019-07-10T19:38:55Z">
        <w:r>
          <w:rPr>
            <w:rFonts w:hint="eastAsia" w:ascii="宋体" w:hAnsi="宋体" w:eastAsia="仿宋_GB2312" w:cs="仿宋_GB2312"/>
            <w:color w:val="000000"/>
            <w:highlight w:val="none"/>
          </w:rPr>
          <w:delText>作了修改完善。</w:delText>
        </w:r>
      </w:del>
      <w:del w:id="227" w:author="谢浩然" w:date="2019-07-10T19:38:55Z">
        <w:r>
          <w:rPr>
            <w:rFonts w:hint="eastAsia" w:ascii="宋体" w:hAnsi="宋体" w:cs="仿宋_GB2312"/>
            <w:color w:val="000000"/>
            <w:highlight w:val="none"/>
            <w:lang w:val="en-US" w:eastAsia="zh-CN"/>
          </w:rPr>
          <w:delText>2018年12</w:delText>
        </w:r>
      </w:del>
      <w:del w:id="228" w:author="谢浩然" w:date="2019-07-10T19:38:55Z">
        <w:r>
          <w:rPr>
            <w:rFonts w:hint="eastAsia" w:ascii="宋体" w:hAnsi="宋体" w:eastAsia="仿宋_GB2312" w:cs="仿宋_GB2312"/>
            <w:szCs w:val="22"/>
            <w:lang w:val="en-US" w:eastAsia="zh-CN"/>
          </w:rPr>
          <w:delText>月</w:delText>
        </w:r>
      </w:del>
      <w:del w:id="229" w:author="谢浩然" w:date="2019-07-10T19:38:55Z">
        <w:r>
          <w:rPr>
            <w:rFonts w:hint="eastAsia" w:ascii="宋体" w:hAnsi="宋体" w:cs="仿宋_GB2312"/>
            <w:szCs w:val="22"/>
            <w:lang w:val="en-US" w:eastAsia="zh-CN"/>
          </w:rPr>
          <w:delText>28</w:delText>
        </w:r>
      </w:del>
      <w:del w:id="230" w:author="谢浩然" w:date="2019-07-10T19:38:55Z">
        <w:r>
          <w:rPr>
            <w:rFonts w:hint="eastAsia" w:ascii="宋体" w:hAnsi="宋体" w:eastAsia="仿宋_GB2312" w:cs="仿宋_GB2312"/>
            <w:szCs w:val="22"/>
            <w:lang w:val="en-US" w:eastAsia="zh-CN"/>
          </w:rPr>
          <w:delText>日</w:delText>
        </w:r>
      </w:del>
      <w:del w:id="231" w:author="谢浩然" w:date="2019-07-10T19:38:55Z">
        <w:r>
          <w:rPr>
            <w:rFonts w:hint="eastAsia" w:ascii="宋体" w:hAnsi="宋体"/>
            <w:szCs w:val="22"/>
            <w:lang w:val="en-US" w:eastAsia="zh-CN"/>
          </w:rPr>
          <w:delText>，法制工作委员会收到佛山市人大常委会报送省人大常委会的</w:delText>
        </w:r>
      </w:del>
      <w:del w:id="232" w:author="谢浩然" w:date="2019-07-10T19:38:55Z">
        <w:r>
          <w:rPr>
            <w:rFonts w:hint="eastAsia" w:ascii="宋体" w:hAnsi="宋体"/>
            <w:u w:val="none"/>
            <w:lang w:val="en-US" w:eastAsia="zh-CN"/>
          </w:rPr>
          <w:delText>《</w:delText>
        </w:r>
      </w:del>
      <w:del w:id="233" w:author="谢浩然" w:date="2019-07-10T19:38:55Z">
        <w:r>
          <w:rPr>
            <w:rFonts w:hint="eastAsia" w:ascii="宋体" w:hAnsi="宋体"/>
            <w:szCs w:val="22"/>
            <w:u w:val="none"/>
            <w:lang w:val="en-US" w:eastAsia="zh-CN"/>
          </w:rPr>
          <w:delText>关</w:delText>
        </w:r>
      </w:del>
      <w:del w:id="234" w:author="谢浩然" w:date="2019-07-10T19:38:55Z">
        <w:r>
          <w:rPr>
            <w:rFonts w:hint="eastAsia" w:ascii="宋体" w:hAnsi="宋体"/>
            <w:u w:val="none"/>
            <w:lang w:val="en-US" w:eastAsia="zh-CN"/>
          </w:rPr>
          <w:delText>于报请批准</w:delText>
        </w:r>
      </w:del>
      <w:del w:id="235" w:author="谢浩然" w:date="2019-07-10T19:38:55Z">
        <w:r>
          <w:rPr>
            <w:rFonts w:hint="eastAsia" w:ascii="宋体" w:hAnsi="宋体" w:eastAsia="方正小标宋简体" w:cs="方正小标宋简体"/>
            <w:sz w:val="32"/>
            <w:szCs w:val="32"/>
            <w:u w:val="none"/>
          </w:rPr>
          <w:delText>〈</w:delText>
        </w:r>
      </w:del>
      <w:del w:id="236" w:author="谢浩然" w:date="2019-07-10T19:38:55Z">
        <w:r>
          <w:rPr>
            <w:rFonts w:hint="eastAsia" w:ascii="宋体" w:hAnsi="宋体"/>
            <w:sz w:val="32"/>
            <w:szCs w:val="32"/>
            <w:u w:val="none"/>
            <w:lang w:eastAsia="zh-CN"/>
          </w:rPr>
          <w:delText>佛山</w:delText>
        </w:r>
      </w:del>
      <w:del w:id="237" w:author="谢浩然" w:date="2019-07-10T19:38:55Z">
        <w:r>
          <w:rPr>
            <w:rFonts w:hint="eastAsia" w:ascii="宋体" w:hAnsi="宋体" w:eastAsia="仿宋_GB2312"/>
            <w:sz w:val="32"/>
            <w:szCs w:val="32"/>
            <w:u w:val="none"/>
          </w:rPr>
          <w:delText>市人民代表大会常务委员会关于修改</w:delText>
        </w:r>
      </w:del>
      <w:del w:id="238" w:author="谢浩然" w:date="2019-07-10T19:38:55Z">
        <w:r>
          <w:rPr>
            <w:rFonts w:hint="eastAsia" w:ascii="宋体" w:hAnsi="宋体"/>
            <w:u w:val="none"/>
            <w:lang w:val="en-US" w:eastAsia="zh-CN"/>
          </w:rPr>
          <w:delText>《</w:delText>
        </w:r>
      </w:del>
      <w:del w:id="239" w:author="谢浩然" w:date="2019-07-10T19:38:55Z">
        <w:r>
          <w:rPr>
            <w:rFonts w:hint="eastAsia" w:ascii="宋体" w:hAnsi="宋体"/>
            <w:sz w:val="32"/>
            <w:szCs w:val="32"/>
            <w:u w:val="none"/>
            <w:lang w:eastAsia="zh-CN"/>
          </w:rPr>
          <w:delText>佛山市机动车和非道路移动机械排气污染防治条例</w:delText>
        </w:r>
      </w:del>
      <w:del w:id="240" w:author="谢浩然" w:date="2019-07-10T19:38:55Z">
        <w:r>
          <w:rPr>
            <w:rFonts w:hint="eastAsia" w:ascii="宋体" w:hAnsi="宋体" w:eastAsia="仿宋_GB2312"/>
            <w:sz w:val="32"/>
            <w:szCs w:val="32"/>
            <w:u w:val="none"/>
          </w:rPr>
          <w:delText>》的决定</w:delText>
        </w:r>
      </w:del>
      <w:del w:id="241" w:author="谢浩然" w:date="2019-07-10T19:38:55Z">
        <w:r>
          <w:rPr>
            <w:rFonts w:hint="eastAsia" w:ascii="宋体" w:hAnsi="宋体" w:eastAsia="方正小标宋简体" w:cs="方正小标宋简体"/>
            <w:sz w:val="32"/>
            <w:szCs w:val="32"/>
            <w:u w:val="none"/>
          </w:rPr>
          <w:delText>〉</w:delText>
        </w:r>
      </w:del>
      <w:del w:id="242" w:author="谢浩然" w:date="2019-07-10T19:38:55Z">
        <w:r>
          <w:rPr>
            <w:rFonts w:hint="eastAsia" w:ascii="宋体" w:hAnsi="宋体"/>
            <w:u w:val="none"/>
            <w:lang w:val="en-US" w:eastAsia="zh-CN"/>
          </w:rPr>
          <w:delText>的报告</w:delText>
        </w:r>
      </w:del>
      <w:del w:id="243" w:author="谢浩然" w:date="2019-07-10T19:38:55Z">
        <w:r>
          <w:rPr>
            <w:rFonts w:hint="eastAsia" w:ascii="宋体" w:hAnsi="宋体" w:eastAsia="仿宋_GB2312"/>
            <w:sz w:val="32"/>
            <w:szCs w:val="32"/>
            <w:u w:val="none"/>
          </w:rPr>
          <w:delText>》</w:delText>
        </w:r>
      </w:del>
      <w:del w:id="244" w:author="谢浩然" w:date="2019-07-10T19:38:55Z">
        <w:r>
          <w:rPr>
            <w:rFonts w:hint="eastAsia" w:ascii="宋体" w:hAnsi="宋体"/>
            <w:lang w:val="en-US" w:eastAsia="zh-CN"/>
          </w:rPr>
          <w:delText>后，</w:delText>
        </w:r>
      </w:del>
      <w:del w:id="245" w:author="谢浩然" w:date="2019-07-10T19:38:55Z">
        <w:r>
          <w:rPr>
            <w:rFonts w:hint="eastAsia" w:ascii="宋体" w:hAnsi="宋体" w:eastAsia="仿宋_GB2312" w:cs="仿宋_GB2312"/>
            <w:highlight w:val="none"/>
          </w:rPr>
          <w:delText>再次研究，</w:delText>
        </w:r>
      </w:del>
      <w:del w:id="246" w:author="谢浩然" w:date="2019-07-10T19:38:55Z">
        <w:r>
          <w:rPr>
            <w:rFonts w:hint="eastAsia" w:ascii="宋体" w:hAnsi="宋体"/>
            <w:lang w:val="en-US" w:eastAsia="zh-CN"/>
          </w:rPr>
          <w:delText>提出了初步审查意见。2019年3</w:delText>
        </w:r>
      </w:del>
      <w:del w:id="247" w:author="谢浩然" w:date="2019-07-10T19:38:55Z">
        <w:r>
          <w:rPr>
            <w:rFonts w:hint="eastAsia" w:ascii="宋体" w:hAnsi="宋体" w:eastAsia="仿宋_GB2312" w:cs="仿宋_GB2312"/>
            <w:lang w:val="en-US" w:eastAsia="zh-CN"/>
          </w:rPr>
          <w:delText>月</w:delText>
        </w:r>
      </w:del>
      <w:del w:id="248" w:author="谢浩然" w:date="2019-07-10T19:38:55Z">
        <w:r>
          <w:rPr>
            <w:rFonts w:hint="eastAsia" w:ascii="宋体" w:hAnsi="宋体" w:cs="仿宋_GB2312"/>
            <w:lang w:val="en-US" w:eastAsia="zh-CN"/>
          </w:rPr>
          <w:delText>14</w:delText>
        </w:r>
      </w:del>
      <w:del w:id="249" w:author="谢浩然" w:date="2019-07-10T19:38:55Z">
        <w:r>
          <w:rPr>
            <w:rFonts w:hint="eastAsia" w:ascii="宋体" w:hAnsi="宋体" w:eastAsia="仿宋_GB2312" w:cs="仿宋_GB2312"/>
            <w:lang w:val="en-US" w:eastAsia="zh-CN"/>
          </w:rPr>
          <w:delText>日，法制委员会全体会议对《决定》的合法性进行了审查。</w:delText>
        </w:r>
      </w:del>
      <w:del w:id="250" w:author="谢浩然" w:date="2019-07-10T19:38:55Z">
        <w:r>
          <w:rPr>
            <w:rFonts w:hint="eastAsia" w:ascii="宋体" w:hAnsi="宋体"/>
            <w:lang w:val="en-US" w:eastAsia="zh-CN"/>
          </w:rPr>
          <w:delText>经3月18日常委会主任会议讨论决定，将《决定》提请常委会第十一次会议审查。</w:delText>
        </w:r>
      </w:del>
    </w:p>
    <w:p>
      <w:pPr>
        <w:overflowPunct w:val="0"/>
        <w:adjustRightInd/>
        <w:snapToGrid/>
        <w:spacing w:beforeLines="0" w:afterLines="0" w:line="590" w:lineRule="exact"/>
        <w:ind w:firstLine="632" w:firstLineChars="200"/>
        <w:outlineLvl w:val="9"/>
        <w:rPr>
          <w:del w:id="252" w:author="谢浩然" w:date="2019-07-10T19:38:55Z"/>
          <w:rFonts w:hint="eastAsia" w:ascii="宋体" w:hAnsi="宋体"/>
          <w:kern w:val="0"/>
          <w:szCs w:val="22"/>
          <w:lang w:val="en-US" w:eastAsia="zh-CN"/>
        </w:rPr>
        <w:pPrChange w:id="251" w:author="卢颖东" w:date="2019-04-25T10:07:00Z">
          <w:pPr>
            <w:adjustRightInd/>
            <w:snapToGrid/>
            <w:spacing w:line="580" w:lineRule="exact"/>
            <w:ind w:firstLine="632" w:firstLineChars="200"/>
            <w:outlineLvl w:val="9"/>
          </w:pPr>
        </w:pPrChange>
      </w:pPr>
      <w:del w:id="253" w:author="谢浩然" w:date="2019-07-10T19:38:55Z">
        <w:r>
          <w:rPr>
            <w:rFonts w:hint="eastAsia" w:ascii="宋体" w:hAnsi="宋体"/>
            <w:lang w:val="en-US"/>
          </w:rPr>
          <w:delText>法制委员会认为，《决定》与宪法、法律、行政法规和本省的地方性法规不抵触，建议常委会</w:delText>
        </w:r>
      </w:del>
      <w:del w:id="254" w:author="谢浩然" w:date="2019-07-10T19:38:55Z">
        <w:r>
          <w:rPr>
            <w:rFonts w:hint="eastAsia" w:ascii="宋体" w:hAnsi="宋体"/>
            <w:lang w:val="en-US" w:eastAsia="zh-CN"/>
          </w:rPr>
          <w:delText>本次</w:delText>
        </w:r>
      </w:del>
      <w:del w:id="255" w:author="谢浩然" w:date="2019-07-10T19:38:55Z">
        <w:r>
          <w:rPr>
            <w:rFonts w:hint="eastAsia" w:ascii="宋体" w:hAnsi="宋体"/>
            <w:lang w:val="en-US"/>
          </w:rPr>
          <w:delText>会议审查批准。</w:delText>
        </w:r>
      </w:del>
    </w:p>
    <w:p>
      <w:pPr>
        <w:tabs>
          <w:tab w:val="left" w:pos="960"/>
        </w:tabs>
        <w:overflowPunct w:val="0"/>
        <w:adjustRightInd w:val="0"/>
        <w:snapToGrid w:val="0"/>
        <w:spacing w:beforeLines="0" w:afterLines="0" w:line="590" w:lineRule="exact"/>
        <w:ind w:firstLine="632" w:firstLineChars="200"/>
        <w:rPr>
          <w:del w:id="257" w:author="谢浩然" w:date="2019-07-10T19:38:55Z"/>
          <w:rFonts w:hint="eastAsia" w:ascii="宋体" w:hAnsi="宋体"/>
          <w:kern w:val="0"/>
          <w:szCs w:val="22"/>
          <w:lang w:val="en-US" w:eastAsia="zh-CN"/>
        </w:rPr>
        <w:pPrChange w:id="256" w:author="卢颖东" w:date="2019-04-25T10:07:00Z">
          <w:pPr>
            <w:tabs>
              <w:tab w:val="left" w:pos="960"/>
            </w:tabs>
            <w:adjustRightInd w:val="0"/>
            <w:snapToGrid w:val="0"/>
            <w:spacing w:line="580" w:lineRule="exact"/>
            <w:ind w:firstLine="632" w:firstLineChars="200"/>
          </w:pPr>
        </w:pPrChange>
      </w:pPr>
      <w:del w:id="258" w:author="谢浩然" w:date="2019-07-10T19:38:55Z">
        <w:r>
          <w:rPr>
            <w:rFonts w:hint="eastAsia" w:ascii="宋体" w:hAnsi="宋体"/>
            <w:kern w:val="0"/>
            <w:szCs w:val="22"/>
            <w:lang w:val="en-US" w:eastAsia="zh-CN"/>
          </w:rPr>
          <w:delText>以上报告，请予审议。</w:delText>
        </w:r>
      </w:del>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260" w:author="谢浩然" w:date="2019-07-10T19:38:55Z"/>
          <w:rFonts w:hint="default" w:ascii="宋体" w:hAnsi="宋体" w:cs="Times New Roman"/>
          <w:b w:val="0"/>
          <w:bCs w:val="0"/>
          <w:color w:val="000000"/>
          <w:spacing w:val="0"/>
          <w:szCs w:val="32"/>
        </w:rPr>
        <w:pPrChange w:id="259" w:author="卢颖东" w:date="2019-04-25T10:07: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262" w:author="谢浩然" w:date="2019-07-10T19:38:55Z"/>
          <w:rFonts w:hint="default" w:ascii="宋体" w:hAnsi="宋体" w:cs="Times New Roman"/>
          <w:b w:val="0"/>
          <w:bCs w:val="0"/>
          <w:color w:val="000000"/>
          <w:spacing w:val="0"/>
          <w:szCs w:val="32"/>
        </w:rPr>
        <w:pPrChange w:id="261" w:author="卢颖东" w:date="2019-04-25T10:07: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overflowPunct w:val="0"/>
        <w:spacing w:beforeLines="0" w:afterLines="0" w:line="590" w:lineRule="exact"/>
        <w:jc w:val="center"/>
        <w:rPr>
          <w:del w:id="264" w:author="谢浩然" w:date="2019-07-10T19:38:55Z"/>
          <w:rFonts w:hint="default" w:ascii="宋体" w:hAnsi="宋体" w:cs="Times New Roman"/>
          <w:b w:val="0"/>
          <w:bCs w:val="0"/>
          <w:color w:val="000000"/>
          <w:spacing w:val="0"/>
          <w:szCs w:val="32"/>
        </w:rPr>
        <w:pPrChange w:id="263" w:author="卢颖东" w:date="2019-04-25T10:07:00Z">
          <w:pPr>
            <w:overflowPunct w:val="0"/>
            <w:spacing w:line="590" w:lineRule="exact"/>
            <w:jc w:val="center"/>
          </w:pPr>
        </w:pPrChange>
      </w:pPr>
      <w:del w:id="265" w:author="谢浩然" w:date="2019-07-10T19:38:55Z">
        <w:r>
          <w:rPr>
            <w:rFonts w:hint="default" w:ascii="宋体" w:hAnsi="宋体" w:cs="Times New Roman"/>
            <w:b w:val="0"/>
            <w:bCs w:val="0"/>
            <w:color w:val="000000"/>
            <w:spacing w:val="0"/>
            <w:szCs w:val="32"/>
          </w:rPr>
          <w:br w:type="page"/>
        </w:r>
      </w:del>
    </w:p>
    <w:p>
      <w:pPr>
        <w:overflowPunct w:val="0"/>
        <w:spacing w:beforeLines="0" w:afterLines="0" w:line="590" w:lineRule="exact"/>
        <w:jc w:val="center"/>
        <w:rPr>
          <w:del w:id="267" w:author="谢浩然" w:date="2019-07-10T19:38:55Z"/>
          <w:rFonts w:hint="eastAsia" w:ascii="宋体" w:hAnsi="宋体" w:cs="Times New Roman"/>
          <w:b w:val="0"/>
          <w:bCs w:val="0"/>
          <w:color w:val="000000"/>
          <w:spacing w:val="0"/>
          <w:szCs w:val="32"/>
        </w:rPr>
        <w:pPrChange w:id="266" w:author="卢颖东" w:date="2019-04-25T10:07:00Z">
          <w:pPr>
            <w:overflowPunct w:val="0"/>
            <w:spacing w:line="590" w:lineRule="exact"/>
            <w:jc w:val="center"/>
          </w:pPr>
        </w:pPrChange>
      </w:pPr>
    </w:p>
    <w:p>
      <w:pPr>
        <w:overflowPunct w:val="0"/>
        <w:spacing w:beforeLines="0" w:afterLines="0" w:line="590" w:lineRule="exact"/>
        <w:jc w:val="center"/>
        <w:rPr>
          <w:del w:id="269" w:author="谢浩然" w:date="2019-07-10T19:38:55Z"/>
          <w:rFonts w:hint="eastAsia" w:ascii="宋体" w:hAnsi="宋体" w:eastAsia="宋体" w:cs="宋体"/>
          <w:b/>
          <w:bCs/>
          <w:sz w:val="44"/>
          <w:szCs w:val="44"/>
        </w:rPr>
        <w:pPrChange w:id="268" w:author="卢颖东" w:date="2019-04-25T10:07:00Z">
          <w:pPr>
            <w:overflowPunct w:val="0"/>
            <w:spacing w:line="590" w:lineRule="exact"/>
            <w:jc w:val="center"/>
          </w:pPr>
        </w:pPrChange>
      </w:pPr>
      <w:del w:id="270" w:author="谢浩然" w:date="2019-07-10T19:38:55Z">
        <w:r>
          <w:rPr>
            <w:rFonts w:hint="eastAsia" w:ascii="宋体" w:hAnsi="宋体" w:eastAsia="宋体" w:cs="宋体"/>
            <w:sz w:val="44"/>
            <w:szCs w:val="44"/>
            <w:lang w:eastAsia="zh-CN"/>
          </w:rPr>
          <w:delText>佛山</w:delText>
        </w:r>
      </w:del>
      <w:del w:id="271" w:author="谢浩然" w:date="2019-07-10T19:38:55Z">
        <w:r>
          <w:rPr>
            <w:rFonts w:hint="eastAsia" w:ascii="宋体" w:hAnsi="宋体" w:eastAsia="宋体" w:cs="宋体"/>
            <w:sz w:val="44"/>
            <w:szCs w:val="44"/>
          </w:rPr>
          <w:delText>市第</w:delText>
        </w:r>
      </w:del>
      <w:del w:id="272" w:author="谢浩然" w:date="2019-07-10T19:38:55Z">
        <w:r>
          <w:rPr>
            <w:rFonts w:hint="eastAsia" w:ascii="宋体" w:hAnsi="宋体" w:eastAsia="宋体" w:cs="宋体"/>
            <w:sz w:val="44"/>
            <w:szCs w:val="44"/>
            <w:lang w:eastAsia="zh-CN"/>
          </w:rPr>
          <w:delText>十五</w:delText>
        </w:r>
      </w:del>
      <w:del w:id="273" w:author="谢浩然" w:date="2019-07-10T19:38:55Z">
        <w:r>
          <w:rPr>
            <w:rFonts w:hint="eastAsia" w:ascii="宋体" w:hAnsi="宋体" w:eastAsia="宋体" w:cs="宋体"/>
            <w:sz w:val="44"/>
            <w:szCs w:val="44"/>
          </w:rPr>
          <w:delText>届人民代表大会常务委员会</w:delText>
        </w:r>
      </w:del>
    </w:p>
    <w:p>
      <w:pPr>
        <w:overflowPunct w:val="0"/>
        <w:spacing w:beforeLines="0" w:afterLines="0" w:line="590" w:lineRule="exact"/>
        <w:jc w:val="center"/>
        <w:rPr>
          <w:del w:id="275" w:author="谢浩然" w:date="2019-07-10T19:38:55Z"/>
          <w:rFonts w:hint="eastAsia" w:ascii="宋体" w:hAnsi="宋体" w:eastAsia="宋体" w:cs="宋体"/>
          <w:sz w:val="44"/>
          <w:szCs w:val="44"/>
        </w:rPr>
        <w:pPrChange w:id="274" w:author="卢颖东" w:date="2019-04-25T10:07:00Z">
          <w:pPr>
            <w:overflowPunct w:val="0"/>
            <w:spacing w:line="590" w:lineRule="exact"/>
            <w:jc w:val="center"/>
          </w:pPr>
        </w:pPrChange>
      </w:pPr>
      <w:del w:id="276" w:author="谢浩然" w:date="2019-07-10T19:38:55Z">
        <w:r>
          <w:rPr>
            <w:rFonts w:hint="eastAsia" w:ascii="宋体" w:hAnsi="宋体" w:eastAsia="宋体" w:cs="宋体"/>
            <w:sz w:val="44"/>
            <w:szCs w:val="44"/>
          </w:rPr>
          <w:delText xml:space="preserve">公 </w:delText>
        </w:r>
      </w:del>
      <w:del w:id="277" w:author="谢浩然" w:date="2019-07-10T19:38:55Z">
        <w:r>
          <w:rPr>
            <w:rFonts w:hint="eastAsia" w:ascii="宋体" w:hAnsi="宋体" w:eastAsia="宋体" w:cs="宋体"/>
            <w:sz w:val="44"/>
            <w:szCs w:val="44"/>
            <w:lang w:val="en-US" w:eastAsia="zh-CN"/>
          </w:rPr>
          <w:delText xml:space="preserve">  </w:delText>
        </w:r>
      </w:del>
      <w:del w:id="278" w:author="谢浩然" w:date="2019-07-10T19:38:55Z">
        <w:r>
          <w:rPr>
            <w:rFonts w:hint="eastAsia" w:ascii="宋体" w:hAnsi="宋体" w:eastAsia="宋体" w:cs="宋体"/>
            <w:sz w:val="44"/>
            <w:szCs w:val="44"/>
          </w:rPr>
          <w:delText xml:space="preserve"> 告</w:delText>
        </w:r>
      </w:del>
    </w:p>
    <w:p>
      <w:pPr>
        <w:overflowPunct w:val="0"/>
        <w:spacing w:before="0" w:beforeLines="0" w:afterLines="0" w:line="590" w:lineRule="exact"/>
        <w:jc w:val="center"/>
        <w:rPr>
          <w:del w:id="280" w:author="谢浩然" w:date="2019-07-10T19:38:55Z"/>
          <w:rFonts w:hint="eastAsia" w:ascii="宋体" w:hAnsi="宋体" w:eastAsia="楷体_GB2312" w:cs="楷体_GB2312"/>
        </w:rPr>
        <w:pPrChange w:id="279" w:author="卢颖东" w:date="2019-04-25T10:07:00Z">
          <w:pPr>
            <w:overflowPunct w:val="0"/>
            <w:spacing w:line="590" w:lineRule="exact"/>
            <w:jc w:val="center"/>
          </w:pPr>
        </w:pPrChange>
      </w:pPr>
    </w:p>
    <w:p>
      <w:pPr>
        <w:overflowPunct w:val="0"/>
        <w:spacing w:before="0" w:beforeLines="0" w:afterLines="0" w:line="590" w:lineRule="exact"/>
        <w:jc w:val="center"/>
        <w:rPr>
          <w:del w:id="282" w:author="谢浩然" w:date="2019-07-10T19:38:55Z"/>
          <w:rFonts w:ascii="宋体" w:hAnsi="宋体" w:eastAsia="楷体_GB2312"/>
        </w:rPr>
        <w:pPrChange w:id="281" w:author="卢颖东" w:date="2019-04-25T10:07:00Z">
          <w:pPr>
            <w:overflowPunct w:val="0"/>
            <w:spacing w:line="590" w:lineRule="exact"/>
            <w:jc w:val="center"/>
          </w:pPr>
        </w:pPrChange>
      </w:pPr>
      <w:del w:id="283" w:author="谢浩然" w:date="2019-07-10T19:38:55Z">
        <w:r>
          <w:rPr>
            <w:rFonts w:hint="eastAsia" w:ascii="宋体" w:hAnsi="宋体" w:eastAsia="楷体_GB2312" w:cs="楷体_GB2312"/>
          </w:rPr>
          <w:delText>第</w:delText>
        </w:r>
      </w:del>
      <w:del w:id="284" w:author="谢浩然" w:date="2019-07-10T19:38:55Z">
        <w:r>
          <w:rPr>
            <w:rFonts w:hint="eastAsia" w:ascii="宋体" w:hAnsi="宋体" w:eastAsia="楷体_GB2312" w:cs="楷体_GB2312"/>
            <w:lang w:val="en-US" w:eastAsia="zh-CN"/>
          </w:rPr>
          <w:delText>8</w:delText>
        </w:r>
      </w:del>
      <w:del w:id="285" w:author="谢浩然" w:date="2019-07-10T19:38:55Z">
        <w:r>
          <w:rPr>
            <w:rFonts w:hint="eastAsia" w:ascii="宋体" w:hAnsi="宋体" w:eastAsia="楷体_GB2312" w:cs="楷体_GB2312"/>
          </w:rPr>
          <w:delText>号</w:delText>
        </w:r>
      </w:del>
    </w:p>
    <w:p>
      <w:pPr>
        <w:overflowPunct w:val="0"/>
        <w:spacing w:beforeLines="0" w:afterLines="0" w:line="590" w:lineRule="exact"/>
        <w:ind w:firstLine="711" w:firstLineChars="225"/>
        <w:rPr>
          <w:del w:id="287" w:author="谢浩然" w:date="2019-07-10T19:38:55Z"/>
          <w:rFonts w:ascii="宋体" w:hAnsi="宋体" w:eastAsia="宋体"/>
        </w:rPr>
        <w:pPrChange w:id="286" w:author="卢颖东" w:date="2019-04-25T10:07:00Z">
          <w:pPr>
            <w:overflowPunct w:val="0"/>
            <w:spacing w:line="590" w:lineRule="exact"/>
            <w:ind w:firstLine="711" w:firstLineChars="225"/>
          </w:pPr>
        </w:pPrChange>
      </w:pPr>
    </w:p>
    <w:p>
      <w:pPr>
        <w:overflowPunct w:val="0"/>
        <w:spacing w:beforeLines="0" w:afterLines="0" w:line="590" w:lineRule="exact"/>
        <w:ind w:left="0" w:leftChars="0" w:right="0" w:rightChars="0" w:firstLine="632" w:firstLineChars="200"/>
        <w:rPr>
          <w:del w:id="289" w:author="谢浩然" w:date="2019-07-10T19:38:55Z"/>
          <w:rFonts w:hint="eastAsia" w:ascii="宋体" w:hAnsi="宋体" w:cs="仿宋_GB2312"/>
          <w:spacing w:val="0"/>
          <w:szCs w:val="32"/>
        </w:rPr>
        <w:pPrChange w:id="288" w:author="卢颖东" w:date="2019-04-25T10:07:00Z">
          <w:pPr>
            <w:overflowPunct w:val="0"/>
            <w:spacing w:line="590" w:lineRule="exact"/>
            <w:ind w:left="0" w:leftChars="0" w:right="0" w:rightChars="0" w:firstLine="632" w:firstLineChars="200"/>
          </w:pPr>
        </w:pPrChange>
      </w:pPr>
      <w:del w:id="290" w:author="谢浩然" w:date="2019-07-10T19:38:55Z">
        <w:r>
          <w:rPr>
            <w:rFonts w:hint="eastAsia" w:ascii="宋体" w:hAnsi="宋体" w:cs="仿宋_GB2312"/>
            <w:spacing w:val="0"/>
            <w:szCs w:val="32"/>
            <w:lang w:eastAsia="zh-CN"/>
          </w:rPr>
          <w:delText>佛山</w:delText>
        </w:r>
      </w:del>
      <w:del w:id="291" w:author="谢浩然" w:date="2019-07-10T19:38:55Z">
        <w:r>
          <w:rPr>
            <w:rFonts w:hint="eastAsia" w:ascii="宋体" w:hAnsi="宋体" w:cs="仿宋_GB2312"/>
            <w:spacing w:val="0"/>
            <w:szCs w:val="32"/>
          </w:rPr>
          <w:delText>市第十五届人民代表大会常务委员会第</w:delText>
        </w:r>
      </w:del>
      <w:del w:id="292" w:author="谢浩然" w:date="2019-07-10T19:38:55Z">
        <w:r>
          <w:rPr>
            <w:rFonts w:hint="eastAsia" w:ascii="宋体" w:hAnsi="宋体" w:cs="仿宋_GB2312"/>
            <w:spacing w:val="0"/>
            <w:szCs w:val="32"/>
            <w:lang w:eastAsia="zh-CN"/>
          </w:rPr>
          <w:delText>十七</w:delText>
        </w:r>
      </w:del>
      <w:del w:id="293" w:author="谢浩然" w:date="2019-07-10T19:38:55Z">
        <w:r>
          <w:rPr>
            <w:rFonts w:hint="eastAsia" w:ascii="宋体" w:hAnsi="宋体" w:cs="仿宋_GB2312"/>
            <w:spacing w:val="0"/>
            <w:szCs w:val="32"/>
          </w:rPr>
          <w:delText>次会议于</w:delText>
        </w:r>
      </w:del>
      <w:del w:id="294" w:author="谢浩然" w:date="2019-07-10T19:38:55Z">
        <w:r>
          <w:rPr>
            <w:rFonts w:hint="eastAsia" w:ascii="宋体" w:hAnsi="宋体" w:eastAsia="宋体"/>
            <w:bCs/>
            <w:spacing w:val="0"/>
            <w:kern w:val="36"/>
            <w:szCs w:val="32"/>
          </w:rPr>
          <w:delText>2018</w:delText>
        </w:r>
      </w:del>
      <w:del w:id="295" w:author="谢浩然" w:date="2019-07-10T19:38:55Z">
        <w:r>
          <w:rPr>
            <w:rFonts w:hint="eastAsia" w:ascii="宋体" w:hAnsi="宋体" w:cs="仿宋_GB2312"/>
            <w:spacing w:val="0"/>
            <w:szCs w:val="32"/>
          </w:rPr>
          <w:delText>年</w:delText>
        </w:r>
      </w:del>
      <w:del w:id="296" w:author="谢浩然" w:date="2019-07-10T19:38:55Z">
        <w:r>
          <w:rPr>
            <w:rFonts w:hint="eastAsia" w:ascii="宋体" w:hAnsi="宋体" w:eastAsia="宋体"/>
            <w:bCs/>
            <w:spacing w:val="0"/>
            <w:kern w:val="36"/>
            <w:szCs w:val="32"/>
          </w:rPr>
          <w:delText>1</w:delText>
        </w:r>
      </w:del>
      <w:del w:id="297" w:author="谢浩然" w:date="2019-07-10T19:38:55Z">
        <w:r>
          <w:rPr>
            <w:rFonts w:hint="eastAsia" w:ascii="宋体" w:hAnsi="宋体" w:eastAsia="宋体"/>
            <w:bCs/>
            <w:spacing w:val="0"/>
            <w:kern w:val="36"/>
            <w:szCs w:val="32"/>
            <w:lang w:val="en-US" w:eastAsia="zh-CN"/>
          </w:rPr>
          <w:delText>2</w:delText>
        </w:r>
      </w:del>
      <w:del w:id="298" w:author="谢浩然" w:date="2019-07-10T19:38:55Z">
        <w:r>
          <w:rPr>
            <w:rFonts w:hint="eastAsia" w:ascii="宋体" w:hAnsi="宋体" w:cs="仿宋_GB2312"/>
            <w:spacing w:val="0"/>
            <w:szCs w:val="32"/>
          </w:rPr>
          <w:delText>月</w:delText>
        </w:r>
      </w:del>
      <w:del w:id="299" w:author="谢浩然" w:date="2019-07-10T19:38:55Z">
        <w:r>
          <w:rPr>
            <w:rFonts w:hint="eastAsia" w:ascii="宋体" w:hAnsi="宋体" w:eastAsia="宋体"/>
            <w:bCs/>
            <w:spacing w:val="0"/>
            <w:kern w:val="36"/>
            <w:szCs w:val="32"/>
          </w:rPr>
          <w:delText>2</w:delText>
        </w:r>
      </w:del>
      <w:del w:id="300" w:author="谢浩然" w:date="2019-07-10T19:38:55Z">
        <w:r>
          <w:rPr>
            <w:rFonts w:hint="eastAsia" w:ascii="宋体" w:hAnsi="宋体" w:eastAsia="宋体"/>
            <w:bCs/>
            <w:spacing w:val="0"/>
            <w:kern w:val="36"/>
            <w:szCs w:val="32"/>
            <w:lang w:val="en-US" w:eastAsia="zh-CN"/>
          </w:rPr>
          <w:delText>4</w:delText>
        </w:r>
      </w:del>
      <w:del w:id="301" w:author="谢浩然" w:date="2019-07-10T19:38:55Z">
        <w:r>
          <w:rPr>
            <w:rFonts w:hint="eastAsia" w:ascii="宋体" w:hAnsi="宋体" w:cs="仿宋_GB2312"/>
            <w:spacing w:val="0"/>
            <w:szCs w:val="32"/>
          </w:rPr>
          <w:delText>日通过的</w:delText>
        </w:r>
      </w:del>
      <w:del w:id="302" w:author="谢浩然" w:date="2019-07-10T19:38:55Z">
        <w:r>
          <w:rPr>
            <w:rFonts w:hint="eastAsia" w:ascii="宋体" w:hAnsi="宋体" w:cs="仿宋_GB2312"/>
            <w:szCs w:val="32"/>
          </w:rPr>
          <w:delText>《</w:delText>
        </w:r>
      </w:del>
      <w:del w:id="303" w:author="谢浩然" w:date="2019-07-10T19:38:55Z">
        <w:r>
          <w:rPr>
            <w:rFonts w:hint="eastAsia" w:ascii="宋体" w:hAnsi="宋体" w:cs="仿宋_GB2312"/>
            <w:szCs w:val="32"/>
            <w:lang w:eastAsia="zh-CN"/>
          </w:rPr>
          <w:delText>佛山市</w:delText>
        </w:r>
      </w:del>
      <w:del w:id="304" w:author="谢浩然" w:date="2019-07-10T19:38:55Z">
        <w:r>
          <w:rPr>
            <w:rFonts w:hint="eastAsia" w:ascii="宋体" w:hAnsi="宋体" w:cs="仿宋_GB2312"/>
            <w:szCs w:val="32"/>
          </w:rPr>
          <w:delText>人民代表大会常务委员会关于修改〈</w:delText>
        </w:r>
      </w:del>
      <w:del w:id="305" w:author="谢浩然" w:date="2019-07-10T19:38:55Z">
        <w:r>
          <w:rPr>
            <w:rFonts w:hint="eastAsia" w:ascii="宋体" w:hAnsi="宋体" w:cs="仿宋_GB2312"/>
            <w:szCs w:val="32"/>
            <w:lang w:eastAsia="zh-CN"/>
          </w:rPr>
          <w:delText>佛山市机动车和非道路移动机械排气污染防治</w:delText>
        </w:r>
      </w:del>
      <w:del w:id="306" w:author="谢浩然" w:date="2019-07-10T19:38:55Z">
        <w:r>
          <w:rPr>
            <w:rFonts w:hint="eastAsia" w:ascii="宋体" w:hAnsi="宋体" w:cs="仿宋_GB2312"/>
            <w:szCs w:val="32"/>
          </w:rPr>
          <w:delText>条例〉的决定》</w:delText>
        </w:r>
      </w:del>
      <w:del w:id="307" w:author="谢浩然" w:date="2019-07-10T19:38:55Z">
        <w:r>
          <w:rPr>
            <w:rFonts w:hint="eastAsia" w:ascii="宋体" w:hAnsi="宋体" w:cs="仿宋_GB2312"/>
            <w:spacing w:val="0"/>
            <w:szCs w:val="32"/>
          </w:rPr>
          <w:delText>业经广东省第十三届人民代表大会常务委员会第十一次会议于</w:delText>
        </w:r>
      </w:del>
      <w:del w:id="308" w:author="谢浩然" w:date="2019-07-10T19:38:55Z">
        <w:r>
          <w:rPr>
            <w:rFonts w:hint="eastAsia" w:ascii="宋体" w:hAnsi="宋体" w:eastAsia="宋体"/>
            <w:bCs/>
            <w:spacing w:val="0"/>
            <w:kern w:val="36"/>
            <w:szCs w:val="32"/>
          </w:rPr>
          <w:delText>2019</w:delText>
        </w:r>
      </w:del>
      <w:del w:id="309" w:author="谢浩然" w:date="2019-07-10T19:38:55Z">
        <w:r>
          <w:rPr>
            <w:rFonts w:hint="eastAsia" w:ascii="宋体" w:hAnsi="宋体" w:cs="仿宋_GB2312"/>
            <w:spacing w:val="0"/>
            <w:szCs w:val="32"/>
          </w:rPr>
          <w:delText>年</w:delText>
        </w:r>
      </w:del>
      <w:del w:id="310" w:author="谢浩然" w:date="2019-07-10T19:38:55Z">
        <w:r>
          <w:rPr>
            <w:rFonts w:hint="eastAsia" w:ascii="宋体" w:hAnsi="宋体" w:eastAsia="宋体"/>
            <w:bCs/>
            <w:spacing w:val="0"/>
            <w:kern w:val="36"/>
            <w:szCs w:val="32"/>
          </w:rPr>
          <w:delText>3</w:delText>
        </w:r>
      </w:del>
      <w:del w:id="311" w:author="谢浩然" w:date="2019-07-10T19:38:55Z">
        <w:r>
          <w:rPr>
            <w:rFonts w:hint="eastAsia" w:ascii="宋体" w:hAnsi="宋体" w:cs="仿宋_GB2312"/>
            <w:spacing w:val="0"/>
            <w:szCs w:val="32"/>
          </w:rPr>
          <w:delText>月</w:delText>
        </w:r>
      </w:del>
      <w:del w:id="312" w:author="谢浩然" w:date="2019-07-10T19:38:55Z">
        <w:r>
          <w:rPr>
            <w:rFonts w:hint="eastAsia" w:ascii="宋体" w:hAnsi="宋体" w:eastAsia="宋体"/>
            <w:bCs/>
            <w:spacing w:val="0"/>
            <w:kern w:val="36"/>
            <w:szCs w:val="32"/>
          </w:rPr>
          <w:delText>28</w:delText>
        </w:r>
      </w:del>
      <w:del w:id="313" w:author="谢浩然" w:date="2019-07-10T19:38:55Z">
        <w:r>
          <w:rPr>
            <w:rFonts w:hint="eastAsia" w:ascii="宋体" w:hAnsi="宋体" w:cs="仿宋_GB2312"/>
            <w:spacing w:val="0"/>
            <w:szCs w:val="32"/>
          </w:rPr>
          <w:delText>日批准，现予</w:delText>
        </w:r>
      </w:del>
      <w:del w:id="314" w:author="谢浩然" w:date="2019-07-10T19:38:55Z">
        <w:r>
          <w:rPr>
            <w:rFonts w:hint="eastAsia" w:ascii="宋体" w:hAnsi="宋体" w:cs="仿宋_GB2312"/>
            <w:spacing w:val="0"/>
            <w:szCs w:val="32"/>
            <w:lang w:eastAsia="zh-CN"/>
          </w:rPr>
          <w:delText>以</w:delText>
        </w:r>
      </w:del>
      <w:del w:id="315" w:author="谢浩然" w:date="2019-07-10T19:38:55Z">
        <w:r>
          <w:rPr>
            <w:rFonts w:hint="eastAsia" w:ascii="宋体" w:hAnsi="宋体" w:cs="仿宋_GB2312"/>
            <w:spacing w:val="0"/>
            <w:szCs w:val="32"/>
          </w:rPr>
          <w:delText>公布，自公布之日起施行。</w:delText>
        </w:r>
      </w:del>
    </w:p>
    <w:p>
      <w:pPr>
        <w:overflowPunct w:val="0"/>
        <w:spacing w:beforeLines="0" w:afterLines="0" w:line="590" w:lineRule="exact"/>
        <w:ind w:right="0" w:firstLine="632" w:firstLineChars="200"/>
        <w:rPr>
          <w:del w:id="317" w:author="谢浩然" w:date="2019-07-10T19:38:55Z"/>
          <w:rFonts w:ascii="宋体" w:hAnsi="宋体" w:eastAsia="仿宋_GB2312"/>
        </w:rPr>
        <w:pPrChange w:id="316" w:author="卢颖东" w:date="2019-04-25T10:07:00Z">
          <w:pPr>
            <w:overflowPunct w:val="0"/>
            <w:spacing w:line="590" w:lineRule="exact"/>
            <w:ind w:right="0" w:firstLine="632" w:firstLineChars="200"/>
          </w:pPr>
        </w:pPrChange>
      </w:pPr>
    </w:p>
    <w:p>
      <w:pPr>
        <w:overflowPunct w:val="0"/>
        <w:spacing w:beforeLines="0" w:afterLines="0" w:line="590" w:lineRule="exact"/>
        <w:ind w:right="0" w:firstLine="632" w:firstLineChars="200"/>
        <w:jc w:val="right"/>
        <w:rPr>
          <w:del w:id="319" w:author="谢浩然" w:date="2019-07-10T19:38:55Z"/>
          <w:rFonts w:ascii="宋体" w:hAnsi="宋体" w:eastAsia="仿宋_GB2312"/>
        </w:rPr>
        <w:pPrChange w:id="318" w:author="卢颖东" w:date="2019-04-25T10:07:00Z">
          <w:pPr>
            <w:overflowPunct w:val="0"/>
            <w:spacing w:line="590" w:lineRule="exact"/>
            <w:ind w:right="0" w:firstLine="632" w:firstLineChars="200"/>
            <w:jc w:val="right"/>
          </w:pPr>
        </w:pPrChange>
      </w:pPr>
    </w:p>
    <w:p>
      <w:pPr>
        <w:wordWrap w:val="0"/>
        <w:overflowPunct w:val="0"/>
        <w:spacing w:beforeLines="0" w:afterLines="0" w:line="590" w:lineRule="exact"/>
        <w:ind w:right="25"/>
        <w:jc w:val="right"/>
        <w:rPr>
          <w:del w:id="321" w:author="谢浩然" w:date="2019-07-10T19:38:55Z"/>
          <w:rFonts w:ascii="宋体" w:hAnsi="宋体" w:eastAsia="仿宋_GB2312"/>
          <w:lang w:val="en-US"/>
        </w:rPr>
        <w:pPrChange w:id="320" w:author="卢颖东" w:date="2019-04-25T10:07:00Z">
          <w:pPr>
            <w:wordWrap w:val="0"/>
            <w:overflowPunct w:val="0"/>
            <w:spacing w:line="590" w:lineRule="exact"/>
            <w:ind w:right="25"/>
            <w:jc w:val="right"/>
          </w:pPr>
        </w:pPrChange>
      </w:pPr>
      <w:del w:id="322" w:author="谢浩然" w:date="2019-07-10T19:38:55Z">
        <w:r>
          <w:rPr>
            <w:rFonts w:ascii="宋体" w:hAnsi="宋体" w:eastAsia="仿宋_GB2312" w:cs="宋体"/>
          </w:rPr>
          <w:delText xml:space="preserve"> </w:delText>
        </w:r>
      </w:del>
      <w:del w:id="323" w:author="谢浩然" w:date="2019-07-10T19:38:55Z">
        <w:r>
          <w:rPr>
            <w:rFonts w:hint="eastAsia" w:ascii="宋体" w:hAnsi="宋体" w:cs="仿宋_GB2312"/>
            <w:lang w:eastAsia="zh-CN"/>
          </w:rPr>
          <w:delText>佛山</w:delText>
        </w:r>
      </w:del>
      <w:del w:id="324" w:author="谢浩然" w:date="2019-07-10T19:38:55Z">
        <w:r>
          <w:rPr>
            <w:rFonts w:hint="eastAsia" w:ascii="宋体" w:hAnsi="宋体" w:eastAsia="仿宋_GB2312" w:cs="仿宋_GB2312"/>
          </w:rPr>
          <w:delText>市人民代表大会常务委员会</w:delText>
        </w:r>
      </w:del>
      <w:del w:id="325" w:author="谢浩然" w:date="2019-07-10T19:38:55Z">
        <w:r>
          <w:rPr>
            <w:rFonts w:hint="eastAsia" w:ascii="宋体" w:hAnsi="宋体" w:cs="宋体"/>
            <w:lang w:val="en-US" w:eastAsia="zh-CN"/>
          </w:rPr>
          <w:delText xml:space="preserve">    </w:delText>
        </w:r>
      </w:del>
      <w:ins w:id="326" w:author="卢颖东" w:date="2019-04-25T10:07:00Z">
        <w:del w:id="327" w:author="谢浩然" w:date="2019-07-10T19:38:55Z">
          <w:r>
            <w:rPr>
              <w:rFonts w:hint="eastAsia" w:ascii="宋体" w:hAnsi="宋体" w:cs="宋体"/>
              <w:lang w:val="en-US" w:eastAsia="zh-CN"/>
            </w:rPr>
            <w:delText xml:space="preserve">    </w:delText>
          </w:r>
        </w:del>
      </w:ins>
    </w:p>
    <w:p>
      <w:pPr>
        <w:overflowPunct w:val="0"/>
        <w:spacing w:beforeLines="0" w:afterLines="0" w:line="590" w:lineRule="exact"/>
        <w:ind w:right="605" w:firstLine="3840" w:firstLineChars="1215"/>
        <w:jc w:val="center"/>
        <w:rPr>
          <w:del w:id="329" w:author="谢浩然" w:date="2019-07-10T19:38:55Z"/>
          <w:rFonts w:ascii="宋体" w:hAnsi="宋体" w:eastAsia="仿宋_GB2312"/>
        </w:rPr>
        <w:pPrChange w:id="328" w:author="卢颖东" w:date="2019-04-25T10:07:00Z">
          <w:pPr>
            <w:overflowPunct w:val="0"/>
            <w:spacing w:line="590" w:lineRule="exact"/>
            <w:ind w:right="605" w:firstLine="3840" w:firstLineChars="1215"/>
            <w:jc w:val="center"/>
          </w:pPr>
        </w:pPrChange>
      </w:pPr>
      <w:del w:id="330" w:author="谢浩然" w:date="2019-07-10T19:38:55Z">
        <w:r>
          <w:rPr>
            <w:rFonts w:ascii="宋体" w:hAnsi="宋体" w:eastAsia="仿宋_GB2312" w:cs="宋体"/>
          </w:rPr>
          <w:delText>201</w:delText>
        </w:r>
      </w:del>
      <w:del w:id="331" w:author="谢浩然" w:date="2019-07-10T19:38:55Z">
        <w:r>
          <w:rPr>
            <w:rFonts w:hint="eastAsia" w:ascii="宋体" w:hAnsi="宋体" w:cs="宋体"/>
            <w:lang w:val="en-US" w:eastAsia="zh-CN"/>
          </w:rPr>
          <w:delText>9</w:delText>
        </w:r>
      </w:del>
      <w:del w:id="332" w:author="谢浩然" w:date="2019-07-10T19:38:55Z">
        <w:r>
          <w:rPr>
            <w:rFonts w:hint="eastAsia" w:ascii="宋体" w:hAnsi="宋体" w:eastAsia="仿宋_GB2312" w:cs="仿宋_GB2312"/>
          </w:rPr>
          <w:delText>年</w:delText>
        </w:r>
      </w:del>
      <w:del w:id="333" w:author="谢浩然" w:date="2019-07-10T19:38:55Z">
        <w:r>
          <w:rPr>
            <w:rFonts w:hint="eastAsia" w:ascii="宋体" w:hAnsi="宋体" w:cs="宋体"/>
            <w:lang w:val="en-US" w:eastAsia="zh-CN"/>
          </w:rPr>
          <w:delText>4</w:delText>
        </w:r>
      </w:del>
      <w:del w:id="334" w:author="谢浩然" w:date="2019-07-10T19:38:55Z">
        <w:r>
          <w:rPr>
            <w:rFonts w:hint="eastAsia" w:ascii="宋体" w:hAnsi="宋体" w:eastAsia="仿宋_GB2312" w:cs="仿宋_GB2312"/>
          </w:rPr>
          <w:delText>月</w:delText>
        </w:r>
      </w:del>
      <w:del w:id="335" w:author="谢浩然" w:date="2019-07-10T19:38:55Z">
        <w:r>
          <w:rPr>
            <w:rFonts w:hint="eastAsia" w:ascii="宋体" w:hAnsi="宋体" w:cs="宋体"/>
            <w:lang w:val="en-US" w:eastAsia="zh-CN"/>
          </w:rPr>
          <w:delText>8</w:delText>
        </w:r>
      </w:del>
      <w:del w:id="336" w:author="谢浩然" w:date="2019-07-10T19:38:55Z">
        <w:r>
          <w:rPr>
            <w:rFonts w:hint="eastAsia" w:ascii="宋体" w:hAnsi="宋体" w:eastAsia="仿宋_GB2312" w:cs="仿宋_GB2312"/>
          </w:rPr>
          <w:delText>日</w:delText>
        </w:r>
      </w:del>
    </w:p>
    <w:p>
      <w:pPr>
        <w:overflowPunct w:val="0"/>
        <w:spacing w:beforeLines="0" w:afterLines="0" w:line="590" w:lineRule="exact"/>
        <w:jc w:val="center"/>
        <w:rPr>
          <w:del w:id="338" w:author="谢浩然" w:date="2019-07-10T19:38:55Z"/>
          <w:rFonts w:hint="eastAsia" w:ascii="宋体" w:hAnsi="宋体" w:eastAsia="宋体" w:cs="宋体"/>
          <w:szCs w:val="32"/>
        </w:rPr>
        <w:pPrChange w:id="337" w:author="卢颖东" w:date="2019-04-25T10:07:00Z">
          <w:pPr>
            <w:overflowPunct w:val="0"/>
            <w:spacing w:line="590" w:lineRule="exact"/>
            <w:jc w:val="center"/>
          </w:pPr>
        </w:pPrChange>
      </w:pPr>
      <w:del w:id="339" w:author="谢浩然" w:date="2019-07-10T19:38:55Z">
        <w:r>
          <w:rPr>
            <w:rFonts w:hint="eastAsia" w:ascii="宋体" w:hAnsi="宋体"/>
            <w:szCs w:val="32"/>
          </w:rPr>
          <w:br w:type="page"/>
        </w:r>
      </w:del>
    </w:p>
    <w:p>
      <w:pPr>
        <w:overflowPunct w:val="0"/>
        <w:spacing w:beforeLines="0" w:afterLines="0" w:line="590" w:lineRule="exact"/>
        <w:jc w:val="center"/>
        <w:rPr>
          <w:del w:id="341" w:author="谢浩然" w:date="2019-07-10T19:38:55Z"/>
          <w:rFonts w:hint="eastAsia" w:ascii="宋体" w:hAnsi="宋体" w:eastAsia="宋体" w:cs="宋体"/>
          <w:szCs w:val="32"/>
        </w:rPr>
        <w:pPrChange w:id="340" w:author="卢颖东" w:date="2019-04-25T10:07:00Z">
          <w:pPr>
            <w:overflowPunct w:val="0"/>
            <w:spacing w:line="590" w:lineRule="exact"/>
            <w:jc w:val="center"/>
          </w:pPr>
        </w:pPrChange>
      </w:pPr>
    </w:p>
    <w:p>
      <w:pPr>
        <w:overflowPunct w:val="0"/>
        <w:spacing w:beforeLines="0" w:afterLines="0" w:line="590" w:lineRule="exact"/>
        <w:jc w:val="center"/>
        <w:rPr>
          <w:del w:id="343" w:author="谢浩然" w:date="2019-07-10T19:38:55Z"/>
          <w:rFonts w:hint="eastAsia" w:ascii="宋体" w:hAnsi="宋体" w:eastAsia="宋体" w:cs="宋体"/>
          <w:bCs/>
          <w:sz w:val="44"/>
          <w:szCs w:val="44"/>
        </w:rPr>
        <w:pPrChange w:id="342" w:author="卢颖东" w:date="2019-04-25T10:07:00Z">
          <w:pPr>
            <w:overflowPunct w:val="0"/>
            <w:spacing w:line="590" w:lineRule="exact"/>
            <w:jc w:val="center"/>
          </w:pPr>
        </w:pPrChange>
      </w:pPr>
      <w:del w:id="344" w:author="谢浩然" w:date="2019-07-10T19:38:55Z">
        <w:r>
          <w:rPr>
            <w:rFonts w:hint="eastAsia" w:ascii="宋体" w:hAnsi="宋体" w:eastAsia="宋体" w:cs="宋体"/>
            <w:bCs/>
            <w:sz w:val="44"/>
            <w:szCs w:val="44"/>
            <w:lang w:eastAsia="zh-CN"/>
          </w:rPr>
          <w:delText>佛山</w:delText>
        </w:r>
      </w:del>
      <w:del w:id="345" w:author="谢浩然" w:date="2019-07-10T19:38:55Z">
        <w:r>
          <w:rPr>
            <w:rFonts w:hint="eastAsia" w:ascii="宋体" w:hAnsi="宋体" w:eastAsia="宋体" w:cs="宋体"/>
            <w:bCs/>
            <w:sz w:val="44"/>
            <w:szCs w:val="44"/>
          </w:rPr>
          <w:delText>市人民代表大会常务委员会关于修改</w:delText>
        </w:r>
      </w:del>
    </w:p>
    <w:p>
      <w:pPr>
        <w:overflowPunct w:val="0"/>
        <w:spacing w:beforeLines="0" w:afterLines="0" w:line="590" w:lineRule="exact"/>
        <w:jc w:val="center"/>
        <w:rPr>
          <w:del w:id="347" w:author="谢浩然" w:date="2019-07-10T19:38:55Z"/>
          <w:rFonts w:hint="eastAsia" w:ascii="宋体" w:hAnsi="宋体" w:eastAsia="宋体" w:cs="宋体"/>
          <w:bCs/>
          <w:sz w:val="44"/>
          <w:szCs w:val="44"/>
          <w:lang w:eastAsia="zh-CN"/>
        </w:rPr>
        <w:pPrChange w:id="346" w:author="卢颖东" w:date="2019-04-25T10:07:00Z">
          <w:pPr>
            <w:overflowPunct w:val="0"/>
            <w:spacing w:line="590" w:lineRule="exact"/>
            <w:jc w:val="center"/>
          </w:pPr>
        </w:pPrChange>
      </w:pPr>
      <w:del w:id="348" w:author="谢浩然" w:date="2019-07-10T19:38:55Z">
        <w:r>
          <w:rPr>
            <w:rFonts w:hint="eastAsia" w:ascii="宋体" w:hAnsi="宋体" w:eastAsia="宋体" w:cs="宋体"/>
            <w:bCs/>
            <w:sz w:val="44"/>
            <w:szCs w:val="44"/>
          </w:rPr>
          <w:delText>《</w:delText>
        </w:r>
      </w:del>
      <w:del w:id="349" w:author="谢浩然" w:date="2019-07-10T19:38:55Z">
        <w:r>
          <w:rPr>
            <w:rFonts w:hint="eastAsia" w:ascii="宋体" w:hAnsi="宋体" w:eastAsia="宋体" w:cs="宋体"/>
            <w:bCs/>
            <w:sz w:val="44"/>
            <w:szCs w:val="44"/>
            <w:lang w:eastAsia="zh-CN"/>
          </w:rPr>
          <w:delText>佛山市机动车和非道路移动机械排气</w:delText>
        </w:r>
      </w:del>
    </w:p>
    <w:p>
      <w:pPr>
        <w:overflowPunct w:val="0"/>
        <w:spacing w:beforeLines="0" w:afterLines="0" w:line="590" w:lineRule="exact"/>
        <w:jc w:val="center"/>
        <w:rPr>
          <w:del w:id="351" w:author="谢浩然" w:date="2019-07-10T19:38:55Z"/>
          <w:rFonts w:hint="eastAsia" w:ascii="宋体" w:hAnsi="宋体" w:eastAsia="宋体" w:cs="宋体"/>
          <w:bCs/>
          <w:sz w:val="44"/>
          <w:szCs w:val="44"/>
        </w:rPr>
        <w:pPrChange w:id="350" w:author="卢颖东" w:date="2019-04-25T10:07:00Z">
          <w:pPr>
            <w:overflowPunct w:val="0"/>
            <w:spacing w:line="590" w:lineRule="exact"/>
            <w:jc w:val="center"/>
          </w:pPr>
        </w:pPrChange>
      </w:pPr>
      <w:del w:id="352" w:author="谢浩然" w:date="2019-07-10T19:38:55Z">
        <w:r>
          <w:rPr>
            <w:rFonts w:hint="eastAsia" w:ascii="宋体" w:hAnsi="宋体" w:eastAsia="宋体" w:cs="宋体"/>
            <w:bCs/>
            <w:sz w:val="44"/>
            <w:szCs w:val="44"/>
            <w:lang w:eastAsia="zh-CN"/>
          </w:rPr>
          <w:delText>污染防治</w:delText>
        </w:r>
      </w:del>
      <w:del w:id="353" w:author="谢浩然" w:date="2019-07-10T19:38:55Z">
        <w:r>
          <w:rPr>
            <w:rFonts w:hint="eastAsia" w:ascii="宋体" w:hAnsi="宋体" w:eastAsia="宋体" w:cs="宋体"/>
            <w:bCs/>
            <w:sz w:val="44"/>
            <w:szCs w:val="44"/>
          </w:rPr>
          <w:delText>条例》的决定</w:delText>
        </w:r>
      </w:del>
    </w:p>
    <w:p>
      <w:pPr>
        <w:overflowPunct w:val="0"/>
        <w:spacing w:beforeLines="0" w:afterLines="0" w:line="590" w:lineRule="exact"/>
        <w:ind w:firstLine="0" w:firstLineChars="0"/>
        <w:jc w:val="center"/>
        <w:rPr>
          <w:del w:id="355" w:author="谢浩然" w:date="2019-07-10T19:38:55Z"/>
          <w:rFonts w:hint="eastAsia" w:ascii="宋体" w:hAnsi="宋体" w:eastAsia="楷体_GB2312" w:cs="楷体_GB2312"/>
          <w:szCs w:val="32"/>
        </w:rPr>
        <w:pPrChange w:id="354" w:author="卢颖东" w:date="2019-04-25T10:07:00Z">
          <w:pPr>
            <w:overflowPunct w:val="0"/>
            <w:spacing w:line="590" w:lineRule="exact"/>
            <w:ind w:firstLine="0" w:firstLineChars="0"/>
            <w:jc w:val="center"/>
          </w:pPr>
        </w:pPrChange>
      </w:pPr>
      <w:del w:id="356" w:author="谢浩然" w:date="2019-07-10T19:38:55Z">
        <w:r>
          <w:rPr>
            <w:rFonts w:hint="eastAsia" w:ascii="宋体" w:hAnsi="宋体" w:eastAsia="楷体_GB2312" w:cs="楷体_GB2312"/>
            <w:spacing w:val="0"/>
            <w:szCs w:val="32"/>
          </w:rPr>
          <w:delText>（</w:delText>
        </w:r>
      </w:del>
      <w:del w:id="357" w:author="谢浩然" w:date="2019-07-10T19:38:55Z">
        <w:r>
          <w:rPr>
            <w:rFonts w:hint="eastAsia" w:ascii="宋体" w:hAnsi="宋体" w:eastAsia="宋体" w:cs="宋体"/>
            <w:szCs w:val="32"/>
          </w:rPr>
          <w:delText>2018</w:delText>
        </w:r>
      </w:del>
      <w:del w:id="358" w:author="谢浩然" w:date="2019-07-10T19:38:55Z">
        <w:r>
          <w:rPr>
            <w:rFonts w:hint="eastAsia" w:ascii="宋体" w:hAnsi="宋体" w:eastAsia="楷体_GB2312" w:cs="楷体_GB2312"/>
            <w:szCs w:val="32"/>
          </w:rPr>
          <w:delText>年</w:delText>
        </w:r>
      </w:del>
      <w:del w:id="359" w:author="谢浩然" w:date="2019-07-10T19:38:55Z">
        <w:r>
          <w:rPr>
            <w:rFonts w:hint="eastAsia" w:ascii="宋体" w:hAnsi="宋体" w:eastAsia="宋体" w:cs="宋体"/>
            <w:szCs w:val="32"/>
          </w:rPr>
          <w:delText>1</w:delText>
        </w:r>
      </w:del>
      <w:del w:id="360" w:author="谢浩然" w:date="2019-07-10T19:38:55Z">
        <w:r>
          <w:rPr>
            <w:rFonts w:hint="eastAsia" w:ascii="宋体" w:hAnsi="宋体" w:eastAsia="宋体" w:cs="宋体"/>
            <w:szCs w:val="32"/>
            <w:lang w:val="en-US" w:eastAsia="zh-CN"/>
          </w:rPr>
          <w:delText>2</w:delText>
        </w:r>
      </w:del>
      <w:del w:id="361" w:author="谢浩然" w:date="2019-07-10T19:38:55Z">
        <w:r>
          <w:rPr>
            <w:rFonts w:hint="eastAsia" w:ascii="宋体" w:hAnsi="宋体" w:eastAsia="楷体_GB2312" w:cs="楷体_GB2312"/>
            <w:szCs w:val="32"/>
          </w:rPr>
          <w:delText>月</w:delText>
        </w:r>
      </w:del>
      <w:del w:id="362" w:author="谢浩然" w:date="2019-07-10T19:38:55Z">
        <w:r>
          <w:rPr>
            <w:rFonts w:hint="eastAsia" w:ascii="宋体" w:hAnsi="宋体" w:eastAsia="宋体" w:cs="宋体"/>
            <w:szCs w:val="32"/>
          </w:rPr>
          <w:delText>2</w:delText>
        </w:r>
      </w:del>
      <w:del w:id="363" w:author="谢浩然" w:date="2019-07-10T19:38:55Z">
        <w:r>
          <w:rPr>
            <w:rFonts w:hint="eastAsia" w:ascii="宋体" w:hAnsi="宋体" w:eastAsia="宋体" w:cs="宋体"/>
            <w:szCs w:val="32"/>
            <w:lang w:val="en-US" w:eastAsia="zh-CN"/>
          </w:rPr>
          <w:delText>4</w:delText>
        </w:r>
      </w:del>
      <w:del w:id="364" w:author="谢浩然" w:date="2019-07-10T19:38:55Z">
        <w:r>
          <w:rPr>
            <w:rFonts w:hint="eastAsia" w:ascii="宋体" w:hAnsi="宋体" w:eastAsia="楷体_GB2312" w:cs="楷体_GB2312"/>
            <w:szCs w:val="32"/>
          </w:rPr>
          <w:delText>日</w:delText>
        </w:r>
      </w:del>
      <w:del w:id="365" w:author="谢浩然" w:date="2019-07-10T19:38:55Z">
        <w:r>
          <w:rPr>
            <w:rFonts w:hint="eastAsia" w:ascii="宋体" w:hAnsi="宋体" w:eastAsia="楷体_GB2312" w:cs="楷体_GB2312"/>
            <w:szCs w:val="32"/>
            <w:lang w:eastAsia="zh-CN"/>
          </w:rPr>
          <w:delText>佛山</w:delText>
        </w:r>
      </w:del>
      <w:del w:id="366" w:author="谢浩然" w:date="2019-07-10T19:38:55Z">
        <w:r>
          <w:rPr>
            <w:rFonts w:hint="eastAsia" w:ascii="宋体" w:hAnsi="宋体" w:eastAsia="楷体_GB2312" w:cs="楷体_GB2312"/>
            <w:szCs w:val="32"/>
          </w:rPr>
          <w:delText>市第十五届人民代表大会常务委员会</w:delText>
        </w:r>
      </w:del>
    </w:p>
    <w:p>
      <w:pPr>
        <w:overflowPunct w:val="0"/>
        <w:spacing w:beforeLines="0" w:afterLines="0" w:line="590" w:lineRule="exact"/>
        <w:ind w:firstLine="0" w:firstLineChars="0"/>
        <w:jc w:val="center"/>
        <w:rPr>
          <w:del w:id="368" w:author="谢浩然" w:date="2019-07-10T19:38:55Z"/>
          <w:rFonts w:hint="eastAsia" w:ascii="宋体" w:hAnsi="宋体" w:eastAsia="楷体_GB2312" w:cs="楷体_GB2312"/>
          <w:spacing w:val="0"/>
          <w:szCs w:val="32"/>
        </w:rPr>
        <w:pPrChange w:id="367" w:author="卢颖东" w:date="2019-04-25T10:07:00Z">
          <w:pPr>
            <w:overflowPunct w:val="0"/>
            <w:spacing w:line="590" w:lineRule="exact"/>
            <w:ind w:firstLine="0" w:firstLineChars="0"/>
            <w:jc w:val="center"/>
          </w:pPr>
        </w:pPrChange>
      </w:pPr>
      <w:del w:id="369" w:author="谢浩然" w:date="2019-07-10T19:38:55Z">
        <w:r>
          <w:rPr>
            <w:rFonts w:hint="eastAsia" w:ascii="宋体" w:hAnsi="宋体" w:eastAsia="楷体_GB2312" w:cs="楷体_GB2312"/>
            <w:szCs w:val="32"/>
          </w:rPr>
          <w:delText>第十</w:delText>
        </w:r>
      </w:del>
      <w:del w:id="370" w:author="谢浩然" w:date="2019-07-10T19:38:55Z">
        <w:r>
          <w:rPr>
            <w:rFonts w:hint="eastAsia" w:ascii="宋体" w:hAnsi="宋体" w:eastAsia="楷体_GB2312" w:cs="楷体_GB2312"/>
            <w:szCs w:val="32"/>
            <w:lang w:eastAsia="zh-CN"/>
          </w:rPr>
          <w:delText>七</w:delText>
        </w:r>
      </w:del>
      <w:del w:id="371" w:author="谢浩然" w:date="2019-07-10T19:38:55Z">
        <w:r>
          <w:rPr>
            <w:rFonts w:hint="eastAsia" w:ascii="宋体" w:hAnsi="宋体" w:eastAsia="楷体_GB2312" w:cs="楷体_GB2312"/>
            <w:szCs w:val="32"/>
          </w:rPr>
          <w:delText>次会议通过</w:delText>
        </w:r>
      </w:del>
      <w:del w:id="372" w:author="谢浩然" w:date="2019-07-10T19:38:55Z">
        <w:r>
          <w:rPr>
            <w:rFonts w:hint="eastAsia" w:ascii="宋体" w:hAnsi="宋体" w:eastAsia="楷体_GB2312" w:cs="楷体_GB2312"/>
            <w:spacing w:val="0"/>
            <w:szCs w:val="32"/>
          </w:rPr>
          <w:delText xml:space="preserve">  </w:delText>
        </w:r>
      </w:del>
      <w:del w:id="373" w:author="谢浩然" w:date="2019-07-10T19:38:55Z">
        <w:r>
          <w:rPr>
            <w:rFonts w:hint="eastAsia" w:ascii="宋体" w:hAnsi="宋体" w:eastAsia="宋体" w:cs="宋体"/>
            <w:spacing w:val="0"/>
            <w:szCs w:val="32"/>
          </w:rPr>
          <w:delText>2019</w:delText>
        </w:r>
      </w:del>
      <w:del w:id="374" w:author="谢浩然" w:date="2019-07-10T19:38:55Z">
        <w:r>
          <w:rPr>
            <w:rFonts w:hint="eastAsia" w:ascii="宋体" w:hAnsi="宋体" w:eastAsia="楷体_GB2312" w:cs="楷体_GB2312"/>
            <w:spacing w:val="0"/>
            <w:szCs w:val="32"/>
          </w:rPr>
          <w:delText>年</w:delText>
        </w:r>
      </w:del>
      <w:del w:id="375" w:author="谢浩然" w:date="2019-07-10T19:38:55Z">
        <w:r>
          <w:rPr>
            <w:rFonts w:hint="eastAsia" w:ascii="宋体" w:hAnsi="宋体" w:eastAsia="宋体" w:cs="宋体"/>
            <w:spacing w:val="0"/>
            <w:szCs w:val="32"/>
          </w:rPr>
          <w:delText>3</w:delText>
        </w:r>
      </w:del>
      <w:del w:id="376" w:author="谢浩然" w:date="2019-07-10T19:38:55Z">
        <w:r>
          <w:rPr>
            <w:rFonts w:hint="eastAsia" w:ascii="宋体" w:hAnsi="宋体" w:eastAsia="楷体_GB2312" w:cs="楷体_GB2312"/>
            <w:spacing w:val="0"/>
            <w:szCs w:val="32"/>
          </w:rPr>
          <w:delText>月</w:delText>
        </w:r>
      </w:del>
      <w:del w:id="377" w:author="谢浩然" w:date="2019-07-10T19:38:55Z">
        <w:r>
          <w:rPr>
            <w:rFonts w:hint="eastAsia" w:ascii="宋体" w:hAnsi="宋体" w:eastAsia="宋体" w:cs="宋体"/>
            <w:spacing w:val="0"/>
            <w:szCs w:val="32"/>
          </w:rPr>
          <w:delText>28</w:delText>
        </w:r>
      </w:del>
      <w:del w:id="378" w:author="谢浩然" w:date="2019-07-10T19:38:55Z">
        <w:r>
          <w:rPr>
            <w:rFonts w:hint="eastAsia" w:ascii="宋体" w:hAnsi="宋体" w:eastAsia="楷体_GB2312" w:cs="楷体_GB2312"/>
            <w:spacing w:val="0"/>
            <w:szCs w:val="32"/>
          </w:rPr>
          <w:delText>日广东省第十三届</w:delText>
        </w:r>
      </w:del>
    </w:p>
    <w:p>
      <w:pPr>
        <w:overflowPunct w:val="0"/>
        <w:spacing w:beforeLines="0" w:afterLines="0" w:line="590" w:lineRule="exact"/>
        <w:ind w:firstLine="0" w:firstLineChars="0"/>
        <w:jc w:val="center"/>
        <w:rPr>
          <w:del w:id="380" w:author="谢浩然" w:date="2019-07-10T19:38:55Z"/>
          <w:rFonts w:hint="eastAsia" w:ascii="宋体" w:hAnsi="宋体" w:eastAsia="楷体_GB2312" w:cs="楷体_GB2312"/>
          <w:spacing w:val="0"/>
          <w:szCs w:val="32"/>
        </w:rPr>
        <w:pPrChange w:id="379" w:author="卢颖东" w:date="2019-04-25T10:07:00Z">
          <w:pPr>
            <w:overflowPunct w:val="0"/>
            <w:spacing w:line="590" w:lineRule="exact"/>
            <w:ind w:firstLine="0" w:firstLineChars="0"/>
            <w:jc w:val="center"/>
          </w:pPr>
        </w:pPrChange>
      </w:pPr>
      <w:del w:id="381" w:author="谢浩然" w:date="2019-07-10T19:38:55Z">
        <w:r>
          <w:rPr>
            <w:rFonts w:hint="eastAsia" w:ascii="宋体" w:hAnsi="宋体" w:eastAsia="楷体_GB2312" w:cs="楷体_GB2312"/>
            <w:spacing w:val="0"/>
            <w:szCs w:val="32"/>
          </w:rPr>
          <w:delText>人民代表大会常务委员会第十一次会议批准）</w:delText>
        </w:r>
      </w:del>
    </w:p>
    <w:p>
      <w:pPr>
        <w:overflowPunct w:val="0"/>
        <w:spacing w:beforeLines="0" w:afterLines="0" w:line="590" w:lineRule="exact"/>
        <w:rPr>
          <w:del w:id="383" w:author="谢浩然" w:date="2019-07-10T19:38:55Z"/>
          <w:rFonts w:hint="eastAsia" w:ascii="宋体" w:hAnsi="宋体" w:eastAsia="宋体" w:cs="宋体"/>
          <w:spacing w:val="0"/>
          <w:szCs w:val="32"/>
        </w:rPr>
        <w:pPrChange w:id="382" w:author="卢颖东" w:date="2019-04-25T10:07:00Z">
          <w:pPr>
            <w:overflowPunct w:val="0"/>
            <w:spacing w:line="590" w:lineRule="exact"/>
          </w:pPr>
        </w:pPrChange>
      </w:pPr>
    </w:p>
    <w:p>
      <w:pPr>
        <w:pStyle w:val="2"/>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del w:id="385" w:author="谢浩然" w:date="2019-07-10T19:38:55Z"/>
          <w:rFonts w:hint="eastAsia" w:ascii="宋体" w:hAnsi="宋体" w:eastAsia="仿宋_GB2312" w:cs="仿宋_GB2312"/>
        </w:rPr>
        <w:pPrChange w:id="384" w:author="卢颖东" w:date="2019-04-25T10:07:00Z">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jc w:val="both"/>
            <w:textAlignment w:val="auto"/>
            <w:outlineLvl w:val="9"/>
          </w:pPr>
        </w:pPrChange>
      </w:pPr>
      <w:del w:id="386" w:author="谢浩然" w:date="2019-07-10T19:38:55Z">
        <w:r>
          <w:rPr>
            <w:rFonts w:hint="eastAsia" w:ascii="宋体" w:hAnsi="宋体" w:eastAsia="仿宋_GB2312" w:cs="仿宋_GB2312"/>
            <w:lang w:eastAsia="zh-CN"/>
          </w:rPr>
          <w:delText>佛山市</w:delText>
        </w:r>
      </w:del>
      <w:del w:id="387" w:author="谢浩然" w:date="2019-07-10T19:38:55Z">
        <w:r>
          <w:rPr>
            <w:rFonts w:hint="eastAsia" w:ascii="宋体" w:hAnsi="宋体" w:eastAsia="仿宋_GB2312" w:cs="仿宋_GB2312"/>
          </w:rPr>
          <w:delText>第十</w:delText>
        </w:r>
      </w:del>
      <w:del w:id="388" w:author="谢浩然" w:date="2019-07-10T19:38:55Z">
        <w:r>
          <w:rPr>
            <w:rFonts w:hint="eastAsia" w:ascii="宋体" w:hAnsi="宋体" w:eastAsia="仿宋_GB2312" w:cs="仿宋_GB2312"/>
            <w:lang w:eastAsia="zh-CN"/>
          </w:rPr>
          <w:delText>五</w:delText>
        </w:r>
      </w:del>
      <w:del w:id="389" w:author="谢浩然" w:date="2019-07-10T19:38:55Z">
        <w:r>
          <w:rPr>
            <w:rFonts w:hint="eastAsia" w:ascii="宋体" w:hAnsi="宋体" w:eastAsia="仿宋_GB2312" w:cs="仿宋_GB2312"/>
          </w:rPr>
          <w:delText>届人民代表大会常务委员会第</w:delText>
        </w:r>
      </w:del>
      <w:del w:id="390" w:author="谢浩然" w:date="2019-07-10T19:38:55Z">
        <w:r>
          <w:rPr>
            <w:rFonts w:hint="eastAsia" w:ascii="宋体" w:hAnsi="宋体" w:eastAsia="仿宋_GB2312" w:cs="仿宋_GB2312"/>
            <w:lang w:val="en-US" w:eastAsia="zh-CN"/>
          </w:rPr>
          <w:delText>十七</w:delText>
        </w:r>
      </w:del>
      <w:del w:id="391" w:author="谢浩然" w:date="2019-07-10T19:38:55Z">
        <w:r>
          <w:rPr>
            <w:rFonts w:hint="eastAsia" w:ascii="宋体" w:hAnsi="宋体" w:eastAsia="仿宋_GB2312" w:cs="仿宋_GB2312"/>
          </w:rPr>
          <w:delText>次会议决定,对《佛山市机动车和非道路移动机械排气污染防治条例》作如下修改：</w:delText>
        </w:r>
      </w:del>
    </w:p>
    <w:p>
      <w:pPr>
        <w:pStyle w:val="2"/>
        <w:keepNext w:val="0"/>
        <w:keepLines w:val="0"/>
        <w:pageBreakBefore w:val="0"/>
        <w:widowControl w:val="0"/>
        <w:numPr>
          <w:ilvl w:val="0"/>
          <w:numId w:val="0"/>
        </w:numPr>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del w:id="393" w:author="谢浩然" w:date="2019-07-10T19:38:55Z"/>
          <w:rFonts w:hint="eastAsia" w:ascii="宋体" w:hAnsi="宋体" w:eastAsia="仿宋_GB2312" w:cs="仿宋_GB2312"/>
          <w:lang w:eastAsia="zh-CN"/>
        </w:rPr>
        <w:pPrChange w:id="392" w:author="卢颖东" w:date="2019-04-25T10:07:00Z">
          <w:pPr>
            <w:pStyle w:val="2"/>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32" w:firstLineChars="200"/>
            <w:jc w:val="both"/>
            <w:textAlignment w:val="auto"/>
            <w:outlineLvl w:val="9"/>
          </w:pPr>
        </w:pPrChange>
      </w:pPr>
      <w:del w:id="394" w:author="谢浩然" w:date="2019-07-10T19:38:55Z">
        <w:r>
          <w:rPr>
            <w:rFonts w:hint="eastAsia" w:ascii="宋体" w:hAnsi="宋体" w:eastAsia="仿宋_GB2312" w:cs="仿宋_GB2312"/>
            <w:lang w:eastAsia="zh-CN"/>
          </w:rPr>
          <w:delText>一、将第三条、第四条第二款、第五条、第八条第一款、第二十条、第二十四条第二款、第二十五条、第二十六条第一款、第二十九条、第三十条、第三十二条、第三十五条的“环境保护主管部门”修改为“生态环境主管部门”。</w:delText>
        </w:r>
      </w:del>
    </w:p>
    <w:p>
      <w:pPr>
        <w:pStyle w:val="2"/>
        <w:keepNext w:val="0"/>
        <w:keepLines w:val="0"/>
        <w:pageBreakBefore w:val="0"/>
        <w:widowControl w:val="0"/>
        <w:numPr>
          <w:ilvl w:val="0"/>
          <w:numId w:val="0"/>
        </w:numPr>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del w:id="396" w:author="谢浩然" w:date="2019-07-10T19:38:55Z"/>
          <w:rFonts w:hint="eastAsia" w:ascii="宋体" w:hAnsi="宋体" w:eastAsia="仿宋_GB2312" w:cs="仿宋_GB2312"/>
          <w:lang w:eastAsia="zh-CN"/>
        </w:rPr>
        <w:pPrChange w:id="395" w:author="卢颖东" w:date="2019-04-25T10:07:00Z">
          <w:pPr>
            <w:pStyle w:val="2"/>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32" w:firstLineChars="200"/>
            <w:jc w:val="both"/>
            <w:textAlignment w:val="auto"/>
            <w:outlineLvl w:val="9"/>
          </w:pPr>
        </w:pPrChange>
      </w:pPr>
      <w:del w:id="397" w:author="谢浩然" w:date="2019-07-10T19:38:55Z">
        <w:r>
          <w:rPr>
            <w:rFonts w:hint="eastAsia" w:ascii="宋体" w:hAnsi="宋体" w:eastAsia="仿宋_GB2312" w:cs="仿宋_GB2312"/>
            <w:lang w:eastAsia="zh-CN"/>
          </w:rPr>
          <w:delText>二、将第三条第三款、第二十五条第一款、第三十一条的</w:delText>
        </w:r>
      </w:del>
    </w:p>
    <w:p>
      <w:pPr>
        <w:pStyle w:val="2"/>
        <w:keepNext w:val="0"/>
        <w:keepLines w:val="0"/>
        <w:pageBreakBefore w:val="0"/>
        <w:widowControl w:val="0"/>
        <w:numPr>
          <w:ilvl w:val="0"/>
          <w:numId w:val="0"/>
        </w:numPr>
        <w:kinsoku/>
        <w:wordWrap/>
        <w:overflowPunct w:val="0"/>
        <w:topLinePunct w:val="0"/>
        <w:autoSpaceDE/>
        <w:autoSpaceDN/>
        <w:bidi w:val="0"/>
        <w:adjustRightInd/>
        <w:snapToGrid w:val="0"/>
        <w:spacing w:beforeLines="0" w:afterLines="0" w:line="590" w:lineRule="exact"/>
        <w:ind w:left="0" w:leftChars="0" w:right="0" w:rightChars="0" w:firstLine="632"/>
        <w:jc w:val="both"/>
        <w:textAlignment w:val="auto"/>
        <w:outlineLvl w:val="9"/>
        <w:rPr>
          <w:del w:id="399" w:author="谢浩然" w:date="2019-07-10T19:38:55Z"/>
          <w:rFonts w:hint="eastAsia" w:ascii="宋体" w:hAnsi="宋体" w:eastAsia="仿宋_GB2312" w:cs="仿宋_GB2312"/>
          <w:lang w:eastAsia="zh-CN"/>
        </w:rPr>
        <w:pPrChange w:id="398" w:author="卢颖东" w:date="2019-04-25T10:07:00Z">
          <w:pPr>
            <w:pStyle w:val="2"/>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jc w:val="both"/>
            <w:textAlignment w:val="auto"/>
            <w:outlineLvl w:val="9"/>
          </w:pPr>
        </w:pPrChange>
      </w:pPr>
      <w:del w:id="400" w:author="谢浩然" w:date="2019-07-10T19:38:55Z">
        <w:r>
          <w:rPr>
            <w:rFonts w:hint="eastAsia" w:ascii="宋体" w:hAnsi="宋体" w:eastAsia="仿宋_GB2312" w:cs="仿宋_GB2312"/>
            <w:lang w:eastAsia="zh-CN"/>
          </w:rPr>
          <w:delText>“工商行政管理部门、质量技术监督管理部门”统一修改为“市场监督管理部门”。</w:delText>
        </w:r>
      </w:del>
    </w:p>
    <w:p>
      <w:pPr>
        <w:pStyle w:val="2"/>
        <w:keepNext w:val="0"/>
        <w:keepLines w:val="0"/>
        <w:pageBreakBefore w:val="0"/>
        <w:widowControl w:val="0"/>
        <w:numPr>
          <w:ilvl w:val="0"/>
          <w:numId w:val="0"/>
        </w:numPr>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del w:id="402" w:author="谢浩然" w:date="2019-07-10T19:38:55Z"/>
          <w:rFonts w:hint="eastAsia" w:ascii="宋体" w:hAnsi="宋体" w:eastAsia="仿宋_GB2312" w:cs="仿宋_GB2312"/>
          <w:lang w:eastAsia="zh-CN"/>
        </w:rPr>
        <w:pPrChange w:id="401" w:author="卢颖东" w:date="2019-04-25T10:07:00Z">
          <w:pPr>
            <w:pStyle w:val="2"/>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32" w:firstLineChars="200"/>
            <w:jc w:val="both"/>
            <w:textAlignment w:val="auto"/>
            <w:outlineLvl w:val="9"/>
          </w:pPr>
        </w:pPrChange>
      </w:pPr>
      <w:del w:id="403" w:author="谢浩然" w:date="2019-07-10T19:38:55Z">
        <w:r>
          <w:rPr>
            <w:rFonts w:hint="eastAsia" w:ascii="宋体" w:hAnsi="宋体" w:eastAsia="仿宋_GB2312" w:cs="仿宋_GB2312"/>
            <w:lang w:eastAsia="zh-CN"/>
          </w:rPr>
          <w:delText>三、将第八条的“环境保护社会监督员”修改为“生态环境保护社会监督员”。</w:delText>
        </w:r>
      </w:del>
    </w:p>
    <w:p>
      <w:pPr>
        <w:pStyle w:val="2"/>
        <w:keepNext w:val="0"/>
        <w:keepLines w:val="0"/>
        <w:pageBreakBefore w:val="0"/>
        <w:widowControl w:val="0"/>
        <w:numPr>
          <w:ilvl w:val="0"/>
          <w:numId w:val="0"/>
        </w:numPr>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del w:id="405" w:author="谢浩然" w:date="2019-07-10T19:38:55Z"/>
          <w:rFonts w:hint="eastAsia" w:ascii="宋体" w:hAnsi="宋体" w:eastAsia="仿宋_GB2312" w:cs="仿宋_GB2312"/>
          <w:lang w:eastAsia="zh-CN"/>
        </w:rPr>
        <w:pPrChange w:id="404" w:author="卢颖东" w:date="2019-04-25T10:07:00Z">
          <w:pPr>
            <w:pStyle w:val="2"/>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32" w:firstLineChars="200"/>
            <w:jc w:val="both"/>
            <w:textAlignment w:val="auto"/>
            <w:outlineLvl w:val="9"/>
          </w:pPr>
        </w:pPrChange>
      </w:pPr>
      <w:del w:id="406" w:author="谢浩然" w:date="2019-07-10T19:38:55Z">
        <w:r>
          <w:rPr>
            <w:rFonts w:hint="eastAsia" w:ascii="宋体" w:hAnsi="宋体" w:eastAsia="仿宋_GB2312" w:cs="仿宋_GB2312"/>
            <w:lang w:eastAsia="zh-CN"/>
          </w:rPr>
          <w:delText>四、将第八条、第九条的“环境保护志愿者”修改为“生态环境保护志愿者”。</w:delText>
        </w:r>
      </w:del>
    </w:p>
    <w:p>
      <w:pPr>
        <w:pStyle w:val="2"/>
        <w:keepNext w:val="0"/>
        <w:keepLines w:val="0"/>
        <w:pageBreakBefore w:val="0"/>
        <w:widowControl w:val="0"/>
        <w:numPr>
          <w:ilvl w:val="0"/>
          <w:numId w:val="0"/>
        </w:numPr>
        <w:kinsoku/>
        <w:wordWrap/>
        <w:overflowPunct w:val="0"/>
        <w:topLinePunct w:val="0"/>
        <w:autoSpaceDE/>
        <w:autoSpaceDN/>
        <w:bidi w:val="0"/>
        <w:adjustRightInd/>
        <w:snapToGrid w:val="0"/>
        <w:spacing w:beforeLines="0" w:afterLines="0" w:line="590" w:lineRule="exact"/>
        <w:ind w:left="0" w:leftChars="0" w:right="0" w:rightChars="0" w:firstLine="640"/>
        <w:jc w:val="both"/>
        <w:textAlignment w:val="auto"/>
        <w:outlineLvl w:val="9"/>
        <w:rPr>
          <w:del w:id="408" w:author="谢浩然" w:date="2019-07-10T19:38:55Z"/>
          <w:rFonts w:hint="eastAsia" w:ascii="宋体" w:hAnsi="宋体" w:eastAsia="仿宋_GB2312" w:cs="仿宋_GB2312"/>
          <w:lang w:val="en-US" w:eastAsia="zh-CN"/>
        </w:rPr>
        <w:pPrChange w:id="407" w:author="卢颖东" w:date="2019-04-25T10:07:00Z">
          <w:pPr>
            <w:pStyle w:val="2"/>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40"/>
            <w:jc w:val="both"/>
            <w:textAlignment w:val="auto"/>
            <w:outlineLvl w:val="9"/>
          </w:pPr>
        </w:pPrChange>
      </w:pPr>
      <w:del w:id="409" w:author="谢浩然" w:date="2019-07-10T19:38:55Z">
        <w:r>
          <w:rPr>
            <w:rFonts w:hint="eastAsia" w:ascii="宋体" w:hAnsi="宋体" w:eastAsia="仿宋_GB2312" w:cs="仿宋_GB2312"/>
            <w:lang w:eastAsia="zh-CN"/>
          </w:rPr>
          <w:delText>五、</w:delText>
        </w:r>
      </w:del>
      <w:del w:id="410" w:author="谢浩然" w:date="2019-07-10T19:38:55Z">
        <w:r>
          <w:rPr>
            <w:rFonts w:hint="eastAsia" w:ascii="宋体" w:hAnsi="宋体" w:eastAsia="仿宋_GB2312" w:cs="仿宋_GB2312"/>
            <w:lang w:val="en-US" w:eastAsia="zh-CN"/>
          </w:rPr>
          <w:delText>将第十四条第二款修改为：“</w:delText>
        </w:r>
      </w:del>
      <w:del w:id="411" w:author="谢浩然" w:date="2019-07-10T19:38:55Z">
        <w:r>
          <w:rPr>
            <w:rFonts w:hint="eastAsia" w:ascii="宋体" w:hAnsi="宋体" w:eastAsia="仿宋_GB2312" w:cs="仿宋_GB2312"/>
            <w:i w:val="0"/>
            <w:iCs w:val="0"/>
            <w:sz w:val="32"/>
            <w:szCs w:val="32"/>
            <w:u w:val="none"/>
          </w:rPr>
          <w:delText>在本市使用的非道路移动机械不得超过标准排放大气污染物</w:delText>
        </w:r>
      </w:del>
      <w:del w:id="412" w:author="谢浩然" w:date="2019-07-10T19:38:55Z">
        <w:r>
          <w:rPr>
            <w:rFonts w:hint="eastAsia" w:ascii="宋体" w:hAnsi="宋体" w:eastAsia="仿宋_GB2312" w:cs="仿宋_GB2312"/>
            <w:i w:val="0"/>
            <w:iCs w:val="0"/>
            <w:sz w:val="32"/>
            <w:szCs w:val="32"/>
            <w:u w:val="none"/>
            <w:lang w:eastAsia="zh-CN"/>
          </w:rPr>
          <w:delText>，不得排放黑烟等可视污染物</w:delText>
        </w:r>
      </w:del>
      <w:del w:id="413" w:author="谢浩然" w:date="2019-07-10T19:38:55Z">
        <w:r>
          <w:rPr>
            <w:rFonts w:hint="eastAsia" w:ascii="宋体" w:hAnsi="宋体" w:eastAsia="仿宋_GB2312" w:cs="仿宋_GB2312"/>
            <w:i w:val="0"/>
            <w:iCs w:val="0"/>
            <w:sz w:val="32"/>
            <w:szCs w:val="32"/>
            <w:u w:val="none"/>
          </w:rPr>
          <w:delText>。市人民政府可以根据大气</w:delText>
        </w:r>
      </w:del>
      <w:del w:id="414" w:author="谢浩然" w:date="2019-07-10T19:38:55Z">
        <w:r>
          <w:rPr>
            <w:rFonts w:hint="eastAsia" w:ascii="宋体" w:hAnsi="宋体" w:eastAsia="仿宋_GB2312" w:cs="仿宋_GB2312"/>
            <w:i w:val="0"/>
            <w:iCs w:val="0"/>
            <w:sz w:val="32"/>
            <w:szCs w:val="32"/>
            <w:u w:val="none"/>
            <w:lang w:eastAsia="zh-CN"/>
          </w:rPr>
          <w:delText>污染防治需要，依法</w:delText>
        </w:r>
      </w:del>
      <w:del w:id="415" w:author="谢浩然" w:date="2019-07-10T19:38:55Z">
        <w:r>
          <w:rPr>
            <w:rFonts w:hint="eastAsia" w:ascii="宋体" w:hAnsi="宋体" w:eastAsia="仿宋_GB2312" w:cs="仿宋_GB2312"/>
            <w:i w:val="0"/>
            <w:iCs w:val="0"/>
            <w:sz w:val="32"/>
            <w:szCs w:val="32"/>
            <w:u w:val="none"/>
          </w:rPr>
          <w:delText>划定</w:delText>
        </w:r>
      </w:del>
      <w:del w:id="416" w:author="谢浩然" w:date="2019-07-10T19:38:55Z">
        <w:r>
          <w:rPr>
            <w:rFonts w:hint="eastAsia" w:ascii="宋体" w:hAnsi="宋体" w:eastAsia="仿宋_GB2312" w:cs="仿宋_GB2312"/>
            <w:i w:val="0"/>
            <w:iCs w:val="0"/>
            <w:sz w:val="32"/>
            <w:szCs w:val="32"/>
            <w:u w:val="none"/>
            <w:lang w:eastAsia="zh-CN"/>
          </w:rPr>
          <w:delText>并公布禁止使用</w:delText>
        </w:r>
      </w:del>
      <w:del w:id="417" w:author="谢浩然" w:date="2019-07-10T19:38:55Z">
        <w:r>
          <w:rPr>
            <w:rFonts w:hint="eastAsia" w:ascii="宋体" w:hAnsi="宋体" w:eastAsia="仿宋_GB2312" w:cs="仿宋_GB2312"/>
            <w:i w:val="0"/>
            <w:iCs w:val="0"/>
            <w:sz w:val="32"/>
            <w:szCs w:val="32"/>
            <w:u w:val="none"/>
          </w:rPr>
          <w:delText>高排放非道路移动机械区</w:delText>
        </w:r>
      </w:del>
      <w:del w:id="418" w:author="谢浩然" w:date="2019-07-10T19:38:55Z">
        <w:r>
          <w:rPr>
            <w:rFonts w:hint="eastAsia" w:ascii="宋体" w:hAnsi="宋体" w:eastAsia="仿宋_GB2312" w:cs="仿宋_GB2312"/>
            <w:i w:val="0"/>
            <w:iCs w:val="0"/>
            <w:sz w:val="32"/>
            <w:szCs w:val="32"/>
            <w:u w:val="none"/>
            <w:lang w:eastAsia="zh-CN"/>
          </w:rPr>
          <w:delText>域</w:delText>
        </w:r>
      </w:del>
      <w:del w:id="419" w:author="谢浩然" w:date="2019-07-10T19:38:55Z">
        <w:r>
          <w:rPr>
            <w:rFonts w:hint="eastAsia" w:ascii="宋体" w:hAnsi="宋体" w:eastAsia="仿宋_GB2312" w:cs="仿宋_GB2312"/>
            <w:i w:val="0"/>
            <w:iCs w:val="0"/>
            <w:sz w:val="32"/>
            <w:szCs w:val="32"/>
            <w:u w:val="none"/>
          </w:rPr>
          <w:delText>。</w:delText>
        </w:r>
      </w:del>
      <w:del w:id="420" w:author="谢浩然" w:date="2019-07-10T19:38:55Z">
        <w:r>
          <w:rPr>
            <w:rFonts w:hint="eastAsia" w:ascii="宋体" w:hAnsi="宋体" w:eastAsia="仿宋_GB2312" w:cs="仿宋_GB2312"/>
            <w:lang w:val="en-US" w:eastAsia="zh-CN"/>
          </w:rPr>
          <w:delText>”</w:delText>
        </w:r>
      </w:del>
    </w:p>
    <w:p>
      <w:pPr>
        <w:pStyle w:val="2"/>
        <w:keepNext w:val="0"/>
        <w:keepLines w:val="0"/>
        <w:pageBreakBefore w:val="0"/>
        <w:widowControl w:val="0"/>
        <w:numPr>
          <w:ilvl w:val="0"/>
          <w:numId w:val="0"/>
        </w:numPr>
        <w:kinsoku/>
        <w:wordWrap/>
        <w:overflowPunct w:val="0"/>
        <w:topLinePunct w:val="0"/>
        <w:autoSpaceDE/>
        <w:autoSpaceDN/>
        <w:bidi w:val="0"/>
        <w:adjustRightInd/>
        <w:snapToGrid w:val="0"/>
        <w:spacing w:beforeLines="0" w:afterLines="0" w:line="590" w:lineRule="exact"/>
        <w:ind w:left="0" w:leftChars="0" w:right="0" w:rightChars="0" w:firstLine="640"/>
        <w:jc w:val="both"/>
        <w:textAlignment w:val="auto"/>
        <w:outlineLvl w:val="9"/>
        <w:rPr>
          <w:del w:id="422" w:author="谢浩然" w:date="2019-07-10T19:38:55Z"/>
          <w:rFonts w:hint="eastAsia" w:ascii="宋体" w:hAnsi="宋体" w:eastAsia="仿宋_GB2312" w:cs="仿宋_GB2312"/>
          <w:lang w:val="en-US" w:eastAsia="zh-CN"/>
        </w:rPr>
        <w:pPrChange w:id="421" w:author="卢颖东" w:date="2019-04-25T10:07:00Z">
          <w:pPr>
            <w:pStyle w:val="2"/>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40"/>
            <w:jc w:val="both"/>
            <w:textAlignment w:val="auto"/>
            <w:outlineLvl w:val="9"/>
          </w:pPr>
        </w:pPrChange>
      </w:pPr>
      <w:del w:id="423" w:author="谢浩然" w:date="2019-07-10T19:38:55Z">
        <w:r>
          <w:rPr>
            <w:rFonts w:hint="eastAsia" w:ascii="宋体" w:hAnsi="宋体" w:eastAsia="仿宋_GB2312" w:cs="仿宋_GB2312"/>
            <w:lang w:val="en-US" w:eastAsia="zh-CN"/>
          </w:rPr>
          <w:delText>六、将第十七条第一款修改为：“</w:delText>
        </w:r>
      </w:del>
      <w:del w:id="424" w:author="谢浩然" w:date="2019-07-10T19:38:55Z">
        <w:r>
          <w:rPr>
            <w:rFonts w:hint="eastAsia" w:ascii="宋体" w:hAnsi="宋体" w:eastAsia="仿宋_GB2312" w:cs="仿宋_GB2312"/>
            <w:sz w:val="32"/>
            <w:szCs w:val="32"/>
          </w:rPr>
          <w:delText>本市行政区域内销售的</w:delText>
        </w:r>
      </w:del>
      <w:del w:id="425" w:author="谢浩然" w:date="2019-07-10T19:38:55Z">
        <w:r>
          <w:rPr>
            <w:rFonts w:hint="eastAsia" w:ascii="宋体" w:hAnsi="宋体" w:eastAsia="仿宋_GB2312" w:cs="仿宋_GB2312"/>
            <w:sz w:val="32"/>
            <w:szCs w:val="32"/>
            <w:lang w:eastAsia="zh-CN"/>
          </w:rPr>
          <w:delText>新</w:delText>
        </w:r>
      </w:del>
      <w:del w:id="426" w:author="谢浩然" w:date="2019-07-10T19:38:55Z">
        <w:r>
          <w:rPr>
            <w:rFonts w:hint="eastAsia" w:ascii="宋体" w:hAnsi="宋体" w:eastAsia="仿宋_GB2312" w:cs="仿宋_GB2312"/>
            <w:sz w:val="32"/>
            <w:szCs w:val="32"/>
            <w:lang w:val="en-US" w:eastAsia="zh-CN"/>
          </w:rPr>
          <w:delText>车</w:delText>
        </w:r>
      </w:del>
      <w:del w:id="427" w:author="谢浩然" w:date="2019-07-10T19:38:55Z">
        <w:r>
          <w:rPr>
            <w:rFonts w:hint="eastAsia" w:ascii="宋体" w:hAnsi="宋体" w:eastAsia="仿宋_GB2312" w:cs="仿宋_GB2312"/>
            <w:i w:val="0"/>
            <w:iCs w:val="0"/>
            <w:sz w:val="32"/>
            <w:szCs w:val="32"/>
            <w:u w:val="none"/>
            <w:lang w:eastAsia="zh-CN"/>
          </w:rPr>
          <w:delText>，应当符合本市现行执行的国家机动车大气污染物排放标准中相应阶段排放限值，并在耐久性期限内稳定达标</w:delText>
        </w:r>
      </w:del>
      <w:del w:id="428" w:author="谢浩然" w:date="2019-07-10T19:38:55Z">
        <w:r>
          <w:rPr>
            <w:rFonts w:hint="eastAsia" w:ascii="宋体" w:hAnsi="宋体" w:eastAsia="仿宋_GB2312" w:cs="仿宋_GB2312"/>
            <w:sz w:val="32"/>
            <w:szCs w:val="32"/>
          </w:rPr>
          <w:delText>。</w:delText>
        </w:r>
      </w:del>
      <w:del w:id="429" w:author="谢浩然" w:date="2019-07-10T19:38:55Z">
        <w:r>
          <w:rPr>
            <w:rFonts w:hint="eastAsia" w:ascii="宋体" w:hAnsi="宋体" w:eastAsia="仿宋_GB2312" w:cs="仿宋_GB2312"/>
            <w:lang w:val="en-US" w:eastAsia="zh-CN"/>
          </w:rPr>
          <w:delText>”</w:delText>
        </w:r>
      </w:del>
    </w:p>
    <w:p>
      <w:pPr>
        <w:pStyle w:val="2"/>
        <w:keepNext w:val="0"/>
        <w:keepLines w:val="0"/>
        <w:pageBreakBefore w:val="0"/>
        <w:widowControl w:val="0"/>
        <w:numPr>
          <w:ilvl w:val="0"/>
          <w:numId w:val="0"/>
        </w:numPr>
        <w:kinsoku/>
        <w:wordWrap/>
        <w:overflowPunct w:val="0"/>
        <w:topLinePunct w:val="0"/>
        <w:autoSpaceDE/>
        <w:autoSpaceDN/>
        <w:bidi w:val="0"/>
        <w:adjustRightInd/>
        <w:snapToGrid w:val="0"/>
        <w:spacing w:beforeLines="0" w:afterLines="0" w:line="590" w:lineRule="exact"/>
        <w:ind w:left="0" w:leftChars="0" w:right="0" w:rightChars="0" w:firstLine="640"/>
        <w:jc w:val="both"/>
        <w:textAlignment w:val="auto"/>
        <w:outlineLvl w:val="9"/>
        <w:rPr>
          <w:del w:id="431" w:author="谢浩然" w:date="2019-07-10T19:38:55Z"/>
          <w:rFonts w:hint="eastAsia" w:ascii="宋体" w:hAnsi="宋体" w:eastAsia="仿宋_GB2312" w:cs="仿宋_GB2312"/>
          <w:lang w:val="en-US" w:eastAsia="zh-CN"/>
        </w:rPr>
        <w:pPrChange w:id="430" w:author="卢颖东" w:date="2019-04-25T10:07:00Z">
          <w:pPr>
            <w:pStyle w:val="2"/>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40"/>
            <w:jc w:val="both"/>
            <w:textAlignment w:val="auto"/>
            <w:outlineLvl w:val="9"/>
          </w:pPr>
        </w:pPrChange>
      </w:pPr>
      <w:del w:id="432" w:author="谢浩然" w:date="2019-07-10T19:38:55Z">
        <w:r>
          <w:rPr>
            <w:rFonts w:hint="eastAsia" w:ascii="宋体" w:hAnsi="宋体" w:eastAsia="仿宋_GB2312" w:cs="仿宋_GB2312"/>
            <w:lang w:val="en-US" w:eastAsia="zh-CN"/>
          </w:rPr>
          <w:delText>增加一款作为第二款，规定：“外地迁入本市的在用车，应当符合本市现行执行的国家机动车大气污染物排放标准中相应阶段排放限值。”</w:delText>
        </w:r>
      </w:del>
    </w:p>
    <w:p>
      <w:pPr>
        <w:pStyle w:val="2"/>
        <w:keepNext w:val="0"/>
        <w:keepLines w:val="0"/>
        <w:pageBreakBefore w:val="0"/>
        <w:widowControl w:val="0"/>
        <w:numPr>
          <w:ilvl w:val="0"/>
          <w:numId w:val="0"/>
        </w:numPr>
        <w:kinsoku/>
        <w:wordWrap/>
        <w:overflowPunct w:val="0"/>
        <w:topLinePunct w:val="0"/>
        <w:autoSpaceDE/>
        <w:autoSpaceDN/>
        <w:bidi w:val="0"/>
        <w:adjustRightInd/>
        <w:snapToGrid w:val="0"/>
        <w:spacing w:beforeLines="0" w:afterLines="0" w:line="590" w:lineRule="exact"/>
        <w:ind w:left="0" w:leftChars="0" w:right="0" w:rightChars="0" w:firstLine="640"/>
        <w:jc w:val="both"/>
        <w:textAlignment w:val="auto"/>
        <w:outlineLvl w:val="9"/>
        <w:rPr>
          <w:del w:id="434" w:author="谢浩然" w:date="2019-07-10T19:38:55Z"/>
          <w:rFonts w:hint="eastAsia" w:ascii="宋体" w:hAnsi="宋体" w:eastAsia="仿宋_GB2312" w:cs="仿宋_GB2312"/>
          <w:lang w:val="en-US" w:eastAsia="zh-CN"/>
        </w:rPr>
        <w:pPrChange w:id="433" w:author="卢颖东" w:date="2019-04-25T10:07:00Z">
          <w:pPr>
            <w:pStyle w:val="2"/>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40"/>
            <w:jc w:val="both"/>
            <w:textAlignment w:val="auto"/>
            <w:outlineLvl w:val="9"/>
          </w:pPr>
        </w:pPrChange>
      </w:pPr>
      <w:del w:id="435" w:author="谢浩然" w:date="2019-07-10T19:38:55Z">
        <w:r>
          <w:rPr>
            <w:rFonts w:hint="eastAsia" w:ascii="宋体" w:hAnsi="宋体" w:eastAsia="仿宋_GB2312" w:cs="仿宋_GB2312"/>
            <w:lang w:val="en-US" w:eastAsia="zh-CN"/>
          </w:rPr>
          <w:delText>增加一款作为第三款，规定：“本市销售的非道路移动机械应当符合现行执行的国家非道路移动机械大气污染物排放标准中相应阶段排放限值。”</w:delText>
        </w:r>
      </w:del>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textAlignment w:val="auto"/>
        <w:outlineLvl w:val="9"/>
        <w:rPr>
          <w:del w:id="437" w:author="谢浩然" w:date="2019-07-10T19:38:55Z"/>
          <w:rFonts w:hint="eastAsia" w:ascii="宋体" w:hAnsi="宋体" w:eastAsia="仿宋_GB2312" w:cs="仿宋_GB2312"/>
          <w:lang w:val="en-US" w:eastAsia="zh-CN"/>
        </w:rPr>
        <w:pPrChange w:id="436" w:author="卢颖东" w:date="2019-04-25T10:07:00Z">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textAlignment w:val="auto"/>
            <w:outlineLvl w:val="9"/>
          </w:pPr>
        </w:pPrChange>
      </w:pPr>
      <w:del w:id="438" w:author="谢浩然" w:date="2019-07-10T19:38:55Z">
        <w:r>
          <w:rPr>
            <w:rFonts w:hint="eastAsia" w:ascii="宋体" w:hAnsi="宋体" w:cs="仿宋_GB2312"/>
            <w:lang w:val="en-US" w:eastAsia="zh-CN"/>
          </w:rPr>
          <w:delText>七</w:delText>
        </w:r>
      </w:del>
      <w:del w:id="439" w:author="谢浩然" w:date="2019-07-10T19:38:55Z">
        <w:r>
          <w:rPr>
            <w:rFonts w:hint="eastAsia" w:ascii="宋体" w:hAnsi="宋体" w:eastAsia="仿宋_GB2312" w:cs="仿宋_GB2312"/>
            <w:lang w:val="en-US" w:eastAsia="zh-CN"/>
          </w:rPr>
          <w:delText>、将第十八条第二款修改为：“</w:delText>
        </w:r>
      </w:del>
      <w:del w:id="440" w:author="谢浩然" w:date="2019-07-10T19:38:55Z">
        <w:r>
          <w:rPr>
            <w:rFonts w:hint="eastAsia" w:ascii="宋体" w:hAnsi="宋体" w:eastAsia="仿宋_GB2312" w:cs="仿宋_GB2312"/>
            <w:i w:val="0"/>
            <w:iCs w:val="0"/>
            <w:sz w:val="32"/>
            <w:szCs w:val="32"/>
            <w:u w:val="none"/>
            <w:lang w:val="en-US" w:eastAsia="zh-CN"/>
          </w:rPr>
          <w:delText>在用重型柴油车和</w:delText>
        </w:r>
      </w:del>
      <w:del w:id="441" w:author="谢浩然" w:date="2019-07-10T19:38:55Z">
        <w:r>
          <w:rPr>
            <w:rFonts w:hint="eastAsia" w:ascii="宋体" w:hAnsi="宋体" w:eastAsia="仿宋_GB2312" w:cs="仿宋_GB2312"/>
            <w:sz w:val="32"/>
            <w:szCs w:val="32"/>
            <w:lang w:val="en-US" w:eastAsia="zh-CN"/>
          </w:rPr>
          <w:delText>非道路移动机械未安装污染控制装置或者污染控制装置不符合要求，不能达标排放的，应当加装或者更换符合要求的污染控制装置</w:delText>
        </w:r>
      </w:del>
      <w:del w:id="442" w:author="谢浩然" w:date="2019-07-10T19:38:55Z">
        <w:r>
          <w:rPr>
            <w:rFonts w:hint="eastAsia" w:ascii="宋体" w:hAnsi="宋体" w:eastAsia="仿宋_GB2312" w:cs="仿宋_GB2312"/>
            <w:i w:val="0"/>
            <w:iCs w:val="0"/>
            <w:sz w:val="32"/>
            <w:szCs w:val="32"/>
            <w:u w:val="none"/>
            <w:lang w:val="en-US" w:eastAsia="zh-CN"/>
          </w:rPr>
          <w:delText>。</w:delText>
        </w:r>
      </w:del>
      <w:del w:id="443" w:author="谢浩然" w:date="2019-07-10T19:38:55Z">
        <w:r>
          <w:rPr>
            <w:rFonts w:hint="eastAsia" w:ascii="宋体" w:hAnsi="宋体" w:eastAsia="仿宋_GB2312" w:cs="仿宋_GB2312"/>
            <w:lang w:val="en-US" w:eastAsia="zh-CN"/>
          </w:rPr>
          <w:delText>”</w:delText>
        </w:r>
      </w:del>
    </w:p>
    <w:p>
      <w:pPr>
        <w:pStyle w:val="2"/>
        <w:keepNext w:val="0"/>
        <w:keepLines w:val="0"/>
        <w:pageBreakBefore w:val="0"/>
        <w:widowControl w:val="0"/>
        <w:numPr>
          <w:ilvl w:val="0"/>
          <w:numId w:val="0"/>
        </w:numPr>
        <w:kinsoku/>
        <w:wordWrap/>
        <w:overflowPunct w:val="0"/>
        <w:topLinePunct w:val="0"/>
        <w:autoSpaceDE/>
        <w:autoSpaceDN/>
        <w:bidi w:val="0"/>
        <w:adjustRightInd/>
        <w:snapToGrid w:val="0"/>
        <w:spacing w:beforeLines="0" w:afterLines="0" w:line="590" w:lineRule="exact"/>
        <w:ind w:left="0" w:leftChars="0" w:right="0" w:rightChars="0" w:firstLine="640"/>
        <w:jc w:val="both"/>
        <w:textAlignment w:val="auto"/>
        <w:outlineLvl w:val="9"/>
        <w:rPr>
          <w:del w:id="445" w:author="谢浩然" w:date="2019-07-10T19:38:55Z"/>
          <w:rFonts w:hint="eastAsia" w:ascii="宋体" w:hAnsi="宋体" w:eastAsia="仿宋_GB2312" w:cs="仿宋_GB2312"/>
          <w:lang w:val="en-US" w:eastAsia="zh-CN"/>
        </w:rPr>
        <w:pPrChange w:id="444" w:author="卢颖东" w:date="2019-04-25T10:07:00Z">
          <w:pPr>
            <w:pStyle w:val="2"/>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40"/>
            <w:jc w:val="both"/>
            <w:textAlignment w:val="auto"/>
            <w:outlineLvl w:val="9"/>
          </w:pPr>
        </w:pPrChange>
      </w:pPr>
      <w:del w:id="446" w:author="谢浩然" w:date="2019-07-10T19:38:55Z">
        <w:r>
          <w:rPr>
            <w:rFonts w:hint="eastAsia" w:ascii="宋体" w:hAnsi="宋体" w:eastAsia="仿宋_GB2312" w:cs="仿宋_GB2312"/>
            <w:lang w:val="en-US" w:eastAsia="zh-CN"/>
          </w:rPr>
          <w:delText>八、删除第十九条第二款、第三款、第四款</w:delText>
        </w:r>
      </w:del>
      <w:del w:id="447" w:author="谢浩然" w:date="2019-07-10T19:38:55Z">
        <w:r>
          <w:rPr>
            <w:rFonts w:hint="eastAsia" w:ascii="宋体" w:hAnsi="宋体" w:eastAsia="仿宋_GB2312"/>
            <w:sz w:val="32"/>
            <w:szCs w:val="32"/>
            <w:lang w:val="en-US" w:eastAsia="zh-CN"/>
          </w:rPr>
          <w:delText>。</w:delText>
        </w:r>
      </w:del>
    </w:p>
    <w:p>
      <w:pPr>
        <w:pStyle w:val="2"/>
        <w:keepNext w:val="0"/>
        <w:keepLines w:val="0"/>
        <w:pageBreakBefore w:val="0"/>
        <w:widowControl w:val="0"/>
        <w:numPr>
          <w:ilvl w:val="0"/>
          <w:numId w:val="0"/>
        </w:numPr>
        <w:kinsoku/>
        <w:wordWrap/>
        <w:overflowPunct w:val="0"/>
        <w:topLinePunct w:val="0"/>
        <w:autoSpaceDE/>
        <w:autoSpaceDN/>
        <w:bidi w:val="0"/>
        <w:adjustRightInd/>
        <w:snapToGrid w:val="0"/>
        <w:spacing w:beforeLines="0" w:afterLines="0" w:line="590" w:lineRule="exact"/>
        <w:ind w:left="0" w:leftChars="0" w:right="0" w:rightChars="0" w:firstLine="640"/>
        <w:jc w:val="both"/>
        <w:textAlignment w:val="auto"/>
        <w:outlineLvl w:val="9"/>
        <w:rPr>
          <w:del w:id="449" w:author="谢浩然" w:date="2019-07-10T19:38:55Z"/>
          <w:rFonts w:hint="eastAsia" w:ascii="宋体" w:hAnsi="宋体" w:eastAsia="仿宋_GB2312" w:cs="仿宋_GB2312"/>
          <w:lang w:val="en-US" w:eastAsia="zh-CN"/>
        </w:rPr>
        <w:pPrChange w:id="448" w:author="卢颖东" w:date="2019-04-25T10:07:00Z">
          <w:pPr>
            <w:pStyle w:val="2"/>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40"/>
            <w:jc w:val="both"/>
            <w:textAlignment w:val="auto"/>
            <w:outlineLvl w:val="9"/>
          </w:pPr>
        </w:pPrChange>
      </w:pPr>
      <w:del w:id="450" w:author="谢浩然" w:date="2019-07-10T19:38:55Z">
        <w:r>
          <w:rPr>
            <w:rFonts w:hint="eastAsia" w:ascii="宋体" w:hAnsi="宋体" w:eastAsia="仿宋_GB2312" w:cs="仿宋_GB2312"/>
            <w:lang w:val="en-US" w:eastAsia="zh-CN"/>
          </w:rPr>
          <w:delText>九、将第二十三条第一款修改为：“</w:delText>
        </w:r>
      </w:del>
      <w:del w:id="451" w:author="谢浩然" w:date="2019-07-10T19:38:55Z">
        <w:r>
          <w:rPr>
            <w:rFonts w:hint="eastAsia" w:ascii="宋体" w:hAnsi="宋体" w:eastAsia="仿宋_GB2312"/>
            <w:sz w:val="32"/>
            <w:szCs w:val="32"/>
          </w:rPr>
          <w:delText>市、区人民政府可以根</w:delText>
        </w:r>
      </w:del>
      <w:del w:id="452" w:author="谢浩然" w:date="2019-07-10T19:38:55Z">
        <w:r>
          <w:rPr>
            <w:rFonts w:hint="eastAsia" w:ascii="宋体" w:hAnsi="宋体" w:eastAsia="仿宋_GB2312" w:cs="仿宋_GB2312"/>
            <w:sz w:val="32"/>
            <w:szCs w:val="32"/>
          </w:rPr>
          <w:delText>据机动车</w:delText>
        </w:r>
      </w:del>
      <w:del w:id="453" w:author="谢浩然" w:date="2019-07-10T19:38:55Z">
        <w:r>
          <w:rPr>
            <w:rFonts w:hint="eastAsia" w:ascii="宋体" w:hAnsi="宋体" w:eastAsia="仿宋_GB2312" w:cs="仿宋_GB2312"/>
            <w:sz w:val="32"/>
            <w:szCs w:val="32"/>
            <w:lang w:eastAsia="zh-CN"/>
          </w:rPr>
          <w:delText>和非道路移动机械</w:delText>
        </w:r>
      </w:del>
      <w:del w:id="454" w:author="谢浩然" w:date="2019-07-10T19:38:55Z">
        <w:r>
          <w:rPr>
            <w:rFonts w:hint="eastAsia" w:ascii="宋体" w:hAnsi="宋体" w:eastAsia="仿宋_GB2312" w:cs="仿宋_GB2312"/>
            <w:sz w:val="32"/>
            <w:szCs w:val="32"/>
          </w:rPr>
          <w:delText>排气污染防治需要，采取措施鼓励高排放</w:delText>
        </w:r>
      </w:del>
      <w:del w:id="455" w:author="谢浩然" w:date="2019-07-10T19:38:55Z">
        <w:r>
          <w:rPr>
            <w:rFonts w:hint="eastAsia" w:ascii="宋体" w:hAnsi="宋体" w:eastAsia="仿宋_GB2312" w:cs="仿宋_GB2312"/>
            <w:sz w:val="32"/>
            <w:szCs w:val="32"/>
            <w:lang w:val="en-US" w:eastAsia="zh-CN"/>
          </w:rPr>
          <w:delText>、</w:delText>
        </w:r>
      </w:del>
      <w:del w:id="456" w:author="谢浩然" w:date="2019-07-10T19:38:55Z">
        <w:r>
          <w:rPr>
            <w:rFonts w:hint="eastAsia" w:ascii="宋体" w:hAnsi="宋体" w:eastAsia="仿宋_GB2312" w:cs="仿宋_GB2312"/>
            <w:sz w:val="32"/>
            <w:szCs w:val="32"/>
          </w:rPr>
          <w:delText>老旧机动车</w:delText>
        </w:r>
      </w:del>
      <w:del w:id="457" w:author="谢浩然" w:date="2019-07-10T19:38:55Z">
        <w:r>
          <w:rPr>
            <w:rFonts w:hint="eastAsia" w:ascii="宋体" w:hAnsi="宋体" w:eastAsia="仿宋_GB2312" w:cs="仿宋_GB2312"/>
            <w:i w:val="0"/>
            <w:iCs w:val="0"/>
            <w:sz w:val="32"/>
            <w:szCs w:val="32"/>
            <w:u w:val="none"/>
          </w:rPr>
          <w:delText>和</w:delText>
        </w:r>
      </w:del>
      <w:del w:id="458" w:author="谢浩然" w:date="2019-07-10T19:38:55Z">
        <w:r>
          <w:rPr>
            <w:rFonts w:hint="eastAsia" w:ascii="宋体" w:hAnsi="宋体" w:eastAsia="仿宋_GB2312" w:cs="仿宋_GB2312"/>
            <w:sz w:val="32"/>
            <w:szCs w:val="32"/>
          </w:rPr>
          <w:delText>非道路移动机械提前报废。</w:delText>
        </w:r>
      </w:del>
      <w:del w:id="459" w:author="谢浩然" w:date="2019-07-10T19:38:55Z">
        <w:r>
          <w:rPr>
            <w:rFonts w:hint="eastAsia" w:ascii="宋体" w:hAnsi="宋体" w:eastAsia="仿宋_GB2312" w:cs="仿宋_GB2312"/>
            <w:lang w:val="en-US" w:eastAsia="zh-CN"/>
          </w:rPr>
          <w:delText>”</w:delText>
        </w:r>
      </w:del>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textAlignment w:val="auto"/>
        <w:outlineLvl w:val="9"/>
        <w:rPr>
          <w:del w:id="461" w:author="谢浩然" w:date="2019-07-10T19:38:55Z"/>
          <w:rFonts w:hint="eastAsia" w:ascii="宋体" w:hAnsi="宋体" w:eastAsia="仿宋_GB2312" w:cs="仿宋_GB2312"/>
          <w:lang w:val="en-US" w:eastAsia="zh-CN"/>
        </w:rPr>
        <w:pPrChange w:id="460" w:author="卢颖东" w:date="2019-04-25T10:07:00Z">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textAlignment w:val="auto"/>
            <w:outlineLvl w:val="9"/>
          </w:pPr>
        </w:pPrChange>
      </w:pPr>
      <w:del w:id="462" w:author="谢浩然" w:date="2019-07-10T19:38:55Z">
        <w:r>
          <w:rPr>
            <w:rFonts w:hint="eastAsia" w:ascii="宋体" w:hAnsi="宋体" w:cs="仿宋_GB2312"/>
            <w:lang w:val="en-US" w:eastAsia="zh-CN"/>
          </w:rPr>
          <w:delText>十</w:delText>
        </w:r>
      </w:del>
      <w:del w:id="463" w:author="谢浩然" w:date="2019-07-10T19:38:55Z">
        <w:r>
          <w:rPr>
            <w:rFonts w:hint="eastAsia" w:ascii="宋体" w:hAnsi="宋体" w:eastAsia="仿宋_GB2312" w:cs="仿宋_GB2312"/>
            <w:lang w:val="en-US" w:eastAsia="zh-CN"/>
          </w:rPr>
          <w:delText>、将第二十四条</w:delText>
        </w:r>
      </w:del>
      <w:del w:id="464" w:author="谢浩然" w:date="2019-07-10T19:38:55Z">
        <w:r>
          <w:rPr>
            <w:rFonts w:hint="eastAsia" w:ascii="宋体" w:hAnsi="宋体" w:cs="仿宋_GB2312"/>
            <w:lang w:val="en-US" w:eastAsia="zh-CN"/>
          </w:rPr>
          <w:delText>增加两款，第一款规定：“禁止排</w:delText>
        </w:r>
      </w:del>
      <w:del w:id="465" w:author="谢浩然" w:date="2019-07-10T19:38:55Z">
        <w:r>
          <w:rPr>
            <w:rFonts w:hint="eastAsia" w:ascii="宋体" w:hAnsi="宋体" w:eastAsia="仿宋_GB2312" w:cs="仿宋_GB2312"/>
            <w:lang w:val="en-US" w:eastAsia="zh-CN"/>
          </w:rPr>
          <w:delText>放检验不合格的机动车上道路行驶。”</w:delText>
        </w:r>
      </w:del>
    </w:p>
    <w:p>
      <w:pPr>
        <w:pStyle w:val="2"/>
        <w:keepNext w:val="0"/>
        <w:keepLines w:val="0"/>
        <w:pageBreakBefore w:val="0"/>
        <w:widowControl w:val="0"/>
        <w:kinsoku/>
        <w:wordWrap/>
        <w:overflowPunct w:val="0"/>
        <w:topLinePunct w:val="0"/>
        <w:autoSpaceDE/>
        <w:autoSpaceDN/>
        <w:bidi w:val="0"/>
        <w:adjustRightInd/>
        <w:spacing w:beforeLines="0" w:afterLines="0" w:line="590" w:lineRule="exact"/>
        <w:ind w:left="0" w:leftChars="0" w:right="0" w:rightChars="0"/>
        <w:textAlignment w:val="auto"/>
        <w:rPr>
          <w:del w:id="467" w:author="谢浩然" w:date="2019-07-10T19:38:55Z"/>
          <w:rFonts w:hint="eastAsia" w:ascii="宋体" w:hAnsi="宋体"/>
          <w:lang w:val="en-US" w:eastAsia="zh-CN"/>
        </w:rPr>
        <w:pPrChange w:id="466" w:author="卢颖东" w:date="2019-04-25T10:07:00Z">
          <w:pPr>
            <w:pStyle w:val="2"/>
            <w:keepNext w:val="0"/>
            <w:keepLines w:val="0"/>
            <w:pageBreakBefore w:val="0"/>
            <w:widowControl w:val="0"/>
            <w:kinsoku/>
            <w:wordWrap/>
            <w:overflowPunct/>
            <w:topLinePunct w:val="0"/>
            <w:autoSpaceDE/>
            <w:autoSpaceDN/>
            <w:bidi w:val="0"/>
            <w:adjustRightInd/>
            <w:spacing w:line="600" w:lineRule="exact"/>
            <w:ind w:left="0" w:leftChars="0" w:right="0" w:rightChars="0"/>
            <w:textAlignment w:val="auto"/>
          </w:pPr>
        </w:pPrChange>
      </w:pPr>
      <w:del w:id="468" w:author="谢浩然" w:date="2019-07-10T19:38:55Z">
        <w:r>
          <w:rPr>
            <w:rFonts w:hint="eastAsia" w:ascii="宋体" w:hAnsi="宋体" w:eastAsia="仿宋_GB2312" w:cs="仿宋_GB2312"/>
            <w:lang w:val="en-US" w:eastAsia="zh-CN"/>
          </w:rPr>
          <w:delText>第二款规定：“生态环境主管部门可以在机动车集中停放地、维修地对在用机动车的大气污染物排放状况进行监督抽测。”</w:delText>
        </w:r>
      </w:del>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textAlignment w:val="auto"/>
        <w:outlineLvl w:val="9"/>
        <w:rPr>
          <w:del w:id="470" w:author="谢浩然" w:date="2019-07-10T19:38:55Z"/>
          <w:rFonts w:hint="eastAsia" w:ascii="宋体" w:hAnsi="宋体" w:eastAsia="仿宋_GB2312" w:cs="仿宋_GB2312"/>
          <w:lang w:val="en-US" w:eastAsia="zh-CN"/>
        </w:rPr>
        <w:pPrChange w:id="469" w:author="卢颖东" w:date="2019-04-25T10:07:00Z">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textAlignment w:val="auto"/>
            <w:outlineLvl w:val="9"/>
          </w:pPr>
        </w:pPrChange>
      </w:pPr>
      <w:del w:id="471" w:author="谢浩然" w:date="2019-07-10T19:38:55Z">
        <w:r>
          <w:rPr>
            <w:rFonts w:hint="eastAsia" w:ascii="宋体" w:hAnsi="宋体" w:eastAsia="仿宋_GB2312" w:cs="仿宋_GB2312"/>
            <w:lang w:val="en-US" w:eastAsia="zh-CN"/>
          </w:rPr>
          <w:delText>原第一款修改为第</w:delText>
        </w:r>
      </w:del>
      <w:del w:id="472" w:author="谢浩然" w:date="2019-07-10T19:38:55Z">
        <w:r>
          <w:rPr>
            <w:rFonts w:hint="eastAsia" w:ascii="宋体" w:hAnsi="宋体" w:cs="仿宋_GB2312"/>
            <w:lang w:val="en-US" w:eastAsia="zh-CN"/>
          </w:rPr>
          <w:delText>三</w:delText>
        </w:r>
      </w:del>
      <w:del w:id="473" w:author="谢浩然" w:date="2019-07-10T19:38:55Z">
        <w:r>
          <w:rPr>
            <w:rFonts w:hint="eastAsia" w:ascii="宋体" w:hAnsi="宋体" w:eastAsia="仿宋_GB2312" w:cs="仿宋_GB2312"/>
            <w:lang w:val="en-US" w:eastAsia="zh-CN"/>
          </w:rPr>
          <w:delText>款，规定：“</w:delText>
        </w:r>
      </w:del>
      <w:del w:id="474" w:author="谢浩然" w:date="2019-07-10T19:38:55Z">
        <w:r>
          <w:rPr>
            <w:rFonts w:hint="eastAsia" w:ascii="宋体" w:hAnsi="宋体" w:eastAsia="仿宋_GB2312" w:cs="仿宋_GB2312"/>
            <w:sz w:val="32"/>
            <w:szCs w:val="32"/>
            <w:lang w:val="en-US" w:eastAsia="zh-CN"/>
          </w:rPr>
          <w:delText>在不影响正常通行的情况下，</w:delText>
        </w:r>
      </w:del>
      <w:del w:id="475" w:author="谢浩然" w:date="2019-07-10T19:38:55Z">
        <w:r>
          <w:rPr>
            <w:rFonts w:hint="eastAsia" w:ascii="宋体" w:hAnsi="宋体" w:cs="仿宋_GB2312"/>
            <w:sz w:val="32"/>
            <w:szCs w:val="32"/>
            <w:lang w:val="en-US" w:eastAsia="zh-CN"/>
          </w:rPr>
          <w:delText>生态环境</w:delText>
        </w:r>
      </w:del>
      <w:del w:id="476" w:author="谢浩然" w:date="2019-07-10T19:38:55Z">
        <w:r>
          <w:rPr>
            <w:rFonts w:hint="eastAsia" w:ascii="宋体" w:hAnsi="宋体" w:eastAsia="仿宋_GB2312" w:cs="仿宋_GB2312"/>
            <w:sz w:val="32"/>
            <w:szCs w:val="32"/>
          </w:rPr>
          <w:delText>主管部门</w:delText>
        </w:r>
      </w:del>
      <w:del w:id="477" w:author="谢浩然" w:date="2019-07-10T19:38:55Z">
        <w:r>
          <w:rPr>
            <w:rFonts w:hint="eastAsia" w:ascii="宋体" w:hAnsi="宋体" w:eastAsia="仿宋_GB2312" w:cs="仿宋_GB2312"/>
            <w:sz w:val="32"/>
            <w:szCs w:val="32"/>
            <w:lang w:eastAsia="zh-CN"/>
          </w:rPr>
          <w:delText>及其环境执法机构会同</w:delText>
        </w:r>
      </w:del>
      <w:del w:id="478" w:author="谢浩然" w:date="2019-07-10T19:38:55Z">
        <w:r>
          <w:rPr>
            <w:rFonts w:hint="eastAsia" w:ascii="宋体" w:hAnsi="宋体" w:eastAsia="仿宋_GB2312" w:cs="仿宋_GB2312"/>
            <w:sz w:val="32"/>
            <w:szCs w:val="32"/>
          </w:rPr>
          <w:delText>公安机关交通管理部门可以依据现场检查监测、电子监控、摄像拍照、</w:delText>
        </w:r>
      </w:del>
      <w:del w:id="479" w:author="谢浩然" w:date="2019-07-10T19:38:55Z">
        <w:r>
          <w:rPr>
            <w:rFonts w:hint="eastAsia" w:ascii="宋体" w:hAnsi="宋体" w:eastAsia="仿宋_GB2312" w:cs="仿宋_GB2312"/>
            <w:sz w:val="32"/>
            <w:szCs w:val="32"/>
            <w:lang w:val="en-US" w:eastAsia="zh-CN"/>
          </w:rPr>
          <w:delText>自动监测、遥感监测、远红外摄像等方式，对在道路上行驶的机动车大气污染物排放状况进行监督检查。</w:delText>
        </w:r>
      </w:del>
      <w:del w:id="480" w:author="谢浩然" w:date="2019-07-10T19:38:55Z">
        <w:r>
          <w:rPr>
            <w:rFonts w:hint="eastAsia" w:ascii="宋体" w:hAnsi="宋体" w:eastAsia="仿宋_GB2312" w:cs="仿宋_GB2312"/>
            <w:lang w:val="en-US" w:eastAsia="zh-CN"/>
          </w:rPr>
          <w:delText>”</w:delText>
        </w:r>
      </w:del>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textAlignment w:val="auto"/>
        <w:outlineLvl w:val="9"/>
        <w:rPr>
          <w:del w:id="482" w:author="谢浩然" w:date="2019-07-10T19:38:55Z"/>
          <w:rFonts w:hint="eastAsia" w:ascii="宋体" w:hAnsi="宋体" w:eastAsia="仿宋_GB2312" w:cs="仿宋_GB2312"/>
          <w:lang w:val="en-US" w:eastAsia="zh-CN"/>
        </w:rPr>
        <w:pPrChange w:id="481" w:author="卢颖东" w:date="2019-04-25T10:07:00Z">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textAlignment w:val="auto"/>
            <w:outlineLvl w:val="9"/>
          </w:pPr>
        </w:pPrChange>
      </w:pPr>
      <w:del w:id="483" w:author="谢浩然" w:date="2019-07-10T19:38:55Z">
        <w:r>
          <w:rPr>
            <w:rFonts w:hint="eastAsia" w:ascii="宋体" w:hAnsi="宋体" w:cs="仿宋_GB2312"/>
            <w:lang w:val="en-US" w:eastAsia="zh-CN"/>
          </w:rPr>
          <w:delText>十一</w:delText>
        </w:r>
      </w:del>
      <w:del w:id="484" w:author="谢浩然" w:date="2019-07-10T19:38:55Z">
        <w:r>
          <w:rPr>
            <w:rFonts w:hint="eastAsia" w:ascii="宋体" w:hAnsi="宋体" w:eastAsia="仿宋_GB2312" w:cs="仿宋_GB2312"/>
            <w:lang w:val="en-US" w:eastAsia="zh-CN"/>
          </w:rPr>
          <w:delText>、将第二十九条修改为：“</w:delText>
        </w:r>
      </w:del>
      <w:del w:id="485" w:author="谢浩然" w:date="2019-07-10T19:38:55Z">
        <w:r>
          <w:rPr>
            <w:rFonts w:hint="eastAsia" w:ascii="宋体" w:hAnsi="宋体" w:eastAsia="仿宋_GB2312" w:cs="仿宋_GB2312"/>
            <w:sz w:val="32"/>
            <w:szCs w:val="32"/>
            <w:lang w:val="en-US" w:eastAsia="zh-CN"/>
          </w:rPr>
          <w:delText>违反本条例第</w:delText>
        </w:r>
      </w:del>
      <w:del w:id="486" w:author="谢浩然" w:date="2019-07-10T19:38:55Z">
        <w:r>
          <w:rPr>
            <w:rFonts w:hint="eastAsia" w:ascii="宋体" w:hAnsi="宋体" w:eastAsia="仿宋_GB2312" w:cs="仿宋_GB2312"/>
            <w:i w:val="0"/>
            <w:iCs w:val="0"/>
            <w:sz w:val="32"/>
            <w:szCs w:val="32"/>
            <w:u w:val="none"/>
            <w:lang w:val="en-US" w:eastAsia="zh-CN"/>
          </w:rPr>
          <w:delText>十四</w:delText>
        </w:r>
      </w:del>
      <w:del w:id="487" w:author="谢浩然" w:date="2019-07-10T19:38:55Z">
        <w:r>
          <w:rPr>
            <w:rFonts w:hint="eastAsia" w:ascii="宋体" w:hAnsi="宋体" w:eastAsia="仿宋_GB2312" w:cs="仿宋_GB2312"/>
            <w:sz w:val="32"/>
            <w:szCs w:val="32"/>
            <w:lang w:val="en-US" w:eastAsia="zh-CN"/>
          </w:rPr>
          <w:delText>条第二款规定，</w:delText>
        </w:r>
      </w:del>
      <w:del w:id="488" w:author="谢浩然" w:date="2019-07-10T19:38:55Z">
        <w:r>
          <w:rPr>
            <w:rFonts w:hint="eastAsia" w:ascii="宋体" w:hAnsi="宋体" w:eastAsia="仿宋_GB2312" w:cs="仿宋_GB2312"/>
            <w:i w:val="0"/>
            <w:iCs w:val="0"/>
            <w:sz w:val="32"/>
            <w:szCs w:val="32"/>
            <w:u w:val="none"/>
            <w:lang w:val="en-US" w:eastAsia="zh-CN"/>
          </w:rPr>
          <w:delText>使用超过标准排放大气污染物或者排放黑烟等可视污染物的非道路移动机械，由</w:delText>
        </w:r>
      </w:del>
      <w:del w:id="489" w:author="谢浩然" w:date="2019-07-10T19:38:55Z">
        <w:r>
          <w:rPr>
            <w:rFonts w:hint="eastAsia" w:ascii="宋体" w:hAnsi="宋体" w:eastAsia="仿宋_GB2312" w:cs="仿宋_GB2312"/>
            <w:sz w:val="32"/>
            <w:szCs w:val="32"/>
            <w:lang w:eastAsia="zh-CN"/>
          </w:rPr>
          <w:delText>生态环境</w:delText>
        </w:r>
      </w:del>
      <w:del w:id="490" w:author="谢浩然" w:date="2019-07-10T19:38:55Z">
        <w:r>
          <w:rPr>
            <w:rFonts w:hint="eastAsia" w:ascii="宋体" w:hAnsi="宋体" w:eastAsia="仿宋_GB2312" w:cs="仿宋_GB2312"/>
            <w:i w:val="0"/>
            <w:iCs w:val="0"/>
            <w:sz w:val="32"/>
            <w:szCs w:val="32"/>
            <w:u w:val="none"/>
            <w:lang w:val="en-US" w:eastAsia="zh-CN"/>
          </w:rPr>
          <w:delText>主管部门责令停止使用、限期维修，并处五千元的罚款；</w:delText>
        </w:r>
      </w:del>
      <w:del w:id="491" w:author="谢浩然" w:date="2019-07-10T19:38:55Z">
        <w:r>
          <w:rPr>
            <w:rFonts w:hint="eastAsia" w:ascii="宋体" w:hAnsi="宋体" w:eastAsia="仿宋_GB2312" w:cs="仿宋_GB2312"/>
            <w:sz w:val="32"/>
            <w:szCs w:val="32"/>
            <w:lang w:val="en-US" w:eastAsia="zh-CN"/>
          </w:rPr>
          <w:delText>在禁止使用高排放非道路移动机械区域</w:delText>
        </w:r>
      </w:del>
      <w:del w:id="492" w:author="谢浩然" w:date="2019-07-10T19:38:55Z">
        <w:r>
          <w:rPr>
            <w:rFonts w:hint="eastAsia" w:ascii="宋体" w:hAnsi="宋体" w:eastAsia="仿宋_GB2312" w:cs="仿宋_GB2312"/>
            <w:i w:val="0"/>
            <w:iCs w:val="0"/>
            <w:sz w:val="32"/>
            <w:szCs w:val="32"/>
            <w:u w:val="none"/>
            <w:lang w:val="en-US" w:eastAsia="zh-CN"/>
          </w:rPr>
          <w:delText>使用高排放</w:delText>
        </w:r>
      </w:del>
      <w:del w:id="493" w:author="谢浩然" w:date="2019-07-10T19:38:55Z">
        <w:r>
          <w:rPr>
            <w:rFonts w:hint="eastAsia" w:ascii="宋体" w:hAnsi="宋体" w:eastAsia="仿宋_GB2312" w:cs="仿宋_GB2312"/>
            <w:sz w:val="32"/>
            <w:szCs w:val="32"/>
            <w:lang w:val="en-US" w:eastAsia="zh-CN"/>
          </w:rPr>
          <w:delText>非道路移动机械</w:delText>
        </w:r>
      </w:del>
      <w:del w:id="494" w:author="谢浩然" w:date="2019-07-10T19:38:55Z">
        <w:r>
          <w:rPr>
            <w:rFonts w:hint="eastAsia" w:ascii="宋体" w:hAnsi="宋体" w:eastAsia="仿宋_GB2312" w:cs="仿宋_GB2312"/>
            <w:i w:val="0"/>
            <w:iCs w:val="0"/>
            <w:sz w:val="32"/>
            <w:szCs w:val="32"/>
            <w:u w:val="none"/>
            <w:lang w:val="en-US" w:eastAsia="zh-CN"/>
          </w:rPr>
          <w:delText>的</w:delText>
        </w:r>
      </w:del>
      <w:del w:id="495" w:author="谢浩然" w:date="2019-07-10T19:38:55Z">
        <w:r>
          <w:rPr>
            <w:rFonts w:hint="eastAsia" w:ascii="宋体" w:hAnsi="宋体" w:eastAsia="仿宋_GB2312" w:cs="仿宋_GB2312"/>
            <w:sz w:val="32"/>
            <w:szCs w:val="32"/>
            <w:lang w:val="en-US" w:eastAsia="zh-CN"/>
          </w:rPr>
          <w:delText>，由</w:delText>
        </w:r>
      </w:del>
      <w:del w:id="496" w:author="谢浩然" w:date="2019-07-10T19:38:55Z">
        <w:r>
          <w:rPr>
            <w:rFonts w:hint="eastAsia" w:ascii="宋体" w:hAnsi="宋体" w:eastAsia="仿宋_GB2312" w:cs="仿宋_GB2312"/>
            <w:sz w:val="32"/>
            <w:szCs w:val="32"/>
            <w:lang w:eastAsia="zh-CN"/>
          </w:rPr>
          <w:delText>生态环境</w:delText>
        </w:r>
      </w:del>
      <w:del w:id="497" w:author="谢浩然" w:date="2019-07-10T19:38:55Z">
        <w:r>
          <w:rPr>
            <w:rFonts w:hint="eastAsia" w:ascii="宋体" w:hAnsi="宋体" w:eastAsia="仿宋_GB2312" w:cs="仿宋_GB2312"/>
            <w:sz w:val="32"/>
            <w:szCs w:val="32"/>
            <w:lang w:val="en-US" w:eastAsia="zh-CN"/>
          </w:rPr>
          <w:delText>等主管部门按照职责责令改正，处两万元的罚款；</w:delText>
        </w:r>
      </w:del>
      <w:del w:id="498" w:author="谢浩然" w:date="2019-07-10T19:38:55Z">
        <w:r>
          <w:rPr>
            <w:rFonts w:hint="eastAsia" w:ascii="宋体" w:hAnsi="宋体" w:eastAsia="仿宋_GB2312" w:cs="仿宋_GB2312"/>
            <w:i w:val="0"/>
            <w:iCs w:val="0"/>
            <w:sz w:val="32"/>
            <w:szCs w:val="32"/>
            <w:u w:val="none"/>
            <w:lang w:val="en-US" w:eastAsia="zh-CN"/>
          </w:rPr>
          <w:delText>情节严重的，责令停工整治。</w:delText>
        </w:r>
      </w:del>
      <w:del w:id="499" w:author="谢浩然" w:date="2019-07-10T19:38:55Z">
        <w:r>
          <w:rPr>
            <w:rFonts w:hint="eastAsia" w:ascii="宋体" w:hAnsi="宋体" w:eastAsia="仿宋_GB2312" w:cs="仿宋_GB2312"/>
            <w:lang w:val="en-US" w:eastAsia="zh-CN"/>
          </w:rPr>
          <w:delText>”</w:delText>
        </w:r>
      </w:del>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textAlignment w:val="auto"/>
        <w:outlineLvl w:val="9"/>
        <w:rPr>
          <w:del w:id="501" w:author="谢浩然" w:date="2019-07-10T19:38:55Z"/>
          <w:rFonts w:hint="eastAsia" w:ascii="宋体" w:hAnsi="宋体" w:eastAsia="仿宋_GB2312" w:cs="仿宋_GB2312"/>
          <w:lang w:val="en-US" w:eastAsia="zh-CN"/>
        </w:rPr>
        <w:pPrChange w:id="500" w:author="卢颖东" w:date="2019-04-25T10:07:00Z">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textAlignment w:val="auto"/>
            <w:outlineLvl w:val="9"/>
          </w:pPr>
        </w:pPrChange>
      </w:pPr>
      <w:del w:id="502" w:author="谢浩然" w:date="2019-07-10T19:38:55Z">
        <w:r>
          <w:rPr>
            <w:rFonts w:hint="eastAsia" w:ascii="宋体" w:hAnsi="宋体" w:cs="仿宋_GB2312"/>
            <w:lang w:val="en-US" w:eastAsia="zh-CN"/>
          </w:rPr>
          <w:delText>十二</w:delText>
        </w:r>
      </w:del>
      <w:del w:id="503" w:author="谢浩然" w:date="2019-07-10T19:38:55Z">
        <w:r>
          <w:rPr>
            <w:rFonts w:hint="eastAsia" w:ascii="宋体" w:hAnsi="宋体" w:eastAsia="仿宋_GB2312" w:cs="仿宋_GB2312"/>
            <w:lang w:val="en-US" w:eastAsia="zh-CN"/>
          </w:rPr>
          <w:delText>、将第三十一条第三款修改为：“</w:delText>
        </w:r>
      </w:del>
      <w:del w:id="504" w:author="谢浩然" w:date="2019-07-10T19:38:55Z">
        <w:r>
          <w:rPr>
            <w:rFonts w:hint="eastAsia" w:ascii="宋体" w:hAnsi="宋体" w:eastAsia="仿宋_GB2312"/>
            <w:sz w:val="32"/>
            <w:szCs w:val="32"/>
            <w:lang w:val="en-US" w:eastAsia="zh-CN"/>
          </w:rPr>
          <w:delText>违反本条例第十七条第</w:delText>
        </w:r>
      </w:del>
      <w:del w:id="505" w:author="谢浩然" w:date="2019-07-10T19:38:55Z">
        <w:r>
          <w:rPr>
            <w:rFonts w:hint="eastAsia" w:ascii="宋体" w:hAnsi="宋体" w:eastAsia="仿宋_GB2312" w:cs="仿宋_GB2312"/>
            <w:sz w:val="32"/>
            <w:szCs w:val="32"/>
            <w:lang w:val="en-US" w:eastAsia="zh-CN"/>
          </w:rPr>
          <w:delText>四款规定，生产、销售低于本</w:delText>
        </w:r>
      </w:del>
      <w:del w:id="506" w:author="谢浩然" w:date="2019-07-10T19:38:55Z">
        <w:r>
          <w:rPr>
            <w:rFonts w:hint="eastAsia" w:ascii="宋体" w:hAnsi="宋体" w:eastAsia="仿宋_GB2312" w:cs="仿宋_GB2312"/>
            <w:sz w:val="32"/>
            <w:szCs w:val="32"/>
          </w:rPr>
          <w:delText>市执行</w:delText>
        </w:r>
      </w:del>
      <w:del w:id="507" w:author="谢浩然" w:date="2019-07-10T19:38:55Z">
        <w:r>
          <w:rPr>
            <w:rFonts w:hint="eastAsia" w:ascii="宋体" w:hAnsi="宋体" w:eastAsia="仿宋_GB2312" w:cs="仿宋_GB2312"/>
            <w:sz w:val="32"/>
            <w:szCs w:val="32"/>
            <w:lang w:val="en-US" w:eastAsia="zh-CN"/>
          </w:rPr>
          <w:delText>的有关标准的机动车和非道路移动机械用燃料、发动机油、氮氧化物还原剂、燃料和润滑油添加剂以及其他添加剂的，由市场监督管理主管部门按照职责责令改正，没收原材料、产</w:delText>
        </w:r>
      </w:del>
      <w:del w:id="508" w:author="谢浩然" w:date="2019-07-10T19:38:55Z">
        <w:r>
          <w:rPr>
            <w:rFonts w:hint="eastAsia" w:ascii="宋体" w:hAnsi="宋体" w:eastAsia="仿宋_GB2312" w:cs="仿宋_GB2312"/>
            <w:sz w:val="32"/>
            <w:szCs w:val="32"/>
          </w:rPr>
          <w:delText>品和违法所得，并处货值金额一倍以上三倍以下的罚款。</w:delText>
        </w:r>
      </w:del>
      <w:del w:id="509" w:author="谢浩然" w:date="2019-07-10T19:38:55Z">
        <w:r>
          <w:rPr>
            <w:rFonts w:hint="eastAsia" w:ascii="宋体" w:hAnsi="宋体" w:eastAsia="仿宋_GB2312" w:cs="仿宋_GB2312"/>
            <w:lang w:val="en-US" w:eastAsia="zh-CN"/>
          </w:rPr>
          <w:delText>”</w:delText>
        </w:r>
      </w:del>
    </w:p>
    <w:p>
      <w:pPr>
        <w:pStyle w:val="2"/>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textAlignment w:val="auto"/>
        <w:rPr>
          <w:del w:id="511" w:author="谢浩然" w:date="2019-07-10T19:38:55Z"/>
          <w:rFonts w:hint="eastAsia" w:ascii="宋体" w:hAnsi="宋体" w:eastAsia="仿宋_GB2312" w:cs="仿宋_GB2312"/>
          <w:lang w:val="en-US" w:eastAsia="zh-CN"/>
        </w:rPr>
        <w:pPrChange w:id="510" w:author="卢颖东" w:date="2019-04-25T10:07:00Z">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pPr>
        </w:pPrChange>
      </w:pPr>
      <w:del w:id="512" w:author="谢浩然" w:date="2019-07-10T19:38:55Z">
        <w:r>
          <w:rPr>
            <w:rFonts w:hint="eastAsia" w:ascii="宋体" w:hAnsi="宋体" w:eastAsia="仿宋_GB2312" w:cs="仿宋_GB2312"/>
            <w:lang w:val="en-US" w:eastAsia="zh-CN"/>
          </w:rPr>
          <w:delText>十三、将第三十二条第二款修改为：“</w:delText>
        </w:r>
      </w:del>
      <w:del w:id="513" w:author="谢浩然" w:date="2019-07-10T19:38:55Z">
        <w:r>
          <w:rPr>
            <w:rFonts w:hint="eastAsia" w:ascii="宋体" w:hAnsi="宋体" w:eastAsia="仿宋_GB2312" w:cs="仿宋_GB2312"/>
            <w:i w:val="0"/>
            <w:iCs w:val="0"/>
            <w:sz w:val="32"/>
            <w:szCs w:val="32"/>
            <w:u w:val="none"/>
            <w:lang w:val="en-US" w:eastAsia="zh-CN"/>
          </w:rPr>
          <w:delText>违反本条例第十八条第二款规定，在用重型柴油车、非道路移动机械未按照规定加装、更换污染控制装置的，由生态环境主管部门责令改正，处五千元的罚款。</w:delText>
        </w:r>
      </w:del>
      <w:del w:id="514" w:author="谢浩然" w:date="2019-07-10T19:38:55Z">
        <w:r>
          <w:rPr>
            <w:rFonts w:hint="eastAsia" w:ascii="宋体" w:hAnsi="宋体" w:eastAsia="仿宋_GB2312" w:cs="仿宋_GB2312"/>
            <w:lang w:val="en-US" w:eastAsia="zh-CN"/>
          </w:rPr>
          <w:delText>”</w:delText>
        </w:r>
      </w:del>
    </w:p>
    <w:p>
      <w:pPr>
        <w:pStyle w:val="2"/>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textAlignment w:val="auto"/>
        <w:rPr>
          <w:del w:id="516" w:author="谢浩然" w:date="2019-07-10T19:38:55Z"/>
          <w:rFonts w:hint="eastAsia" w:ascii="宋体" w:hAnsi="宋体" w:eastAsia="仿宋_GB2312" w:cs="仿宋_GB2312"/>
          <w:lang w:val="en-US" w:eastAsia="zh-CN"/>
        </w:rPr>
        <w:pPrChange w:id="515" w:author="卢颖东" w:date="2019-04-25T10:07:00Z">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pPr>
        </w:pPrChange>
      </w:pPr>
      <w:del w:id="517" w:author="谢浩然" w:date="2019-07-10T19:38:55Z">
        <w:r>
          <w:rPr>
            <w:rFonts w:hint="eastAsia" w:ascii="宋体" w:hAnsi="宋体" w:eastAsia="仿宋_GB2312" w:cs="仿宋_GB2312"/>
            <w:lang w:val="en-US" w:eastAsia="zh-CN"/>
          </w:rPr>
          <w:delText>十四、将第三十三条修改为：“</w:delText>
        </w:r>
      </w:del>
      <w:del w:id="518" w:author="谢浩然" w:date="2019-07-10T19:38:55Z">
        <w:r>
          <w:rPr>
            <w:rFonts w:hint="eastAsia" w:ascii="宋体" w:hAnsi="宋体" w:eastAsia="仿宋_GB2312"/>
            <w:sz w:val="32"/>
            <w:szCs w:val="32"/>
            <w:lang w:val="en-US" w:eastAsia="zh-CN"/>
          </w:rPr>
          <w:delText>违反本条例第十九条规定，机动车所有人逾期未进行机动车排气污染定期检验的，由公安机关交通管理部门责令限期改正，处警告或者二百元以上五百元以下</w:delText>
        </w:r>
      </w:del>
      <w:del w:id="519" w:author="谢浩然" w:date="2019-07-10T19:38:55Z">
        <w:r>
          <w:rPr>
            <w:rFonts w:hint="eastAsia" w:ascii="宋体" w:hAnsi="宋体"/>
            <w:sz w:val="32"/>
            <w:szCs w:val="32"/>
            <w:lang w:val="en-US" w:eastAsia="zh-CN"/>
          </w:rPr>
          <w:delText>的</w:delText>
        </w:r>
      </w:del>
      <w:del w:id="520" w:author="谢浩然" w:date="2019-07-10T19:38:55Z">
        <w:r>
          <w:rPr>
            <w:rFonts w:hint="eastAsia" w:ascii="宋体" w:hAnsi="宋体" w:eastAsia="仿宋_GB2312"/>
            <w:sz w:val="32"/>
            <w:szCs w:val="32"/>
            <w:lang w:val="en-US" w:eastAsia="zh-CN"/>
          </w:rPr>
          <w:delText>罚款。</w:delText>
        </w:r>
      </w:del>
      <w:del w:id="521" w:author="谢浩然" w:date="2019-07-10T19:38:55Z">
        <w:r>
          <w:rPr>
            <w:rFonts w:hint="eastAsia" w:ascii="宋体" w:hAnsi="宋体" w:eastAsia="仿宋_GB2312" w:cs="仿宋_GB2312"/>
            <w:lang w:val="en-US" w:eastAsia="zh-CN"/>
          </w:rPr>
          <w:delText>”</w:delText>
        </w:r>
      </w:del>
    </w:p>
    <w:p>
      <w:pPr>
        <w:pStyle w:val="2"/>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textAlignment w:val="auto"/>
        <w:rPr>
          <w:del w:id="523" w:author="谢浩然" w:date="2019-07-10T19:38:55Z"/>
          <w:rFonts w:hint="eastAsia" w:ascii="宋体" w:hAnsi="宋体" w:eastAsia="仿宋_GB2312" w:cs="仿宋_GB2312"/>
          <w:lang w:val="en-US" w:eastAsia="zh-CN"/>
        </w:rPr>
        <w:pPrChange w:id="522" w:author="卢颖东" w:date="2019-04-25T10:07:00Z">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pPr>
        </w:pPrChange>
      </w:pPr>
      <w:del w:id="524" w:author="谢浩然" w:date="2019-07-10T19:38:55Z">
        <w:r>
          <w:rPr>
            <w:rFonts w:hint="eastAsia" w:ascii="宋体" w:hAnsi="宋体" w:eastAsia="仿宋_GB2312" w:cs="仿宋_GB2312"/>
            <w:lang w:val="en-US" w:eastAsia="zh-CN"/>
          </w:rPr>
          <w:delText>十五、将第三十四条增加一款，作为第一款，规定：“ 违反本条例第二十四条第一款规定，机动车驾驶人驾驶排放检验不合格的机动车上道路行驶的，由公安机关交通管理部门处二百元罚款。”</w:delText>
        </w:r>
      </w:del>
    </w:p>
    <w:p>
      <w:pPr>
        <w:pStyle w:val="2"/>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textAlignment w:val="auto"/>
        <w:rPr>
          <w:del w:id="526" w:author="谢浩然" w:date="2019-07-10T19:38:55Z"/>
          <w:rFonts w:hint="eastAsia" w:ascii="宋体" w:hAnsi="宋体" w:eastAsia="仿宋_GB2312" w:cs="仿宋_GB2312"/>
          <w:lang w:val="en-US" w:eastAsia="zh-CN"/>
        </w:rPr>
        <w:pPrChange w:id="525" w:author="卢颖东" w:date="2019-04-25T10:07:00Z">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pPr>
        </w:pPrChange>
      </w:pPr>
      <w:del w:id="527" w:author="谢浩然" w:date="2019-07-10T19:38:55Z">
        <w:r>
          <w:rPr>
            <w:rFonts w:hint="eastAsia" w:ascii="宋体" w:hAnsi="宋体" w:eastAsia="仿宋_GB2312" w:cs="仿宋_GB2312"/>
            <w:lang w:val="en-US" w:eastAsia="zh-CN"/>
          </w:rPr>
          <w:delText>原第一款修改为第二款，规定：“经机动车集中停放地、维修地抽检不符合注册登记时国家规定的机动车大气污染物排放标准规定的机动车，由生态环境主管部门责令限期维修。”</w:delText>
        </w:r>
      </w:del>
    </w:p>
    <w:p>
      <w:pPr>
        <w:pStyle w:val="2"/>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textAlignment w:val="auto"/>
        <w:rPr>
          <w:del w:id="529" w:author="谢浩然" w:date="2019-07-10T19:38:55Z"/>
          <w:rFonts w:hint="eastAsia" w:ascii="宋体" w:hAnsi="宋体" w:eastAsia="仿宋_GB2312" w:cs="仿宋_GB2312"/>
          <w:lang w:val="en-US" w:eastAsia="zh-CN"/>
        </w:rPr>
        <w:pPrChange w:id="528" w:author="卢颖东" w:date="2019-04-25T10:07:00Z">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pPr>
        </w:pPrChange>
      </w:pPr>
      <w:del w:id="530" w:author="谢浩然" w:date="2019-07-10T19:38:55Z">
        <w:r>
          <w:rPr>
            <w:rFonts w:hint="eastAsia" w:ascii="宋体" w:hAnsi="宋体" w:eastAsia="仿宋_GB2312" w:cs="仿宋_GB2312"/>
            <w:lang w:val="en-US" w:eastAsia="zh-CN"/>
          </w:rPr>
          <w:delText>将原第二款修改为第三款，规定：“经上路抽检不符合注册登记时国家规定的机动车大气污染物排放标准规定的机动车，由生态环境主管部门责令限期维修。”</w:delText>
        </w:r>
      </w:del>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del w:id="532" w:author="谢浩然" w:date="2019-07-10T19:38:55Z"/>
          <w:rFonts w:ascii="宋体" w:hAnsi="宋体"/>
          <w:color w:val="000000"/>
          <w:kern w:val="0"/>
          <w:lang w:bidi="ar"/>
        </w:rPr>
        <w:pPrChange w:id="531" w:author="卢颖东" w:date="2019-04-25T10:07:00Z">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jc w:val="both"/>
            <w:textAlignment w:val="auto"/>
            <w:outlineLvl w:val="9"/>
          </w:pPr>
        </w:pPrChange>
      </w:pPr>
      <w:del w:id="533" w:author="谢浩然" w:date="2019-07-10T19:38:55Z">
        <w:r>
          <w:rPr>
            <w:rFonts w:hint="eastAsia" w:ascii="宋体" w:hAnsi="宋体"/>
            <w:color w:val="000000"/>
            <w:kern w:val="0"/>
            <w:lang w:bidi="ar"/>
          </w:rPr>
          <w:delText>本决定自公布之日起施行。</w:delText>
        </w:r>
      </w:del>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del w:id="535" w:author="谢浩然" w:date="2019-07-10T19:38:55Z"/>
          <w:rFonts w:hint="default" w:ascii="宋体" w:hAnsi="宋体" w:eastAsia="仿宋_GB2312" w:cs="仿宋_GB2312"/>
          <w:kern w:val="2"/>
          <w:sz w:val="32"/>
          <w:szCs w:val="32"/>
          <w:lang w:val="en-US" w:eastAsia="zh-CN" w:bidi="ar-SA"/>
        </w:rPr>
        <w:pPrChange w:id="534" w:author="卢颖东" w:date="2019-04-25T10:07: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pPr>
        </w:pPrChange>
      </w:pPr>
      <w:del w:id="536" w:author="谢浩然" w:date="2019-07-10T19:38:55Z">
        <w:r>
          <w:rPr>
            <w:rFonts w:hint="eastAsia" w:ascii="宋体" w:hAnsi="宋体"/>
            <w:color w:val="000000"/>
            <w:kern w:val="0"/>
            <w:lang w:bidi="ar"/>
          </w:rPr>
          <w:delText>《</w:delText>
        </w:r>
      </w:del>
      <w:del w:id="537" w:author="谢浩然" w:date="2019-07-10T19:38:55Z">
        <w:r>
          <w:rPr>
            <w:rFonts w:hint="eastAsia" w:ascii="宋体" w:hAnsi="宋体"/>
            <w:color w:val="000000"/>
            <w:kern w:val="0"/>
            <w:lang w:eastAsia="zh-CN" w:bidi="ar"/>
          </w:rPr>
          <w:delText>佛山市机动车和非道路移动机械排气污染防治条例</w:delText>
        </w:r>
      </w:del>
      <w:del w:id="538" w:author="谢浩然" w:date="2019-07-10T19:38:55Z">
        <w:r>
          <w:rPr>
            <w:rFonts w:hint="eastAsia" w:ascii="宋体" w:hAnsi="宋体"/>
            <w:color w:val="000000"/>
            <w:kern w:val="0"/>
            <w:lang w:bidi="ar"/>
          </w:rPr>
          <w:delText>》根据本决定作相应修改</w:delText>
        </w:r>
      </w:del>
      <w:del w:id="539" w:author="谢浩然" w:date="2019-07-10T19:38:55Z">
        <w:r>
          <w:rPr>
            <w:rFonts w:hint="eastAsia" w:ascii="宋体" w:hAnsi="宋体"/>
            <w:color w:val="000000"/>
            <w:kern w:val="0"/>
            <w:lang w:eastAsia="zh-CN" w:bidi="ar"/>
          </w:rPr>
          <w:delText>后</w:delText>
        </w:r>
      </w:del>
      <w:del w:id="540" w:author="谢浩然" w:date="2019-07-10T19:38:55Z">
        <w:r>
          <w:rPr>
            <w:rFonts w:hint="eastAsia" w:ascii="宋体" w:hAnsi="宋体"/>
            <w:color w:val="000000"/>
            <w:kern w:val="0"/>
            <w:lang w:bidi="ar"/>
          </w:rPr>
          <w:delText>，重新公布。</w:delText>
        </w:r>
      </w:del>
    </w:p>
    <w:p>
      <w:pPr>
        <w:overflowPunct w:val="0"/>
        <w:spacing w:beforeLines="0" w:afterLines="0" w:line="590" w:lineRule="exact"/>
        <w:jc w:val="both"/>
        <w:rPr>
          <w:del w:id="542" w:author="谢浩然" w:date="2019-07-10T19:38:55Z"/>
          <w:rFonts w:hint="eastAsia" w:ascii="宋体" w:hAnsi="宋体" w:eastAsia="方正小标宋简体" w:cs="方正小标宋简体"/>
          <w:sz w:val="44"/>
          <w:szCs w:val="44"/>
        </w:rPr>
        <w:pPrChange w:id="541" w:author="卢颖东" w:date="2019-04-25T10:07:00Z">
          <w:pPr>
            <w:overflowPunct w:val="0"/>
            <w:spacing w:line="590" w:lineRule="exact"/>
            <w:jc w:val="both"/>
          </w:pPr>
        </w:pPrChange>
      </w:pPr>
      <w:del w:id="543" w:author="谢浩然" w:date="2019-07-10T19:38:55Z">
        <w:r>
          <w:rPr>
            <w:rFonts w:hint="eastAsia" w:ascii="宋体" w:hAnsi="宋体" w:eastAsia="方正小标宋简体" w:cs="方正小标宋简体"/>
            <w:sz w:val="44"/>
            <w:szCs w:val="44"/>
          </w:rPr>
          <w:br w:type="page"/>
        </w:r>
      </w:del>
    </w:p>
    <w:p>
      <w:pPr>
        <w:shd w:val="clear" w:color="auto" w:fill="FFFFFF"/>
        <w:overflowPunct w:val="0"/>
        <w:spacing w:beforeLines="0" w:afterLines="0" w:line="590" w:lineRule="exact"/>
        <w:jc w:val="both"/>
        <w:rPr>
          <w:rFonts w:hint="eastAsia" w:ascii="宋体" w:hAnsi="宋体" w:eastAsia="方正小标宋简体"/>
          <w:bCs/>
          <w:szCs w:val="32"/>
        </w:rPr>
        <w:pPrChange w:id="544" w:author="卢颖东" w:date="2019-04-25T10:07:00Z">
          <w:pPr>
            <w:shd w:val="clear" w:color="auto" w:fill="FFFFFF"/>
            <w:overflowPunct w:val="0"/>
            <w:spacing w:line="590" w:lineRule="exact"/>
            <w:jc w:val="both"/>
          </w:pPr>
        </w:pPrChange>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overflowPunct w:val="0"/>
        <w:topLinePunct w:val="0"/>
        <w:autoSpaceDN/>
        <w:bidi w:val="0"/>
        <w:adjustRightInd/>
        <w:spacing w:before="0" w:beforeLines="0" w:beforeAutospacing="0" w:after="0" w:afterLines="0" w:afterAutospacing="0" w:line="590" w:lineRule="exact"/>
        <w:ind w:left="0" w:leftChars="0" w:right="0" w:rightChars="0"/>
        <w:jc w:val="center"/>
        <w:textAlignment w:val="auto"/>
        <w:rPr>
          <w:rFonts w:hint="eastAsia" w:ascii="宋体" w:hAnsi="宋体" w:eastAsia="宋体" w:cs="宋体"/>
          <w:b w:val="0"/>
          <w:bCs/>
          <w:color w:val="auto"/>
          <w:kern w:val="0"/>
          <w:sz w:val="44"/>
          <w:szCs w:val="44"/>
          <w:lang w:val="en-US" w:eastAsia="zh-CN" w:bidi="ar"/>
        </w:rPr>
        <w:pPrChange w:id="545"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N/>
            <w:bidi w:val="0"/>
            <w:adjustRightInd/>
            <w:spacing w:line="600" w:lineRule="exact"/>
            <w:ind w:left="0" w:leftChars="0" w:right="0" w:rightChars="0"/>
            <w:jc w:val="center"/>
            <w:textAlignment w:val="auto"/>
          </w:pPr>
        </w:pPrChange>
      </w:pPr>
      <w:r>
        <w:rPr>
          <w:rFonts w:hint="eastAsia" w:ascii="宋体" w:hAnsi="宋体" w:eastAsia="宋体" w:cs="宋体"/>
          <w:b w:val="0"/>
          <w:bCs/>
          <w:color w:val="auto"/>
          <w:kern w:val="0"/>
          <w:sz w:val="44"/>
          <w:szCs w:val="44"/>
          <w:lang w:val="en-US" w:eastAsia="zh-CN" w:bidi="ar"/>
        </w:rPr>
        <w:t>佛山市机动车和非道路移动机械</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overflowPunct w:val="0"/>
        <w:topLinePunct w:val="0"/>
        <w:autoSpaceDN/>
        <w:bidi w:val="0"/>
        <w:adjustRightInd/>
        <w:spacing w:before="0" w:beforeLines="0" w:beforeAutospacing="0" w:after="0" w:afterLines="0" w:afterAutospacing="0" w:line="590" w:lineRule="exact"/>
        <w:ind w:left="0" w:leftChars="0" w:right="0" w:rightChars="0"/>
        <w:jc w:val="center"/>
        <w:textAlignment w:val="auto"/>
        <w:rPr>
          <w:rFonts w:hint="eastAsia" w:ascii="宋体" w:hAnsi="宋体" w:eastAsia="宋体" w:cs="宋体"/>
          <w:b w:val="0"/>
          <w:bCs/>
          <w:color w:val="auto"/>
          <w:sz w:val="44"/>
          <w:szCs w:val="44"/>
        </w:rPr>
        <w:pPrChange w:id="546"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N/>
            <w:bidi w:val="0"/>
            <w:adjustRightInd/>
            <w:spacing w:line="600" w:lineRule="exact"/>
            <w:ind w:left="0" w:leftChars="0" w:right="0" w:rightChars="0"/>
            <w:jc w:val="center"/>
            <w:textAlignment w:val="auto"/>
          </w:pPr>
        </w:pPrChange>
      </w:pPr>
      <w:r>
        <w:rPr>
          <w:rFonts w:hint="eastAsia" w:ascii="宋体" w:hAnsi="宋体" w:eastAsia="宋体" w:cs="宋体"/>
          <w:b w:val="0"/>
          <w:bCs/>
          <w:color w:val="auto"/>
          <w:kern w:val="0"/>
          <w:sz w:val="44"/>
          <w:szCs w:val="44"/>
          <w:lang w:val="en-US" w:eastAsia="zh-CN" w:bidi="ar"/>
        </w:rPr>
        <w:t>排气污染防治条例</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rPr>
          <w:rFonts w:hint="eastAsia" w:ascii="宋体" w:hAnsi="宋体" w:eastAsia="宋体" w:cs="宋体"/>
          <w:b w:val="0"/>
          <w:color w:val="000000"/>
          <w:sz w:val="32"/>
          <w:szCs w:val="32"/>
        </w:rPr>
        <w:pPrChange w:id="547" w:author="卢颖东" w:date="2019-04-25T10:07:00Z">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632" w:leftChars="200" w:right="632" w:rightChars="200" w:firstLine="0"/>
        <w:jc w:val="both"/>
        <w:textAlignment w:val="auto"/>
        <w:outlineLvl w:val="9"/>
        <w:rPr>
          <w:del w:id="549" w:author="卢颖东" w:date="2019-04-25T10:07:00Z"/>
          <w:rFonts w:hint="eastAsia" w:ascii="楷体_GB2312" w:hAnsi="宋体" w:eastAsia="楷体_GB2312" w:cs="楷体_GB2312"/>
          <w:b w:val="0"/>
          <w:color w:val="000000"/>
          <w:sz w:val="32"/>
          <w:szCs w:val="32"/>
        </w:rPr>
        <w:pPrChange w:id="548" w:author="卢颖东" w:date="2019-04-25T10:08:00Z">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ascii="楷体_GB2312" w:hAnsi="宋体" w:eastAsia="楷体_GB2312" w:cs="楷体_GB2312"/>
          <w:b w:val="0"/>
          <w:color w:val="000000"/>
          <w:sz w:val="32"/>
          <w:szCs w:val="32"/>
        </w:rPr>
        <w:t>（</w:t>
      </w:r>
      <w:r>
        <w:rPr>
          <w:rFonts w:hint="eastAsia" w:ascii="宋体" w:hAnsi="宋体" w:eastAsia="宋体" w:cs="宋体"/>
          <w:b w:val="0"/>
          <w:color w:val="000000"/>
          <w:sz w:val="32"/>
          <w:szCs w:val="32"/>
        </w:rPr>
        <w:t>2016</w:t>
      </w:r>
      <w:r>
        <w:rPr>
          <w:rFonts w:hint="eastAsia" w:ascii="楷体_GB2312" w:hAnsi="宋体" w:eastAsia="楷体_GB2312" w:cs="楷体_GB2312"/>
          <w:b w:val="0"/>
          <w:color w:val="000000"/>
          <w:sz w:val="32"/>
          <w:szCs w:val="32"/>
        </w:rPr>
        <w:t>年</w:t>
      </w:r>
      <w:r>
        <w:rPr>
          <w:rFonts w:hint="eastAsia" w:ascii="宋体" w:hAnsi="宋体" w:eastAsia="宋体" w:cs="宋体"/>
          <w:b w:val="0"/>
          <w:color w:val="000000"/>
          <w:sz w:val="32"/>
          <w:szCs w:val="32"/>
        </w:rPr>
        <w:t>4</w:t>
      </w:r>
      <w:r>
        <w:rPr>
          <w:rFonts w:hint="eastAsia" w:ascii="楷体_GB2312" w:hAnsi="宋体" w:eastAsia="楷体_GB2312" w:cs="楷体_GB2312"/>
          <w:b w:val="0"/>
          <w:color w:val="000000"/>
          <w:sz w:val="32"/>
          <w:szCs w:val="32"/>
        </w:rPr>
        <w:t>月</w:t>
      </w:r>
      <w:r>
        <w:rPr>
          <w:rFonts w:hint="eastAsia" w:ascii="宋体" w:hAnsi="宋体" w:eastAsia="宋体" w:cs="宋体"/>
          <w:b w:val="0"/>
          <w:color w:val="000000"/>
          <w:sz w:val="32"/>
          <w:szCs w:val="32"/>
        </w:rPr>
        <w:t>29</w:t>
      </w:r>
      <w:r>
        <w:rPr>
          <w:rFonts w:hint="eastAsia" w:ascii="楷体_GB2312" w:hAnsi="宋体" w:eastAsia="楷体_GB2312" w:cs="楷体_GB2312"/>
          <w:b w:val="0"/>
          <w:color w:val="000000"/>
          <w:sz w:val="32"/>
          <w:szCs w:val="32"/>
        </w:rPr>
        <w:t>日佛山市第十四届人民代表大会第六</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632" w:leftChars="200" w:right="632" w:rightChars="200" w:firstLine="0"/>
        <w:jc w:val="both"/>
        <w:textAlignment w:val="auto"/>
        <w:outlineLvl w:val="9"/>
        <w:rPr>
          <w:del w:id="551" w:author="卢颖东" w:date="2019-04-25T10:07:00Z"/>
          <w:rFonts w:hint="eastAsia" w:ascii="楷体_GB2312" w:hAnsi="宋体" w:eastAsia="楷体_GB2312" w:cs="楷体_GB2312"/>
          <w:b w:val="0"/>
          <w:color w:val="000000"/>
          <w:sz w:val="32"/>
          <w:szCs w:val="32"/>
        </w:rPr>
        <w:pPrChange w:id="550" w:author="卢颖东" w:date="2019-04-25T10:08:00Z">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楷体_GB2312" w:hAnsi="宋体" w:eastAsia="楷体_GB2312" w:cs="楷体_GB2312"/>
          <w:b w:val="0"/>
          <w:color w:val="000000"/>
          <w:sz w:val="32"/>
          <w:szCs w:val="32"/>
        </w:rPr>
        <w:t>次会议通过</w:t>
      </w:r>
      <w:r>
        <w:rPr>
          <w:rFonts w:hint="eastAsia" w:ascii="楷体_GB2312" w:hAnsi="宋体" w:eastAsia="楷体_GB2312" w:cs="楷体_GB2312"/>
          <w:b w:val="0"/>
          <w:color w:val="000000"/>
          <w:sz w:val="32"/>
          <w:szCs w:val="32"/>
          <w:lang w:val="en-US" w:eastAsia="zh-CN"/>
        </w:rPr>
        <w:t xml:space="preserve">  </w:t>
      </w:r>
      <w:r>
        <w:rPr>
          <w:rFonts w:hint="eastAsia" w:ascii="宋体" w:hAnsi="宋体" w:eastAsia="宋体" w:cs="宋体"/>
          <w:b w:val="0"/>
          <w:color w:val="000000"/>
          <w:sz w:val="32"/>
          <w:szCs w:val="32"/>
        </w:rPr>
        <w:t>2016</w:t>
      </w:r>
      <w:r>
        <w:rPr>
          <w:rFonts w:hint="eastAsia" w:ascii="楷体_GB2312" w:hAnsi="宋体" w:eastAsia="楷体_GB2312" w:cs="楷体_GB2312"/>
          <w:b w:val="0"/>
          <w:color w:val="000000"/>
          <w:sz w:val="32"/>
          <w:szCs w:val="32"/>
        </w:rPr>
        <w:t>年</w:t>
      </w:r>
      <w:r>
        <w:rPr>
          <w:rFonts w:hint="eastAsia" w:ascii="宋体" w:hAnsi="宋体" w:eastAsia="宋体" w:cs="宋体"/>
          <w:b w:val="0"/>
          <w:color w:val="000000"/>
          <w:sz w:val="32"/>
          <w:szCs w:val="32"/>
        </w:rPr>
        <w:t>5</w:t>
      </w:r>
      <w:r>
        <w:rPr>
          <w:rFonts w:hint="eastAsia" w:ascii="楷体_GB2312" w:hAnsi="宋体" w:eastAsia="楷体_GB2312" w:cs="楷体_GB2312"/>
          <w:b w:val="0"/>
          <w:color w:val="000000"/>
          <w:sz w:val="32"/>
          <w:szCs w:val="32"/>
        </w:rPr>
        <w:t>月</w:t>
      </w:r>
      <w:r>
        <w:rPr>
          <w:rFonts w:hint="eastAsia" w:ascii="宋体" w:hAnsi="宋体" w:eastAsia="宋体" w:cs="宋体"/>
          <w:b w:val="0"/>
          <w:color w:val="000000"/>
          <w:sz w:val="32"/>
          <w:szCs w:val="32"/>
        </w:rPr>
        <w:t>25</w:t>
      </w:r>
      <w:r>
        <w:rPr>
          <w:rFonts w:hint="eastAsia" w:ascii="楷体_GB2312" w:hAnsi="宋体" w:eastAsia="楷体_GB2312" w:cs="楷体_GB2312"/>
          <w:b w:val="0"/>
          <w:color w:val="000000"/>
          <w:sz w:val="32"/>
          <w:szCs w:val="32"/>
        </w:rPr>
        <w:t>日广东省第十二届人民代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632" w:leftChars="200" w:right="632" w:rightChars="200" w:firstLine="0"/>
        <w:jc w:val="both"/>
        <w:textAlignment w:val="auto"/>
        <w:outlineLvl w:val="9"/>
        <w:rPr>
          <w:ins w:id="553" w:author="谢浩然" w:date="2019-04-23T10:06:00Z"/>
          <w:del w:id="554" w:author="卢颖东" w:date="2019-04-25T10:07:00Z"/>
          <w:rFonts w:hint="eastAsia" w:ascii="楷体_GB2312" w:hAnsi="宋体" w:eastAsia="楷体_GB2312" w:cs="楷体_GB2312"/>
          <w:b w:val="0"/>
          <w:color w:val="000000"/>
          <w:sz w:val="32"/>
          <w:szCs w:val="32"/>
        </w:rPr>
        <w:pPrChange w:id="552" w:author="卢颖东" w:date="2019-04-25T10:08:00Z">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楷体_GB2312" w:hAnsi="宋体" w:eastAsia="楷体_GB2312" w:cs="楷体_GB2312"/>
          <w:b w:val="0"/>
          <w:color w:val="000000"/>
          <w:sz w:val="32"/>
          <w:szCs w:val="32"/>
        </w:rPr>
        <w:t>表大会常务委员会第二十六次会议批准</w:t>
      </w:r>
      <w:r>
        <w:rPr>
          <w:rFonts w:hint="eastAsia" w:ascii="楷体_GB2312" w:hAnsi="宋体" w:eastAsia="楷体_GB2312" w:cs="楷体_GB2312"/>
          <w:b w:val="0"/>
          <w:color w:val="000000"/>
          <w:sz w:val="32"/>
          <w:szCs w:val="32"/>
          <w:lang w:val="en-US" w:eastAsia="zh-CN"/>
        </w:rPr>
        <w:t xml:space="preserve">  </w:t>
      </w:r>
      <w:ins w:id="555" w:author="谢浩然" w:date="2019-04-23T10:03:00Z">
        <w:r>
          <w:rPr>
            <w:rFonts w:hint="eastAsia" w:ascii="楷体_GB2312" w:hAnsi="宋体" w:eastAsia="楷体_GB2312" w:cs="楷体_GB2312"/>
            <w:b w:val="0"/>
            <w:color w:val="000000"/>
            <w:sz w:val="32"/>
            <w:szCs w:val="32"/>
            <w:lang w:val="en-US" w:eastAsia="zh-CN"/>
          </w:rPr>
          <w:t>根据</w:t>
        </w:r>
      </w:ins>
      <w:r>
        <w:rPr>
          <w:rFonts w:hint="eastAsia" w:ascii="宋体" w:hAnsi="宋体" w:eastAsia="宋体" w:cs="宋体"/>
          <w:b w:val="0"/>
          <w:color w:val="000000"/>
          <w:sz w:val="32"/>
          <w:szCs w:val="32"/>
        </w:rPr>
        <w:t>2018</w:t>
      </w:r>
      <w:r>
        <w:rPr>
          <w:rFonts w:hint="eastAsia" w:ascii="楷体_GB2312" w:hAnsi="宋体" w:eastAsia="楷体_GB2312" w:cs="楷体_GB2312"/>
          <w:b w:val="0"/>
          <w:color w:val="000000"/>
          <w:sz w:val="32"/>
          <w:szCs w:val="32"/>
        </w:rPr>
        <w:t>年</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632" w:leftChars="200" w:right="632" w:rightChars="200" w:firstLine="0"/>
        <w:jc w:val="both"/>
        <w:textAlignment w:val="auto"/>
        <w:outlineLvl w:val="9"/>
        <w:rPr>
          <w:del w:id="557" w:author="谢浩然" w:date="2019-04-23T10:06:00Z"/>
          <w:rFonts w:hint="eastAsia" w:ascii="楷体_GB2312" w:hAnsi="宋体" w:eastAsia="楷体_GB2312" w:cs="楷体_GB2312"/>
          <w:b w:val="0"/>
          <w:color w:val="000000"/>
          <w:sz w:val="32"/>
          <w:szCs w:val="32"/>
        </w:rPr>
        <w:pPrChange w:id="556" w:author="卢颖东" w:date="2019-04-25T10:08:00Z">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宋体" w:hAnsi="宋体" w:eastAsia="宋体" w:cs="宋体"/>
          <w:b w:val="0"/>
          <w:color w:val="000000"/>
          <w:sz w:val="32"/>
          <w:szCs w:val="32"/>
        </w:rPr>
        <w:t>12</w:t>
      </w:r>
      <w:r>
        <w:rPr>
          <w:rFonts w:hint="eastAsia" w:ascii="楷体_GB2312" w:hAnsi="宋体" w:eastAsia="楷体_GB2312" w:cs="楷体_GB2312"/>
          <w:b w:val="0"/>
          <w:color w:val="000000"/>
          <w:sz w:val="32"/>
          <w:szCs w:val="32"/>
        </w:rPr>
        <w:t>月</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632" w:leftChars="200" w:right="632" w:rightChars="200" w:firstLine="0"/>
        <w:jc w:val="both"/>
        <w:textAlignment w:val="auto"/>
        <w:outlineLvl w:val="9"/>
        <w:rPr>
          <w:ins w:id="559" w:author="谢浩然" w:date="2019-04-23T10:06:00Z"/>
          <w:del w:id="560" w:author="卢颖东" w:date="2019-04-25T10:07:00Z"/>
          <w:rFonts w:hint="eastAsia" w:ascii="楷体_GB2312" w:hAnsi="宋体" w:eastAsia="楷体_GB2312" w:cs="楷体_GB2312"/>
          <w:b w:val="0"/>
          <w:color w:val="000000"/>
          <w:sz w:val="32"/>
          <w:szCs w:val="32"/>
        </w:rPr>
        <w:pPrChange w:id="558" w:author="卢颖东" w:date="2019-04-25T10:08:00Z">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宋体" w:hAnsi="宋体" w:eastAsia="宋体" w:cs="宋体"/>
          <w:b w:val="0"/>
          <w:color w:val="000000"/>
          <w:sz w:val="32"/>
          <w:szCs w:val="32"/>
        </w:rPr>
        <w:t>24</w:t>
      </w:r>
      <w:r>
        <w:rPr>
          <w:rFonts w:hint="eastAsia" w:ascii="楷体_GB2312" w:hAnsi="宋体" w:eastAsia="楷体_GB2312" w:cs="楷体_GB2312"/>
          <w:b w:val="0"/>
          <w:color w:val="000000"/>
          <w:sz w:val="32"/>
          <w:szCs w:val="32"/>
        </w:rPr>
        <w:t>日佛山市第十五届人民代表大会常务委员会第</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632" w:leftChars="200" w:right="632" w:rightChars="200" w:firstLine="0"/>
        <w:jc w:val="both"/>
        <w:textAlignment w:val="auto"/>
        <w:outlineLvl w:val="9"/>
        <w:rPr>
          <w:del w:id="562" w:author="谢浩然" w:date="2019-04-23T10:06:00Z"/>
          <w:rFonts w:hint="eastAsia" w:ascii="楷体_GB2312" w:hAnsi="宋体" w:eastAsia="楷体_GB2312" w:cs="楷体_GB2312"/>
          <w:b w:val="0"/>
          <w:color w:val="000000"/>
          <w:sz w:val="32"/>
          <w:szCs w:val="32"/>
        </w:rPr>
        <w:pPrChange w:id="561" w:author="卢颖东" w:date="2019-04-25T10:08:00Z">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楷体_GB2312" w:hAnsi="宋体" w:eastAsia="楷体_GB2312" w:cs="楷体_GB2312"/>
          <w:b w:val="0"/>
          <w:color w:val="000000"/>
          <w:sz w:val="32"/>
          <w:szCs w:val="32"/>
        </w:rPr>
        <w:t>十七</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632" w:leftChars="200" w:right="632" w:rightChars="200" w:firstLine="0"/>
        <w:jc w:val="both"/>
        <w:textAlignment w:val="auto"/>
        <w:outlineLvl w:val="9"/>
        <w:rPr>
          <w:ins w:id="564" w:author="谢浩然" w:date="2019-04-23T10:06:00Z"/>
          <w:del w:id="565" w:author="卢颖东" w:date="2019-04-25T10:07:00Z"/>
          <w:rFonts w:hint="eastAsia" w:ascii="楷体_GB2312" w:hAnsi="宋体" w:eastAsia="楷体_GB2312" w:cs="楷体_GB2312"/>
          <w:b w:val="0"/>
          <w:color w:val="000000"/>
          <w:sz w:val="32"/>
          <w:szCs w:val="32"/>
        </w:rPr>
        <w:pPrChange w:id="563" w:author="卢颖东" w:date="2019-04-25T10:08:00Z">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楷体_GB2312" w:hAnsi="宋体" w:eastAsia="楷体_GB2312" w:cs="楷体_GB2312"/>
          <w:b w:val="0"/>
          <w:color w:val="000000"/>
          <w:sz w:val="32"/>
          <w:szCs w:val="32"/>
        </w:rPr>
        <w:t>次会议</w:t>
      </w:r>
      <w:ins w:id="566" w:author="谢浩然" w:date="2019-04-23T10:03:00Z">
        <w:r>
          <w:rPr>
            <w:rFonts w:hint="eastAsia" w:ascii="楷体_GB2312" w:hAnsi="宋体" w:eastAsia="楷体_GB2312" w:cs="楷体_GB2312"/>
            <w:b w:val="0"/>
            <w:color w:val="000000"/>
            <w:sz w:val="32"/>
            <w:szCs w:val="32"/>
            <w:lang w:eastAsia="zh-CN"/>
          </w:rPr>
          <w:t>通过并经</w:t>
        </w:r>
      </w:ins>
      <w:del w:id="567" w:author="谢浩然" w:date="2019-04-23T10:03:00Z">
        <w:r>
          <w:rPr>
            <w:rFonts w:hint="eastAsia" w:ascii="楷体_GB2312" w:hAnsi="宋体" w:eastAsia="楷体_GB2312" w:cs="楷体_GB2312"/>
            <w:b w:val="0"/>
            <w:color w:val="000000"/>
            <w:sz w:val="32"/>
            <w:szCs w:val="32"/>
          </w:rPr>
          <w:delText>修正</w:delText>
        </w:r>
      </w:del>
      <w:del w:id="568" w:author="谢浩然" w:date="2019-04-23T10:03:00Z">
        <w:r>
          <w:rPr>
            <w:rFonts w:hint="eastAsia" w:ascii="楷体_GB2312" w:hAnsi="宋体" w:eastAsia="楷体_GB2312" w:cs="楷体_GB2312"/>
            <w:b w:val="0"/>
            <w:color w:val="000000"/>
            <w:sz w:val="32"/>
            <w:szCs w:val="32"/>
            <w:lang w:val="en-US" w:eastAsia="zh-CN"/>
          </w:rPr>
          <w:delText xml:space="preserve">  </w:delText>
        </w:r>
      </w:del>
      <w:r>
        <w:rPr>
          <w:rFonts w:hint="eastAsia" w:ascii="宋体" w:hAnsi="宋体" w:eastAsia="宋体" w:cs="宋体"/>
          <w:b w:val="0"/>
          <w:color w:val="000000"/>
          <w:sz w:val="32"/>
          <w:szCs w:val="32"/>
        </w:rPr>
        <w:t>2019</w:t>
      </w:r>
      <w:r>
        <w:rPr>
          <w:rFonts w:hint="eastAsia" w:ascii="楷体_GB2312" w:hAnsi="宋体" w:eastAsia="楷体_GB2312" w:cs="楷体_GB2312"/>
          <w:b w:val="0"/>
          <w:color w:val="000000"/>
          <w:sz w:val="32"/>
          <w:szCs w:val="32"/>
        </w:rPr>
        <w:t>年</w:t>
      </w:r>
      <w:r>
        <w:rPr>
          <w:rFonts w:hint="eastAsia" w:ascii="宋体" w:hAnsi="宋体" w:eastAsia="宋体" w:cs="宋体"/>
          <w:b w:val="0"/>
          <w:color w:val="000000"/>
          <w:sz w:val="32"/>
          <w:szCs w:val="32"/>
        </w:rPr>
        <w:t>3</w:t>
      </w:r>
      <w:r>
        <w:rPr>
          <w:rFonts w:hint="eastAsia" w:ascii="楷体_GB2312" w:hAnsi="宋体" w:eastAsia="楷体_GB2312" w:cs="楷体_GB2312"/>
          <w:b w:val="0"/>
          <w:color w:val="000000"/>
          <w:sz w:val="32"/>
          <w:szCs w:val="32"/>
        </w:rPr>
        <w:t>月</w:t>
      </w:r>
      <w:r>
        <w:rPr>
          <w:rFonts w:hint="eastAsia" w:ascii="宋体" w:hAnsi="宋体" w:eastAsia="宋体" w:cs="宋体"/>
          <w:b w:val="0"/>
          <w:color w:val="000000"/>
          <w:sz w:val="32"/>
          <w:szCs w:val="32"/>
        </w:rPr>
        <w:t>28</w:t>
      </w:r>
      <w:r>
        <w:rPr>
          <w:rFonts w:hint="eastAsia" w:ascii="楷体_GB2312" w:hAnsi="宋体" w:eastAsia="楷体_GB2312" w:cs="楷体_GB2312"/>
          <w:b w:val="0"/>
          <w:color w:val="000000"/>
          <w:sz w:val="32"/>
          <w:szCs w:val="32"/>
        </w:rPr>
        <w:t>日广东省第十三届</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632" w:leftChars="200" w:right="632" w:rightChars="200" w:firstLine="0"/>
        <w:jc w:val="both"/>
        <w:textAlignment w:val="auto"/>
        <w:outlineLvl w:val="9"/>
        <w:rPr>
          <w:del w:id="570" w:author="谢浩然" w:date="2019-04-23T10:06:00Z"/>
          <w:rFonts w:hint="eastAsia" w:ascii="楷体_GB2312" w:hAnsi="宋体" w:eastAsia="楷体_GB2312" w:cs="楷体_GB2312"/>
          <w:b w:val="0"/>
          <w:color w:val="000000"/>
          <w:sz w:val="32"/>
          <w:szCs w:val="32"/>
        </w:rPr>
        <w:pPrChange w:id="569" w:author="卢颖东" w:date="2019-04-25T10:08:00Z">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楷体_GB2312" w:hAnsi="宋体" w:eastAsia="楷体_GB2312" w:cs="楷体_GB2312"/>
          <w:b w:val="0"/>
          <w:color w:val="000000"/>
          <w:sz w:val="32"/>
          <w:szCs w:val="32"/>
        </w:rPr>
        <w:t>人民代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632" w:leftChars="200" w:right="632" w:rightChars="200" w:firstLine="0"/>
        <w:jc w:val="both"/>
        <w:textAlignment w:val="auto"/>
        <w:outlineLvl w:val="9"/>
        <w:rPr>
          <w:ins w:id="572" w:author="谢浩然" w:date="2019-04-23T10:06:00Z"/>
          <w:del w:id="573" w:author="卢颖东" w:date="2019-04-25T10:07:00Z"/>
          <w:rFonts w:hint="eastAsia" w:ascii="楷体_GB2312" w:hAnsi="楷体_GB2312" w:eastAsia="楷体_GB2312" w:cs="楷体_GB2312"/>
          <w:sz w:val="32"/>
          <w:szCs w:val="32"/>
          <w:lang w:eastAsia="zh-CN"/>
        </w:rPr>
        <w:pPrChange w:id="571" w:author="卢颖东" w:date="2019-04-25T10:08:00Z">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楷体_GB2312" w:hAnsi="宋体" w:eastAsia="楷体_GB2312" w:cs="楷体_GB2312"/>
          <w:b w:val="0"/>
          <w:color w:val="000000"/>
          <w:sz w:val="32"/>
          <w:szCs w:val="32"/>
        </w:rPr>
        <w:t>表大会常务委员会第十一次会议批准</w:t>
      </w:r>
      <w:ins w:id="574" w:author="谢浩然" w:date="2019-04-23T10:04:00Z">
        <w:r>
          <w:rPr>
            <w:rFonts w:hint="eastAsia" w:ascii="楷体_GB2312" w:hAnsi="宋体" w:eastAsia="楷体_GB2312" w:cs="楷体_GB2312"/>
            <w:b w:val="0"/>
            <w:color w:val="000000"/>
            <w:sz w:val="32"/>
            <w:szCs w:val="32"/>
            <w:lang w:eastAsia="zh-CN"/>
          </w:rPr>
          <w:t>的</w:t>
        </w:r>
      </w:ins>
      <w:ins w:id="575" w:author="谢浩然" w:date="2019-04-23T10:05:00Z">
        <w:r>
          <w:rPr>
            <w:rFonts w:hint="eastAsia" w:ascii="楷体_GB2312" w:hAnsi="楷体_GB2312" w:eastAsia="楷体_GB2312" w:cs="楷体_GB2312"/>
            <w:sz w:val="32"/>
            <w:szCs w:val="32"/>
            <w:rPrChange w:id="576" w:author="谢浩然" w:date="2019-04-23T10:05:00Z">
              <w:rPr>
                <w:rFonts w:hint="eastAsia" w:ascii="宋体" w:hAnsi="宋体" w:cs="仿宋_GB2312"/>
                <w:szCs w:val="32"/>
              </w:rPr>
            </w:rPrChange>
          </w:rPr>
          <w:t>《</w:t>
        </w:r>
      </w:ins>
      <w:ins w:id="577" w:author="谢浩然" w:date="2019-04-23T10:05:00Z">
        <w:r>
          <w:rPr>
            <w:rFonts w:hint="eastAsia" w:ascii="楷体_GB2312" w:hAnsi="楷体_GB2312" w:eastAsia="楷体_GB2312" w:cs="楷体_GB2312"/>
            <w:sz w:val="32"/>
            <w:szCs w:val="32"/>
            <w:lang w:eastAsia="zh-CN"/>
            <w:rPrChange w:id="578" w:author="谢浩然" w:date="2019-04-23T10:05:00Z">
              <w:rPr>
                <w:rFonts w:hint="eastAsia" w:ascii="宋体" w:hAnsi="宋体" w:cs="仿宋_GB2312"/>
                <w:szCs w:val="32"/>
                <w:lang w:eastAsia="zh-CN"/>
              </w:rPr>
            </w:rPrChange>
          </w:rPr>
          <w:t>佛山市</w:t>
        </w:r>
      </w:ins>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632" w:leftChars="200" w:right="632" w:rightChars="200" w:firstLine="0"/>
        <w:jc w:val="both"/>
        <w:textAlignment w:val="auto"/>
        <w:outlineLvl w:val="9"/>
        <w:rPr>
          <w:ins w:id="580" w:author="谢浩然" w:date="2019-04-23T10:06:00Z"/>
          <w:del w:id="581" w:author="卢颖东" w:date="2019-04-25T10:07:00Z"/>
          <w:rFonts w:hint="eastAsia" w:ascii="楷体_GB2312" w:hAnsi="楷体_GB2312" w:eastAsia="楷体_GB2312" w:cs="楷体_GB2312"/>
          <w:sz w:val="32"/>
          <w:szCs w:val="32"/>
          <w:lang w:eastAsia="zh-CN"/>
        </w:rPr>
        <w:pPrChange w:id="579" w:author="卢颖东" w:date="2019-04-25T10:08:00Z">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ins w:id="582" w:author="谢浩然" w:date="2019-04-23T10:05:00Z">
        <w:r>
          <w:rPr>
            <w:rFonts w:hint="eastAsia" w:ascii="楷体_GB2312" w:hAnsi="楷体_GB2312" w:eastAsia="楷体_GB2312" w:cs="楷体_GB2312"/>
            <w:sz w:val="32"/>
            <w:szCs w:val="32"/>
            <w:rPrChange w:id="583" w:author="谢浩然" w:date="2019-04-23T10:05:00Z">
              <w:rPr>
                <w:rFonts w:hint="eastAsia" w:ascii="宋体" w:hAnsi="宋体" w:cs="仿宋_GB2312"/>
                <w:szCs w:val="32"/>
              </w:rPr>
            </w:rPrChange>
          </w:rPr>
          <w:t>人民代表大会常务委员会关于修改〈</w:t>
        </w:r>
      </w:ins>
      <w:ins w:id="584" w:author="谢浩然" w:date="2019-04-23T10:05:00Z">
        <w:r>
          <w:rPr>
            <w:rFonts w:hint="eastAsia" w:ascii="楷体_GB2312" w:hAnsi="楷体_GB2312" w:eastAsia="楷体_GB2312" w:cs="楷体_GB2312"/>
            <w:sz w:val="32"/>
            <w:szCs w:val="32"/>
            <w:lang w:eastAsia="zh-CN"/>
            <w:rPrChange w:id="585" w:author="谢浩然" w:date="2019-04-23T10:05:00Z">
              <w:rPr>
                <w:rFonts w:hint="eastAsia" w:ascii="宋体" w:hAnsi="宋体" w:cs="仿宋_GB2312"/>
                <w:szCs w:val="32"/>
                <w:lang w:eastAsia="zh-CN"/>
              </w:rPr>
            </w:rPrChange>
          </w:rPr>
          <w:t>佛山市机动车和非</w:t>
        </w:r>
      </w:ins>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632" w:leftChars="200" w:right="632" w:rightChars="200" w:firstLine="0"/>
        <w:jc w:val="both"/>
        <w:textAlignment w:val="auto"/>
        <w:outlineLvl w:val="9"/>
        <w:rPr>
          <w:rFonts w:hint="eastAsia" w:ascii="楷体_GB2312" w:hAnsi="宋体" w:eastAsia="楷体_GB2312" w:cs="楷体_GB2312"/>
          <w:b w:val="0"/>
          <w:color w:val="000000"/>
          <w:sz w:val="32"/>
          <w:szCs w:val="32"/>
        </w:rPr>
        <w:pPrChange w:id="586" w:author="卢颖东" w:date="2019-04-25T10:08:00Z">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ins w:id="587" w:author="谢浩然" w:date="2019-04-23T10:05:00Z">
        <w:r>
          <w:rPr>
            <w:rFonts w:hint="eastAsia" w:ascii="楷体_GB2312" w:hAnsi="楷体_GB2312" w:eastAsia="楷体_GB2312" w:cs="楷体_GB2312"/>
            <w:sz w:val="32"/>
            <w:szCs w:val="32"/>
            <w:lang w:eastAsia="zh-CN"/>
            <w:rPrChange w:id="588" w:author="谢浩然" w:date="2019-04-23T10:05:00Z">
              <w:rPr>
                <w:rFonts w:hint="eastAsia" w:ascii="宋体" w:hAnsi="宋体" w:cs="仿宋_GB2312"/>
                <w:szCs w:val="32"/>
                <w:lang w:eastAsia="zh-CN"/>
              </w:rPr>
            </w:rPrChange>
          </w:rPr>
          <w:t>道路移动机械排气污染防治</w:t>
        </w:r>
      </w:ins>
      <w:ins w:id="589" w:author="谢浩然" w:date="2019-04-23T10:05:00Z">
        <w:r>
          <w:rPr>
            <w:rFonts w:hint="eastAsia" w:ascii="楷体_GB2312" w:hAnsi="楷体_GB2312" w:eastAsia="楷体_GB2312" w:cs="楷体_GB2312"/>
            <w:sz w:val="32"/>
            <w:szCs w:val="32"/>
            <w:rPrChange w:id="590" w:author="谢浩然" w:date="2019-04-23T10:05:00Z">
              <w:rPr>
                <w:rFonts w:hint="eastAsia" w:ascii="宋体" w:hAnsi="宋体" w:cs="仿宋_GB2312"/>
                <w:szCs w:val="32"/>
              </w:rPr>
            </w:rPrChange>
          </w:rPr>
          <w:t>条例〉的决定》</w:t>
        </w:r>
      </w:ins>
      <w:ins w:id="591" w:author="谢浩然" w:date="2019-04-23T10:05:00Z">
        <w:r>
          <w:rPr>
            <w:rFonts w:hint="eastAsia" w:ascii="楷体_GB2312" w:hAnsi="楷体_GB2312" w:eastAsia="楷体_GB2312" w:cs="楷体_GB2312"/>
            <w:sz w:val="32"/>
            <w:szCs w:val="32"/>
            <w:lang w:eastAsia="zh-CN"/>
          </w:rPr>
          <w:t>修正</w:t>
        </w:r>
      </w:ins>
      <w:r>
        <w:rPr>
          <w:rFonts w:hint="eastAsia" w:ascii="楷体_GB2312" w:hAnsi="宋体" w:eastAsia="楷体_GB2312" w:cs="楷体_GB2312"/>
          <w:b w:val="0"/>
          <w:color w:val="000000"/>
          <w:sz w:val="32"/>
          <w:szCs w:val="32"/>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rPr>
          <w:rFonts w:hint="eastAsia" w:ascii="宋体" w:hAnsi="宋体" w:eastAsia="宋体" w:cs="宋体"/>
          <w:b w:val="0"/>
          <w:color w:val="000000"/>
          <w:sz w:val="32"/>
          <w:szCs w:val="32"/>
        </w:rPr>
        <w:pPrChange w:id="592" w:author="卢颖东" w:date="2019-04-25T10:07:00Z">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p>
    <w:p>
      <w:pPr>
        <w:pStyle w:val="11"/>
        <w:keepNext w:val="0"/>
        <w:keepLines w:val="0"/>
        <w:pageBreakBefore w:val="0"/>
        <w:widowControl w:val="0"/>
        <w:kinsoku/>
        <w:wordWrap/>
        <w:overflowPunct w:val="0"/>
        <w:topLinePunct w:val="0"/>
        <w:autoSpaceDE/>
        <w:autoSpaceDN/>
        <w:bidi w:val="0"/>
        <w:adjustRightInd/>
        <w:snapToGrid w:val="0"/>
        <w:spacing w:before="0" w:beforeAutospacing="0" w:after="0" w:afterAutospacing="0" w:line="590" w:lineRule="exact"/>
        <w:ind w:left="0" w:leftChars="0" w:right="0" w:rightChars="0" w:firstLine="0" w:firstLineChars="0"/>
        <w:jc w:val="center"/>
        <w:textAlignment w:val="auto"/>
        <w:outlineLvl w:val="9"/>
        <w:rPr>
          <w:rStyle w:val="8"/>
          <w:rFonts w:hint="eastAsia" w:ascii="楷体_GB2312" w:hAnsi="楷体_GB2312" w:eastAsia="楷体_GB2312" w:cs="楷体_GB2312"/>
          <w:b w:val="0"/>
          <w:bCs/>
          <w:sz w:val="32"/>
          <w:szCs w:val="32"/>
          <w:shd w:val="clear" w:color="auto" w:fill="FFFFFF"/>
        </w:rPr>
        <w:pPrChange w:id="593" w:author="卢颖东" w:date="2019-04-25T10:07:00Z">
          <w:pPr>
            <w:pStyle w:val="11"/>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center"/>
            <w:textAlignment w:val="auto"/>
            <w:outlineLvl w:val="9"/>
          </w:pPr>
        </w:pPrChange>
      </w:pPr>
      <w:del w:id="594" w:author="卢颖东" w:date="2019-04-25T10:08:00Z">
        <w:r>
          <w:rPr>
            <w:rFonts w:hint="eastAsia" w:ascii="宋体" w:hAnsi="宋体" w:eastAsia="宋体" w:cs="宋体"/>
            <w:color w:val="000000"/>
            <w:kern w:val="0"/>
            <w:sz w:val="32"/>
            <w:szCs w:val="32"/>
            <w:lang w:val="en-US" w:eastAsia="zh-CN" w:bidi="ar"/>
          </w:rPr>
          <w:delText> </w:delText>
        </w:r>
      </w:del>
      <w:r>
        <w:rPr>
          <w:rStyle w:val="8"/>
          <w:rFonts w:hint="eastAsia" w:ascii="楷体_GB2312" w:hAnsi="楷体_GB2312" w:eastAsia="楷体_GB2312" w:cs="楷体_GB2312"/>
          <w:b w:val="0"/>
          <w:bCs/>
          <w:sz w:val="32"/>
          <w:szCs w:val="32"/>
          <w:shd w:val="clear" w:color="auto" w:fill="FFFFFF"/>
        </w:rPr>
        <w:t>目</w:t>
      </w:r>
      <w:r>
        <w:rPr>
          <w:rStyle w:val="8"/>
          <w:rFonts w:hint="eastAsia" w:ascii="楷体_GB2312" w:hAnsi="楷体_GB2312" w:eastAsia="楷体_GB2312" w:cs="楷体_GB2312"/>
          <w:b w:val="0"/>
          <w:bCs/>
          <w:sz w:val="32"/>
          <w:szCs w:val="32"/>
          <w:shd w:val="clear" w:color="auto" w:fill="FFFFFF"/>
          <w:lang w:val="en-US" w:eastAsia="zh-CN"/>
        </w:rPr>
        <w:t xml:space="preserve">  </w:t>
      </w:r>
      <w:ins w:id="595" w:author="卢颖东" w:date="2019-04-25T10:08:00Z">
        <w:r>
          <w:rPr>
            <w:rStyle w:val="8"/>
            <w:rFonts w:hint="eastAsia" w:ascii="楷体_GB2312" w:hAnsi="楷体_GB2312" w:eastAsia="楷体_GB2312" w:cs="楷体_GB2312"/>
            <w:b w:val="0"/>
            <w:bCs/>
            <w:sz w:val="32"/>
            <w:szCs w:val="32"/>
            <w:shd w:val="clear" w:color="auto" w:fill="FFFFFF"/>
            <w:lang w:val="en-US" w:eastAsia="zh-CN"/>
          </w:rPr>
          <w:t xml:space="preserve">  </w:t>
        </w:r>
      </w:ins>
      <w:r>
        <w:rPr>
          <w:rStyle w:val="8"/>
          <w:rFonts w:hint="eastAsia" w:ascii="楷体_GB2312" w:hAnsi="楷体_GB2312" w:eastAsia="楷体_GB2312" w:cs="楷体_GB2312"/>
          <w:b w:val="0"/>
          <w:bCs/>
          <w:sz w:val="32"/>
          <w:szCs w:val="32"/>
          <w:shd w:val="clear" w:color="auto" w:fill="FFFFFF"/>
        </w:rPr>
        <w:t>录</w:t>
      </w:r>
    </w:p>
    <w:p>
      <w:pPr>
        <w:pStyle w:val="11"/>
        <w:keepNext w:val="0"/>
        <w:keepLines w:val="0"/>
        <w:pageBreakBefore w:val="0"/>
        <w:kinsoku/>
        <w:overflowPunct w:val="0"/>
        <w:topLinePunct w:val="0"/>
        <w:autoSpaceDN/>
        <w:bidi w:val="0"/>
        <w:adjustRightInd/>
        <w:snapToGrid w:val="0"/>
        <w:spacing w:before="0" w:beforeAutospacing="0" w:after="0" w:afterAutospacing="0" w:line="590" w:lineRule="exact"/>
        <w:ind w:left="0" w:leftChars="0" w:right="0" w:rightChars="0"/>
        <w:jc w:val="center"/>
        <w:textAlignment w:val="auto"/>
        <w:rPr>
          <w:rStyle w:val="8"/>
          <w:rFonts w:ascii="黑体" w:eastAsia="黑体" w:cs="仿宋_GB2312"/>
          <w:b w:val="0"/>
          <w:bCs/>
          <w:sz w:val="32"/>
          <w:szCs w:val="32"/>
          <w:shd w:val="clear" w:color="auto" w:fill="FFFFFF"/>
        </w:rPr>
        <w:pPrChange w:id="596" w:author="卢颖东" w:date="2019-04-25T10:07:00Z">
          <w:pPr>
            <w:pStyle w:val="11"/>
            <w:keepNext w:val="0"/>
            <w:keepLines w:val="0"/>
            <w:pageBreakBefore w:val="0"/>
            <w:kinsoku/>
            <w:overflowPunct/>
            <w:topLinePunct w:val="0"/>
            <w:autoSpaceDN/>
            <w:bidi w:val="0"/>
            <w:adjustRightInd/>
            <w:snapToGrid w:val="0"/>
            <w:spacing w:line="600" w:lineRule="exact"/>
            <w:ind w:left="0" w:leftChars="0" w:right="0" w:rightChars="0"/>
            <w:jc w:val="center"/>
            <w:textAlignment w:val="auto"/>
          </w:pPr>
        </w:pPrChange>
      </w:pPr>
    </w:p>
    <w:p>
      <w:pPr>
        <w:pStyle w:val="11"/>
        <w:keepNext w:val="0"/>
        <w:keepLines w:val="0"/>
        <w:pageBreakBefore w:val="0"/>
        <w:kinsoku/>
        <w:overflowPunct w:val="0"/>
        <w:topLinePunct w:val="0"/>
        <w:autoSpaceDN/>
        <w:bidi w:val="0"/>
        <w:adjustRightInd/>
        <w:snapToGrid w:val="0"/>
        <w:spacing w:before="0" w:beforeAutospacing="0" w:after="0" w:afterAutospacing="0" w:line="590" w:lineRule="exact"/>
        <w:ind w:left="0" w:leftChars="0" w:right="0" w:rightChars="0" w:firstLine="0" w:firstLineChars="0"/>
        <w:textAlignment w:val="auto"/>
        <w:rPr>
          <w:rFonts w:hint="eastAsia" w:ascii="楷体_GB2312" w:hAnsi="楷体_GB2312" w:eastAsia="楷体_GB2312" w:cs="楷体_GB2312"/>
          <w:b w:val="0"/>
          <w:bCs/>
          <w:sz w:val="32"/>
          <w:szCs w:val="32"/>
        </w:rPr>
        <w:pPrChange w:id="597" w:author="卢颖东" w:date="2019-04-25T10:07:00Z">
          <w:pPr>
            <w:pStyle w:val="11"/>
            <w:keepNext w:val="0"/>
            <w:keepLines w:val="0"/>
            <w:pageBreakBefore w:val="0"/>
            <w:kinsoku/>
            <w:overflowPunct/>
            <w:topLinePunct w:val="0"/>
            <w:autoSpaceDN/>
            <w:bidi w:val="0"/>
            <w:adjustRightInd/>
            <w:snapToGrid w:val="0"/>
            <w:spacing w:line="600" w:lineRule="exact"/>
            <w:ind w:left="0" w:leftChars="0" w:right="0" w:rightChars="0" w:firstLine="0" w:firstLineChars="0"/>
            <w:textAlignment w:val="auto"/>
          </w:pPr>
        </w:pPrChange>
      </w:pP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第一章</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总则</w:t>
      </w:r>
    </w:p>
    <w:p>
      <w:pPr>
        <w:pStyle w:val="11"/>
        <w:keepNext w:val="0"/>
        <w:keepLines w:val="0"/>
        <w:pageBreakBefore w:val="0"/>
        <w:kinsoku/>
        <w:overflowPunct w:val="0"/>
        <w:topLinePunct w:val="0"/>
        <w:autoSpaceDN/>
        <w:bidi w:val="0"/>
        <w:adjustRightInd/>
        <w:snapToGrid w:val="0"/>
        <w:spacing w:before="0" w:beforeAutospacing="0" w:after="0" w:afterAutospacing="0" w:line="590" w:lineRule="exact"/>
        <w:ind w:left="0" w:leftChars="0" w:right="0" w:rightChars="0" w:firstLine="0" w:firstLineChars="0"/>
        <w:textAlignment w:val="auto"/>
        <w:rPr>
          <w:rFonts w:hint="eastAsia" w:ascii="楷体_GB2312" w:hAnsi="楷体_GB2312" w:eastAsia="楷体_GB2312" w:cs="楷体_GB2312"/>
          <w:b w:val="0"/>
          <w:bCs/>
          <w:sz w:val="32"/>
          <w:szCs w:val="32"/>
        </w:rPr>
        <w:pPrChange w:id="598" w:author="卢颖东" w:date="2019-04-25T10:07:00Z">
          <w:pPr>
            <w:pStyle w:val="11"/>
            <w:keepNext w:val="0"/>
            <w:keepLines w:val="0"/>
            <w:pageBreakBefore w:val="0"/>
            <w:kinsoku/>
            <w:overflowPunct/>
            <w:topLinePunct w:val="0"/>
            <w:autoSpaceDN/>
            <w:bidi w:val="0"/>
            <w:adjustRightInd/>
            <w:snapToGrid w:val="0"/>
            <w:spacing w:line="600" w:lineRule="exact"/>
            <w:ind w:left="0" w:leftChars="0" w:right="0" w:rightChars="0" w:firstLine="0" w:firstLineChars="0"/>
            <w:textAlignment w:val="auto"/>
          </w:pPr>
        </w:pPrChange>
      </w:pP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第二章  预防控制</w:t>
      </w:r>
    </w:p>
    <w:p>
      <w:pPr>
        <w:pStyle w:val="11"/>
        <w:keepNext w:val="0"/>
        <w:keepLines w:val="0"/>
        <w:pageBreakBefore w:val="0"/>
        <w:kinsoku/>
        <w:overflowPunct w:val="0"/>
        <w:topLinePunct w:val="0"/>
        <w:autoSpaceDN/>
        <w:bidi w:val="0"/>
        <w:adjustRightInd/>
        <w:snapToGrid w:val="0"/>
        <w:spacing w:before="0" w:beforeAutospacing="0" w:after="0" w:afterAutospacing="0" w:line="590" w:lineRule="exact"/>
        <w:ind w:left="0" w:leftChars="0" w:right="0" w:rightChars="0" w:firstLine="0" w:firstLineChars="0"/>
        <w:textAlignment w:val="auto"/>
        <w:rPr>
          <w:rFonts w:hint="eastAsia" w:ascii="楷体_GB2312" w:hAnsi="楷体_GB2312" w:eastAsia="楷体_GB2312" w:cs="楷体_GB2312"/>
          <w:b w:val="0"/>
          <w:bCs/>
          <w:sz w:val="32"/>
          <w:szCs w:val="32"/>
        </w:rPr>
        <w:pPrChange w:id="599" w:author="卢颖东" w:date="2019-04-25T10:07:00Z">
          <w:pPr>
            <w:pStyle w:val="11"/>
            <w:keepNext w:val="0"/>
            <w:keepLines w:val="0"/>
            <w:pageBreakBefore w:val="0"/>
            <w:kinsoku/>
            <w:overflowPunct/>
            <w:topLinePunct w:val="0"/>
            <w:autoSpaceDN/>
            <w:bidi w:val="0"/>
            <w:adjustRightInd/>
            <w:snapToGrid w:val="0"/>
            <w:spacing w:line="600" w:lineRule="exact"/>
            <w:ind w:left="0" w:leftChars="0" w:right="0" w:rightChars="0" w:firstLine="0" w:firstLineChars="0"/>
            <w:textAlignment w:val="auto"/>
          </w:pPr>
        </w:pPrChange>
      </w:pP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第三章  检验维护</w:t>
      </w:r>
    </w:p>
    <w:p>
      <w:pPr>
        <w:pStyle w:val="11"/>
        <w:keepNext w:val="0"/>
        <w:keepLines w:val="0"/>
        <w:pageBreakBefore w:val="0"/>
        <w:kinsoku/>
        <w:overflowPunct w:val="0"/>
        <w:topLinePunct w:val="0"/>
        <w:autoSpaceDN/>
        <w:bidi w:val="0"/>
        <w:adjustRightInd/>
        <w:snapToGrid w:val="0"/>
        <w:spacing w:before="0" w:beforeAutospacing="0" w:after="0" w:afterAutospacing="0" w:line="590" w:lineRule="exact"/>
        <w:ind w:left="0" w:leftChars="0" w:right="0" w:rightChars="0" w:firstLine="0" w:firstLineChars="0"/>
        <w:textAlignment w:val="auto"/>
        <w:rPr>
          <w:rFonts w:hint="eastAsia" w:ascii="楷体_GB2312" w:hAnsi="楷体_GB2312" w:eastAsia="楷体_GB2312" w:cs="楷体_GB2312"/>
          <w:b w:val="0"/>
          <w:bCs/>
          <w:sz w:val="32"/>
          <w:szCs w:val="32"/>
        </w:rPr>
        <w:pPrChange w:id="600" w:author="卢颖东" w:date="2019-04-25T10:07:00Z">
          <w:pPr>
            <w:pStyle w:val="11"/>
            <w:keepNext w:val="0"/>
            <w:keepLines w:val="0"/>
            <w:pageBreakBefore w:val="0"/>
            <w:kinsoku/>
            <w:overflowPunct/>
            <w:topLinePunct w:val="0"/>
            <w:autoSpaceDN/>
            <w:bidi w:val="0"/>
            <w:adjustRightInd/>
            <w:snapToGrid w:val="0"/>
            <w:spacing w:line="600" w:lineRule="exact"/>
            <w:ind w:left="0" w:leftChars="0" w:right="0" w:rightChars="0" w:firstLine="0" w:firstLineChars="0"/>
            <w:textAlignment w:val="auto"/>
          </w:pPr>
        </w:pPrChange>
      </w:pP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第四章  监督检查</w:t>
      </w:r>
    </w:p>
    <w:p>
      <w:pPr>
        <w:pStyle w:val="11"/>
        <w:keepNext w:val="0"/>
        <w:keepLines w:val="0"/>
        <w:pageBreakBefore w:val="0"/>
        <w:kinsoku/>
        <w:overflowPunct w:val="0"/>
        <w:topLinePunct w:val="0"/>
        <w:autoSpaceDN/>
        <w:bidi w:val="0"/>
        <w:adjustRightInd/>
        <w:snapToGrid w:val="0"/>
        <w:spacing w:before="0" w:beforeAutospacing="0" w:after="0" w:afterAutospacing="0" w:line="590" w:lineRule="exact"/>
        <w:ind w:left="0" w:leftChars="0" w:right="0" w:rightChars="0" w:firstLine="0" w:firstLineChars="0"/>
        <w:textAlignment w:val="auto"/>
        <w:rPr>
          <w:rFonts w:hint="eastAsia" w:ascii="楷体_GB2312" w:hAnsi="楷体_GB2312" w:eastAsia="楷体_GB2312" w:cs="楷体_GB2312"/>
          <w:b w:val="0"/>
          <w:bCs/>
          <w:sz w:val="32"/>
          <w:szCs w:val="32"/>
        </w:rPr>
        <w:pPrChange w:id="601" w:author="卢颖东" w:date="2019-04-25T10:07:00Z">
          <w:pPr>
            <w:pStyle w:val="11"/>
            <w:keepNext w:val="0"/>
            <w:keepLines w:val="0"/>
            <w:pageBreakBefore w:val="0"/>
            <w:kinsoku/>
            <w:overflowPunct/>
            <w:topLinePunct w:val="0"/>
            <w:autoSpaceDN/>
            <w:bidi w:val="0"/>
            <w:adjustRightInd/>
            <w:snapToGrid w:val="0"/>
            <w:spacing w:line="600" w:lineRule="exact"/>
            <w:ind w:left="0" w:leftChars="0" w:right="0" w:rightChars="0" w:firstLine="0" w:firstLineChars="0"/>
            <w:textAlignment w:val="auto"/>
          </w:pPr>
        </w:pPrChange>
      </w:pP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第五章  法律责任</w:t>
      </w:r>
    </w:p>
    <w:p>
      <w:pPr>
        <w:pStyle w:val="11"/>
        <w:keepNext w:val="0"/>
        <w:keepLines w:val="0"/>
        <w:pageBreakBefore w:val="0"/>
        <w:kinsoku/>
        <w:overflowPunct w:val="0"/>
        <w:topLinePunct w:val="0"/>
        <w:autoSpaceDN/>
        <w:bidi w:val="0"/>
        <w:adjustRightInd/>
        <w:snapToGrid w:val="0"/>
        <w:spacing w:before="0" w:beforeAutospacing="0" w:after="0" w:afterAutospacing="0" w:line="590" w:lineRule="exact"/>
        <w:ind w:left="0" w:leftChars="0" w:right="0" w:rightChars="0" w:firstLine="0" w:firstLineChars="0"/>
        <w:textAlignment w:val="auto"/>
        <w:rPr>
          <w:rFonts w:hint="eastAsia" w:ascii="楷体_GB2312" w:hAnsi="楷体_GB2312" w:eastAsia="楷体_GB2312" w:cs="楷体_GB2312"/>
          <w:b w:val="0"/>
          <w:bCs/>
          <w:sz w:val="32"/>
          <w:szCs w:val="32"/>
        </w:rPr>
        <w:pPrChange w:id="602" w:author="卢颖东" w:date="2019-04-25T10:07:00Z">
          <w:pPr>
            <w:pStyle w:val="11"/>
            <w:keepNext w:val="0"/>
            <w:keepLines w:val="0"/>
            <w:pageBreakBefore w:val="0"/>
            <w:kinsoku/>
            <w:overflowPunct/>
            <w:topLinePunct w:val="0"/>
            <w:autoSpaceDN/>
            <w:bidi w:val="0"/>
            <w:adjustRightInd/>
            <w:snapToGrid w:val="0"/>
            <w:spacing w:line="600" w:lineRule="exact"/>
            <w:ind w:left="0" w:leftChars="0" w:right="0" w:rightChars="0" w:firstLine="0" w:firstLineChars="0"/>
            <w:textAlignment w:val="auto"/>
          </w:pPr>
        </w:pPrChange>
      </w:pP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 xml:space="preserve">第六章  附则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0"/>
        <w:jc w:val="both"/>
        <w:textAlignment w:val="auto"/>
        <w:outlineLvl w:val="9"/>
        <w:pPrChange w:id="603"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0"/>
            <w:jc w:val="both"/>
            <w:textAlignment w:val="auto"/>
            <w:outlineLvl w:val="9"/>
          </w:pPr>
        </w:pPrChange>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jc w:val="center"/>
        <w:textAlignment w:val="auto"/>
        <w:outlineLvl w:val="9"/>
        <w:pPrChange w:id="604"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jc w:val="center"/>
            <w:textAlignment w:val="auto"/>
            <w:outlineLvl w:val="9"/>
          </w:pPr>
        </w:pPrChange>
      </w:pPr>
      <w:r>
        <w:rPr>
          <w:rFonts w:ascii="黑体" w:hAnsi="宋体" w:eastAsia="黑体" w:cs="黑体"/>
          <w:color w:val="000000"/>
          <w:kern w:val="0"/>
          <w:sz w:val="32"/>
          <w:szCs w:val="32"/>
          <w:lang w:val="en-US" w:eastAsia="zh-CN" w:bidi="ar"/>
        </w:rPr>
        <w:t>第一章</w:t>
      </w:r>
      <w:del w:id="605" w:author="卢颖东" w:date="2019-04-25T10:08:00Z">
        <w:r>
          <w:rPr>
            <w:rFonts w:hint="eastAsia" w:ascii="黑体" w:hAnsi="宋体" w:eastAsia="黑体" w:cs="黑体"/>
            <w:color w:val="000000"/>
            <w:kern w:val="0"/>
            <w:sz w:val="32"/>
            <w:szCs w:val="32"/>
            <w:lang w:val="en-US" w:eastAsia="zh-CN" w:bidi="ar"/>
          </w:rPr>
          <w:delText>  </w:delText>
        </w:r>
      </w:del>
      <w:ins w:id="606" w:author="卢颖东" w:date="2019-04-25T10:08:00Z">
        <w:r>
          <w:rPr>
            <w:rFonts w:hint="eastAsia" w:ascii="黑体" w:hAnsi="宋体" w:eastAsia="黑体" w:cs="黑体"/>
            <w:color w:val="000000"/>
            <w:kern w:val="0"/>
            <w:sz w:val="32"/>
            <w:szCs w:val="32"/>
            <w:lang w:val="en-US" w:eastAsia="zh-CN" w:bidi="ar"/>
          </w:rPr>
          <w:t xml:space="preserve">  </w:t>
        </w:r>
      </w:ins>
      <w:r>
        <w:rPr>
          <w:rFonts w:hint="eastAsia" w:ascii="黑体" w:hAnsi="宋体" w:eastAsia="黑体" w:cs="黑体"/>
          <w:color w:val="000000"/>
          <w:kern w:val="0"/>
          <w:sz w:val="32"/>
          <w:szCs w:val="32"/>
          <w:lang w:val="en-US" w:eastAsia="zh-CN" w:bidi="ar"/>
        </w:rPr>
        <w:t>总则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rPr>
          <w:rFonts w:hint="eastAsia" w:ascii="仿宋_GB2312" w:hAnsi="宋体" w:eastAsia="仿宋_GB2312" w:cs="仿宋_GB2312"/>
          <w:color w:val="000000"/>
          <w:kern w:val="0"/>
          <w:sz w:val="32"/>
          <w:szCs w:val="32"/>
          <w:lang w:val="en-US" w:eastAsia="zh-CN" w:bidi="ar"/>
        </w:rPr>
        <w:pPrChange w:id="607"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08"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第一条</w:t>
      </w:r>
      <w:r>
        <w:rPr>
          <w:rFonts w:hint="eastAsia" w:ascii="仿宋_GB2312" w:hAnsi="宋体" w:eastAsia="仿宋_GB2312" w:cs="仿宋_GB2312"/>
          <w:color w:val="000000"/>
          <w:kern w:val="0"/>
          <w:sz w:val="32"/>
          <w:szCs w:val="32"/>
          <w:lang w:val="en-US" w:eastAsia="zh-CN" w:bidi="ar"/>
        </w:rPr>
        <w:t xml:space="preserve">  为了防治机动车和非道路移动机械排气污染，保护和改善大气环境，保障公众健康，促进经济社会可持续发展，根据《中华人民共和国环境保护法》《中华人民共和国大气污染防治法》等法律法规，结合本市实际，制定本条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09"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第二条</w:t>
      </w:r>
      <w:r>
        <w:rPr>
          <w:rFonts w:hint="eastAsia" w:ascii="仿宋_GB2312" w:hAnsi="宋体" w:eastAsia="仿宋_GB2312" w:cs="仿宋_GB2312"/>
          <w:color w:val="000000"/>
          <w:kern w:val="0"/>
          <w:sz w:val="32"/>
          <w:szCs w:val="32"/>
          <w:lang w:val="en-US" w:eastAsia="zh-CN" w:bidi="ar"/>
        </w:rPr>
        <w:t xml:space="preserve">  本条例适用于本市行政区域</w:t>
      </w:r>
      <w:r>
        <w:rPr>
          <w:rFonts w:hint="eastAsia" w:ascii="仿宋_GB2312" w:hAnsi="宋体" w:eastAsia="仿宋_GB2312" w:cs="仿宋_GB2312"/>
          <w:i w:val="0"/>
          <w:color w:val="000000"/>
          <w:kern w:val="0"/>
          <w:sz w:val="32"/>
          <w:szCs w:val="32"/>
          <w:lang w:val="en-US" w:eastAsia="zh-CN" w:bidi="ar"/>
        </w:rPr>
        <w:t>内</w:t>
      </w:r>
      <w:r>
        <w:rPr>
          <w:rFonts w:hint="eastAsia" w:ascii="仿宋_GB2312" w:hAnsi="宋体" w:eastAsia="仿宋_GB2312" w:cs="仿宋_GB2312"/>
          <w:color w:val="000000"/>
          <w:kern w:val="0"/>
          <w:sz w:val="32"/>
          <w:szCs w:val="32"/>
          <w:lang w:val="en-US" w:eastAsia="zh-CN" w:bidi="ar"/>
        </w:rPr>
        <w:t>机动车和非道路移动机械排气污染防治。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10"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仿宋_GB2312" w:hAnsi="宋体" w:eastAsia="仿宋_GB2312" w:cs="仿宋_GB2312"/>
          <w:color w:val="000000"/>
          <w:kern w:val="0"/>
          <w:sz w:val="32"/>
          <w:szCs w:val="32"/>
          <w:lang w:val="en-US" w:eastAsia="zh-CN" w:bidi="ar"/>
        </w:rPr>
        <w:t>本条例所称非道路移动机械是指工程机械和材料装卸机械。</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11"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第三条</w:t>
      </w:r>
      <w:r>
        <w:rPr>
          <w:rFonts w:hint="eastAsia" w:ascii="仿宋_GB2312" w:hAnsi="宋体" w:eastAsia="仿宋_GB2312" w:cs="仿宋_GB2312"/>
          <w:color w:val="000000"/>
          <w:kern w:val="0"/>
          <w:sz w:val="32"/>
          <w:szCs w:val="32"/>
          <w:lang w:val="en-US" w:eastAsia="zh-CN" w:bidi="ar"/>
        </w:rPr>
        <w:t xml:space="preserve">  市、区人民政府应当将机动车和非道路移动机械排气污染防治纳入环境保护规划，加大财政投入，建立防治协调机制和区域联防联控机制，采取污染防治措施，控制机动车和非道路移动机械排气污染。</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12"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仿宋_GB2312" w:hAnsi="宋体" w:eastAsia="仿宋_GB2312" w:cs="仿宋_GB2312"/>
          <w:color w:val="000000"/>
          <w:kern w:val="0"/>
          <w:sz w:val="32"/>
          <w:szCs w:val="32"/>
          <w:lang w:val="en-US" w:eastAsia="zh-CN" w:bidi="ar"/>
        </w:rPr>
        <w:t>生态环境主管部门对本市行政区域内的机动车和非道路移动机械排气污染防治实施统一监督管理，建立环保社会监督机制，并对同级人民政府有关部门的机动车和非道路移动机械排气污染防治监督管理工作进行协调和指导。</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13"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仿宋_GB2312" w:hAnsi="宋体" w:eastAsia="仿宋_GB2312" w:cs="仿宋_GB2312"/>
          <w:color w:val="000000"/>
          <w:kern w:val="0"/>
          <w:sz w:val="32"/>
          <w:szCs w:val="32"/>
          <w:lang w:val="en-US" w:eastAsia="zh-CN" w:bidi="ar"/>
        </w:rPr>
        <w:t>公安、住房</w:t>
      </w:r>
      <w:r>
        <w:rPr>
          <w:rFonts w:hint="eastAsia" w:ascii="仿宋_GB2312" w:hAnsi="宋体" w:eastAsia="仿宋_GB2312" w:cs="仿宋_GB2312"/>
          <w:b w:val="0"/>
          <w:color w:val="000000"/>
          <w:kern w:val="0"/>
          <w:sz w:val="32"/>
          <w:szCs w:val="32"/>
          <w:lang w:val="en-US" w:eastAsia="zh-CN" w:bidi="ar"/>
        </w:rPr>
        <w:t>和</w:t>
      </w:r>
      <w:r>
        <w:rPr>
          <w:rFonts w:hint="eastAsia" w:ascii="仿宋_GB2312" w:hAnsi="宋体" w:eastAsia="仿宋_GB2312" w:cs="仿宋_GB2312"/>
          <w:color w:val="000000"/>
          <w:kern w:val="0"/>
          <w:sz w:val="32"/>
          <w:szCs w:val="32"/>
          <w:lang w:val="en-US" w:eastAsia="zh-CN" w:bidi="ar"/>
        </w:rPr>
        <w:t>城乡建设、交通运输、水行政、市场监督管理等有关部门根据各自职责，对机动车和非道路移动机械排气污染防治实施监督管理。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14"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仿宋_GB2312" w:hAnsi="宋体" w:eastAsia="仿宋_GB2312" w:cs="仿宋_GB2312"/>
          <w:color w:val="000000"/>
          <w:kern w:val="0"/>
          <w:sz w:val="32"/>
          <w:szCs w:val="32"/>
          <w:lang w:val="en-US" w:eastAsia="zh-CN" w:bidi="ar"/>
        </w:rPr>
        <w:t>镇人民政府、街道办事处和基层群众性自治组织应当协助生态环境主管部门做好本区域的机动车和非道路移动机械排气污染防治工作。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15"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第四条</w:t>
      </w:r>
      <w:r>
        <w:rPr>
          <w:rFonts w:hint="eastAsia" w:ascii="仿宋_GB2312" w:hAnsi="宋体" w:eastAsia="仿宋_GB2312" w:cs="仿宋_GB2312"/>
          <w:color w:val="000000"/>
          <w:kern w:val="0"/>
          <w:sz w:val="32"/>
          <w:szCs w:val="32"/>
          <w:lang w:val="en-US" w:eastAsia="zh-CN" w:bidi="ar"/>
        </w:rPr>
        <w:t xml:space="preserve">  市人民政府应当建立机动车和非道路移动机械排气污染防治数据信息综合管理系统，加强部门间和区域间的信息互通及资源共享，对机动车和非道路移动机械排气污染防治全过程实行监控。</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16"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仿宋_GB2312" w:hAnsi="宋体" w:eastAsia="仿宋_GB2312" w:cs="仿宋_GB2312"/>
          <w:color w:val="000000"/>
          <w:kern w:val="0"/>
          <w:sz w:val="32"/>
          <w:szCs w:val="32"/>
          <w:lang w:val="en-US" w:eastAsia="zh-CN" w:bidi="ar"/>
        </w:rPr>
        <w:t>生态环境主管部门和其他负有机动车和非道路移动机械排气污染防治监督管理职责的部门，应当确保日常检查取得的机动车和非道路移动机械排气污染防治数据的实时共享，作为实施监督管理的依据。</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17"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第五条</w:t>
      </w:r>
      <w:r>
        <w:rPr>
          <w:rFonts w:hint="eastAsia" w:ascii="仿宋_GB2312" w:hAnsi="宋体" w:eastAsia="仿宋_GB2312" w:cs="仿宋_GB2312"/>
          <w:color w:val="000000"/>
          <w:kern w:val="0"/>
          <w:sz w:val="32"/>
          <w:szCs w:val="32"/>
          <w:lang w:val="en-US" w:eastAsia="zh-CN" w:bidi="ar"/>
        </w:rPr>
        <w:t> 市、区人民政府生态环境主管部门和其他负有机动车和非道路移动机械排气污染防治监督管理职责的部门，应当依法定期向社会公众公开机动车和非道路移动机械排气污染防治信息。</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18"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第六条</w:t>
      </w:r>
      <w:r>
        <w:rPr>
          <w:rFonts w:hint="eastAsia" w:ascii="仿宋_GB2312" w:hAnsi="宋体" w:eastAsia="仿宋_GB2312" w:cs="仿宋_GB2312"/>
          <w:color w:val="000000"/>
          <w:kern w:val="0"/>
          <w:sz w:val="32"/>
          <w:szCs w:val="32"/>
          <w:lang w:val="en-US" w:eastAsia="zh-CN" w:bidi="ar"/>
        </w:rPr>
        <w:t> 机动车和非道路移动机械排气污染防治工作的重大措施可能影响公众利益的，应当充分征求公众的意见，并在正式实施三十日以前向社会公告。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19"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第七条</w:t>
      </w:r>
      <w:r>
        <w:rPr>
          <w:rFonts w:hint="eastAsia" w:ascii="仿宋_GB2312" w:hAnsi="宋体" w:eastAsia="仿宋_GB2312" w:cs="仿宋_GB2312"/>
          <w:color w:val="000000"/>
          <w:kern w:val="0"/>
          <w:sz w:val="32"/>
          <w:szCs w:val="32"/>
          <w:lang w:val="en-US" w:eastAsia="zh-CN" w:bidi="ar"/>
        </w:rPr>
        <w:t> 企业事业单位和其他生产经营者应当采取有效措施，防止、减少机动车和非道路移动机械排气污染，对所造成的损害依法承担责任。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20"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仿宋_GB2312" w:hAnsi="宋体" w:eastAsia="仿宋_GB2312" w:cs="仿宋_GB2312"/>
          <w:color w:val="000000"/>
          <w:kern w:val="0"/>
          <w:sz w:val="32"/>
          <w:szCs w:val="32"/>
          <w:lang w:val="en-US" w:eastAsia="zh-CN" w:bidi="ar"/>
        </w:rPr>
        <w:t>机动车和非道路移动机械的所有人、使用人应当增强环境保护意识，自觉履行大气环境保护义务。</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21"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第八条</w:t>
      </w:r>
      <w:r>
        <w:rPr>
          <w:rFonts w:hint="eastAsia" w:ascii="仿宋_GB2312" w:hAnsi="宋体" w:eastAsia="仿宋_GB2312" w:cs="仿宋_GB2312"/>
          <w:color w:val="000000"/>
          <w:kern w:val="0"/>
          <w:sz w:val="32"/>
          <w:szCs w:val="32"/>
          <w:lang w:val="en-US" w:eastAsia="zh-CN" w:bidi="ar"/>
        </w:rPr>
        <w:t> 公民、法人和其他组织有权对违反本条例规定的行为进行举报。对提供机动车和非道路移动机械排气违法行为线索并查证属实的，生态环境主管部门可以对举报人予以奖励。</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22"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仿宋_GB2312" w:hAnsi="宋体" w:eastAsia="仿宋_GB2312" w:cs="仿宋_GB2312"/>
          <w:color w:val="000000"/>
          <w:kern w:val="0"/>
          <w:sz w:val="32"/>
          <w:szCs w:val="32"/>
          <w:lang w:val="en-US" w:eastAsia="zh-CN" w:bidi="ar"/>
        </w:rPr>
        <w:t>生态环境</w:t>
      </w:r>
      <w:r>
        <w:rPr>
          <w:rFonts w:hint="eastAsia" w:ascii="仿宋_GB2312" w:hAnsi="宋体" w:eastAsia="仿宋_GB2312" w:cs="仿宋_GB2312"/>
          <w:i w:val="0"/>
          <w:color w:val="000000"/>
          <w:kern w:val="0"/>
          <w:sz w:val="32"/>
          <w:szCs w:val="32"/>
          <w:lang w:val="en-US" w:eastAsia="zh-CN" w:bidi="ar"/>
        </w:rPr>
        <w:t>保护</w:t>
      </w:r>
      <w:r>
        <w:rPr>
          <w:rFonts w:hint="eastAsia" w:ascii="仿宋_GB2312" w:hAnsi="宋体" w:eastAsia="仿宋_GB2312" w:cs="仿宋_GB2312"/>
          <w:color w:val="000000"/>
          <w:kern w:val="0"/>
          <w:sz w:val="32"/>
          <w:szCs w:val="32"/>
          <w:lang w:val="en-US" w:eastAsia="zh-CN" w:bidi="ar"/>
        </w:rPr>
        <w:t>社会监督员和生态环境</w:t>
      </w:r>
      <w:r>
        <w:rPr>
          <w:rFonts w:hint="eastAsia" w:ascii="仿宋_GB2312" w:hAnsi="宋体" w:eastAsia="仿宋_GB2312" w:cs="仿宋_GB2312"/>
          <w:i w:val="0"/>
          <w:color w:val="000000"/>
          <w:kern w:val="0"/>
          <w:sz w:val="32"/>
          <w:szCs w:val="32"/>
          <w:lang w:val="en-US" w:eastAsia="zh-CN" w:bidi="ar"/>
        </w:rPr>
        <w:t>保护</w:t>
      </w:r>
      <w:r>
        <w:rPr>
          <w:rFonts w:hint="eastAsia" w:ascii="仿宋_GB2312" w:hAnsi="宋体" w:eastAsia="仿宋_GB2312" w:cs="仿宋_GB2312"/>
          <w:color w:val="000000"/>
          <w:kern w:val="0"/>
          <w:sz w:val="32"/>
          <w:szCs w:val="32"/>
          <w:lang w:val="en-US" w:eastAsia="zh-CN" w:bidi="ar"/>
        </w:rPr>
        <w:t>志愿者协助生态环境主管部门和其他负有机动车和非道路移动机械排气污染防治监督管理职责的部门，开展对机动车和非道路移动机械排气污染防治活动的监督。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23"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第九条</w:t>
      </w:r>
      <w:r>
        <w:rPr>
          <w:rFonts w:hint="eastAsia" w:ascii="仿宋_GB2312" w:hAnsi="宋体" w:eastAsia="仿宋_GB2312" w:cs="仿宋_GB2312"/>
          <w:color w:val="000000"/>
          <w:kern w:val="0"/>
          <w:sz w:val="32"/>
          <w:szCs w:val="32"/>
          <w:lang w:val="en-US" w:eastAsia="zh-CN" w:bidi="ar"/>
        </w:rPr>
        <w:t xml:space="preserve">  市、区人民政府应当加强机动车和非道路移动机械排气污染防治的宣传教育工作，鼓励基层群众性自治组织、社会组织、企业事业单位、生态环境</w:t>
      </w:r>
      <w:r>
        <w:rPr>
          <w:rFonts w:hint="eastAsia" w:ascii="仿宋_GB2312" w:hAnsi="宋体" w:eastAsia="仿宋_GB2312" w:cs="仿宋_GB2312"/>
          <w:i w:val="0"/>
          <w:color w:val="000000"/>
          <w:kern w:val="0"/>
          <w:sz w:val="32"/>
          <w:szCs w:val="32"/>
          <w:lang w:val="en-US" w:eastAsia="zh-CN" w:bidi="ar"/>
        </w:rPr>
        <w:t>保护</w:t>
      </w:r>
      <w:r>
        <w:rPr>
          <w:rFonts w:hint="eastAsia" w:ascii="仿宋_GB2312" w:hAnsi="宋体" w:eastAsia="仿宋_GB2312" w:cs="仿宋_GB2312"/>
          <w:color w:val="000000"/>
          <w:kern w:val="0"/>
          <w:sz w:val="32"/>
          <w:szCs w:val="32"/>
          <w:lang w:val="en-US" w:eastAsia="zh-CN" w:bidi="ar"/>
        </w:rPr>
        <w:t>志愿者和其他生产经营者等开展机动车和非道路移动机械排气污染防治的宣传普及。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rPr>
          <w:rFonts w:hint="eastAsia" w:ascii="仿宋_GB2312" w:hAnsi="宋体" w:eastAsia="仿宋_GB2312" w:cs="仿宋_GB2312"/>
          <w:color w:val="000000"/>
          <w:kern w:val="0"/>
          <w:sz w:val="32"/>
          <w:szCs w:val="32"/>
          <w:lang w:val="en-US" w:eastAsia="zh-CN" w:bidi="ar"/>
        </w:rPr>
        <w:pPrChange w:id="624"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仿宋_GB2312" w:hAnsi="宋体" w:eastAsia="仿宋_GB2312" w:cs="仿宋_GB2312"/>
          <w:color w:val="000000"/>
          <w:kern w:val="0"/>
          <w:sz w:val="32"/>
          <w:szCs w:val="32"/>
          <w:lang w:val="en-US" w:eastAsia="zh-CN" w:bidi="ar"/>
        </w:rPr>
        <w:t>新闻媒体应当开展机动车和非道路移动机械排气污染防治法律法规和知识的宣传，对违法行为进行舆论监督。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rPr>
          <w:rFonts w:hint="eastAsia" w:ascii="宋体" w:hAnsi="宋体" w:eastAsia="宋体" w:cs="宋体"/>
          <w:color w:val="000000"/>
          <w:kern w:val="0"/>
          <w:sz w:val="32"/>
          <w:szCs w:val="32"/>
          <w:lang w:val="en-US" w:eastAsia="zh-CN" w:bidi="ar"/>
        </w:rPr>
        <w:pPrChange w:id="625"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jc w:val="center"/>
        <w:textAlignment w:val="auto"/>
        <w:outlineLvl w:val="9"/>
        <w:pPrChange w:id="626"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jc w:val="center"/>
            <w:textAlignment w:val="auto"/>
            <w:outlineLvl w:val="9"/>
          </w:pPr>
        </w:pPrChange>
      </w:pPr>
      <w:r>
        <w:rPr>
          <w:rFonts w:hint="eastAsia" w:ascii="黑体" w:hAnsi="宋体" w:eastAsia="黑体" w:cs="黑体"/>
          <w:color w:val="000000"/>
          <w:kern w:val="0"/>
          <w:sz w:val="32"/>
          <w:szCs w:val="32"/>
          <w:lang w:val="en-US" w:eastAsia="zh-CN" w:bidi="ar"/>
        </w:rPr>
        <w:t xml:space="preserve">第二章 </w:t>
      </w:r>
      <w:ins w:id="627" w:author="卢颖东" w:date="2019-04-25T10:08:00Z">
        <w:r>
          <w:rPr>
            <w:rFonts w:hint="eastAsia" w:ascii="黑体" w:hAnsi="宋体" w:eastAsia="黑体" w:cs="黑体"/>
            <w:color w:val="000000"/>
            <w:kern w:val="0"/>
            <w:sz w:val="32"/>
            <w:szCs w:val="32"/>
            <w:lang w:val="en-US" w:eastAsia="zh-CN" w:bidi="ar"/>
          </w:rPr>
          <w:t xml:space="preserve"> </w:t>
        </w:r>
      </w:ins>
      <w:del w:id="628" w:author="卢颖东" w:date="2019-04-25T10:08:00Z">
        <w:r>
          <w:rPr>
            <w:rFonts w:hint="eastAsia" w:ascii="黑体" w:hAnsi="宋体" w:eastAsia="黑体" w:cs="黑体"/>
            <w:color w:val="000000"/>
            <w:kern w:val="0"/>
            <w:sz w:val="32"/>
            <w:szCs w:val="32"/>
            <w:lang w:val="en-US" w:eastAsia="zh-CN" w:bidi="ar"/>
          </w:rPr>
          <w:delText> </w:delText>
        </w:r>
      </w:del>
      <w:r>
        <w:rPr>
          <w:rFonts w:hint="eastAsia" w:ascii="黑体" w:hAnsi="宋体" w:eastAsia="黑体" w:cs="黑体"/>
          <w:color w:val="000000"/>
          <w:kern w:val="0"/>
          <w:sz w:val="32"/>
          <w:szCs w:val="32"/>
          <w:lang w:val="en-US" w:eastAsia="zh-CN" w:bidi="ar"/>
        </w:rPr>
        <w:t>预防控制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jc w:val="both"/>
        <w:textAlignment w:val="auto"/>
        <w:outlineLvl w:val="9"/>
        <w:pPrChange w:id="629"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jc w:val="both"/>
            <w:textAlignment w:val="auto"/>
            <w:outlineLvl w:val="9"/>
          </w:pPr>
        </w:pPrChange>
      </w:pPr>
      <w:r>
        <w:rPr>
          <w:rFonts w:hint="eastAsia" w:ascii="仿宋_GB2312" w:hAnsi="宋体" w:eastAsia="仿宋_GB2312" w:cs="仿宋_GB2312"/>
          <w:color w:val="000000"/>
          <w:kern w:val="0"/>
          <w:sz w:val="32"/>
          <w:szCs w:val="32"/>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30"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第十条</w:t>
      </w:r>
      <w:r>
        <w:rPr>
          <w:rFonts w:hint="eastAsia" w:ascii="仿宋_GB2312" w:hAnsi="宋体" w:eastAsia="仿宋_GB2312" w:cs="仿宋_GB2312"/>
          <w:color w:val="000000"/>
          <w:kern w:val="0"/>
          <w:sz w:val="32"/>
          <w:szCs w:val="32"/>
          <w:lang w:val="en-US" w:eastAsia="zh-CN" w:bidi="ar"/>
        </w:rPr>
        <w:t xml:space="preserve">  市人民政府应当优化道路及配套设施的建设和管理，改善道路交通状况；将慢行系统的建设规划纳入城市总体规划，保障人行道和非机动车道的连续、畅通。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31"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第十一条</w:t>
      </w:r>
      <w:r>
        <w:rPr>
          <w:rFonts w:hint="eastAsia" w:ascii="仿宋_GB2312" w:hAnsi="宋体" w:eastAsia="仿宋_GB2312" w:cs="仿宋_GB2312"/>
          <w:color w:val="000000"/>
          <w:kern w:val="0"/>
          <w:sz w:val="32"/>
          <w:szCs w:val="32"/>
          <w:lang w:val="en-US" w:eastAsia="zh-CN" w:bidi="ar"/>
        </w:rPr>
        <w:t xml:space="preserve">  各级人民政府应当优先发展公共交通，优化公共交通设施，完善公交线路规划，加强轨道交通和公共自行车设施的建设，建立高效、便捷的公共交通体系，提高公共交通出行比例。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jc w:val="both"/>
        <w:textAlignment w:val="auto"/>
        <w:outlineLvl w:val="9"/>
        <w:pPrChange w:id="632"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jc w:val="both"/>
            <w:textAlignment w:val="auto"/>
            <w:outlineLvl w:val="9"/>
          </w:pPr>
        </w:pPrChange>
      </w:pPr>
      <w:r>
        <w:rPr>
          <w:rFonts w:hint="eastAsia" w:ascii="仿宋_GB2312" w:hAnsi="宋体" w:eastAsia="仿宋_GB2312" w:cs="仿宋_GB2312"/>
          <w:color w:val="000000"/>
          <w:kern w:val="0"/>
          <w:sz w:val="32"/>
          <w:szCs w:val="32"/>
          <w:lang w:val="en-US" w:eastAsia="zh-CN" w:bidi="ar"/>
        </w:rPr>
        <w:t>  </w:t>
      </w:r>
      <w:r>
        <w:rPr>
          <w:rFonts w:hint="eastAsia" w:ascii="黑体" w:hAnsi="黑体" w:eastAsia="黑体" w:cs="黑体"/>
          <w:color w:val="000000"/>
          <w:kern w:val="0"/>
          <w:sz w:val="32"/>
          <w:szCs w:val="32"/>
          <w:lang w:val="en-US" w:eastAsia="zh-CN" w:bidi="ar"/>
        </w:rPr>
        <w:t>第十二条</w:t>
      </w:r>
      <w:r>
        <w:rPr>
          <w:rFonts w:hint="eastAsia" w:ascii="仿宋_GB2312" w:hAnsi="宋体" w:eastAsia="仿宋_GB2312" w:cs="仿宋_GB2312"/>
          <w:color w:val="000000"/>
          <w:kern w:val="0"/>
          <w:sz w:val="32"/>
          <w:szCs w:val="32"/>
          <w:lang w:val="en-US" w:eastAsia="zh-CN" w:bidi="ar"/>
        </w:rPr>
        <w:t xml:space="preserve">  市、区人民政府应当合理实施以下措施，鼓励单位和个人采取环保、低碳的出行方式：</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jc w:val="both"/>
        <w:textAlignment w:val="auto"/>
        <w:outlineLvl w:val="9"/>
        <w:pPrChange w:id="633"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jc w:val="both"/>
            <w:textAlignment w:val="auto"/>
            <w:outlineLvl w:val="9"/>
          </w:pPr>
        </w:pPrChange>
      </w:pPr>
      <w:r>
        <w:rPr>
          <w:rFonts w:hint="eastAsia" w:ascii="仿宋_GB2312" w:hAnsi="宋体" w:eastAsia="仿宋_GB2312" w:cs="仿宋_GB2312"/>
          <w:color w:val="000000"/>
          <w:kern w:val="0"/>
          <w:sz w:val="32"/>
          <w:szCs w:val="32"/>
          <w:lang w:val="en-US" w:eastAsia="zh-CN" w:bidi="ar"/>
        </w:rPr>
        <w:t>  （一）制定搭乘和使用公共交通工具的优惠政策，倡导公交出行；</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jc w:val="both"/>
        <w:textAlignment w:val="auto"/>
        <w:outlineLvl w:val="9"/>
        <w:pPrChange w:id="634"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jc w:val="both"/>
            <w:textAlignment w:val="auto"/>
            <w:outlineLvl w:val="9"/>
          </w:pPr>
        </w:pPrChange>
      </w:pPr>
      <w:r>
        <w:rPr>
          <w:rFonts w:hint="eastAsia" w:ascii="仿宋_GB2312" w:hAnsi="宋体" w:eastAsia="仿宋_GB2312" w:cs="仿宋_GB2312"/>
          <w:color w:val="000000"/>
          <w:kern w:val="0"/>
          <w:sz w:val="32"/>
          <w:szCs w:val="32"/>
          <w:lang w:val="en-US" w:eastAsia="zh-CN" w:bidi="ar"/>
        </w:rPr>
        <w:t>  （二）引导道路运输从业者和公共交通驾驶人提高驾驶水平，鼓励其他机动车驾驶人改善驾驶习惯；</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jc w:val="both"/>
        <w:textAlignment w:val="auto"/>
        <w:outlineLvl w:val="9"/>
        <w:pPrChange w:id="635"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jc w:val="both"/>
            <w:textAlignment w:val="auto"/>
            <w:outlineLvl w:val="9"/>
          </w:pPr>
        </w:pPrChange>
      </w:pPr>
      <w:r>
        <w:rPr>
          <w:rFonts w:hint="eastAsia" w:ascii="仿宋_GB2312" w:hAnsi="宋体" w:eastAsia="仿宋_GB2312" w:cs="仿宋_GB2312"/>
          <w:color w:val="000000"/>
          <w:kern w:val="0"/>
          <w:sz w:val="32"/>
          <w:szCs w:val="32"/>
          <w:lang w:val="en-US" w:eastAsia="zh-CN" w:bidi="ar"/>
        </w:rPr>
        <w:t>  （三）鼓励燃油机动车驾驶人在不影响道路通行且需停车三分钟以上的情况下熄灭发动机，区人民政府应当在符合条件的路段和场所设置停车熄灭发动机指引标识牌。</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36"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第十三条</w:t>
      </w:r>
      <w:r>
        <w:rPr>
          <w:rFonts w:hint="eastAsia" w:ascii="仿宋_GB2312" w:hAnsi="宋体" w:eastAsia="仿宋_GB2312" w:cs="仿宋_GB2312"/>
          <w:color w:val="000000"/>
          <w:kern w:val="0"/>
          <w:sz w:val="32"/>
          <w:szCs w:val="32"/>
          <w:lang w:val="en-US" w:eastAsia="zh-CN" w:bidi="ar"/>
        </w:rPr>
        <w:t xml:space="preserve"> </w:t>
      </w:r>
      <w:ins w:id="637" w:author="卢颖东" w:date="2019-04-25T10:08:00Z">
        <w:r>
          <w:rPr>
            <w:rFonts w:hint="eastAsia" w:hAnsi="宋体" w:cs="仿宋_GB2312"/>
            <w:color w:val="000000"/>
            <w:kern w:val="0"/>
            <w:sz w:val="32"/>
            <w:szCs w:val="32"/>
            <w:lang w:val="en-US" w:eastAsia="zh-CN" w:bidi="ar"/>
          </w:rPr>
          <w:t xml:space="preserve"> </w:t>
        </w:r>
      </w:ins>
      <w:del w:id="638" w:author="卢颖东" w:date="2019-04-25T10:08:00Z">
        <w:r>
          <w:rPr>
            <w:rFonts w:hint="eastAsia" w:ascii="仿宋_GB2312" w:hAnsi="宋体" w:eastAsia="仿宋_GB2312" w:cs="仿宋_GB2312"/>
            <w:color w:val="000000"/>
            <w:kern w:val="0"/>
            <w:sz w:val="32"/>
            <w:szCs w:val="32"/>
            <w:lang w:val="en-US" w:eastAsia="zh-CN" w:bidi="ar"/>
          </w:rPr>
          <w:delText> </w:delText>
        </w:r>
      </w:del>
      <w:r>
        <w:rPr>
          <w:rFonts w:hint="eastAsia" w:ascii="仿宋_GB2312" w:hAnsi="宋体" w:eastAsia="仿宋_GB2312" w:cs="仿宋_GB2312"/>
          <w:color w:val="000000"/>
          <w:kern w:val="0"/>
          <w:sz w:val="32"/>
          <w:szCs w:val="32"/>
          <w:lang w:val="en-US" w:eastAsia="zh-CN" w:bidi="ar"/>
        </w:rPr>
        <w:t>市、区人民政府应当采取财政、政府采购等方面的政策和措施推广应用节能环保型、清洁能源型机动车和非道路移动机械，鼓励机动车和非道路移动机械排气污染防治先进技术的科学研究和开发应用，鼓励生产、销售、使用节能环保型、清洁能源型机动车和非道路移动机械，促进配套设施建设，限制高油耗、高排放的机动车和非道路移动机械的</w:t>
      </w:r>
      <w:r>
        <w:rPr>
          <w:rFonts w:hint="eastAsia" w:ascii="仿宋_GB2312" w:hAnsi="宋体" w:eastAsia="仿宋_GB2312" w:cs="仿宋_GB2312"/>
          <w:i w:val="0"/>
          <w:color w:val="000000"/>
          <w:kern w:val="0"/>
          <w:sz w:val="32"/>
          <w:szCs w:val="32"/>
          <w:lang w:val="en-US" w:eastAsia="zh-CN" w:bidi="ar"/>
        </w:rPr>
        <w:t>发展</w:t>
      </w:r>
      <w:r>
        <w:rPr>
          <w:rFonts w:hint="eastAsia" w:ascii="仿宋_GB2312" w:hAnsi="宋体" w:eastAsia="仿宋_GB2312" w:cs="仿宋_GB2312"/>
          <w:color w:val="000000"/>
          <w:kern w:val="0"/>
          <w:sz w:val="32"/>
          <w:szCs w:val="32"/>
          <w:lang w:val="en-US" w:eastAsia="zh-CN" w:bidi="ar"/>
        </w:rPr>
        <w:t>。</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39"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仿宋_GB2312" w:hAnsi="宋体" w:eastAsia="仿宋_GB2312" w:cs="仿宋_GB2312"/>
          <w:color w:val="000000"/>
          <w:kern w:val="0"/>
          <w:sz w:val="32"/>
          <w:szCs w:val="32"/>
          <w:lang w:val="en-US" w:eastAsia="zh-CN" w:bidi="ar"/>
        </w:rPr>
        <w:t>国家机关和使用财政资金的其他组织应当优先选购和使用节能环保型、清洁能源型机动车和非道路移动机械。市人民政府应当将节能环保型、清洁能源型机动车和非道路移动机械纳入政府采购名录。</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40"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第十四条</w:t>
      </w:r>
      <w:r>
        <w:rPr>
          <w:rFonts w:hint="eastAsia" w:ascii="仿宋_GB2312" w:hAnsi="宋体" w:eastAsia="仿宋_GB2312" w:cs="仿宋_GB2312"/>
          <w:color w:val="000000"/>
          <w:kern w:val="0"/>
          <w:sz w:val="32"/>
          <w:szCs w:val="32"/>
          <w:lang w:val="en-US" w:eastAsia="zh-CN" w:bidi="ar"/>
        </w:rPr>
        <w:t>　</w:t>
      </w:r>
      <w:r>
        <w:rPr>
          <w:rFonts w:hint="eastAsia" w:ascii="仿宋_GB2312" w:hAnsi="宋体" w:eastAsia="仿宋_GB2312" w:cs="仿宋_GB2312"/>
          <w:i w:val="0"/>
          <w:color w:val="000000"/>
          <w:kern w:val="0"/>
          <w:sz w:val="32"/>
          <w:szCs w:val="32"/>
          <w:lang w:val="en-US" w:eastAsia="zh-CN" w:bidi="ar"/>
        </w:rPr>
        <w:t>在本市行驶的机动车不得超过标准排放大气污染物。市人民政府可以对排放黑烟等可视污染物的机动车采取限制行驶区域等排气污染防治的交通管制措施。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41"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仿宋_GB2312" w:hAnsi="宋体" w:eastAsia="仿宋_GB2312" w:cs="仿宋_GB2312"/>
          <w:i w:val="0"/>
          <w:color w:val="000000"/>
          <w:kern w:val="0"/>
          <w:sz w:val="32"/>
          <w:szCs w:val="32"/>
          <w:lang w:val="en-US" w:eastAsia="zh-CN" w:bidi="ar"/>
        </w:rPr>
        <w:t>在本市使用的非道路移动机械不得超过标准排放大气污染物，不得排放黑烟等可视污染物。市人民政府可以根据大气污染防治需要，依法划定并公布禁止使用高排放非道路移动机械区域。</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jc w:val="both"/>
        <w:textAlignment w:val="auto"/>
        <w:outlineLvl w:val="9"/>
        <w:pPrChange w:id="642"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jc w:val="both"/>
            <w:textAlignment w:val="auto"/>
            <w:outlineLvl w:val="9"/>
          </w:pPr>
        </w:pPrChange>
      </w:pPr>
      <w:r>
        <w:rPr>
          <w:rFonts w:hint="eastAsia" w:ascii="宋体" w:hAnsi="宋体" w:eastAsia="宋体" w:cs="宋体"/>
          <w:color w:val="000000"/>
          <w:kern w:val="0"/>
          <w:sz w:val="32"/>
          <w:szCs w:val="32"/>
          <w:lang w:val="en-US" w:eastAsia="zh-CN" w:bidi="ar"/>
        </w:rPr>
        <w:t>  </w:t>
      </w:r>
      <w:r>
        <w:rPr>
          <w:rFonts w:hint="eastAsia" w:ascii="黑体" w:hAnsi="黑体" w:eastAsia="黑体" w:cs="黑体"/>
          <w:color w:val="000000"/>
          <w:kern w:val="0"/>
          <w:sz w:val="32"/>
          <w:szCs w:val="32"/>
          <w:lang w:val="en-US" w:eastAsia="zh-CN" w:bidi="ar"/>
        </w:rPr>
        <w:t>第十五条</w:t>
      </w:r>
      <w:r>
        <w:rPr>
          <w:rFonts w:hint="eastAsia" w:ascii="仿宋_GB2312" w:hAnsi="宋体" w:eastAsia="仿宋_GB2312" w:cs="仿宋_GB2312"/>
          <w:color w:val="000000"/>
          <w:kern w:val="0"/>
          <w:sz w:val="32"/>
          <w:szCs w:val="32"/>
          <w:lang w:val="en-US" w:eastAsia="zh-CN" w:bidi="ar"/>
        </w:rPr>
        <w:t xml:space="preserve">  市人民政府</w:t>
      </w:r>
      <w:r>
        <w:rPr>
          <w:rFonts w:hint="eastAsia" w:ascii="仿宋_GB2312" w:hAnsi="宋体" w:eastAsia="仿宋_GB2312" w:cs="仿宋_GB2312"/>
          <w:i w:val="0"/>
          <w:color w:val="000000"/>
          <w:kern w:val="0"/>
          <w:sz w:val="32"/>
          <w:szCs w:val="32"/>
          <w:lang w:val="en-US" w:eastAsia="zh-CN" w:bidi="ar"/>
        </w:rPr>
        <w:t>采取本条例第十四条规定的交通管制措施和禁止使用措施的，应当采取听证会、论证会等形式，听取公众、行政相对人和专家学者的意见和建议，并在正式实施三十日以前向社会公告。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43"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第十六条</w:t>
      </w:r>
      <w:r>
        <w:rPr>
          <w:rFonts w:hint="eastAsia" w:ascii="仿宋_GB2312" w:hAnsi="宋体" w:eastAsia="仿宋_GB2312" w:cs="仿宋_GB2312"/>
          <w:color w:val="000000"/>
          <w:kern w:val="0"/>
          <w:sz w:val="32"/>
          <w:szCs w:val="32"/>
          <w:lang w:val="en-US" w:eastAsia="zh-CN" w:bidi="ar"/>
        </w:rPr>
        <w:t xml:space="preserve">  市、区人民政府应当制定大气污染应急预案，依据重污染天气的预警等级，及时启动应急预案，根据应急需要可以采取限制部分机动车行驶和非道路移动机械使用等临时应急措施。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44"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第十七条</w:t>
      </w:r>
      <w:r>
        <w:rPr>
          <w:rFonts w:hint="eastAsia" w:ascii="仿宋_GB2312" w:hAnsi="宋体" w:eastAsia="仿宋_GB2312" w:cs="仿宋_GB2312"/>
          <w:color w:val="000000"/>
          <w:kern w:val="0"/>
          <w:sz w:val="32"/>
          <w:szCs w:val="32"/>
          <w:lang w:val="en-US" w:eastAsia="zh-CN" w:bidi="ar"/>
        </w:rPr>
        <w:t xml:space="preserve">  本市行政区域内销售的新车</w:t>
      </w:r>
      <w:r>
        <w:rPr>
          <w:rFonts w:hint="eastAsia" w:ascii="仿宋_GB2312" w:hAnsi="宋体" w:eastAsia="仿宋_GB2312" w:cs="仿宋_GB2312"/>
          <w:i w:val="0"/>
          <w:color w:val="000000"/>
          <w:kern w:val="0"/>
          <w:sz w:val="32"/>
          <w:szCs w:val="32"/>
          <w:lang w:val="en-US" w:eastAsia="zh-CN" w:bidi="ar"/>
        </w:rPr>
        <w:t>，应当符合本市现行执行的国家机动车大气污染物排放标准中相应阶段排放限值，并在耐久性期限内稳定达标</w:t>
      </w:r>
      <w:r>
        <w:rPr>
          <w:rFonts w:hint="eastAsia" w:ascii="仿宋_GB2312" w:hAnsi="宋体" w:eastAsia="仿宋_GB2312" w:cs="仿宋_GB2312"/>
          <w:color w:val="000000"/>
          <w:kern w:val="0"/>
          <w:sz w:val="32"/>
          <w:szCs w:val="32"/>
          <w:lang w:val="en-US" w:eastAsia="zh-CN" w:bidi="ar"/>
        </w:rPr>
        <w:t>。</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45"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仿宋_GB2312" w:hAnsi="宋体" w:eastAsia="仿宋_GB2312" w:cs="仿宋_GB2312"/>
          <w:color w:val="000000"/>
          <w:kern w:val="0"/>
          <w:sz w:val="32"/>
          <w:szCs w:val="32"/>
          <w:lang w:val="en-US" w:eastAsia="zh-CN" w:bidi="ar"/>
        </w:rPr>
        <w:t>外地迁入本市的在用车，应当符合本市现行执行的国家机动车大气污染物排放标准中相应阶段排放限值。</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46"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仿宋_GB2312" w:hAnsi="宋体" w:eastAsia="仿宋_GB2312" w:cs="仿宋_GB2312"/>
          <w:color w:val="000000"/>
          <w:kern w:val="0"/>
          <w:sz w:val="32"/>
          <w:szCs w:val="32"/>
          <w:lang w:val="en-US" w:eastAsia="zh-CN" w:bidi="ar"/>
        </w:rPr>
        <w:t>本市销售的非道路移动机械应当符合现行执行的国家非道路移动机械大气污染物排放标准中相应阶段排放限值。</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47"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仿宋_GB2312" w:hAnsi="宋体" w:eastAsia="仿宋_GB2312" w:cs="仿宋_GB2312"/>
          <w:color w:val="000000"/>
          <w:kern w:val="0"/>
          <w:sz w:val="32"/>
          <w:szCs w:val="32"/>
          <w:lang w:val="en-US" w:eastAsia="zh-CN" w:bidi="ar"/>
        </w:rPr>
        <w:t>在本市生产、销售的机动车和非道路移动机械用燃料、发动机油、氮氧化物还原剂、燃料和润滑油添加剂以及其他添加剂应当不低于本市现行执行的有关标准，上述产品的经营者应当在经营场所显著位置标示销售产品的有关标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48"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第十八条</w:t>
      </w:r>
      <w:r>
        <w:rPr>
          <w:rFonts w:hint="eastAsia" w:ascii="仿宋_GB2312" w:hAnsi="宋体" w:eastAsia="仿宋_GB2312" w:cs="仿宋_GB2312"/>
          <w:color w:val="000000"/>
          <w:kern w:val="0"/>
          <w:sz w:val="32"/>
          <w:szCs w:val="32"/>
          <w:lang w:val="en-US" w:eastAsia="zh-CN" w:bidi="ar"/>
        </w:rPr>
        <w:t xml:space="preserve">  机动车的所有人或者使用人应当</w:t>
      </w:r>
      <w:r>
        <w:rPr>
          <w:rFonts w:hint="eastAsia" w:ascii="仿宋_GB2312" w:hAnsi="宋体" w:eastAsia="仿宋_GB2312" w:cs="仿宋_GB2312"/>
          <w:i w:val="0"/>
          <w:color w:val="000000"/>
          <w:kern w:val="0"/>
          <w:sz w:val="32"/>
          <w:szCs w:val="32"/>
          <w:lang w:val="en-US" w:eastAsia="zh-CN" w:bidi="ar"/>
        </w:rPr>
        <w:t>加强对机动车的维护保养</w:t>
      </w:r>
      <w:r>
        <w:rPr>
          <w:rFonts w:hint="eastAsia" w:ascii="仿宋_GB2312" w:hAnsi="宋体" w:eastAsia="仿宋_GB2312" w:cs="仿宋_GB2312"/>
          <w:color w:val="000000"/>
          <w:kern w:val="0"/>
          <w:sz w:val="32"/>
          <w:szCs w:val="32"/>
          <w:lang w:val="en-US" w:eastAsia="zh-CN" w:bidi="ar"/>
        </w:rPr>
        <w:t>，不得擅自拆除、闲置或者更改在用机动车污染控制装置</w:t>
      </w:r>
      <w:r>
        <w:rPr>
          <w:rFonts w:hint="eastAsia" w:ascii="仿宋_GB2312" w:hAnsi="宋体" w:eastAsia="仿宋_GB2312" w:cs="仿宋_GB2312"/>
          <w:i w:val="0"/>
          <w:color w:val="000000"/>
          <w:kern w:val="0"/>
          <w:sz w:val="32"/>
          <w:szCs w:val="32"/>
          <w:lang w:val="en-US" w:eastAsia="zh-CN" w:bidi="ar"/>
        </w:rPr>
        <w:t>，保持机动车污染控制装置的正常运行，避免装置失效造成机动车超过标准排放大气污染物</w:t>
      </w:r>
      <w:r>
        <w:rPr>
          <w:rFonts w:hint="eastAsia" w:ascii="仿宋_GB2312" w:hAnsi="宋体" w:eastAsia="仿宋_GB2312" w:cs="仿宋_GB2312"/>
          <w:color w:val="000000"/>
          <w:kern w:val="0"/>
          <w:sz w:val="32"/>
          <w:szCs w:val="32"/>
          <w:lang w:val="en-US" w:eastAsia="zh-CN" w:bidi="ar"/>
        </w:rPr>
        <w:t>。</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49"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仿宋_GB2312" w:hAnsi="宋体" w:eastAsia="仿宋_GB2312" w:cs="仿宋_GB2312"/>
          <w:i w:val="0"/>
          <w:color w:val="000000"/>
          <w:kern w:val="0"/>
          <w:sz w:val="32"/>
          <w:szCs w:val="32"/>
          <w:lang w:val="en-US" w:eastAsia="zh-CN" w:bidi="ar"/>
        </w:rPr>
        <w:t>在用重型柴油车和</w:t>
      </w:r>
      <w:r>
        <w:rPr>
          <w:rFonts w:hint="eastAsia" w:ascii="仿宋_GB2312" w:hAnsi="宋体" w:eastAsia="仿宋_GB2312" w:cs="仿宋_GB2312"/>
          <w:color w:val="000000"/>
          <w:kern w:val="0"/>
          <w:sz w:val="32"/>
          <w:szCs w:val="32"/>
          <w:lang w:val="en-US" w:eastAsia="zh-CN" w:bidi="ar"/>
        </w:rPr>
        <w:t>非道路移动机械未安装污染控制装置或者污染控制装置不符合要求，不能达标排放的，应当加装或者更换符合要求的污染控制装置</w:t>
      </w:r>
      <w:r>
        <w:rPr>
          <w:rFonts w:hint="eastAsia" w:ascii="仿宋_GB2312" w:hAnsi="宋体" w:eastAsia="仿宋_GB2312" w:cs="仿宋_GB2312"/>
          <w:i w:val="0"/>
          <w:color w:val="000000"/>
          <w:kern w:val="0"/>
          <w:sz w:val="32"/>
          <w:szCs w:val="32"/>
          <w:lang w:val="en-US" w:eastAsia="zh-CN" w:bidi="ar"/>
        </w:rPr>
        <w:t>。</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jc w:val="both"/>
        <w:textAlignment w:val="auto"/>
        <w:outlineLvl w:val="9"/>
        <w:pPrChange w:id="650"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jc w:val="both"/>
            <w:textAlignment w:val="auto"/>
            <w:outlineLvl w:val="9"/>
          </w:pPr>
        </w:pPrChange>
      </w:pPr>
      <w:r>
        <w:rPr>
          <w:rFonts w:hint="eastAsia" w:ascii="黑体" w:hAnsi="宋体" w:eastAsia="黑体" w:cs="黑体"/>
          <w:color w:val="000000"/>
          <w:kern w:val="0"/>
          <w:sz w:val="32"/>
          <w:szCs w:val="32"/>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jc w:val="center"/>
        <w:textAlignment w:val="auto"/>
        <w:outlineLvl w:val="9"/>
        <w:pPrChange w:id="651"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jc w:val="center"/>
            <w:textAlignment w:val="auto"/>
            <w:outlineLvl w:val="9"/>
          </w:pPr>
        </w:pPrChange>
      </w:pPr>
      <w:r>
        <w:rPr>
          <w:rFonts w:hint="eastAsia" w:ascii="黑体" w:hAnsi="宋体" w:eastAsia="黑体" w:cs="黑体"/>
          <w:color w:val="000000"/>
          <w:kern w:val="0"/>
          <w:sz w:val="32"/>
          <w:szCs w:val="32"/>
          <w:lang w:val="en-US" w:eastAsia="zh-CN" w:bidi="ar"/>
        </w:rPr>
        <w:t>第三章　检验维护</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jc w:val="both"/>
        <w:textAlignment w:val="auto"/>
        <w:outlineLvl w:val="9"/>
        <w:pPrChange w:id="652"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jc w:val="both"/>
            <w:textAlignment w:val="auto"/>
            <w:outlineLvl w:val="9"/>
          </w:pPr>
        </w:pPrChange>
      </w:pPr>
      <w:r>
        <w:rPr>
          <w:rFonts w:hint="eastAsia" w:ascii="仿宋_GB2312" w:hAnsi="宋体" w:eastAsia="仿宋_GB2312" w:cs="仿宋_GB2312"/>
          <w:color w:val="000000"/>
          <w:kern w:val="0"/>
          <w:sz w:val="32"/>
          <w:szCs w:val="32"/>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53"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第十九条</w:t>
      </w:r>
      <w:r>
        <w:rPr>
          <w:rFonts w:hint="eastAsia" w:ascii="仿宋_GB2312" w:hAnsi="宋体" w:eastAsia="仿宋_GB2312" w:cs="仿宋_GB2312"/>
          <w:color w:val="000000"/>
          <w:kern w:val="0"/>
          <w:sz w:val="32"/>
          <w:szCs w:val="32"/>
          <w:lang w:val="en-US" w:eastAsia="zh-CN" w:bidi="ar"/>
        </w:rPr>
        <w:t>　在用机动车的所有人应当按照国家规定将机动车送机动车排放检验机构进行机动车定期排</w:t>
      </w:r>
      <w:r>
        <w:rPr>
          <w:rFonts w:hint="eastAsia" w:ascii="仿宋_GB2312" w:hAnsi="宋体" w:eastAsia="仿宋_GB2312" w:cs="仿宋_GB2312"/>
          <w:i w:val="0"/>
          <w:color w:val="000000"/>
          <w:kern w:val="0"/>
          <w:sz w:val="32"/>
          <w:szCs w:val="32"/>
          <w:lang w:val="en-US" w:eastAsia="zh-CN" w:bidi="ar"/>
        </w:rPr>
        <w:t>放</w:t>
      </w:r>
      <w:r>
        <w:rPr>
          <w:rFonts w:hint="eastAsia" w:ascii="仿宋_GB2312" w:hAnsi="宋体" w:eastAsia="仿宋_GB2312" w:cs="仿宋_GB2312"/>
          <w:color w:val="000000"/>
          <w:kern w:val="0"/>
          <w:sz w:val="32"/>
          <w:szCs w:val="32"/>
          <w:lang w:val="en-US" w:eastAsia="zh-CN" w:bidi="ar"/>
        </w:rPr>
        <w:t>检</w:t>
      </w:r>
      <w:r>
        <w:rPr>
          <w:rFonts w:hint="eastAsia" w:ascii="仿宋_GB2312" w:hAnsi="宋体" w:eastAsia="仿宋_GB2312" w:cs="仿宋_GB2312"/>
          <w:i w:val="0"/>
          <w:color w:val="000000"/>
          <w:kern w:val="0"/>
          <w:sz w:val="32"/>
          <w:szCs w:val="32"/>
          <w:lang w:val="en-US" w:eastAsia="zh-CN" w:bidi="ar"/>
        </w:rPr>
        <w:t>验</w:t>
      </w:r>
      <w:r>
        <w:rPr>
          <w:rFonts w:hint="eastAsia" w:ascii="仿宋_GB2312" w:hAnsi="宋体" w:eastAsia="仿宋_GB2312" w:cs="仿宋_GB2312"/>
          <w:color w:val="000000"/>
          <w:kern w:val="0"/>
          <w:sz w:val="32"/>
          <w:szCs w:val="32"/>
          <w:lang w:val="en-US" w:eastAsia="zh-CN" w:bidi="ar"/>
        </w:rPr>
        <w:t>，经检验合格方可上道路行驶</w:t>
      </w:r>
      <w:r>
        <w:rPr>
          <w:rFonts w:hint="eastAsia" w:ascii="黑体" w:hAnsi="宋体" w:eastAsia="黑体" w:cs="黑体"/>
          <w:color w:val="000000"/>
          <w:kern w:val="0"/>
          <w:sz w:val="32"/>
          <w:szCs w:val="32"/>
          <w:lang w:val="en-US" w:eastAsia="zh-CN" w:bidi="ar"/>
        </w:rPr>
        <w:t>。</w:t>
      </w:r>
      <w:r>
        <w:rPr>
          <w:rFonts w:hint="eastAsia" w:ascii="仿宋_GB2312" w:hAnsi="宋体" w:eastAsia="仿宋_GB2312" w:cs="仿宋_GB2312"/>
          <w:color w:val="000000"/>
          <w:kern w:val="0"/>
          <w:sz w:val="32"/>
          <w:szCs w:val="32"/>
          <w:lang w:val="en-US" w:eastAsia="zh-CN" w:bidi="ar"/>
        </w:rPr>
        <w:t>未经检验合格的，公安机关交通管理部门不得核发安全技术检验合格标志。</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54"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第二十条</w:t>
      </w:r>
      <w:r>
        <w:rPr>
          <w:rFonts w:hint="eastAsia" w:ascii="仿宋_GB2312" w:hAnsi="宋体" w:eastAsia="仿宋_GB2312" w:cs="仿宋_GB2312"/>
          <w:color w:val="000000"/>
          <w:kern w:val="0"/>
          <w:sz w:val="32"/>
          <w:szCs w:val="32"/>
          <w:lang w:val="en-US" w:eastAsia="zh-CN" w:bidi="ar"/>
        </w:rPr>
        <w:t xml:space="preserve">  机动车排放检验机构应当依法对机动车进行排</w:t>
      </w:r>
      <w:r>
        <w:rPr>
          <w:rFonts w:hint="eastAsia" w:ascii="仿宋_GB2312" w:hAnsi="宋体" w:eastAsia="仿宋_GB2312" w:cs="仿宋_GB2312"/>
          <w:i w:val="0"/>
          <w:color w:val="000000"/>
          <w:kern w:val="0"/>
          <w:sz w:val="32"/>
          <w:szCs w:val="32"/>
          <w:lang w:val="en-US" w:eastAsia="zh-CN" w:bidi="ar"/>
        </w:rPr>
        <w:t>放</w:t>
      </w:r>
      <w:r>
        <w:rPr>
          <w:rFonts w:hint="eastAsia" w:ascii="仿宋_GB2312" w:hAnsi="宋体" w:eastAsia="仿宋_GB2312" w:cs="仿宋_GB2312"/>
          <w:color w:val="000000"/>
          <w:kern w:val="0"/>
          <w:sz w:val="32"/>
          <w:szCs w:val="32"/>
          <w:lang w:val="en-US" w:eastAsia="zh-CN" w:bidi="ar"/>
        </w:rPr>
        <w:t>检</w:t>
      </w:r>
      <w:r>
        <w:rPr>
          <w:rFonts w:hint="eastAsia" w:ascii="仿宋_GB2312" w:hAnsi="宋体" w:eastAsia="仿宋_GB2312" w:cs="仿宋_GB2312"/>
          <w:i w:val="0"/>
          <w:color w:val="000000"/>
          <w:kern w:val="0"/>
          <w:sz w:val="32"/>
          <w:szCs w:val="32"/>
          <w:lang w:val="en-US" w:eastAsia="zh-CN" w:bidi="ar"/>
        </w:rPr>
        <w:t>验</w:t>
      </w:r>
      <w:r>
        <w:rPr>
          <w:rFonts w:hint="eastAsia" w:ascii="仿宋_GB2312" w:hAnsi="宋体" w:eastAsia="仿宋_GB2312" w:cs="仿宋_GB2312"/>
          <w:color w:val="000000"/>
          <w:kern w:val="0"/>
          <w:sz w:val="32"/>
          <w:szCs w:val="32"/>
          <w:lang w:val="en-US" w:eastAsia="zh-CN" w:bidi="ar"/>
        </w:rPr>
        <w:t>，并与生态环境、公安、交通运输等有关部门实现检验数据实时共享。</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55"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第二十一条</w:t>
      </w:r>
      <w:r>
        <w:rPr>
          <w:rFonts w:hint="eastAsia" w:ascii="仿宋_GB2312" w:hAnsi="宋体" w:eastAsia="仿宋_GB2312" w:cs="仿宋_GB2312"/>
          <w:color w:val="000000"/>
          <w:kern w:val="0"/>
          <w:sz w:val="32"/>
          <w:szCs w:val="32"/>
          <w:lang w:val="en-US" w:eastAsia="zh-CN" w:bidi="ar"/>
        </w:rPr>
        <w:t xml:space="preserve">  本市行政区域内使用的非道路移动机械的所有人或者使用人应当建立定期检测和维护制度，对在用非道路移动机械进行定期维护检修。</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56"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第二十二条</w:t>
      </w:r>
      <w:r>
        <w:rPr>
          <w:rFonts w:hint="eastAsia" w:ascii="仿宋_GB2312" w:hAnsi="宋体" w:eastAsia="仿宋_GB2312" w:cs="仿宋_GB2312"/>
          <w:color w:val="000000"/>
          <w:kern w:val="0"/>
          <w:sz w:val="32"/>
          <w:szCs w:val="32"/>
          <w:lang w:val="en-US" w:eastAsia="zh-CN" w:bidi="ar"/>
        </w:rPr>
        <w:t xml:space="preserve">  机动车和非道路移动机械维修单位应当按照大气污染防治的要求和国家有关技术规范，对在用机动车和非道路移动机械进行维修，使其达到规定的排放标准。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57"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第二十三条</w:t>
      </w:r>
      <w:r>
        <w:rPr>
          <w:rFonts w:hint="eastAsia" w:ascii="仿宋_GB2312" w:hAnsi="宋体" w:eastAsia="仿宋_GB2312" w:cs="仿宋_GB2312"/>
          <w:color w:val="000000"/>
          <w:kern w:val="0"/>
          <w:sz w:val="32"/>
          <w:szCs w:val="32"/>
          <w:lang w:val="en-US" w:eastAsia="zh-CN" w:bidi="ar"/>
        </w:rPr>
        <w:t xml:space="preserve">  市、区人民政府可以根据机动车和非道路移动机械排气污染防治需要，采取措施鼓励高排放</w:t>
      </w:r>
      <w:r>
        <w:rPr>
          <w:rFonts w:hint="eastAsia" w:ascii="黑体" w:hAnsi="宋体" w:eastAsia="黑体" w:cs="黑体"/>
          <w:color w:val="000000"/>
          <w:kern w:val="0"/>
          <w:sz w:val="32"/>
          <w:szCs w:val="32"/>
          <w:lang w:val="en-US" w:eastAsia="zh-CN" w:bidi="ar"/>
        </w:rPr>
        <w:t>、</w:t>
      </w:r>
      <w:r>
        <w:rPr>
          <w:rFonts w:hint="eastAsia" w:ascii="仿宋_GB2312" w:hAnsi="宋体" w:eastAsia="仿宋_GB2312" w:cs="仿宋_GB2312"/>
          <w:color w:val="000000"/>
          <w:kern w:val="0"/>
          <w:sz w:val="32"/>
          <w:szCs w:val="32"/>
          <w:lang w:val="en-US" w:eastAsia="zh-CN" w:bidi="ar"/>
        </w:rPr>
        <w:t>老旧机动车</w:t>
      </w:r>
      <w:r>
        <w:rPr>
          <w:rFonts w:hint="eastAsia" w:ascii="仿宋_GB2312" w:hAnsi="宋体" w:eastAsia="仿宋_GB2312" w:cs="仿宋_GB2312"/>
          <w:i w:val="0"/>
          <w:color w:val="000000"/>
          <w:kern w:val="0"/>
          <w:sz w:val="32"/>
          <w:szCs w:val="32"/>
          <w:lang w:val="en-US" w:eastAsia="zh-CN" w:bidi="ar"/>
        </w:rPr>
        <w:t>和</w:t>
      </w:r>
      <w:r>
        <w:rPr>
          <w:rFonts w:hint="eastAsia" w:ascii="仿宋_GB2312" w:hAnsi="宋体" w:eastAsia="仿宋_GB2312" w:cs="仿宋_GB2312"/>
          <w:color w:val="000000"/>
          <w:kern w:val="0"/>
          <w:sz w:val="32"/>
          <w:szCs w:val="32"/>
          <w:lang w:val="en-US" w:eastAsia="zh-CN" w:bidi="ar"/>
        </w:rPr>
        <w:t>非道路移动机械提前报废。</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58"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仿宋_GB2312" w:hAnsi="宋体" w:eastAsia="仿宋_GB2312" w:cs="仿宋_GB2312"/>
          <w:color w:val="000000"/>
          <w:kern w:val="0"/>
          <w:sz w:val="32"/>
          <w:szCs w:val="32"/>
          <w:lang w:val="en-US" w:eastAsia="zh-CN" w:bidi="ar"/>
        </w:rPr>
        <w:t>在用机动车和非道路移动机械经维修或者采用污染控制技术后，大气污染物排放仍不符合国家排放标准的，机动车应当依法强制报废，非道路移动机械不得在本市行政区域内使用。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jc w:val="both"/>
        <w:textAlignment w:val="auto"/>
        <w:outlineLvl w:val="9"/>
        <w:pPrChange w:id="659"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jc w:val="both"/>
            <w:textAlignment w:val="auto"/>
            <w:outlineLvl w:val="9"/>
          </w:pPr>
        </w:pPrChange>
      </w:pPr>
      <w:r>
        <w:rPr>
          <w:rFonts w:hint="eastAsia" w:ascii="宋体" w:hAnsi="宋体" w:eastAsia="宋体" w:cs="宋体"/>
          <w:color w:val="000000"/>
          <w:kern w:val="0"/>
          <w:sz w:val="32"/>
          <w:szCs w:val="32"/>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jc w:val="center"/>
        <w:textAlignment w:val="auto"/>
        <w:outlineLvl w:val="9"/>
        <w:pPrChange w:id="660"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jc w:val="center"/>
            <w:textAlignment w:val="auto"/>
            <w:outlineLvl w:val="9"/>
          </w:pPr>
        </w:pPrChange>
      </w:pPr>
      <w:r>
        <w:rPr>
          <w:rFonts w:hint="eastAsia" w:ascii="黑体" w:hAnsi="宋体" w:eastAsia="黑体" w:cs="黑体"/>
          <w:color w:val="000000"/>
          <w:kern w:val="0"/>
          <w:sz w:val="32"/>
          <w:szCs w:val="32"/>
          <w:lang w:val="en-US" w:eastAsia="zh-CN" w:bidi="ar"/>
        </w:rPr>
        <w:t xml:space="preserve">第四章 </w:t>
      </w:r>
      <w:ins w:id="661" w:author="卢颖东" w:date="2019-04-25T10:08:00Z">
        <w:r>
          <w:rPr>
            <w:rFonts w:hint="eastAsia" w:ascii="黑体" w:hAnsi="宋体" w:eastAsia="黑体" w:cs="黑体"/>
            <w:color w:val="000000"/>
            <w:kern w:val="0"/>
            <w:sz w:val="32"/>
            <w:szCs w:val="32"/>
            <w:lang w:val="en-US" w:eastAsia="zh-CN" w:bidi="ar"/>
          </w:rPr>
          <w:t xml:space="preserve"> </w:t>
        </w:r>
      </w:ins>
      <w:del w:id="662" w:author="卢颖东" w:date="2019-04-25T10:08:00Z">
        <w:r>
          <w:rPr>
            <w:rFonts w:hint="eastAsia" w:ascii="黑体" w:hAnsi="宋体" w:eastAsia="黑体" w:cs="黑体"/>
            <w:color w:val="000000"/>
            <w:kern w:val="0"/>
            <w:sz w:val="32"/>
            <w:szCs w:val="32"/>
            <w:lang w:val="en-US" w:eastAsia="zh-CN" w:bidi="ar"/>
          </w:rPr>
          <w:delText> </w:delText>
        </w:r>
      </w:del>
      <w:r>
        <w:rPr>
          <w:rFonts w:hint="eastAsia" w:ascii="黑体" w:hAnsi="宋体" w:eastAsia="黑体" w:cs="黑体"/>
          <w:color w:val="000000"/>
          <w:kern w:val="0"/>
          <w:sz w:val="32"/>
          <w:szCs w:val="32"/>
          <w:lang w:val="en-US" w:eastAsia="zh-CN" w:bidi="ar"/>
        </w:rPr>
        <w:t>监督检查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jc w:val="both"/>
        <w:textAlignment w:val="auto"/>
        <w:outlineLvl w:val="9"/>
        <w:pPrChange w:id="663"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jc w:val="both"/>
            <w:textAlignment w:val="auto"/>
            <w:outlineLvl w:val="9"/>
          </w:pPr>
        </w:pPrChange>
      </w:pPr>
      <w:r>
        <w:rPr>
          <w:rFonts w:hint="eastAsia" w:ascii="宋体" w:hAnsi="宋体" w:eastAsia="宋体" w:cs="宋体"/>
          <w:color w:val="000000"/>
          <w:kern w:val="0"/>
          <w:sz w:val="32"/>
          <w:szCs w:val="32"/>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64"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第二十四条</w:t>
      </w:r>
      <w:r>
        <w:rPr>
          <w:rFonts w:hint="eastAsia" w:ascii="仿宋_GB2312" w:hAnsi="宋体" w:eastAsia="仿宋_GB2312" w:cs="仿宋_GB2312"/>
          <w:color w:val="000000"/>
          <w:kern w:val="0"/>
          <w:sz w:val="32"/>
          <w:szCs w:val="32"/>
          <w:lang w:val="en-US" w:eastAsia="zh-CN" w:bidi="ar"/>
        </w:rPr>
        <w:t xml:space="preserve"> </w:t>
      </w:r>
      <w:ins w:id="665" w:author="卢颖东" w:date="2019-04-25T10:08:00Z">
        <w:r>
          <w:rPr>
            <w:rFonts w:hint="eastAsia" w:hAnsi="宋体" w:cs="仿宋_GB2312"/>
            <w:color w:val="000000"/>
            <w:kern w:val="0"/>
            <w:sz w:val="32"/>
            <w:szCs w:val="32"/>
            <w:lang w:val="en-US" w:eastAsia="zh-CN" w:bidi="ar"/>
          </w:rPr>
          <w:t xml:space="preserve"> </w:t>
        </w:r>
      </w:ins>
      <w:del w:id="666" w:author="卢颖东" w:date="2019-04-25T10:08:00Z">
        <w:r>
          <w:rPr>
            <w:rFonts w:hint="eastAsia" w:ascii="仿宋_GB2312" w:hAnsi="宋体" w:eastAsia="仿宋_GB2312" w:cs="仿宋_GB2312"/>
            <w:color w:val="000000"/>
            <w:kern w:val="0"/>
            <w:sz w:val="32"/>
            <w:szCs w:val="32"/>
            <w:lang w:val="en-US" w:eastAsia="zh-CN" w:bidi="ar"/>
          </w:rPr>
          <w:delText> </w:delText>
        </w:r>
      </w:del>
      <w:r>
        <w:rPr>
          <w:rFonts w:hint="eastAsia" w:ascii="仿宋_GB2312" w:hAnsi="宋体" w:eastAsia="仿宋_GB2312" w:cs="仿宋_GB2312"/>
          <w:color w:val="000000"/>
          <w:kern w:val="0"/>
          <w:sz w:val="32"/>
          <w:szCs w:val="32"/>
          <w:lang w:val="en-US" w:eastAsia="zh-CN" w:bidi="ar"/>
        </w:rPr>
        <w:t>禁止排放检验不合格的机动车上道路行驶。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67"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仿宋_GB2312" w:hAnsi="宋体" w:eastAsia="仿宋_GB2312" w:cs="仿宋_GB2312"/>
          <w:color w:val="000000"/>
          <w:kern w:val="0"/>
          <w:sz w:val="32"/>
          <w:szCs w:val="32"/>
          <w:lang w:val="en-US" w:eastAsia="zh-CN" w:bidi="ar"/>
        </w:rPr>
        <w:t>生态环境主管部门可以在机动车集中停放地、维修地对在用机动车的大气污染物排放状况进行监督抽测。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68"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仿宋_GB2312" w:hAnsi="宋体" w:eastAsia="仿宋_GB2312" w:cs="仿宋_GB2312"/>
          <w:color w:val="000000"/>
          <w:kern w:val="0"/>
          <w:sz w:val="32"/>
          <w:szCs w:val="32"/>
          <w:lang w:val="en-US" w:eastAsia="zh-CN" w:bidi="ar"/>
        </w:rPr>
        <w:t>在不影响正常通行的情况下，生态环境主管部门及其环境执法机构会同公安机关交通管理部门可以依据现场检查监测、电子监控、摄像拍照、自动监测、遥感监测、远红外摄像等方式，对在道路上行驶的机动车大气污染物排放状况进行监督检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69"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第二十五条</w:t>
      </w:r>
      <w:r>
        <w:rPr>
          <w:rFonts w:hint="eastAsia" w:ascii="仿宋_GB2312" w:hAnsi="宋体" w:eastAsia="仿宋_GB2312" w:cs="仿宋_GB2312"/>
          <w:color w:val="000000"/>
          <w:kern w:val="0"/>
          <w:sz w:val="32"/>
          <w:szCs w:val="32"/>
          <w:lang w:val="en-US" w:eastAsia="zh-CN" w:bidi="ar"/>
        </w:rPr>
        <w:t xml:space="preserve"> </w:t>
      </w:r>
      <w:ins w:id="670" w:author="卢颖东" w:date="2019-04-25T10:08:00Z">
        <w:r>
          <w:rPr>
            <w:rFonts w:hint="eastAsia" w:hAnsi="宋体" w:cs="仿宋_GB2312"/>
            <w:color w:val="000000"/>
            <w:kern w:val="0"/>
            <w:sz w:val="32"/>
            <w:szCs w:val="32"/>
            <w:lang w:val="en-US" w:eastAsia="zh-CN" w:bidi="ar"/>
          </w:rPr>
          <w:t xml:space="preserve"> </w:t>
        </w:r>
      </w:ins>
      <w:del w:id="671" w:author="卢颖东" w:date="2019-04-25T10:08:00Z">
        <w:r>
          <w:rPr>
            <w:rFonts w:hint="eastAsia" w:ascii="仿宋_GB2312" w:hAnsi="宋体" w:eastAsia="仿宋_GB2312" w:cs="仿宋_GB2312"/>
            <w:color w:val="000000"/>
            <w:kern w:val="0"/>
            <w:sz w:val="32"/>
            <w:szCs w:val="32"/>
            <w:lang w:val="en-US" w:eastAsia="zh-CN" w:bidi="ar"/>
          </w:rPr>
          <w:delText> </w:delText>
        </w:r>
      </w:del>
      <w:r>
        <w:rPr>
          <w:rFonts w:hint="eastAsia" w:ascii="仿宋_GB2312" w:hAnsi="宋体" w:eastAsia="仿宋_GB2312" w:cs="仿宋_GB2312"/>
          <w:color w:val="000000"/>
          <w:kern w:val="0"/>
          <w:sz w:val="32"/>
          <w:szCs w:val="32"/>
          <w:lang w:val="en-US" w:eastAsia="zh-CN" w:bidi="ar"/>
        </w:rPr>
        <w:t>生态环境主管部门负责对机动车环保检验的监督，会同市场监督管理主管部门对机动车排放检验机构的排放检验情况进行监督检查。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72"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仿宋_GB2312" w:hAnsi="宋体" w:eastAsia="仿宋_GB2312" w:cs="仿宋_GB2312"/>
          <w:color w:val="000000"/>
          <w:kern w:val="0"/>
          <w:sz w:val="32"/>
          <w:szCs w:val="32"/>
          <w:lang w:val="en-US" w:eastAsia="zh-CN" w:bidi="ar"/>
        </w:rPr>
        <w:t>公安机关交通管理部门应当协助生态环境主管部门对机动车排气污染进行监督管理，将有关机动车排放检验结果纳入机动车交通管理的内容。</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73"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仿宋_GB2312" w:hAnsi="宋体" w:eastAsia="仿宋_GB2312" w:cs="仿宋_GB2312"/>
          <w:color w:val="000000"/>
          <w:kern w:val="0"/>
          <w:sz w:val="32"/>
          <w:szCs w:val="32"/>
          <w:lang w:val="en-US" w:eastAsia="zh-CN" w:bidi="ar"/>
        </w:rPr>
        <w:t>交通运输主管部门负责对机动车维修企业和道路运输从业者的监督管理,按照有关规定实施道路运输营运车辆准入制度。</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74"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第二十六条</w:t>
      </w:r>
      <w:r>
        <w:rPr>
          <w:rFonts w:hint="eastAsia" w:ascii="仿宋_GB2312" w:hAnsi="宋体" w:eastAsia="仿宋_GB2312" w:cs="仿宋_GB2312"/>
          <w:color w:val="000000"/>
          <w:kern w:val="0"/>
          <w:sz w:val="32"/>
          <w:szCs w:val="32"/>
          <w:lang w:val="en-US" w:eastAsia="zh-CN" w:bidi="ar"/>
        </w:rPr>
        <w:t xml:space="preserve">  生态环境主管部门应当会同有关部门对本市行政区域内建设工程使用非道路移动机械的大气污染物排放状况进行监督检查。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75"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仿宋_GB2312" w:hAnsi="宋体" w:eastAsia="仿宋_GB2312" w:cs="仿宋_GB2312"/>
          <w:color w:val="000000"/>
          <w:kern w:val="0"/>
          <w:sz w:val="32"/>
          <w:szCs w:val="32"/>
          <w:lang w:val="en-US" w:eastAsia="zh-CN" w:bidi="ar"/>
        </w:rPr>
        <w:t>住房和城乡建设、交通运输、水行政等有关部门应当及时掌握本市行政区域内建设工程使用非道路移动机械的名称、数量和使用时限等情况，并将有关信息录入机动车和非道路移动机械排气污染防治数据信息综合管理系统；督促建设单位使用符合本市现行执行的阶段性排放标准的机动车和非道路移动机械。</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76"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第二十七条</w:t>
      </w:r>
      <w:r>
        <w:rPr>
          <w:rFonts w:hint="eastAsia" w:ascii="仿宋_GB2312" w:hAnsi="宋体" w:eastAsia="仿宋_GB2312" w:cs="仿宋_GB2312"/>
          <w:color w:val="000000"/>
          <w:kern w:val="0"/>
          <w:sz w:val="32"/>
          <w:szCs w:val="32"/>
          <w:lang w:val="en-US" w:eastAsia="zh-CN" w:bidi="ar"/>
        </w:rPr>
        <w:t xml:space="preserve"> </w:t>
      </w:r>
      <w:ins w:id="677" w:author="卢颖东" w:date="2019-04-25T10:08:00Z">
        <w:r>
          <w:rPr>
            <w:rFonts w:hint="eastAsia" w:hAnsi="宋体" w:cs="仿宋_GB2312"/>
            <w:color w:val="000000"/>
            <w:kern w:val="0"/>
            <w:sz w:val="32"/>
            <w:szCs w:val="32"/>
            <w:lang w:val="en-US" w:eastAsia="zh-CN" w:bidi="ar"/>
          </w:rPr>
          <w:t xml:space="preserve"> </w:t>
        </w:r>
      </w:ins>
      <w:del w:id="678" w:author="卢颖东" w:date="2019-04-25T10:08:00Z">
        <w:r>
          <w:rPr>
            <w:rFonts w:hint="eastAsia" w:ascii="黑体" w:hAnsi="宋体" w:eastAsia="黑体" w:cs="黑体"/>
            <w:color w:val="000000"/>
            <w:kern w:val="0"/>
            <w:sz w:val="32"/>
            <w:szCs w:val="32"/>
            <w:lang w:val="en-US" w:eastAsia="zh-CN" w:bidi="ar"/>
          </w:rPr>
          <w:delText> </w:delText>
        </w:r>
      </w:del>
      <w:r>
        <w:rPr>
          <w:rFonts w:hint="eastAsia" w:ascii="仿宋_GB2312" w:hAnsi="宋体" w:eastAsia="仿宋_GB2312" w:cs="仿宋_GB2312"/>
          <w:color w:val="000000"/>
          <w:kern w:val="0"/>
          <w:sz w:val="32"/>
          <w:szCs w:val="32"/>
          <w:lang w:val="en-US" w:eastAsia="zh-CN" w:bidi="ar"/>
        </w:rPr>
        <w:t>依法行使监督管理职权的部门及其工作人员不得干涉机动车和非道路移动机械所有人或者使用人自主选择排放检验机构和维修单位，不得要求所有人或者使用人到指定的排放检验机构、维修单位进行检验或者维修，不得推销或者指定使用排气污染治理的产品，不得参与或者变相参与排放检验经营和维修经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79"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宋体" w:hAnsi="宋体" w:eastAsia="宋体" w:cs="宋体"/>
          <w:color w:val="000000"/>
          <w:kern w:val="0"/>
          <w:sz w:val="32"/>
          <w:szCs w:val="32"/>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jc w:val="center"/>
        <w:textAlignment w:val="auto"/>
        <w:outlineLvl w:val="9"/>
        <w:pPrChange w:id="680"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jc w:val="center"/>
            <w:textAlignment w:val="auto"/>
            <w:outlineLvl w:val="9"/>
          </w:pPr>
        </w:pPrChange>
      </w:pPr>
      <w:r>
        <w:rPr>
          <w:rFonts w:hint="eastAsia" w:ascii="黑体" w:hAnsi="宋体" w:eastAsia="黑体" w:cs="黑体"/>
          <w:color w:val="000000"/>
          <w:kern w:val="0"/>
          <w:sz w:val="32"/>
          <w:szCs w:val="32"/>
          <w:lang w:val="en-US" w:eastAsia="zh-CN" w:bidi="ar"/>
        </w:rPr>
        <w:t xml:space="preserve">第五章 </w:t>
      </w:r>
      <w:ins w:id="681" w:author="卢颖东" w:date="2019-04-25T10:09:00Z">
        <w:r>
          <w:rPr>
            <w:rFonts w:hint="eastAsia" w:ascii="黑体" w:hAnsi="宋体" w:eastAsia="黑体" w:cs="黑体"/>
            <w:color w:val="000000"/>
            <w:kern w:val="0"/>
            <w:sz w:val="32"/>
            <w:szCs w:val="32"/>
            <w:lang w:val="en-US" w:eastAsia="zh-CN" w:bidi="ar"/>
          </w:rPr>
          <w:t xml:space="preserve"> </w:t>
        </w:r>
      </w:ins>
      <w:del w:id="682" w:author="卢颖东" w:date="2019-04-25T10:09:00Z">
        <w:r>
          <w:rPr>
            <w:rFonts w:hint="eastAsia" w:ascii="黑体" w:hAnsi="宋体" w:eastAsia="黑体" w:cs="黑体"/>
            <w:color w:val="000000"/>
            <w:kern w:val="0"/>
            <w:sz w:val="32"/>
            <w:szCs w:val="32"/>
            <w:lang w:val="en-US" w:eastAsia="zh-CN" w:bidi="ar"/>
          </w:rPr>
          <w:delText> </w:delText>
        </w:r>
      </w:del>
      <w:r>
        <w:rPr>
          <w:rFonts w:hint="eastAsia" w:ascii="黑体" w:hAnsi="宋体" w:eastAsia="黑体" w:cs="黑体"/>
          <w:color w:val="000000"/>
          <w:kern w:val="0"/>
          <w:sz w:val="32"/>
          <w:szCs w:val="32"/>
          <w:lang w:val="en-US" w:eastAsia="zh-CN" w:bidi="ar"/>
        </w:rPr>
        <w:t>法律责任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jc w:val="both"/>
        <w:textAlignment w:val="auto"/>
        <w:outlineLvl w:val="9"/>
        <w:pPrChange w:id="683"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jc w:val="both"/>
            <w:textAlignment w:val="auto"/>
            <w:outlineLvl w:val="9"/>
          </w:pPr>
        </w:pPrChange>
      </w:pPr>
      <w:r>
        <w:rPr>
          <w:rFonts w:hint="eastAsia" w:ascii="仿宋_GB2312" w:hAnsi="宋体" w:eastAsia="仿宋_GB2312" w:cs="仿宋_GB2312"/>
          <w:color w:val="000000"/>
          <w:kern w:val="0"/>
          <w:sz w:val="32"/>
          <w:szCs w:val="32"/>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84"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第二十八条</w:t>
      </w:r>
      <w:r>
        <w:rPr>
          <w:rFonts w:hint="eastAsia" w:ascii="仿宋_GB2312" w:hAnsi="宋体" w:eastAsia="仿宋_GB2312" w:cs="仿宋_GB2312"/>
          <w:color w:val="000000"/>
          <w:kern w:val="0"/>
          <w:sz w:val="32"/>
          <w:szCs w:val="32"/>
          <w:lang w:val="en-US" w:eastAsia="zh-CN" w:bidi="ar"/>
        </w:rPr>
        <w:t>　违反本条例第十四条第一款规定，</w:t>
      </w:r>
      <w:r>
        <w:rPr>
          <w:rFonts w:hint="eastAsia" w:ascii="仿宋_GB2312" w:hAnsi="宋体" w:eastAsia="仿宋_GB2312" w:cs="仿宋_GB2312"/>
          <w:i w:val="0"/>
          <w:color w:val="000000"/>
          <w:kern w:val="0"/>
          <w:sz w:val="32"/>
          <w:szCs w:val="32"/>
          <w:lang w:val="en-US" w:eastAsia="zh-CN" w:bidi="ar"/>
        </w:rPr>
        <w:t>排放黑烟等可视污染物的机动车违反有关排气污染防治交通管制措施的</w:t>
      </w:r>
      <w:r>
        <w:rPr>
          <w:rFonts w:hint="eastAsia" w:ascii="仿宋_GB2312" w:hAnsi="宋体" w:eastAsia="仿宋_GB2312" w:cs="仿宋_GB2312"/>
          <w:color w:val="000000"/>
          <w:kern w:val="0"/>
          <w:sz w:val="32"/>
          <w:szCs w:val="32"/>
          <w:lang w:val="en-US" w:eastAsia="zh-CN" w:bidi="ar"/>
        </w:rPr>
        <w:t>，由公安机关交通管理部门</w:t>
      </w:r>
      <w:r>
        <w:rPr>
          <w:rFonts w:hint="eastAsia" w:ascii="仿宋_GB2312" w:hAnsi="宋体" w:eastAsia="仿宋_GB2312" w:cs="仿宋_GB2312"/>
          <w:i w:val="0"/>
          <w:color w:val="000000"/>
          <w:kern w:val="0"/>
          <w:sz w:val="32"/>
          <w:szCs w:val="32"/>
          <w:lang w:val="en-US" w:eastAsia="zh-CN" w:bidi="ar"/>
        </w:rPr>
        <w:t>依法予以处罚</w:t>
      </w:r>
      <w:r>
        <w:rPr>
          <w:rFonts w:hint="eastAsia" w:ascii="仿宋_GB2312" w:hAnsi="宋体" w:eastAsia="仿宋_GB2312" w:cs="仿宋_GB2312"/>
          <w:color w:val="000000"/>
          <w:kern w:val="0"/>
          <w:sz w:val="32"/>
          <w:szCs w:val="32"/>
          <w:lang w:val="en-US" w:eastAsia="zh-CN" w:bidi="ar"/>
        </w:rPr>
        <w:t>。</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85"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第二十九条</w:t>
      </w:r>
      <w:r>
        <w:rPr>
          <w:rFonts w:hint="eastAsia" w:ascii="仿宋_GB2312" w:hAnsi="宋体" w:eastAsia="仿宋_GB2312" w:cs="仿宋_GB2312"/>
          <w:color w:val="000000"/>
          <w:kern w:val="0"/>
          <w:sz w:val="32"/>
          <w:szCs w:val="32"/>
          <w:lang w:val="en-US" w:eastAsia="zh-CN" w:bidi="ar"/>
        </w:rPr>
        <w:t xml:space="preserve">  违反本条例第</w:t>
      </w:r>
      <w:r>
        <w:rPr>
          <w:rFonts w:hint="eastAsia" w:ascii="仿宋_GB2312" w:hAnsi="宋体" w:eastAsia="仿宋_GB2312" w:cs="仿宋_GB2312"/>
          <w:i w:val="0"/>
          <w:color w:val="000000"/>
          <w:kern w:val="0"/>
          <w:sz w:val="32"/>
          <w:szCs w:val="32"/>
          <w:lang w:val="en-US" w:eastAsia="zh-CN" w:bidi="ar"/>
        </w:rPr>
        <w:t>十四</w:t>
      </w:r>
      <w:r>
        <w:rPr>
          <w:rFonts w:hint="eastAsia" w:ascii="仿宋_GB2312" w:hAnsi="宋体" w:eastAsia="仿宋_GB2312" w:cs="仿宋_GB2312"/>
          <w:color w:val="000000"/>
          <w:kern w:val="0"/>
          <w:sz w:val="32"/>
          <w:szCs w:val="32"/>
          <w:lang w:val="en-US" w:eastAsia="zh-CN" w:bidi="ar"/>
        </w:rPr>
        <w:t>条第二款规定，</w:t>
      </w:r>
      <w:r>
        <w:rPr>
          <w:rFonts w:hint="eastAsia" w:ascii="仿宋_GB2312" w:hAnsi="宋体" w:eastAsia="仿宋_GB2312" w:cs="仿宋_GB2312"/>
          <w:i w:val="0"/>
          <w:color w:val="000000"/>
          <w:kern w:val="0"/>
          <w:sz w:val="32"/>
          <w:szCs w:val="32"/>
          <w:lang w:val="en-US" w:eastAsia="zh-CN" w:bidi="ar"/>
        </w:rPr>
        <w:t>使用超过标准排放大气污染物或者排放黑烟等可视污染物的非道路移动机械，由</w:t>
      </w:r>
      <w:r>
        <w:rPr>
          <w:rFonts w:hint="eastAsia" w:ascii="仿宋_GB2312" w:hAnsi="宋体" w:eastAsia="仿宋_GB2312" w:cs="仿宋_GB2312"/>
          <w:color w:val="000000"/>
          <w:kern w:val="0"/>
          <w:sz w:val="32"/>
          <w:szCs w:val="32"/>
          <w:lang w:val="en-US" w:eastAsia="zh-CN" w:bidi="ar"/>
        </w:rPr>
        <w:t>生态环境</w:t>
      </w:r>
      <w:r>
        <w:rPr>
          <w:rFonts w:hint="eastAsia" w:ascii="仿宋_GB2312" w:hAnsi="宋体" w:eastAsia="仿宋_GB2312" w:cs="仿宋_GB2312"/>
          <w:i w:val="0"/>
          <w:color w:val="000000"/>
          <w:kern w:val="0"/>
          <w:sz w:val="32"/>
          <w:szCs w:val="32"/>
          <w:lang w:val="en-US" w:eastAsia="zh-CN" w:bidi="ar"/>
        </w:rPr>
        <w:t>主管部门责令停止使用、限期维修，并处五千元的罚款；</w:t>
      </w:r>
      <w:r>
        <w:rPr>
          <w:rFonts w:hint="eastAsia" w:ascii="仿宋_GB2312" w:hAnsi="宋体" w:eastAsia="仿宋_GB2312" w:cs="仿宋_GB2312"/>
          <w:color w:val="000000"/>
          <w:kern w:val="0"/>
          <w:sz w:val="32"/>
          <w:szCs w:val="32"/>
          <w:lang w:val="en-US" w:eastAsia="zh-CN" w:bidi="ar"/>
        </w:rPr>
        <w:t>在禁止使用高排放非道路移动机械区域</w:t>
      </w:r>
      <w:r>
        <w:rPr>
          <w:rFonts w:hint="eastAsia" w:ascii="仿宋_GB2312" w:hAnsi="宋体" w:eastAsia="仿宋_GB2312" w:cs="仿宋_GB2312"/>
          <w:i w:val="0"/>
          <w:color w:val="000000"/>
          <w:kern w:val="0"/>
          <w:sz w:val="32"/>
          <w:szCs w:val="32"/>
          <w:lang w:val="en-US" w:eastAsia="zh-CN" w:bidi="ar"/>
        </w:rPr>
        <w:t>使用高排放</w:t>
      </w:r>
      <w:r>
        <w:rPr>
          <w:rFonts w:hint="eastAsia" w:ascii="仿宋_GB2312" w:hAnsi="宋体" w:eastAsia="仿宋_GB2312" w:cs="仿宋_GB2312"/>
          <w:color w:val="000000"/>
          <w:kern w:val="0"/>
          <w:sz w:val="32"/>
          <w:szCs w:val="32"/>
          <w:lang w:val="en-US" w:eastAsia="zh-CN" w:bidi="ar"/>
        </w:rPr>
        <w:t>非道路移动机械</w:t>
      </w:r>
      <w:r>
        <w:rPr>
          <w:rFonts w:hint="eastAsia" w:ascii="仿宋_GB2312" w:hAnsi="宋体" w:eastAsia="仿宋_GB2312" w:cs="仿宋_GB2312"/>
          <w:i w:val="0"/>
          <w:color w:val="000000"/>
          <w:kern w:val="0"/>
          <w:sz w:val="32"/>
          <w:szCs w:val="32"/>
          <w:lang w:val="en-US" w:eastAsia="zh-CN" w:bidi="ar"/>
        </w:rPr>
        <w:t>的</w:t>
      </w:r>
      <w:r>
        <w:rPr>
          <w:rFonts w:hint="eastAsia" w:ascii="仿宋_GB2312" w:hAnsi="宋体" w:eastAsia="仿宋_GB2312" w:cs="仿宋_GB2312"/>
          <w:color w:val="000000"/>
          <w:kern w:val="0"/>
          <w:sz w:val="32"/>
          <w:szCs w:val="32"/>
          <w:lang w:val="en-US" w:eastAsia="zh-CN" w:bidi="ar"/>
        </w:rPr>
        <w:t>，由生态环境等主管部门按照职责责令改正，处两万元的罚款；</w:t>
      </w:r>
      <w:r>
        <w:rPr>
          <w:rFonts w:hint="eastAsia" w:ascii="仿宋_GB2312" w:hAnsi="宋体" w:eastAsia="仿宋_GB2312" w:cs="仿宋_GB2312"/>
          <w:i w:val="0"/>
          <w:color w:val="000000"/>
          <w:kern w:val="0"/>
          <w:sz w:val="32"/>
          <w:szCs w:val="32"/>
          <w:lang w:val="en-US" w:eastAsia="zh-CN" w:bidi="ar"/>
        </w:rPr>
        <w:t>情节严重的，责令停工整治。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86"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w:t>
      </w:r>
      <w:r>
        <w:rPr>
          <w:rFonts w:hint="eastAsia" w:ascii="黑体" w:hAnsi="黑体" w:eastAsia="黑体" w:cs="黑体"/>
          <w:i w:val="0"/>
          <w:color w:val="000000"/>
          <w:kern w:val="0"/>
          <w:sz w:val="32"/>
          <w:szCs w:val="32"/>
          <w:lang w:val="en-US" w:eastAsia="zh-CN" w:bidi="ar"/>
        </w:rPr>
        <w:t>三</w:t>
      </w:r>
      <w:r>
        <w:rPr>
          <w:rFonts w:hint="eastAsia" w:ascii="黑体" w:hAnsi="黑体" w:eastAsia="黑体" w:cs="黑体"/>
          <w:color w:val="000000"/>
          <w:kern w:val="0"/>
          <w:sz w:val="32"/>
          <w:szCs w:val="32"/>
          <w:lang w:val="en-US" w:eastAsia="zh-CN" w:bidi="ar"/>
        </w:rPr>
        <w:t>十条</w:t>
      </w:r>
      <w:del w:id="687" w:author="卢颖东" w:date="2019-04-25T10:09:00Z">
        <w:r>
          <w:rPr>
            <w:rFonts w:hint="eastAsia" w:ascii="仿宋_GB2312" w:hAnsi="宋体" w:eastAsia="仿宋_GB2312" w:cs="仿宋_GB2312"/>
            <w:color w:val="000000"/>
            <w:kern w:val="0"/>
            <w:sz w:val="32"/>
            <w:szCs w:val="32"/>
            <w:lang w:val="en-US" w:eastAsia="zh-CN" w:bidi="ar"/>
          </w:rPr>
          <w:delText>  </w:delText>
        </w:r>
      </w:del>
      <w:ins w:id="688" w:author="卢颖东" w:date="2019-04-25T10:09:00Z">
        <w:r>
          <w:rPr>
            <w:rFonts w:hint="eastAsia" w:hAnsi="宋体" w:cs="仿宋_GB2312"/>
            <w:color w:val="000000"/>
            <w:kern w:val="0"/>
            <w:sz w:val="32"/>
            <w:szCs w:val="32"/>
            <w:lang w:val="en-US" w:eastAsia="zh-CN" w:bidi="ar"/>
          </w:rPr>
          <w:t xml:space="preserve">  </w:t>
        </w:r>
      </w:ins>
      <w:r>
        <w:rPr>
          <w:rFonts w:hint="eastAsia" w:ascii="仿宋_GB2312" w:hAnsi="宋体" w:eastAsia="仿宋_GB2312" w:cs="仿宋_GB2312"/>
          <w:color w:val="000000"/>
          <w:kern w:val="0"/>
          <w:sz w:val="32"/>
          <w:szCs w:val="32"/>
          <w:lang w:val="en-US" w:eastAsia="zh-CN" w:bidi="ar"/>
        </w:rPr>
        <w:t>违反本条例第十六条规定，拒不执行重污染天气限制行驶措施的，由公安机关交通管理部门依法予以处罚；违反限制使用非道路移动机械规定的，由生态环境主管部门处一万元以上五万元以下的罚款；情节严重的，处五万元以上十万元以下的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89"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第三十</w:t>
      </w:r>
      <w:r>
        <w:rPr>
          <w:rFonts w:hint="eastAsia" w:ascii="黑体" w:hAnsi="黑体" w:eastAsia="黑体" w:cs="黑体"/>
          <w:i w:val="0"/>
          <w:color w:val="000000"/>
          <w:kern w:val="0"/>
          <w:sz w:val="32"/>
          <w:szCs w:val="32"/>
          <w:lang w:val="en-US" w:eastAsia="zh-CN" w:bidi="ar"/>
        </w:rPr>
        <w:t>一</w:t>
      </w:r>
      <w:r>
        <w:rPr>
          <w:rFonts w:hint="eastAsia" w:ascii="黑体" w:hAnsi="黑体" w:eastAsia="黑体" w:cs="黑体"/>
          <w:color w:val="000000"/>
          <w:kern w:val="0"/>
          <w:sz w:val="32"/>
          <w:szCs w:val="32"/>
          <w:lang w:val="en-US" w:eastAsia="zh-CN" w:bidi="ar"/>
        </w:rPr>
        <w:t>条</w:t>
      </w:r>
      <w:r>
        <w:rPr>
          <w:rFonts w:hint="eastAsia" w:ascii="仿宋_GB2312" w:hAnsi="宋体" w:eastAsia="仿宋_GB2312" w:cs="仿宋_GB2312"/>
          <w:color w:val="000000"/>
          <w:kern w:val="0"/>
          <w:sz w:val="32"/>
          <w:szCs w:val="32"/>
          <w:lang w:val="en-US" w:eastAsia="zh-CN" w:bidi="ar"/>
        </w:rPr>
        <w:t xml:space="preserve"> </w:t>
      </w:r>
      <w:ins w:id="690" w:author="卢颖东" w:date="2019-04-25T10:09:00Z">
        <w:r>
          <w:rPr>
            <w:rFonts w:hint="eastAsia" w:hAnsi="宋体" w:cs="仿宋_GB2312"/>
            <w:color w:val="000000"/>
            <w:kern w:val="0"/>
            <w:sz w:val="32"/>
            <w:szCs w:val="32"/>
            <w:lang w:val="en-US" w:eastAsia="zh-CN" w:bidi="ar"/>
          </w:rPr>
          <w:t xml:space="preserve"> </w:t>
        </w:r>
      </w:ins>
      <w:del w:id="691" w:author="卢颖东" w:date="2019-04-25T10:09:00Z">
        <w:r>
          <w:rPr>
            <w:rFonts w:hint="eastAsia" w:ascii="仿宋_GB2312" w:hAnsi="宋体" w:eastAsia="仿宋_GB2312" w:cs="仿宋_GB2312"/>
            <w:color w:val="000000"/>
            <w:kern w:val="0"/>
            <w:sz w:val="32"/>
            <w:szCs w:val="32"/>
            <w:lang w:val="en-US" w:eastAsia="zh-CN" w:bidi="ar"/>
          </w:rPr>
          <w:delText> </w:delText>
        </w:r>
      </w:del>
      <w:r>
        <w:rPr>
          <w:rFonts w:hint="eastAsia" w:ascii="仿宋_GB2312" w:hAnsi="宋体" w:eastAsia="仿宋_GB2312" w:cs="仿宋_GB2312"/>
          <w:i w:val="0"/>
          <w:color w:val="000000"/>
          <w:kern w:val="0"/>
          <w:sz w:val="32"/>
          <w:szCs w:val="32"/>
          <w:lang w:val="en-US" w:eastAsia="zh-CN" w:bidi="ar"/>
        </w:rPr>
        <w:t>违反本条例第十七条第一款规定，销售大气污染物排放标准不符合本市现行执行的阶段性排放标准的机动车和非道路移动机械的，由市场监督管理主管部门没收违法所得，并处货值金额一倍以上三倍以下的罚款，没收销毁无法达到本市现行执行的阶段性排放标准的机动车和非道路移动机械。</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92"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仿宋_GB2312" w:hAnsi="宋体" w:eastAsia="仿宋_GB2312" w:cs="仿宋_GB2312"/>
          <w:i w:val="0"/>
          <w:color w:val="000000"/>
          <w:kern w:val="0"/>
          <w:sz w:val="32"/>
          <w:szCs w:val="32"/>
          <w:lang w:val="en-US" w:eastAsia="zh-CN" w:bidi="ar"/>
        </w:rPr>
        <w:t>销售的机动车和非道路移动机械大气污染物排放标准不符合本市现行执行的阶段性排放标准的，销售者应当负责修理、更换、退货；给购买者造成损失的，销售者应当赔偿损失。</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93"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仿宋_GB2312" w:hAnsi="宋体" w:eastAsia="仿宋_GB2312" w:cs="仿宋_GB2312"/>
          <w:color w:val="000000"/>
          <w:kern w:val="0"/>
          <w:sz w:val="32"/>
          <w:szCs w:val="32"/>
          <w:lang w:val="en-US" w:eastAsia="zh-CN" w:bidi="ar"/>
        </w:rPr>
        <w:t>违反本条例第十七条第四款规定，生产、销售低于本市执行的有关标准的机动车和非道路移动机械用燃料、发动机油、氮氧化物还原剂、燃料和润滑油添加剂以及其他添加剂的，由市场监督管理主管部门按照职责责令改正，没收原材料、产品和违法所得，并处货值金额一倍以上三倍以下的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94"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第三十二条</w:t>
      </w:r>
      <w:r>
        <w:rPr>
          <w:rFonts w:hint="eastAsia" w:ascii="仿宋_GB2312" w:hAnsi="宋体" w:eastAsia="仿宋_GB2312" w:cs="仿宋_GB2312"/>
          <w:color w:val="000000"/>
          <w:kern w:val="0"/>
          <w:sz w:val="32"/>
          <w:szCs w:val="32"/>
          <w:lang w:val="en-US" w:eastAsia="zh-CN" w:bidi="ar"/>
        </w:rPr>
        <w:t xml:space="preserve">  违反本条例第十八条第一款规定，机动车所有人或者使用人擅自拆除、闲置或者更改在用机动车污染控制装置，造成装置失效使机动车超过标准排放大气污染物的，由生态环境主管部门责令改正，处五百元以上一千元以下的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95"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仿宋_GB2312" w:hAnsi="宋体" w:eastAsia="仿宋_GB2312" w:cs="仿宋_GB2312"/>
          <w:i w:val="0"/>
          <w:color w:val="000000"/>
          <w:kern w:val="0"/>
          <w:sz w:val="32"/>
          <w:szCs w:val="32"/>
          <w:lang w:val="en-US" w:eastAsia="zh-CN" w:bidi="ar"/>
        </w:rPr>
        <w:t>违反本条例第十八条第二款规定，在用重型柴油车、非道路移动机械未按照规定加装、更换污染控制装置的，由</w:t>
      </w:r>
      <w:r>
        <w:rPr>
          <w:rFonts w:hint="eastAsia" w:ascii="仿宋_GB2312" w:hAnsi="宋体" w:eastAsia="仿宋_GB2312" w:cs="仿宋_GB2312"/>
          <w:color w:val="000000"/>
          <w:kern w:val="0"/>
          <w:sz w:val="32"/>
          <w:szCs w:val="32"/>
          <w:lang w:val="en-US" w:eastAsia="zh-CN" w:bidi="ar"/>
        </w:rPr>
        <w:t>生态环境</w:t>
      </w:r>
      <w:r>
        <w:rPr>
          <w:rFonts w:hint="eastAsia" w:ascii="仿宋_GB2312" w:hAnsi="宋体" w:eastAsia="仿宋_GB2312" w:cs="仿宋_GB2312"/>
          <w:i w:val="0"/>
          <w:color w:val="000000"/>
          <w:kern w:val="0"/>
          <w:sz w:val="32"/>
          <w:szCs w:val="32"/>
          <w:lang w:val="en-US" w:eastAsia="zh-CN" w:bidi="ar"/>
        </w:rPr>
        <w:t>主管部门责令改正，处五千元的罚款。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96"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第三十三条</w:t>
      </w:r>
      <w:r>
        <w:rPr>
          <w:rFonts w:hint="eastAsia" w:ascii="仿宋_GB2312" w:hAnsi="宋体" w:eastAsia="仿宋_GB2312" w:cs="仿宋_GB2312"/>
          <w:color w:val="000000"/>
          <w:kern w:val="0"/>
          <w:sz w:val="32"/>
          <w:szCs w:val="32"/>
          <w:lang w:val="en-US" w:eastAsia="zh-CN" w:bidi="ar"/>
        </w:rPr>
        <w:t xml:space="preserve">  违反本条例第十九条规定，机动车所有人逾期未进行机动车排气污染定期检验的，由公安机关交通管理部门责令限期改正，处警告或者二百元以上五百元以下的罚款。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97"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i w:val="0"/>
          <w:color w:val="000000"/>
          <w:kern w:val="0"/>
          <w:sz w:val="32"/>
          <w:szCs w:val="32"/>
          <w:lang w:val="en-US" w:eastAsia="zh-CN" w:bidi="ar"/>
        </w:rPr>
        <w:t>第三十四条</w:t>
      </w:r>
      <w:r>
        <w:rPr>
          <w:rFonts w:hint="eastAsia" w:ascii="仿宋_GB2312" w:hAnsi="宋体" w:eastAsia="仿宋_GB2312" w:cs="仿宋_GB2312"/>
          <w:i w:val="0"/>
          <w:color w:val="000000"/>
          <w:kern w:val="0"/>
          <w:sz w:val="32"/>
          <w:szCs w:val="32"/>
          <w:lang w:val="en-US" w:eastAsia="zh-CN" w:bidi="ar"/>
        </w:rPr>
        <w:t xml:space="preserve">  违反本条例第二十四条第一款规定，机动车驾驶人驾驶排放检验不合格的机动车上道路行驶的，由公安机关交通管理部门处二百元罚款。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98"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仿宋_GB2312" w:hAnsi="宋体" w:eastAsia="仿宋_GB2312" w:cs="仿宋_GB2312"/>
          <w:i w:val="0"/>
          <w:color w:val="000000"/>
          <w:kern w:val="0"/>
          <w:sz w:val="32"/>
          <w:szCs w:val="32"/>
          <w:lang w:val="en-US" w:eastAsia="zh-CN" w:bidi="ar"/>
        </w:rPr>
        <w:t>经车辆</w:t>
      </w:r>
      <w:r>
        <w:rPr>
          <w:rFonts w:hint="eastAsia" w:ascii="仿宋_GB2312" w:hAnsi="宋体" w:eastAsia="仿宋_GB2312" w:cs="仿宋_GB2312"/>
          <w:b w:val="0"/>
          <w:i w:val="0"/>
          <w:color w:val="000000"/>
          <w:kern w:val="0"/>
          <w:sz w:val="32"/>
          <w:szCs w:val="32"/>
          <w:lang w:val="en-US" w:eastAsia="zh-CN" w:bidi="ar"/>
        </w:rPr>
        <w:t>集中</w:t>
      </w:r>
      <w:r>
        <w:rPr>
          <w:rFonts w:hint="eastAsia" w:ascii="仿宋_GB2312" w:hAnsi="宋体" w:eastAsia="仿宋_GB2312" w:cs="仿宋_GB2312"/>
          <w:i w:val="0"/>
          <w:color w:val="000000"/>
          <w:kern w:val="0"/>
          <w:sz w:val="32"/>
          <w:szCs w:val="32"/>
          <w:lang w:val="en-US" w:eastAsia="zh-CN" w:bidi="ar"/>
        </w:rPr>
        <w:t>停放地、维修地抽检不符合注册登记时国家规定的机动车大气污染物排放标准规定的机动车，由</w:t>
      </w:r>
      <w:r>
        <w:rPr>
          <w:rFonts w:hint="eastAsia" w:ascii="仿宋_GB2312" w:hAnsi="宋体" w:eastAsia="仿宋_GB2312" w:cs="仿宋_GB2312"/>
          <w:color w:val="000000"/>
          <w:kern w:val="0"/>
          <w:sz w:val="32"/>
          <w:szCs w:val="32"/>
          <w:lang w:val="en-US" w:eastAsia="zh-CN" w:bidi="ar"/>
        </w:rPr>
        <w:t>生态环境主管部门</w:t>
      </w:r>
      <w:r>
        <w:rPr>
          <w:rFonts w:hint="eastAsia" w:ascii="仿宋_GB2312" w:hAnsi="宋体" w:eastAsia="仿宋_GB2312" w:cs="仿宋_GB2312"/>
          <w:i w:val="0"/>
          <w:color w:val="000000"/>
          <w:kern w:val="0"/>
          <w:sz w:val="32"/>
          <w:szCs w:val="32"/>
          <w:lang w:val="en-US" w:eastAsia="zh-CN" w:bidi="ar"/>
        </w:rPr>
        <w:t>责令限期维修。</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699"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仿宋_GB2312" w:hAnsi="宋体" w:eastAsia="仿宋_GB2312" w:cs="仿宋_GB2312"/>
          <w:i w:val="0"/>
          <w:color w:val="000000"/>
          <w:kern w:val="0"/>
          <w:sz w:val="32"/>
          <w:szCs w:val="32"/>
          <w:lang w:val="en-US" w:eastAsia="zh-CN" w:bidi="ar"/>
        </w:rPr>
        <w:t>经上路抽检不符合注册登记时国家规定的机动车大气污染物排放标准规定的机动车，由</w:t>
      </w:r>
      <w:r>
        <w:rPr>
          <w:rFonts w:hint="eastAsia" w:ascii="仿宋_GB2312" w:hAnsi="宋体" w:eastAsia="仿宋_GB2312" w:cs="仿宋_GB2312"/>
          <w:color w:val="000000"/>
          <w:kern w:val="0"/>
          <w:sz w:val="32"/>
          <w:szCs w:val="32"/>
          <w:lang w:val="en-US" w:eastAsia="zh-CN" w:bidi="ar"/>
        </w:rPr>
        <w:t>生态环境主管部门</w:t>
      </w:r>
      <w:r>
        <w:rPr>
          <w:rFonts w:hint="eastAsia" w:ascii="仿宋_GB2312" w:hAnsi="宋体" w:eastAsia="仿宋_GB2312" w:cs="仿宋_GB2312"/>
          <w:i w:val="0"/>
          <w:color w:val="000000"/>
          <w:kern w:val="0"/>
          <w:sz w:val="32"/>
          <w:szCs w:val="32"/>
          <w:lang w:val="en-US" w:eastAsia="zh-CN" w:bidi="ar"/>
        </w:rPr>
        <w:t>责令限期维修。</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700" w:author="卢颖东" w:date="2019-04-25T10:07:00Z">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sz w:val="32"/>
          <w:szCs w:val="32"/>
        </w:rPr>
        <w:t>第</w:t>
      </w:r>
      <w:r>
        <w:rPr>
          <w:rFonts w:hint="eastAsia" w:ascii="黑体" w:hAnsi="黑体" w:eastAsia="黑体" w:cs="黑体"/>
          <w:i w:val="0"/>
          <w:color w:val="000000"/>
          <w:sz w:val="32"/>
          <w:szCs w:val="32"/>
        </w:rPr>
        <w:t>三十五</w:t>
      </w:r>
      <w:r>
        <w:rPr>
          <w:rFonts w:hint="eastAsia" w:ascii="黑体" w:hAnsi="黑体" w:eastAsia="黑体" w:cs="黑体"/>
          <w:color w:val="000000"/>
          <w:sz w:val="32"/>
          <w:szCs w:val="32"/>
        </w:rPr>
        <w:t>条</w:t>
      </w:r>
      <w:r>
        <w:rPr>
          <w:rFonts w:hint="eastAsia" w:ascii="仿宋_GB2312" w:hAnsi="宋体" w:eastAsia="仿宋_GB2312" w:cs="仿宋_GB2312"/>
          <w:color w:val="000000"/>
          <w:sz w:val="32"/>
          <w:szCs w:val="32"/>
          <w:lang w:val="en-US" w:eastAsia="zh-CN"/>
        </w:rPr>
        <w:t xml:space="preserve">  </w:t>
      </w:r>
      <w:r>
        <w:rPr>
          <w:rFonts w:hint="eastAsia" w:ascii="仿宋_GB2312" w:hAnsi="宋体" w:eastAsia="仿宋_GB2312" w:cs="仿宋_GB2312"/>
          <w:color w:val="000000"/>
          <w:sz w:val="32"/>
          <w:szCs w:val="32"/>
        </w:rPr>
        <w:t>企业事业单位和其他生产经营者有第二十九条、第三十条、第三十二条规定的违法行为，受到罚款处罚，被责令改正，拒不改正的，依法作出处罚决定的行政机关可以自责令改正之日的次日起，按照原处罚数额按日连续处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701"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w:t>
      </w:r>
      <w:r>
        <w:rPr>
          <w:rFonts w:hint="eastAsia" w:ascii="黑体" w:hAnsi="黑体" w:eastAsia="黑体" w:cs="黑体"/>
          <w:i w:val="0"/>
          <w:color w:val="000000"/>
          <w:kern w:val="0"/>
          <w:sz w:val="32"/>
          <w:szCs w:val="32"/>
          <w:lang w:val="en-US" w:eastAsia="zh-CN" w:bidi="ar"/>
        </w:rPr>
        <w:t>三十六</w:t>
      </w:r>
      <w:r>
        <w:rPr>
          <w:rFonts w:hint="eastAsia" w:ascii="黑体" w:hAnsi="黑体" w:eastAsia="黑体" w:cs="黑体"/>
          <w:color w:val="000000"/>
          <w:kern w:val="0"/>
          <w:sz w:val="32"/>
          <w:szCs w:val="32"/>
          <w:lang w:val="en-US" w:eastAsia="zh-CN" w:bidi="ar"/>
        </w:rPr>
        <w:t>条</w:t>
      </w:r>
      <w:r>
        <w:rPr>
          <w:rFonts w:hint="eastAsia" w:ascii="仿宋_GB2312" w:hAnsi="宋体" w:eastAsia="仿宋_GB2312" w:cs="仿宋_GB2312"/>
          <w:color w:val="000000"/>
          <w:kern w:val="0"/>
          <w:sz w:val="32"/>
          <w:szCs w:val="32"/>
          <w:lang w:val="en-US" w:eastAsia="zh-CN" w:bidi="ar"/>
        </w:rPr>
        <w:t xml:space="preserve">  生态环境主管部门和其他负有机动车和非道路移动机械排气污染防治监督管理职责的部门及其工作人员滥用职权、玩忽职守、徇私舞弊、弄虚作假的，依法给予处分；构成犯罪的，依法追究刑事责</w:t>
      </w:r>
      <w:r>
        <w:rPr>
          <w:rFonts w:hint="eastAsia" w:ascii="仿宋_GB2312" w:hAnsi="宋体" w:eastAsia="仿宋_GB2312" w:cs="仿宋_GB2312"/>
          <w:i w:val="0"/>
          <w:color w:val="000000"/>
          <w:kern w:val="0"/>
          <w:sz w:val="32"/>
          <w:szCs w:val="32"/>
          <w:lang w:val="en-US" w:eastAsia="zh-CN" w:bidi="ar"/>
        </w:rPr>
        <w:t>任</w:t>
      </w:r>
      <w:r>
        <w:rPr>
          <w:rFonts w:hint="eastAsia" w:ascii="仿宋_GB2312" w:hAnsi="宋体" w:eastAsia="仿宋_GB2312" w:cs="仿宋_GB2312"/>
          <w:color w:val="000000"/>
          <w:kern w:val="0"/>
          <w:sz w:val="32"/>
          <w:szCs w:val="32"/>
          <w:lang w:val="en-US" w:eastAsia="zh-CN" w:bidi="ar"/>
        </w:rPr>
        <w:t>。</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702"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宋体" w:hAnsi="宋体" w:eastAsia="宋体" w:cs="宋体"/>
          <w:color w:val="000000"/>
          <w:kern w:val="0"/>
          <w:sz w:val="32"/>
          <w:szCs w:val="32"/>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jc w:val="center"/>
        <w:textAlignment w:val="auto"/>
        <w:outlineLvl w:val="9"/>
        <w:pPrChange w:id="703"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jc w:val="center"/>
            <w:textAlignment w:val="auto"/>
            <w:outlineLvl w:val="9"/>
          </w:pPr>
        </w:pPrChange>
      </w:pPr>
      <w:r>
        <w:rPr>
          <w:rFonts w:hint="eastAsia" w:ascii="黑体" w:hAnsi="宋体" w:eastAsia="黑体" w:cs="黑体"/>
          <w:color w:val="000000"/>
          <w:kern w:val="0"/>
          <w:sz w:val="32"/>
          <w:szCs w:val="32"/>
          <w:lang w:val="en-US" w:eastAsia="zh-CN" w:bidi="ar"/>
        </w:rPr>
        <w:t xml:space="preserve">第六章 </w:t>
      </w:r>
      <w:ins w:id="704" w:author="卢颖东" w:date="2019-04-25T10:09:00Z">
        <w:r>
          <w:rPr>
            <w:rFonts w:hint="eastAsia" w:ascii="黑体" w:hAnsi="宋体" w:eastAsia="黑体" w:cs="黑体"/>
            <w:color w:val="000000"/>
            <w:kern w:val="0"/>
            <w:sz w:val="32"/>
            <w:szCs w:val="32"/>
            <w:lang w:val="en-US" w:eastAsia="zh-CN" w:bidi="ar"/>
          </w:rPr>
          <w:t xml:space="preserve"> </w:t>
        </w:r>
      </w:ins>
      <w:del w:id="705" w:author="卢颖东" w:date="2019-04-25T10:09:00Z">
        <w:r>
          <w:rPr>
            <w:rFonts w:hint="eastAsia" w:ascii="黑体" w:hAnsi="宋体" w:eastAsia="黑体" w:cs="黑体"/>
            <w:color w:val="000000"/>
            <w:kern w:val="0"/>
            <w:sz w:val="32"/>
            <w:szCs w:val="32"/>
            <w:lang w:val="en-US" w:eastAsia="zh-CN" w:bidi="ar"/>
          </w:rPr>
          <w:delText> </w:delText>
        </w:r>
      </w:del>
      <w:r>
        <w:rPr>
          <w:rFonts w:hint="eastAsia" w:ascii="黑体" w:hAnsi="宋体" w:eastAsia="黑体" w:cs="黑体"/>
          <w:color w:val="000000"/>
          <w:kern w:val="0"/>
          <w:sz w:val="32"/>
          <w:szCs w:val="32"/>
          <w:lang w:val="en-US" w:eastAsia="zh-CN" w:bidi="ar"/>
        </w:rPr>
        <w:t>附则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jc w:val="both"/>
        <w:textAlignment w:val="auto"/>
        <w:outlineLvl w:val="9"/>
        <w:pPrChange w:id="706"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jc w:val="both"/>
            <w:textAlignment w:val="auto"/>
            <w:outlineLvl w:val="9"/>
          </w:pPr>
        </w:pPrChange>
      </w:pPr>
      <w:r>
        <w:rPr>
          <w:rFonts w:hint="eastAsia" w:ascii="宋体" w:hAnsi="宋体" w:eastAsia="宋体" w:cs="宋体"/>
          <w:color w:val="000000"/>
          <w:kern w:val="0"/>
          <w:sz w:val="32"/>
          <w:szCs w:val="32"/>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snapToGrid w:val="0"/>
        <w:spacing w:beforeLines="0" w:beforeAutospacing="0" w:afterLines="0" w:afterAutospacing="0" w:line="590" w:lineRule="exact"/>
        <w:ind w:left="0" w:leftChars="0" w:right="0" w:rightChars="0" w:firstLine="640"/>
        <w:jc w:val="both"/>
        <w:textAlignment w:val="auto"/>
        <w:outlineLvl w:val="9"/>
        <w:pPrChange w:id="707" w:author="卢颖东" w:date="2019-04-25T10:07:00Z">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val="0"/>
            <w:autoSpaceDN/>
            <w:bidi w:val="0"/>
            <w:adjustRightInd/>
            <w:snapToGrid w:val="0"/>
            <w:spacing w:line="600" w:lineRule="exact"/>
            <w:ind w:left="0" w:leftChars="0" w:right="0" w:rightChars="0" w:firstLine="640"/>
            <w:jc w:val="both"/>
            <w:textAlignment w:val="auto"/>
            <w:outlineLvl w:val="9"/>
          </w:pPr>
        </w:pPrChange>
      </w:pPr>
      <w:r>
        <w:rPr>
          <w:rFonts w:hint="eastAsia" w:ascii="黑体" w:hAnsi="黑体" w:eastAsia="黑体" w:cs="黑体"/>
          <w:color w:val="000000"/>
          <w:kern w:val="0"/>
          <w:sz w:val="32"/>
          <w:szCs w:val="32"/>
          <w:lang w:val="en-US" w:eastAsia="zh-CN" w:bidi="ar"/>
        </w:rPr>
        <w:t>第</w:t>
      </w:r>
      <w:r>
        <w:rPr>
          <w:rFonts w:hint="eastAsia" w:ascii="黑体" w:hAnsi="黑体" w:eastAsia="黑体" w:cs="黑体"/>
          <w:i w:val="0"/>
          <w:color w:val="000000"/>
          <w:kern w:val="0"/>
          <w:sz w:val="32"/>
          <w:szCs w:val="32"/>
          <w:lang w:val="en-US" w:eastAsia="zh-CN" w:bidi="ar"/>
        </w:rPr>
        <w:t>三十七</w:t>
      </w:r>
      <w:r>
        <w:rPr>
          <w:rFonts w:hint="eastAsia" w:ascii="黑体" w:hAnsi="黑体" w:eastAsia="黑体" w:cs="黑体"/>
          <w:color w:val="000000"/>
          <w:kern w:val="0"/>
          <w:sz w:val="32"/>
          <w:szCs w:val="32"/>
          <w:lang w:val="en-US" w:eastAsia="zh-CN" w:bidi="ar"/>
        </w:rPr>
        <w:t>条</w:t>
      </w:r>
      <w:r>
        <w:rPr>
          <w:rFonts w:hint="eastAsia" w:ascii="仿宋_GB2312" w:hAnsi="宋体" w:eastAsia="仿宋_GB2312" w:cs="仿宋_GB2312"/>
          <w:color w:val="000000"/>
          <w:kern w:val="0"/>
          <w:sz w:val="32"/>
          <w:szCs w:val="32"/>
          <w:lang w:val="en-US" w:eastAsia="zh-CN" w:bidi="ar"/>
        </w:rPr>
        <w:t xml:space="preserve">  因国防需要、安全生产、应急救援等公共利益需要使用的机动车和非道路移动机械，不适用本条例。</w:t>
      </w:r>
    </w:p>
    <w:p>
      <w:pPr>
        <w:pStyle w:val="1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del w:id="709" w:author="谢浩然" w:date="2019-07-10T19:39:08Z"/>
          <w:rFonts w:hint="default" w:ascii="宋体" w:hAnsi="宋体" w:eastAsia="仿宋_GB2312" w:cs="仿宋_GB2312"/>
          <w:kern w:val="2"/>
          <w:sz w:val="32"/>
          <w:szCs w:val="32"/>
          <w:lang w:val="en-US" w:eastAsia="zh-CN" w:bidi="ar-SA"/>
        </w:rPr>
        <w:pPrChange w:id="708" w:author="卢颖东" w:date="2019-04-25T10:07:00Z">
          <w:pPr>
            <w:pStyle w:val="12"/>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pPr>
        </w:pPrChange>
      </w:pPr>
      <w:r>
        <w:rPr>
          <w:rFonts w:hint="eastAsia" w:ascii="黑体" w:hAnsi="黑体" w:eastAsia="黑体" w:cs="黑体"/>
          <w:color w:val="000000"/>
          <w:kern w:val="0"/>
          <w:sz w:val="32"/>
          <w:szCs w:val="32"/>
          <w:lang w:val="en-US" w:eastAsia="zh-CN" w:bidi="ar"/>
        </w:rPr>
        <w:t>第</w:t>
      </w:r>
      <w:r>
        <w:rPr>
          <w:rFonts w:hint="eastAsia" w:ascii="黑体" w:hAnsi="黑体" w:eastAsia="黑体" w:cs="黑体"/>
          <w:i w:val="0"/>
          <w:color w:val="000000"/>
          <w:kern w:val="0"/>
          <w:sz w:val="32"/>
          <w:szCs w:val="32"/>
          <w:lang w:val="en-US" w:eastAsia="zh-CN" w:bidi="ar"/>
        </w:rPr>
        <w:t>三十八</w:t>
      </w:r>
      <w:r>
        <w:rPr>
          <w:rFonts w:hint="eastAsia" w:ascii="黑体" w:hAnsi="黑体" w:eastAsia="黑体" w:cs="黑体"/>
          <w:color w:val="000000"/>
          <w:kern w:val="0"/>
          <w:sz w:val="32"/>
          <w:szCs w:val="32"/>
          <w:lang w:val="en-US" w:eastAsia="zh-CN" w:bidi="ar"/>
        </w:rPr>
        <w:t>条</w:t>
      </w:r>
      <w:r>
        <w:rPr>
          <w:rFonts w:hint="eastAsia" w:ascii="仿宋_GB2312" w:hAnsi="宋体" w:eastAsia="仿宋_GB2312" w:cs="仿宋_GB2312"/>
          <w:color w:val="000000"/>
          <w:kern w:val="0"/>
          <w:sz w:val="32"/>
          <w:szCs w:val="32"/>
          <w:lang w:val="en-US" w:eastAsia="zh-CN" w:bidi="ar"/>
        </w:rPr>
        <w:t xml:space="preserve">  本条例自</w:t>
      </w:r>
      <w:r>
        <w:rPr>
          <w:rFonts w:hint="eastAsia" w:ascii="宋体" w:hAnsi="宋体" w:eastAsia="宋体" w:cs="宋体"/>
          <w:color w:val="000000"/>
          <w:kern w:val="0"/>
          <w:sz w:val="32"/>
          <w:szCs w:val="32"/>
          <w:lang w:val="en-US" w:eastAsia="zh-CN" w:bidi="ar"/>
        </w:rPr>
        <w:t>2016</w:t>
      </w:r>
      <w:r>
        <w:rPr>
          <w:rFonts w:hint="eastAsia" w:ascii="仿宋_GB2312" w:hAnsi="宋体" w:eastAsia="仿宋_GB2312" w:cs="仿宋_GB2312"/>
          <w:color w:val="000000"/>
          <w:kern w:val="0"/>
          <w:sz w:val="32"/>
          <w:szCs w:val="32"/>
          <w:lang w:val="en-US" w:eastAsia="zh-CN" w:bidi="ar"/>
        </w:rPr>
        <w:t>年</w:t>
      </w:r>
      <w:r>
        <w:rPr>
          <w:rFonts w:hint="eastAsia" w:ascii="宋体" w:hAnsi="宋体" w:eastAsia="宋体" w:cs="宋体"/>
          <w:color w:val="000000"/>
          <w:kern w:val="0"/>
          <w:sz w:val="32"/>
          <w:szCs w:val="32"/>
          <w:lang w:val="en-US" w:eastAsia="zh-CN" w:bidi="ar"/>
        </w:rPr>
        <w:t>7</w:t>
      </w:r>
      <w:r>
        <w:rPr>
          <w:rFonts w:hint="eastAsia" w:ascii="仿宋_GB2312" w:hAnsi="宋体" w:eastAsia="仿宋_GB2312" w:cs="仿宋_GB2312"/>
          <w:color w:val="000000"/>
          <w:kern w:val="0"/>
          <w:sz w:val="32"/>
          <w:szCs w:val="32"/>
          <w:lang w:val="en-US" w:eastAsia="zh-CN" w:bidi="ar"/>
        </w:rPr>
        <w:t>月</w:t>
      </w:r>
      <w:r>
        <w:rPr>
          <w:rFonts w:hint="eastAsia" w:ascii="宋体" w:hAnsi="宋体" w:eastAsia="宋体" w:cs="宋体"/>
          <w:color w:val="000000"/>
          <w:kern w:val="0"/>
          <w:sz w:val="32"/>
          <w:szCs w:val="32"/>
          <w:lang w:val="en-US" w:eastAsia="zh-CN" w:bidi="ar"/>
        </w:rPr>
        <w:t>1</w:t>
      </w:r>
      <w:r>
        <w:rPr>
          <w:rFonts w:hint="eastAsia" w:ascii="仿宋_GB2312" w:hAnsi="宋体" w:eastAsia="仿宋_GB2312" w:cs="仿宋_GB2312"/>
          <w:color w:val="000000"/>
          <w:kern w:val="0"/>
          <w:sz w:val="32"/>
          <w:szCs w:val="32"/>
          <w:lang w:val="en-US" w:eastAsia="zh-CN" w:bidi="ar"/>
        </w:rPr>
        <w:t>日起施行。</w:t>
      </w:r>
      <w:del w:id="710" w:author="谢浩然" w:date="2019-07-10T19:39:09Z">
        <w:bookmarkStart w:id="0" w:name="_GoBack"/>
        <w:bookmarkEnd w:id="0"/>
        <w:r>
          <w:rPr>
            <w:rFonts w:hint="eastAsia" w:ascii="宋体" w:hAnsi="宋体" w:eastAsia="仿宋_GB2312"/>
            <w:szCs w:val="32"/>
          </w:rPr>
          <w:br w:type="page"/>
        </w:r>
      </w:del>
    </w:p>
    <w:p>
      <w:pPr>
        <w:pStyle w:val="1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del w:id="712" w:author="谢浩然" w:date="2019-07-10T19:39:07Z"/>
          <w:rFonts w:hint="default" w:ascii="宋体" w:hAnsi="宋体" w:eastAsia="仿宋_GB2312" w:cs="仿宋_GB2312"/>
          <w:kern w:val="2"/>
          <w:sz w:val="32"/>
          <w:szCs w:val="32"/>
          <w:lang w:val="en-US" w:eastAsia="zh-CN" w:bidi="ar-SA"/>
        </w:rPr>
        <w:pPrChange w:id="711" w:author="谢浩然" w:date="2019-07-10T19:39:08Z">
          <w:pPr>
            <w:keepNext w:val="0"/>
            <w:keepLines w:val="0"/>
            <w:pageBreakBefore w:val="0"/>
            <w:widowControl w:val="0"/>
            <w:kinsoku/>
            <w:wordWrap/>
            <w:overflowPunct w:val="0"/>
            <w:topLinePunct w:val="0"/>
            <w:autoSpaceDE/>
            <w:autoSpaceDN/>
            <w:bidi w:val="0"/>
            <w:adjustRightInd w:val="0"/>
            <w:snapToGrid/>
            <w:spacing w:line="590" w:lineRule="exact"/>
            <w:ind w:left="4740" w:leftChars="0" w:right="0" w:rightChars="0" w:hanging="4740" w:hangingChars="1500"/>
            <w:jc w:val="both"/>
            <w:textAlignment w:val="auto"/>
            <w:outlineLvl w:val="9"/>
          </w:pPr>
        </w:pPrChange>
      </w:pPr>
    </w:p>
    <w:p>
      <w:pPr>
        <w:pStyle w:val="12"/>
        <w:overflowPunct w:val="0"/>
        <w:adjustRightInd w:val="0"/>
        <w:spacing w:beforeLines="0" w:afterLines="0" w:line="590" w:lineRule="exact"/>
        <w:ind w:firstLine="872" w:firstLineChars="200"/>
        <w:jc w:val="both"/>
        <w:outlineLvl w:val="9"/>
        <w:rPr>
          <w:del w:id="714" w:author="谢浩然" w:date="2019-07-10T19:39:07Z"/>
          <w:rFonts w:hint="eastAsia" w:ascii="宋体" w:hAnsi="宋体" w:eastAsia="黑体" w:cs="黑体"/>
          <w:spacing w:val="0"/>
          <w:kern w:val="0"/>
          <w:sz w:val="44"/>
          <w:szCs w:val="44"/>
        </w:rPr>
        <w:pPrChange w:id="713" w:author="谢浩然" w:date="2019-07-10T19:39:08Z">
          <w:pPr>
            <w:overflowPunct w:val="0"/>
            <w:adjustRightInd w:val="0"/>
            <w:spacing w:line="590" w:lineRule="exact"/>
            <w:jc w:val="center"/>
          </w:pPr>
        </w:pPrChange>
      </w:pPr>
      <w:del w:id="715" w:author="谢浩然" w:date="2019-07-10T19:39:07Z">
        <w:r>
          <w:rPr>
            <w:rFonts w:hint="eastAsia" w:ascii="宋体" w:hAnsi="宋体" w:eastAsia="黑体" w:cs="黑体"/>
            <w:spacing w:val="0"/>
            <w:kern w:val="0"/>
            <w:sz w:val="44"/>
            <w:szCs w:val="44"/>
          </w:rPr>
          <w:delText>关于《</w:delText>
        </w:r>
      </w:del>
      <w:del w:id="716" w:author="谢浩然" w:date="2019-07-10T19:39:07Z">
        <w:r>
          <w:rPr>
            <w:rFonts w:hint="eastAsia" w:ascii="宋体" w:hAnsi="宋体" w:eastAsia="黑体" w:cs="黑体"/>
            <w:spacing w:val="0"/>
            <w:kern w:val="0"/>
            <w:sz w:val="44"/>
            <w:szCs w:val="44"/>
            <w:lang w:eastAsia="zh-CN"/>
          </w:rPr>
          <w:delText>佛山市</w:delText>
        </w:r>
      </w:del>
      <w:del w:id="717" w:author="谢浩然" w:date="2019-07-10T19:39:07Z">
        <w:r>
          <w:rPr>
            <w:rFonts w:hint="eastAsia" w:ascii="宋体" w:hAnsi="宋体" w:eastAsia="黑体" w:cs="黑体"/>
            <w:spacing w:val="0"/>
            <w:kern w:val="0"/>
            <w:sz w:val="44"/>
            <w:szCs w:val="44"/>
          </w:rPr>
          <w:delText>人民代表大会常务委员会关于</w:delText>
        </w:r>
      </w:del>
    </w:p>
    <w:p>
      <w:pPr>
        <w:pStyle w:val="12"/>
        <w:overflowPunct w:val="0"/>
        <w:adjustRightInd w:val="0"/>
        <w:spacing w:beforeLines="0" w:afterLines="0" w:line="590" w:lineRule="exact"/>
        <w:ind w:firstLine="872" w:firstLineChars="200"/>
        <w:jc w:val="both"/>
        <w:outlineLvl w:val="9"/>
        <w:rPr>
          <w:del w:id="719" w:author="谢浩然" w:date="2019-07-10T19:39:07Z"/>
          <w:rFonts w:hint="eastAsia" w:ascii="宋体" w:hAnsi="宋体" w:eastAsia="黑体" w:cs="黑体"/>
          <w:spacing w:val="0"/>
          <w:kern w:val="0"/>
          <w:sz w:val="44"/>
          <w:szCs w:val="44"/>
          <w:lang w:eastAsia="zh-CN"/>
        </w:rPr>
        <w:pPrChange w:id="718" w:author="谢浩然" w:date="2019-07-10T19:39:08Z">
          <w:pPr>
            <w:overflowPunct w:val="0"/>
            <w:adjustRightInd w:val="0"/>
            <w:spacing w:line="590" w:lineRule="exact"/>
            <w:jc w:val="center"/>
          </w:pPr>
        </w:pPrChange>
      </w:pPr>
      <w:del w:id="720" w:author="谢浩然" w:date="2019-07-10T19:39:07Z">
        <w:r>
          <w:rPr>
            <w:rFonts w:hint="eastAsia" w:ascii="宋体" w:hAnsi="宋体" w:eastAsia="黑体" w:cs="黑体"/>
            <w:spacing w:val="0"/>
            <w:kern w:val="0"/>
            <w:sz w:val="44"/>
            <w:szCs w:val="44"/>
          </w:rPr>
          <w:delText>修改〈</w:delText>
        </w:r>
      </w:del>
      <w:del w:id="721" w:author="谢浩然" w:date="2019-07-10T19:39:07Z">
        <w:r>
          <w:rPr>
            <w:rFonts w:hint="eastAsia" w:ascii="宋体" w:hAnsi="宋体" w:eastAsia="黑体" w:cs="黑体"/>
            <w:spacing w:val="0"/>
            <w:kern w:val="0"/>
            <w:sz w:val="44"/>
            <w:szCs w:val="44"/>
            <w:lang w:eastAsia="zh-CN"/>
          </w:rPr>
          <w:delText>佛山市机动车和非道路移动机械</w:delText>
        </w:r>
      </w:del>
    </w:p>
    <w:p>
      <w:pPr>
        <w:pStyle w:val="12"/>
        <w:overflowPunct w:val="0"/>
        <w:adjustRightInd w:val="0"/>
        <w:spacing w:beforeLines="0" w:afterLines="0" w:line="590" w:lineRule="exact"/>
        <w:ind w:firstLine="872" w:firstLineChars="200"/>
        <w:jc w:val="both"/>
        <w:outlineLvl w:val="9"/>
        <w:rPr>
          <w:del w:id="723" w:author="谢浩然" w:date="2019-07-10T19:39:07Z"/>
          <w:rFonts w:hint="eastAsia" w:ascii="宋体" w:hAnsi="宋体" w:eastAsia="黑体" w:cs="黑体"/>
          <w:spacing w:val="0"/>
          <w:kern w:val="0"/>
          <w:sz w:val="44"/>
          <w:szCs w:val="44"/>
        </w:rPr>
        <w:pPrChange w:id="722" w:author="谢浩然" w:date="2019-07-10T19:39:08Z">
          <w:pPr>
            <w:overflowPunct w:val="0"/>
            <w:adjustRightInd w:val="0"/>
            <w:spacing w:line="590" w:lineRule="exact"/>
            <w:jc w:val="center"/>
          </w:pPr>
        </w:pPrChange>
      </w:pPr>
      <w:del w:id="724" w:author="谢浩然" w:date="2019-07-10T19:39:07Z">
        <w:r>
          <w:rPr>
            <w:rFonts w:hint="eastAsia" w:ascii="宋体" w:hAnsi="宋体" w:eastAsia="黑体" w:cs="黑体"/>
            <w:spacing w:val="0"/>
            <w:kern w:val="0"/>
            <w:sz w:val="44"/>
            <w:szCs w:val="44"/>
            <w:lang w:eastAsia="zh-CN"/>
          </w:rPr>
          <w:delText>排气污染防治</w:delText>
        </w:r>
      </w:del>
      <w:del w:id="725" w:author="谢浩然" w:date="2019-07-10T19:39:07Z">
        <w:r>
          <w:rPr>
            <w:rFonts w:hint="eastAsia" w:ascii="宋体" w:hAnsi="宋体" w:eastAsia="黑体" w:cs="黑体"/>
            <w:spacing w:val="0"/>
            <w:kern w:val="0"/>
            <w:sz w:val="44"/>
            <w:szCs w:val="44"/>
          </w:rPr>
          <w:delText>条例〉</w:delText>
        </w:r>
      </w:del>
    </w:p>
    <w:p>
      <w:pPr>
        <w:pStyle w:val="12"/>
        <w:overflowPunct w:val="0"/>
        <w:adjustRightInd w:val="0"/>
        <w:spacing w:beforeLines="0" w:afterLines="0" w:line="590" w:lineRule="exact"/>
        <w:ind w:firstLine="872" w:firstLineChars="200"/>
        <w:jc w:val="both"/>
        <w:outlineLvl w:val="9"/>
        <w:rPr>
          <w:del w:id="727" w:author="谢浩然" w:date="2019-07-10T19:39:07Z"/>
          <w:rFonts w:hint="eastAsia" w:ascii="宋体" w:hAnsi="宋体" w:eastAsia="黑体" w:cs="黑体"/>
          <w:b/>
          <w:bCs w:val="0"/>
          <w:sz w:val="44"/>
          <w:szCs w:val="44"/>
          <w:lang w:val="en-US"/>
        </w:rPr>
        <w:pPrChange w:id="726" w:author="谢浩然" w:date="2019-07-10T19:39:08Z">
          <w:pPr>
            <w:overflowPunct w:val="0"/>
            <w:adjustRightInd w:val="0"/>
            <w:spacing w:line="590" w:lineRule="exact"/>
            <w:jc w:val="center"/>
          </w:pPr>
        </w:pPrChange>
      </w:pPr>
      <w:del w:id="728" w:author="谢浩然" w:date="2019-07-10T19:39:07Z">
        <w:r>
          <w:rPr>
            <w:rFonts w:hint="eastAsia" w:ascii="宋体" w:hAnsi="宋体" w:eastAsia="黑体" w:cs="黑体"/>
            <w:spacing w:val="0"/>
            <w:kern w:val="0"/>
            <w:sz w:val="44"/>
            <w:szCs w:val="44"/>
          </w:rPr>
          <w:delText>的决定》</w:delText>
        </w:r>
      </w:del>
      <w:del w:id="729" w:author="谢浩然" w:date="2019-07-10T19:39:07Z">
        <w:r>
          <w:rPr>
            <w:rFonts w:hint="eastAsia" w:ascii="宋体" w:hAnsi="宋体" w:eastAsia="黑体" w:cs="黑体"/>
            <w:kern w:val="0"/>
            <w:sz w:val="44"/>
            <w:szCs w:val="44"/>
          </w:rPr>
          <w:delText>的说明</w:delText>
        </w:r>
      </w:del>
    </w:p>
    <w:p>
      <w:pPr>
        <w:pStyle w:val="12"/>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outlineLvl w:val="9"/>
        <w:rPr>
          <w:del w:id="731" w:author="谢浩然" w:date="2019-07-10T19:39:07Z"/>
          <w:rFonts w:hint="eastAsia" w:ascii="宋体" w:hAnsi="宋体" w:eastAsia="楷体_GB2312" w:cs="楷体_GB2312"/>
          <w:sz w:val="32"/>
          <w:szCs w:val="32"/>
        </w:rPr>
        <w:pPrChange w:id="730" w:author="谢浩然" w:date="2019-07-10T19:39:08Z">
          <w:pPr>
            <w:keepNext w:val="0"/>
            <w:keepLines w:val="0"/>
            <w:pageBreakBefore w:val="0"/>
            <w:widowControl w:val="0"/>
            <w:kinsoku/>
            <w:wordWrap/>
            <w:overflowPunct w:val="0"/>
            <w:topLinePunct w:val="0"/>
            <w:autoSpaceDE/>
            <w:autoSpaceDN/>
            <w:bidi w:val="0"/>
            <w:adjustRightInd/>
            <w:snapToGrid/>
            <w:spacing w:line="590" w:lineRule="exact"/>
            <w:ind w:firstLine="1264" w:firstLineChars="400"/>
            <w:jc w:val="both"/>
            <w:textAlignment w:val="auto"/>
            <w:outlineLvl w:val="9"/>
          </w:pPr>
        </w:pPrChange>
      </w:pPr>
      <w:del w:id="732" w:author="谢浩然" w:date="2019-07-10T19:39:07Z">
        <w:r>
          <w:rPr>
            <w:rFonts w:hint="eastAsia" w:ascii="宋体" w:hAnsi="宋体" w:eastAsia="方正小标宋_GBK" w:cs="方正小标宋_GBK"/>
            <w:color w:val="auto"/>
            <w:sz w:val="32"/>
          </w:rPr>
          <w:delText>——</w:delText>
        </w:r>
      </w:del>
      <w:del w:id="733" w:author="谢浩然" w:date="2019-07-10T19:39:07Z">
        <w:r>
          <w:rPr>
            <w:rFonts w:hint="eastAsia" w:ascii="宋体" w:hAnsi="宋体" w:eastAsia="楷体_GB2312" w:cs="楷体_GB2312"/>
            <w:sz w:val="32"/>
            <w:szCs w:val="32"/>
          </w:rPr>
          <w:delText>20</w:delText>
        </w:r>
      </w:del>
      <w:del w:id="734" w:author="谢浩然" w:date="2019-07-10T19:39:07Z">
        <w:r>
          <w:rPr>
            <w:rFonts w:hint="eastAsia" w:ascii="宋体" w:hAnsi="宋体" w:eastAsia="楷体_GB2312" w:cs="楷体_GB2312"/>
            <w:sz w:val="32"/>
            <w:szCs w:val="32"/>
            <w:lang w:val="en-US" w:eastAsia="zh-CN"/>
          </w:rPr>
          <w:delText>19</w:delText>
        </w:r>
      </w:del>
      <w:del w:id="735" w:author="谢浩然" w:date="2019-07-10T19:39:07Z">
        <w:r>
          <w:rPr>
            <w:rFonts w:hint="eastAsia" w:ascii="宋体" w:hAnsi="宋体" w:eastAsia="楷体_GB2312" w:cs="楷体_GB2312"/>
            <w:sz w:val="32"/>
            <w:szCs w:val="32"/>
          </w:rPr>
          <w:delText>年</w:delText>
        </w:r>
      </w:del>
      <w:del w:id="736" w:author="谢浩然" w:date="2019-07-10T19:39:07Z">
        <w:r>
          <w:rPr>
            <w:rFonts w:hint="eastAsia" w:ascii="宋体" w:hAnsi="宋体" w:eastAsia="楷体_GB2312" w:cs="楷体_GB2312"/>
            <w:sz w:val="32"/>
            <w:szCs w:val="32"/>
            <w:lang w:val="en-US" w:eastAsia="zh-CN"/>
          </w:rPr>
          <w:delText>3</w:delText>
        </w:r>
      </w:del>
      <w:del w:id="737" w:author="谢浩然" w:date="2019-07-10T19:39:07Z">
        <w:r>
          <w:rPr>
            <w:rFonts w:hint="eastAsia" w:ascii="宋体" w:hAnsi="宋体" w:eastAsia="楷体_GB2312" w:cs="楷体_GB2312"/>
            <w:sz w:val="32"/>
            <w:szCs w:val="32"/>
          </w:rPr>
          <w:delText>月</w:delText>
        </w:r>
      </w:del>
      <w:del w:id="738" w:author="谢浩然" w:date="2019-07-10T19:39:07Z">
        <w:r>
          <w:rPr>
            <w:rFonts w:hint="eastAsia" w:ascii="宋体" w:hAnsi="宋体" w:eastAsia="楷体_GB2312" w:cs="楷体_GB2312"/>
            <w:sz w:val="32"/>
            <w:szCs w:val="32"/>
            <w:lang w:val="en-US" w:eastAsia="zh-CN"/>
          </w:rPr>
          <w:delText>26</w:delText>
        </w:r>
      </w:del>
      <w:del w:id="739" w:author="谢浩然" w:date="2019-07-10T19:39:07Z">
        <w:r>
          <w:rPr>
            <w:rFonts w:hint="eastAsia" w:ascii="宋体" w:hAnsi="宋体" w:eastAsia="楷体_GB2312" w:cs="楷体_GB2312"/>
            <w:sz w:val="32"/>
            <w:szCs w:val="32"/>
          </w:rPr>
          <w:delText>日在广东省第</w:delText>
        </w:r>
      </w:del>
      <w:del w:id="740" w:author="谢浩然" w:date="2019-07-10T19:39:07Z">
        <w:r>
          <w:rPr>
            <w:rFonts w:hint="eastAsia" w:ascii="宋体" w:hAnsi="宋体" w:eastAsia="楷体_GB2312" w:cs="楷体_GB2312"/>
            <w:sz w:val="32"/>
            <w:szCs w:val="32"/>
            <w:lang w:eastAsia="zh-CN"/>
          </w:rPr>
          <w:delText>十三</w:delText>
        </w:r>
      </w:del>
      <w:del w:id="741" w:author="谢浩然" w:date="2019-07-10T19:39:07Z">
        <w:r>
          <w:rPr>
            <w:rFonts w:hint="eastAsia" w:ascii="宋体" w:hAnsi="宋体" w:eastAsia="楷体_GB2312" w:cs="楷体_GB2312"/>
            <w:sz w:val="32"/>
            <w:szCs w:val="32"/>
          </w:rPr>
          <w:delText>届</w:delText>
        </w:r>
      </w:del>
    </w:p>
    <w:p>
      <w:pPr>
        <w:pStyle w:val="12"/>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outlineLvl w:val="9"/>
        <w:rPr>
          <w:del w:id="743" w:author="谢浩然" w:date="2019-07-10T19:39:07Z"/>
          <w:rFonts w:hint="eastAsia" w:ascii="宋体" w:hAnsi="宋体" w:eastAsia="楷体_GB2312" w:cs="楷体_GB2312"/>
          <w:sz w:val="32"/>
          <w:szCs w:val="32"/>
        </w:rPr>
        <w:pPrChange w:id="742" w:author="谢浩然" w:date="2019-07-10T19:39:08Z">
          <w:pPr>
            <w:keepNext w:val="0"/>
            <w:keepLines w:val="0"/>
            <w:pageBreakBefore w:val="0"/>
            <w:widowControl w:val="0"/>
            <w:kinsoku/>
            <w:wordWrap/>
            <w:overflowPunct w:val="0"/>
            <w:topLinePunct w:val="0"/>
            <w:autoSpaceDE/>
            <w:autoSpaceDN/>
            <w:bidi w:val="0"/>
            <w:adjustRightInd/>
            <w:snapToGrid/>
            <w:spacing w:line="590" w:lineRule="exact"/>
            <w:jc w:val="center"/>
            <w:textAlignment w:val="auto"/>
            <w:outlineLvl w:val="9"/>
          </w:pPr>
        </w:pPrChange>
      </w:pPr>
      <w:del w:id="744" w:author="谢浩然" w:date="2019-07-10T19:39:07Z">
        <w:r>
          <w:rPr>
            <w:rFonts w:hint="eastAsia" w:ascii="宋体" w:hAnsi="宋体" w:eastAsia="楷体_GB2312" w:cs="楷体_GB2312"/>
            <w:sz w:val="32"/>
            <w:szCs w:val="32"/>
          </w:rPr>
          <w:delText>人民代表大会常务委员会第</w:delText>
        </w:r>
      </w:del>
      <w:del w:id="745" w:author="谢浩然" w:date="2019-07-10T19:39:07Z">
        <w:r>
          <w:rPr>
            <w:rFonts w:hint="eastAsia" w:ascii="宋体" w:hAnsi="宋体" w:eastAsia="楷体_GB2312" w:cs="楷体_GB2312"/>
            <w:sz w:val="32"/>
            <w:szCs w:val="32"/>
            <w:lang w:eastAsia="zh-CN"/>
          </w:rPr>
          <w:delText>十一</w:delText>
        </w:r>
      </w:del>
      <w:del w:id="746" w:author="谢浩然" w:date="2019-07-10T19:39:07Z">
        <w:r>
          <w:rPr>
            <w:rFonts w:hint="eastAsia" w:ascii="宋体" w:hAnsi="宋体" w:eastAsia="楷体_GB2312" w:cs="楷体_GB2312"/>
            <w:sz w:val="32"/>
            <w:szCs w:val="32"/>
          </w:rPr>
          <w:delText>次会议上</w:delText>
        </w:r>
      </w:del>
    </w:p>
    <w:p>
      <w:pPr>
        <w:pStyle w:val="12"/>
        <w:keepNext w:val="0"/>
        <w:keepLines w:val="0"/>
        <w:widowControl w:val="0"/>
        <w:suppressLineNumbers w:val="0"/>
        <w:overflowPunct w:val="0"/>
        <w:adjustRightInd w:val="0"/>
        <w:spacing w:beforeLines="0" w:afterLines="0" w:line="590" w:lineRule="exact"/>
        <w:ind w:left="0" w:right="0" w:firstLine="632" w:firstLineChars="200"/>
        <w:jc w:val="both"/>
        <w:outlineLvl w:val="9"/>
        <w:rPr>
          <w:del w:id="748" w:author="谢浩然" w:date="2019-07-10T19:39:07Z"/>
          <w:rFonts w:hint="eastAsia" w:ascii="宋体" w:hAnsi="宋体" w:eastAsia="楷体_GB2312" w:cs="楷体_GB2312"/>
          <w:sz w:val="30"/>
          <w:szCs w:val="30"/>
          <w:lang w:eastAsia="zh-CN"/>
        </w:rPr>
        <w:pPrChange w:id="747" w:author="谢浩然" w:date="2019-07-10T19:39:08Z">
          <w:pPr>
            <w:keepNext w:val="0"/>
            <w:keepLines w:val="0"/>
            <w:widowControl w:val="0"/>
            <w:suppressLineNumbers w:val="0"/>
            <w:overflowPunct w:val="0"/>
            <w:spacing w:line="590" w:lineRule="exact"/>
            <w:ind w:left="0" w:right="0"/>
            <w:jc w:val="center"/>
          </w:pPr>
        </w:pPrChange>
      </w:pPr>
      <w:del w:id="749" w:author="谢浩然" w:date="2019-07-10T19:39:07Z">
        <w:r>
          <w:rPr>
            <w:rFonts w:hint="eastAsia" w:ascii="宋体" w:hAnsi="宋体" w:eastAsia="楷体_GB2312" w:cs="楷体_GB2312"/>
            <w:sz w:val="32"/>
            <w:szCs w:val="32"/>
            <w:lang w:eastAsia="zh-CN"/>
          </w:rPr>
          <w:delText>佛山</w:delText>
        </w:r>
      </w:del>
      <w:del w:id="750" w:author="谢浩然" w:date="2019-07-10T19:39:07Z">
        <w:r>
          <w:rPr>
            <w:rFonts w:hint="eastAsia" w:ascii="宋体" w:hAnsi="宋体" w:eastAsia="楷体_GB2312" w:cs="楷体_GB2312"/>
            <w:sz w:val="32"/>
            <w:szCs w:val="32"/>
          </w:rPr>
          <w:delText>市</w:delText>
        </w:r>
      </w:del>
      <w:del w:id="751" w:author="谢浩然" w:date="2019-07-10T19:39:07Z">
        <w:r>
          <w:rPr>
            <w:rFonts w:hint="eastAsia" w:ascii="宋体" w:hAnsi="宋体" w:eastAsia="楷体_GB2312" w:cs="楷体_GB2312"/>
            <w:sz w:val="32"/>
            <w:szCs w:val="32"/>
            <w:lang w:eastAsia="zh-CN"/>
          </w:rPr>
          <w:delText>人民代表大会常务委员会副主任</w:delText>
        </w:r>
      </w:del>
      <w:del w:id="752" w:author="谢浩然" w:date="2019-07-10T19:39:07Z">
        <w:r>
          <w:rPr>
            <w:rFonts w:hint="eastAsia" w:ascii="宋体" w:hAnsi="宋体" w:eastAsia="楷体_GB2312" w:cs="楷体_GB2312"/>
            <w:sz w:val="32"/>
            <w:szCs w:val="32"/>
            <w:lang w:val="en-US" w:eastAsia="zh-CN"/>
          </w:rPr>
          <w:delText xml:space="preserve">  </w:delText>
        </w:r>
      </w:del>
      <w:del w:id="753" w:author="谢浩然" w:date="2019-07-10T19:39:07Z">
        <w:r>
          <w:rPr>
            <w:rFonts w:hint="eastAsia" w:ascii="宋体" w:hAnsi="宋体" w:eastAsia="楷体_GB2312" w:cs="楷体_GB2312"/>
            <w:szCs w:val="32"/>
            <w:lang w:eastAsia="zh-CN"/>
          </w:rPr>
          <w:delText>叶良</w:delText>
        </w:r>
      </w:del>
    </w:p>
    <w:p>
      <w:pPr>
        <w:pStyle w:val="12"/>
        <w:overflowPunct w:val="0"/>
        <w:adjustRightInd w:val="0"/>
        <w:spacing w:beforeLines="0" w:afterLines="0" w:line="590" w:lineRule="exact"/>
        <w:ind w:firstLine="632" w:firstLineChars="200"/>
        <w:jc w:val="both"/>
        <w:outlineLvl w:val="9"/>
        <w:rPr>
          <w:del w:id="755" w:author="谢浩然" w:date="2019-07-10T19:39:07Z"/>
          <w:rFonts w:hint="eastAsia" w:ascii="宋体" w:hAnsi="宋体" w:eastAsia="楷体_GB2312" w:cs="楷体"/>
          <w:szCs w:val="32"/>
        </w:rPr>
        <w:pPrChange w:id="754" w:author="谢浩然" w:date="2019-07-10T19:39:08Z">
          <w:pPr>
            <w:overflowPunct w:val="0"/>
            <w:spacing w:line="590" w:lineRule="exact"/>
            <w:jc w:val="both"/>
          </w:pPr>
        </w:pPrChange>
      </w:pPr>
      <w:del w:id="756" w:author="谢浩然" w:date="2019-07-10T19:39:07Z">
        <w:r>
          <w:rPr>
            <w:rFonts w:hint="eastAsia" w:ascii="宋体" w:hAnsi="宋体" w:eastAsia="楷体_GB2312" w:cs="楷体"/>
            <w:szCs w:val="32"/>
          </w:rPr>
          <w:delText xml:space="preserve">  </w:delText>
        </w:r>
      </w:del>
    </w:p>
    <w:p>
      <w:pPr>
        <w:pStyle w:val="12"/>
        <w:keepNext w:val="0"/>
        <w:keepLines w:val="0"/>
        <w:pageBreakBefore w:val="0"/>
        <w:kinsoku/>
        <w:wordWrap/>
        <w:overflowPunct w:val="0"/>
        <w:topLinePunct w:val="0"/>
        <w:autoSpaceDE/>
        <w:autoSpaceDN/>
        <w:bidi w:val="0"/>
        <w:adjustRightInd w:val="0"/>
        <w:snapToGrid/>
        <w:spacing w:beforeLines="0" w:afterLines="0" w:line="590" w:lineRule="exact"/>
        <w:ind w:firstLine="632" w:firstLineChars="200"/>
        <w:jc w:val="both"/>
        <w:outlineLvl w:val="9"/>
        <w:rPr>
          <w:del w:id="758" w:author="谢浩然" w:date="2019-07-10T19:39:07Z"/>
          <w:rFonts w:hint="eastAsia" w:ascii="宋体" w:hAnsi="宋体" w:eastAsia="黑体" w:cs="黑体"/>
          <w:szCs w:val="32"/>
        </w:rPr>
        <w:pPrChange w:id="757" w:author="谢浩然" w:date="2019-07-10T19:39:08Z">
          <w:pPr>
            <w:keepNext w:val="0"/>
            <w:keepLines w:val="0"/>
            <w:pageBreakBefore w:val="0"/>
            <w:kinsoku/>
            <w:wordWrap/>
            <w:overflowPunct w:val="0"/>
            <w:topLinePunct w:val="0"/>
            <w:autoSpaceDE/>
            <w:autoSpaceDN/>
            <w:bidi w:val="0"/>
            <w:adjustRightInd/>
            <w:snapToGrid/>
            <w:spacing w:line="590" w:lineRule="exact"/>
            <w:jc w:val="both"/>
            <w:outlineLvl w:val="9"/>
          </w:pPr>
        </w:pPrChange>
      </w:pPr>
      <w:del w:id="759" w:author="谢浩然" w:date="2019-07-10T19:39:07Z">
        <w:r>
          <w:rPr>
            <w:rFonts w:hint="eastAsia" w:ascii="宋体" w:hAnsi="宋体" w:eastAsia="黑体" w:cs="黑体"/>
            <w:szCs w:val="32"/>
          </w:rPr>
          <w:delText>主任、各位副主任、秘书长，各位委员：</w:delText>
        </w:r>
      </w:del>
    </w:p>
    <w:p>
      <w:pPr>
        <w:pStyle w:val="1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del w:id="761" w:author="谢浩然" w:date="2019-07-10T19:39:07Z"/>
          <w:rFonts w:hint="eastAsia" w:ascii="宋体" w:hAnsi="宋体" w:eastAsia="仿宋_GB2312" w:cs="仿宋_GB2312"/>
          <w:sz w:val="32"/>
          <w:szCs w:val="32"/>
          <w:lang w:eastAsia="zh-CN"/>
        </w:rPr>
        <w:pPrChange w:id="760" w:author="谢浩然" w:date="2019-07-10T19:39:08Z">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32" w:firstLineChars="200"/>
            <w:jc w:val="both"/>
            <w:textAlignment w:val="auto"/>
            <w:outlineLvl w:val="9"/>
          </w:pPr>
        </w:pPrChange>
      </w:pPr>
      <w:del w:id="762" w:author="谢浩然" w:date="2019-07-10T19:39:07Z">
        <w:r>
          <w:rPr>
            <w:rFonts w:hint="eastAsia" w:ascii="宋体" w:hAnsi="宋体" w:eastAsia="仿宋_GB2312"/>
            <w:sz w:val="32"/>
            <w:szCs w:val="32"/>
          </w:rPr>
          <w:delText>我受</w:delText>
        </w:r>
      </w:del>
      <w:del w:id="763" w:author="谢浩然" w:date="2019-07-10T19:39:07Z">
        <w:r>
          <w:rPr>
            <w:rFonts w:hint="eastAsia" w:ascii="宋体" w:hAnsi="宋体" w:eastAsia="仿宋_GB2312"/>
            <w:sz w:val="32"/>
            <w:szCs w:val="32"/>
            <w:lang w:eastAsia="zh-CN"/>
          </w:rPr>
          <w:delText>佛</w:delText>
        </w:r>
      </w:del>
      <w:del w:id="764" w:author="谢浩然" w:date="2019-07-10T19:39:07Z">
        <w:r>
          <w:rPr>
            <w:rFonts w:hint="eastAsia" w:ascii="宋体" w:hAnsi="宋体" w:eastAsia="仿宋_GB2312"/>
            <w:sz w:val="32"/>
            <w:szCs w:val="32"/>
          </w:rPr>
          <w:delText>山市人大常委会的委托，</w:delText>
        </w:r>
      </w:del>
      <w:del w:id="765" w:author="谢浩然" w:date="2019-07-10T19:39:07Z">
        <w:r>
          <w:rPr>
            <w:rFonts w:hint="eastAsia" w:ascii="宋体" w:hAnsi="宋体" w:eastAsia="仿宋_GB2312" w:cs="新宋体"/>
            <w:kern w:val="0"/>
            <w:sz w:val="32"/>
            <w:szCs w:val="32"/>
          </w:rPr>
          <w:delText>就《佛山市人民代表大会常务委员会关于修改</w:delText>
        </w:r>
      </w:del>
      <w:del w:id="766" w:author="谢浩然" w:date="2019-07-10T19:39:07Z">
        <w:r>
          <w:rPr>
            <w:rFonts w:hint="eastAsia" w:ascii="宋体" w:hAnsi="宋体" w:eastAsia="方正小标宋简体" w:cs="方正小标宋简体"/>
            <w:kern w:val="0"/>
            <w:sz w:val="32"/>
            <w:szCs w:val="32"/>
          </w:rPr>
          <w:delText>〈</w:delText>
        </w:r>
      </w:del>
      <w:del w:id="767" w:author="谢浩然" w:date="2019-07-10T19:39:07Z">
        <w:r>
          <w:rPr>
            <w:rFonts w:hint="eastAsia" w:ascii="宋体" w:hAnsi="宋体" w:eastAsia="仿宋_GB2312" w:cs="新宋体"/>
            <w:kern w:val="0"/>
            <w:sz w:val="32"/>
            <w:szCs w:val="32"/>
          </w:rPr>
          <w:delText>佛山市机动车和非道路移动机械排气污染防治条例</w:delText>
        </w:r>
      </w:del>
      <w:del w:id="768" w:author="谢浩然" w:date="2019-07-10T19:39:07Z">
        <w:r>
          <w:rPr>
            <w:rFonts w:hint="eastAsia" w:ascii="宋体" w:hAnsi="宋体" w:eastAsia="方正小标宋简体" w:cs="方正小标宋简体"/>
            <w:kern w:val="0"/>
            <w:sz w:val="32"/>
            <w:szCs w:val="32"/>
          </w:rPr>
          <w:delText>〉</w:delText>
        </w:r>
      </w:del>
      <w:del w:id="769" w:author="谢浩然" w:date="2019-07-10T19:39:07Z">
        <w:r>
          <w:rPr>
            <w:rFonts w:hint="eastAsia" w:ascii="宋体" w:hAnsi="宋体" w:eastAsia="仿宋_GB2312" w:cs="新宋体"/>
            <w:kern w:val="0"/>
            <w:sz w:val="32"/>
            <w:szCs w:val="32"/>
          </w:rPr>
          <w:delText>的决定》</w:delText>
        </w:r>
      </w:del>
      <w:del w:id="770" w:author="谢浩然" w:date="2019-07-10T19:39:07Z">
        <w:r>
          <w:rPr>
            <w:rFonts w:hint="eastAsia" w:ascii="宋体" w:hAnsi="宋体" w:cs="新宋体"/>
            <w:kern w:val="0"/>
            <w:sz w:val="32"/>
            <w:szCs w:val="32"/>
            <w:lang w:eastAsia="zh-CN"/>
          </w:rPr>
          <w:delText>作如下说明</w:delText>
        </w:r>
      </w:del>
      <w:del w:id="771" w:author="谢浩然" w:date="2019-07-10T19:39:07Z">
        <w:r>
          <w:rPr>
            <w:rFonts w:hint="eastAsia" w:ascii="宋体" w:hAnsi="宋体" w:eastAsia="仿宋_GB2312" w:cs="仿宋_GB2312"/>
            <w:sz w:val="32"/>
            <w:szCs w:val="32"/>
            <w:lang w:eastAsia="zh-CN"/>
          </w:rPr>
          <w:delText>：</w:delText>
        </w:r>
      </w:del>
    </w:p>
    <w:p>
      <w:pPr>
        <w:pStyle w:val="1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del w:id="773" w:author="谢浩然" w:date="2019-07-10T19:39:07Z"/>
          <w:rFonts w:hint="eastAsia" w:ascii="宋体" w:hAnsi="宋体" w:eastAsia="黑体" w:cs="黑体"/>
          <w:sz w:val="32"/>
          <w:szCs w:val="32"/>
          <w:lang w:eastAsia="zh-CN"/>
        </w:rPr>
        <w:pPrChange w:id="772" w:author="谢浩然" w:date="2019-07-10T19:39:08Z">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32" w:firstLineChars="200"/>
            <w:jc w:val="both"/>
            <w:textAlignment w:val="auto"/>
            <w:outlineLvl w:val="9"/>
          </w:pPr>
        </w:pPrChange>
      </w:pPr>
      <w:del w:id="774" w:author="谢浩然" w:date="2019-07-10T19:39:07Z">
        <w:r>
          <w:rPr>
            <w:rFonts w:hint="eastAsia" w:ascii="宋体" w:hAnsi="宋体" w:eastAsia="黑体" w:cs="黑体"/>
            <w:sz w:val="32"/>
            <w:szCs w:val="32"/>
            <w:lang w:eastAsia="zh-CN"/>
          </w:rPr>
          <w:delText>一、修改必要性</w:delText>
        </w:r>
      </w:del>
    </w:p>
    <w:p>
      <w:pPr>
        <w:pStyle w:val="1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del w:id="776" w:author="谢浩然" w:date="2019-07-10T19:39:07Z"/>
          <w:rFonts w:hint="eastAsia" w:ascii="宋体" w:hAnsi="宋体" w:eastAsia="仿宋_GB2312" w:cs="仿宋_GB2312"/>
          <w:sz w:val="32"/>
          <w:szCs w:val="32"/>
          <w:lang w:eastAsia="zh-CN"/>
        </w:rPr>
        <w:pPrChange w:id="775" w:author="谢浩然" w:date="2019-07-10T19:39:08Z">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32" w:firstLineChars="200"/>
            <w:jc w:val="both"/>
            <w:textAlignment w:val="auto"/>
            <w:outlineLvl w:val="9"/>
          </w:pPr>
        </w:pPrChange>
      </w:pPr>
      <w:del w:id="777" w:author="谢浩然" w:date="2019-07-10T19:39:07Z">
        <w:r>
          <w:rPr>
            <w:rFonts w:hint="eastAsia" w:ascii="宋体" w:hAnsi="宋体" w:eastAsia="宋体" w:cs="宋体"/>
            <w:sz w:val="32"/>
            <w:szCs w:val="32"/>
            <w:lang w:eastAsia="zh-CN"/>
          </w:rPr>
          <w:delText>2018</w:delText>
        </w:r>
      </w:del>
      <w:del w:id="778" w:author="谢浩然" w:date="2019-07-10T19:39:07Z">
        <w:r>
          <w:rPr>
            <w:rFonts w:hint="eastAsia" w:ascii="宋体" w:hAnsi="宋体" w:eastAsia="仿宋_GB2312" w:cs="仿宋_GB2312"/>
            <w:sz w:val="32"/>
            <w:szCs w:val="32"/>
            <w:lang w:eastAsia="zh-CN"/>
          </w:rPr>
          <w:delText>年</w:delText>
        </w:r>
      </w:del>
      <w:del w:id="779" w:author="谢浩然" w:date="2019-07-10T19:39:07Z">
        <w:r>
          <w:rPr>
            <w:rFonts w:hint="eastAsia" w:ascii="宋体" w:hAnsi="宋体" w:eastAsia="宋体" w:cs="宋体"/>
            <w:sz w:val="32"/>
            <w:szCs w:val="32"/>
            <w:lang w:eastAsia="zh-CN"/>
          </w:rPr>
          <w:delText>7</w:delText>
        </w:r>
      </w:del>
      <w:del w:id="780" w:author="谢浩然" w:date="2019-07-10T19:39:07Z">
        <w:r>
          <w:rPr>
            <w:rFonts w:hint="eastAsia" w:ascii="宋体" w:hAnsi="宋体" w:eastAsia="仿宋_GB2312" w:cs="仿宋_GB2312"/>
            <w:sz w:val="32"/>
            <w:szCs w:val="32"/>
            <w:lang w:eastAsia="zh-CN"/>
          </w:rPr>
          <w:delText>月</w:delText>
        </w:r>
      </w:del>
      <w:del w:id="781" w:author="谢浩然" w:date="2019-07-10T19:39:07Z">
        <w:r>
          <w:rPr>
            <w:rFonts w:hint="eastAsia" w:ascii="宋体" w:hAnsi="宋体" w:eastAsia="宋体" w:cs="宋体"/>
            <w:sz w:val="32"/>
            <w:szCs w:val="32"/>
            <w:lang w:eastAsia="zh-CN"/>
          </w:rPr>
          <w:delText>10</w:delText>
        </w:r>
      </w:del>
      <w:del w:id="782" w:author="谢浩然" w:date="2019-07-10T19:39:07Z">
        <w:r>
          <w:rPr>
            <w:rFonts w:hint="eastAsia" w:ascii="宋体" w:hAnsi="宋体" w:eastAsia="仿宋_GB2312" w:cs="仿宋_GB2312"/>
            <w:sz w:val="32"/>
            <w:szCs w:val="32"/>
            <w:lang w:eastAsia="zh-CN"/>
          </w:rPr>
          <w:delText>日第十三届全国人大常委会第四次会议通过的《全国人民代表大会常务委员会关于全面加强生态环境保护依法推动打好污染防治攻坚战的决议》要求：“抓紧开展生态环境保护法规、规章、司法解释和规范性文件的全面清理工作，对不符合不衔接不适应法律规定、中央精神、时代要求的，及时进行废止或修改。”全国人大常委会办公厅和法制工作委员会，省人大常委会先后下发通知，对做好生态环境保护地方性法规全面清理工作作出部署。</w:delText>
        </w:r>
      </w:del>
    </w:p>
    <w:p>
      <w:pPr>
        <w:pStyle w:val="1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del w:id="784" w:author="谢浩然" w:date="2019-07-10T19:39:07Z"/>
          <w:rFonts w:hint="eastAsia" w:ascii="宋体" w:hAnsi="宋体" w:eastAsia="仿宋_GB2312" w:cs="仿宋_GB2312"/>
          <w:sz w:val="32"/>
          <w:szCs w:val="32"/>
          <w:lang w:eastAsia="zh-CN"/>
        </w:rPr>
        <w:pPrChange w:id="783" w:author="谢浩然" w:date="2019-07-10T19:39:08Z">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32" w:firstLineChars="200"/>
            <w:jc w:val="both"/>
            <w:textAlignment w:val="auto"/>
            <w:outlineLvl w:val="9"/>
          </w:pPr>
        </w:pPrChange>
      </w:pPr>
      <w:del w:id="785" w:author="谢浩然" w:date="2019-07-10T19:39:07Z">
        <w:r>
          <w:rPr>
            <w:rFonts w:hint="eastAsia" w:ascii="宋体" w:hAnsi="宋体" w:cs="仿宋_GB2312"/>
            <w:sz w:val="32"/>
            <w:szCs w:val="32"/>
            <w:lang w:eastAsia="zh-CN"/>
          </w:rPr>
          <w:delText>佛山市人大常委会</w:delText>
        </w:r>
      </w:del>
      <w:del w:id="786" w:author="谢浩然" w:date="2019-07-10T19:39:07Z">
        <w:r>
          <w:rPr>
            <w:rFonts w:hint="eastAsia" w:ascii="宋体" w:hAnsi="宋体" w:eastAsia="仿宋_GB2312" w:cs="仿宋_GB2312"/>
            <w:sz w:val="32"/>
            <w:szCs w:val="32"/>
            <w:lang w:eastAsia="zh-CN"/>
          </w:rPr>
          <w:delText>组织有关部门对我市颁布实施的有关地方性法规进行认真清理。经研究，</w:delText>
        </w:r>
      </w:del>
      <w:del w:id="787" w:author="谢浩然" w:date="2019-07-10T19:39:07Z">
        <w:r>
          <w:rPr>
            <w:rFonts w:hint="eastAsia" w:ascii="宋体" w:hAnsi="宋体" w:eastAsia="宋体" w:cs="宋体"/>
            <w:sz w:val="32"/>
            <w:szCs w:val="32"/>
            <w:lang w:eastAsia="zh-CN"/>
          </w:rPr>
          <w:delText>2016</w:delText>
        </w:r>
      </w:del>
      <w:del w:id="788" w:author="谢浩然" w:date="2019-07-10T19:39:07Z">
        <w:r>
          <w:rPr>
            <w:rFonts w:hint="eastAsia" w:ascii="宋体" w:hAnsi="宋体" w:eastAsia="仿宋_GB2312" w:cs="仿宋_GB2312"/>
            <w:sz w:val="32"/>
            <w:szCs w:val="32"/>
            <w:lang w:eastAsia="zh-CN"/>
          </w:rPr>
          <w:delText>年</w:delText>
        </w:r>
      </w:del>
      <w:del w:id="789" w:author="谢浩然" w:date="2019-07-10T19:39:07Z">
        <w:r>
          <w:rPr>
            <w:rFonts w:hint="eastAsia" w:ascii="宋体" w:hAnsi="宋体" w:eastAsia="宋体" w:cs="宋体"/>
            <w:sz w:val="32"/>
            <w:szCs w:val="32"/>
            <w:lang w:eastAsia="zh-CN"/>
          </w:rPr>
          <w:delText>7</w:delText>
        </w:r>
      </w:del>
      <w:del w:id="790" w:author="谢浩然" w:date="2019-07-10T19:39:07Z">
        <w:r>
          <w:rPr>
            <w:rFonts w:hint="eastAsia" w:ascii="宋体" w:hAnsi="宋体" w:eastAsia="仿宋_GB2312" w:cs="仿宋_GB2312"/>
            <w:sz w:val="32"/>
            <w:szCs w:val="32"/>
            <w:lang w:eastAsia="zh-CN"/>
          </w:rPr>
          <w:delText>月</w:delText>
        </w:r>
      </w:del>
      <w:del w:id="791" w:author="谢浩然" w:date="2019-07-10T19:39:07Z">
        <w:r>
          <w:rPr>
            <w:rFonts w:hint="eastAsia" w:ascii="宋体" w:hAnsi="宋体" w:eastAsia="宋体" w:cs="宋体"/>
            <w:sz w:val="32"/>
            <w:szCs w:val="32"/>
            <w:lang w:eastAsia="zh-CN"/>
          </w:rPr>
          <w:delText>1</w:delText>
        </w:r>
      </w:del>
      <w:del w:id="792" w:author="谢浩然" w:date="2019-07-10T19:39:07Z">
        <w:r>
          <w:rPr>
            <w:rFonts w:hint="eastAsia" w:ascii="宋体" w:hAnsi="宋体" w:eastAsia="仿宋_GB2312" w:cs="仿宋_GB2312"/>
            <w:sz w:val="32"/>
            <w:szCs w:val="32"/>
            <w:lang w:eastAsia="zh-CN"/>
          </w:rPr>
          <w:delText>日施行的《佛山市机动车和非道路移动机械排气污染防治条例》（以下简称市条例）与</w:delText>
        </w:r>
      </w:del>
      <w:del w:id="793" w:author="谢浩然" w:date="2019-07-10T19:39:07Z">
        <w:r>
          <w:rPr>
            <w:rFonts w:hint="eastAsia" w:ascii="宋体" w:hAnsi="宋体" w:eastAsia="宋体" w:cs="宋体"/>
            <w:sz w:val="32"/>
            <w:szCs w:val="32"/>
            <w:lang w:eastAsia="zh-CN"/>
          </w:rPr>
          <w:delText>2018</w:delText>
        </w:r>
      </w:del>
      <w:del w:id="794" w:author="谢浩然" w:date="2019-07-10T19:39:07Z">
        <w:r>
          <w:rPr>
            <w:rFonts w:hint="eastAsia" w:ascii="宋体" w:hAnsi="宋体" w:eastAsia="仿宋_GB2312" w:cs="仿宋_GB2312"/>
            <w:sz w:val="32"/>
            <w:szCs w:val="32"/>
            <w:lang w:eastAsia="zh-CN"/>
          </w:rPr>
          <w:delText>年</w:delText>
        </w:r>
      </w:del>
      <w:del w:id="795" w:author="谢浩然" w:date="2019-07-10T19:39:07Z">
        <w:r>
          <w:rPr>
            <w:rFonts w:hint="eastAsia" w:ascii="宋体" w:hAnsi="宋体" w:eastAsia="宋体" w:cs="宋体"/>
            <w:sz w:val="32"/>
            <w:szCs w:val="32"/>
            <w:lang w:eastAsia="zh-CN"/>
          </w:rPr>
          <w:delText>11</w:delText>
        </w:r>
      </w:del>
      <w:del w:id="796" w:author="谢浩然" w:date="2019-07-10T19:39:07Z">
        <w:r>
          <w:rPr>
            <w:rFonts w:hint="eastAsia" w:ascii="宋体" w:hAnsi="宋体" w:eastAsia="仿宋_GB2312" w:cs="仿宋_GB2312"/>
            <w:sz w:val="32"/>
            <w:szCs w:val="32"/>
            <w:lang w:eastAsia="zh-CN"/>
          </w:rPr>
          <w:delText>月</w:delText>
        </w:r>
      </w:del>
      <w:del w:id="797" w:author="谢浩然" w:date="2019-07-10T19:39:07Z">
        <w:r>
          <w:rPr>
            <w:rFonts w:hint="eastAsia" w:ascii="宋体" w:hAnsi="宋体" w:eastAsia="宋体" w:cs="宋体"/>
            <w:sz w:val="32"/>
            <w:szCs w:val="32"/>
            <w:lang w:eastAsia="zh-CN"/>
          </w:rPr>
          <w:delText>29</w:delText>
        </w:r>
      </w:del>
      <w:del w:id="798" w:author="谢浩然" w:date="2019-07-10T19:39:07Z">
        <w:r>
          <w:rPr>
            <w:rFonts w:hint="eastAsia" w:ascii="宋体" w:hAnsi="宋体" w:eastAsia="仿宋_GB2312" w:cs="仿宋_GB2312"/>
            <w:sz w:val="32"/>
            <w:szCs w:val="32"/>
            <w:lang w:eastAsia="zh-CN"/>
          </w:rPr>
          <w:delText>日省人大常委会公布的《广东省大气污染防治条例》和同日修改并公布施行的《广东省机动车排气污染防治条例》有关内容有不一致的情况，存在合法性问题。</w:delText>
        </w:r>
      </w:del>
      <w:del w:id="799" w:author="谢浩然" w:date="2019-07-10T19:39:07Z">
        <w:r>
          <w:rPr>
            <w:rFonts w:hint="eastAsia" w:ascii="宋体" w:hAnsi="宋体" w:cs="仿宋_GB2312"/>
            <w:sz w:val="32"/>
            <w:szCs w:val="32"/>
            <w:lang w:eastAsia="zh-CN"/>
          </w:rPr>
          <w:delText>佛山市人大</w:delText>
        </w:r>
      </w:del>
      <w:del w:id="800" w:author="谢浩然" w:date="2019-07-10T19:39:07Z">
        <w:r>
          <w:rPr>
            <w:rFonts w:hint="eastAsia" w:ascii="宋体" w:hAnsi="宋体" w:eastAsia="仿宋_GB2312" w:cs="仿宋_GB2312"/>
            <w:sz w:val="32"/>
            <w:szCs w:val="32"/>
            <w:lang w:eastAsia="zh-CN"/>
          </w:rPr>
          <w:delText>法制委会同法制工委经征求省人大常委会法工委，市人大常委会城建工委、市政府有关部门意见后认为，为维护法制统一，避免出现合法性问题，需要对《佛山市机动车和非道路移动机械排气污染防治条例》进行修改。</w:delText>
        </w:r>
      </w:del>
    </w:p>
    <w:p>
      <w:pPr>
        <w:pStyle w:val="12"/>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del w:id="802" w:author="谢浩然" w:date="2019-07-10T19:39:07Z"/>
          <w:rFonts w:hint="eastAsia" w:ascii="宋体" w:hAnsi="宋体" w:eastAsia="黑体" w:cs="黑体"/>
          <w:sz w:val="32"/>
          <w:szCs w:val="32"/>
          <w:lang w:eastAsia="zh-CN"/>
        </w:rPr>
        <w:pPrChange w:id="801" w:author="谢浩然" w:date="2019-07-10T19:39:08Z">
          <w:pPr>
            <w:keepNext w:val="0"/>
            <w:keepLines w:val="0"/>
            <w:pageBreakBefore w:val="0"/>
            <w:widowControl w:val="0"/>
            <w:numPr>
              <w:ilvl w:val="0"/>
              <w:numId w:val="0"/>
            </w:numPr>
            <w:kinsoku/>
            <w:wordWrap/>
            <w:overflowPunct/>
            <w:topLinePunct w:val="0"/>
            <w:autoSpaceDE/>
            <w:autoSpaceDN/>
            <w:bidi w:val="0"/>
            <w:adjustRightInd/>
            <w:snapToGrid w:val="0"/>
            <w:spacing w:line="600" w:lineRule="atLeast"/>
            <w:ind w:left="0" w:leftChars="0" w:right="0" w:rightChars="0" w:firstLine="632" w:firstLineChars="200"/>
            <w:jc w:val="both"/>
            <w:textAlignment w:val="auto"/>
            <w:outlineLvl w:val="9"/>
          </w:pPr>
        </w:pPrChange>
      </w:pPr>
      <w:del w:id="803" w:author="谢浩然" w:date="2019-07-10T19:39:07Z">
        <w:r>
          <w:rPr>
            <w:rFonts w:hint="eastAsia" w:ascii="宋体" w:hAnsi="宋体" w:eastAsia="黑体" w:cs="黑体"/>
            <w:sz w:val="32"/>
            <w:szCs w:val="32"/>
            <w:lang w:eastAsia="zh-CN"/>
          </w:rPr>
          <w:delText>二、修改的主要内容</w:delText>
        </w:r>
      </w:del>
    </w:p>
    <w:p>
      <w:pPr>
        <w:pStyle w:val="12"/>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del w:id="805" w:author="谢浩然" w:date="2019-07-10T19:39:07Z"/>
          <w:rFonts w:hint="eastAsia" w:ascii="宋体" w:hAnsi="宋体" w:eastAsia="楷体_GB2312" w:cs="楷体_GB2312"/>
          <w:sz w:val="32"/>
          <w:szCs w:val="32"/>
          <w:lang w:eastAsia="zh-CN"/>
        </w:rPr>
        <w:pPrChange w:id="804" w:author="谢浩然" w:date="2019-07-10T19:39:08Z">
          <w:pPr>
            <w:keepNext w:val="0"/>
            <w:keepLines w:val="0"/>
            <w:pageBreakBefore w:val="0"/>
            <w:widowControl w:val="0"/>
            <w:numPr>
              <w:ilvl w:val="0"/>
              <w:numId w:val="0"/>
            </w:numPr>
            <w:kinsoku/>
            <w:wordWrap/>
            <w:overflowPunct/>
            <w:topLinePunct w:val="0"/>
            <w:autoSpaceDE/>
            <w:autoSpaceDN/>
            <w:bidi w:val="0"/>
            <w:adjustRightInd/>
            <w:snapToGrid w:val="0"/>
            <w:spacing w:line="600" w:lineRule="atLeast"/>
            <w:ind w:left="0" w:leftChars="0" w:right="0" w:rightChars="0" w:firstLine="632" w:firstLineChars="200"/>
            <w:jc w:val="both"/>
            <w:textAlignment w:val="auto"/>
            <w:outlineLvl w:val="9"/>
          </w:pPr>
        </w:pPrChange>
      </w:pPr>
      <w:del w:id="806" w:author="谢浩然" w:date="2019-07-10T19:39:07Z">
        <w:r>
          <w:rPr>
            <w:rFonts w:hint="eastAsia" w:ascii="宋体" w:hAnsi="宋体" w:eastAsia="楷体_GB2312" w:cs="楷体_GB2312"/>
            <w:sz w:val="32"/>
            <w:szCs w:val="32"/>
            <w:lang w:eastAsia="zh-CN"/>
          </w:rPr>
          <w:delText>（一）合法性修改</w:delText>
        </w:r>
      </w:del>
    </w:p>
    <w:p>
      <w:pPr>
        <w:pStyle w:val="12"/>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del w:id="808" w:author="谢浩然" w:date="2019-07-10T19:39:07Z"/>
          <w:rFonts w:hint="eastAsia" w:ascii="仿宋_GB2312" w:hAnsi="仿宋_GB2312" w:eastAsia="仿宋_GB2312" w:cs="仿宋_GB2312"/>
          <w:sz w:val="32"/>
          <w:szCs w:val="32"/>
          <w:lang w:eastAsia="zh-CN"/>
        </w:rPr>
        <w:pPrChange w:id="807" w:author="谢浩然" w:date="2019-07-10T19:39:08Z">
          <w:pPr>
            <w:keepNext w:val="0"/>
            <w:keepLines w:val="0"/>
            <w:pageBreakBefore w:val="0"/>
            <w:widowControl w:val="0"/>
            <w:numPr>
              <w:ilvl w:val="0"/>
              <w:numId w:val="0"/>
            </w:numPr>
            <w:kinsoku/>
            <w:wordWrap/>
            <w:overflowPunct/>
            <w:topLinePunct w:val="0"/>
            <w:autoSpaceDE/>
            <w:autoSpaceDN/>
            <w:bidi w:val="0"/>
            <w:adjustRightInd/>
            <w:snapToGrid w:val="0"/>
            <w:spacing w:line="600" w:lineRule="atLeast"/>
            <w:ind w:left="0" w:leftChars="0" w:right="0" w:rightChars="0" w:firstLine="632" w:firstLineChars="200"/>
            <w:jc w:val="both"/>
            <w:textAlignment w:val="auto"/>
            <w:outlineLvl w:val="9"/>
          </w:pPr>
        </w:pPrChange>
      </w:pPr>
      <w:del w:id="809" w:author="谢浩然" w:date="2019-07-10T19:39:07Z">
        <w:r>
          <w:rPr>
            <w:rFonts w:hint="eastAsia" w:ascii="宋体" w:hAnsi="宋体" w:eastAsia="宋体" w:cs="宋体"/>
            <w:sz w:val="32"/>
            <w:szCs w:val="32"/>
            <w:lang w:val="en-US" w:eastAsia="zh-CN"/>
          </w:rPr>
          <w:delText>1</w:delText>
        </w:r>
      </w:del>
      <w:del w:id="810" w:author="谢浩然" w:date="2019-07-10T19:39:07Z">
        <w:r>
          <w:rPr>
            <w:rFonts w:hint="eastAsia" w:ascii="仿宋_GB2312" w:hAnsi="仿宋_GB2312" w:eastAsia="仿宋_GB2312" w:cs="仿宋_GB2312"/>
            <w:sz w:val="32"/>
            <w:szCs w:val="32"/>
            <w:lang w:val="en-US" w:eastAsia="zh-CN"/>
          </w:rPr>
          <w:delText>.</w:delText>
        </w:r>
      </w:del>
      <w:del w:id="811" w:author="谢浩然" w:date="2019-07-10T19:39:07Z">
        <w:r>
          <w:rPr>
            <w:rFonts w:hint="eastAsia" w:ascii="仿宋_GB2312" w:hAnsi="仿宋_GB2312" w:eastAsia="仿宋_GB2312" w:cs="仿宋_GB2312"/>
            <w:sz w:val="32"/>
            <w:szCs w:val="32"/>
            <w:lang w:eastAsia="zh-CN"/>
          </w:rPr>
          <w:delText>细化在售机动车的排放要求。市条例第十七条仅简单规定在售机动车和非道路移动机械应当符合有关排放标准；而《广东省大气污染防治条例》第三十四条第二款和第三十七条第一款，对机动车的排放限制进行区别管理；新车除符合规定限值外，增加耐久性要求；同时，在第四十五条第一款明确在售非道路移动机械排放标准的要求。据此，建议按照《广东省大气污染防治条例》有关规定对市条例第十七条进行修改。</w:delText>
        </w:r>
      </w:del>
    </w:p>
    <w:p>
      <w:pPr>
        <w:pStyle w:val="12"/>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del w:id="813" w:author="谢浩然" w:date="2019-07-10T19:39:07Z"/>
          <w:rFonts w:hint="eastAsia" w:ascii="仿宋_GB2312" w:hAnsi="仿宋_GB2312" w:eastAsia="仿宋_GB2312" w:cs="仿宋_GB2312"/>
          <w:sz w:val="32"/>
          <w:szCs w:val="32"/>
          <w:lang w:eastAsia="zh-CN"/>
        </w:rPr>
        <w:pPrChange w:id="812" w:author="谢浩然" w:date="2019-07-10T19:39:08Z">
          <w:pPr>
            <w:keepNext w:val="0"/>
            <w:keepLines w:val="0"/>
            <w:pageBreakBefore w:val="0"/>
            <w:widowControl w:val="0"/>
            <w:numPr>
              <w:ilvl w:val="0"/>
              <w:numId w:val="0"/>
            </w:numPr>
            <w:kinsoku/>
            <w:wordWrap/>
            <w:overflowPunct/>
            <w:topLinePunct w:val="0"/>
            <w:autoSpaceDE/>
            <w:autoSpaceDN/>
            <w:bidi w:val="0"/>
            <w:adjustRightInd/>
            <w:snapToGrid w:val="0"/>
            <w:spacing w:line="600" w:lineRule="atLeast"/>
            <w:ind w:left="0" w:leftChars="0" w:right="0" w:rightChars="0" w:firstLine="632" w:firstLineChars="200"/>
            <w:jc w:val="both"/>
            <w:textAlignment w:val="auto"/>
            <w:outlineLvl w:val="9"/>
          </w:pPr>
        </w:pPrChange>
      </w:pPr>
      <w:del w:id="814" w:author="谢浩然" w:date="2019-07-10T19:39:07Z">
        <w:r>
          <w:rPr>
            <w:rFonts w:hint="eastAsia" w:ascii="宋体" w:hAnsi="宋体" w:eastAsia="宋体" w:cs="宋体"/>
            <w:sz w:val="32"/>
            <w:szCs w:val="32"/>
            <w:lang w:val="en-US" w:eastAsia="zh-CN"/>
          </w:rPr>
          <w:delText>2</w:delText>
        </w:r>
      </w:del>
      <w:del w:id="815" w:author="谢浩然" w:date="2019-07-10T19:39:07Z">
        <w:r>
          <w:rPr>
            <w:rFonts w:hint="eastAsia" w:ascii="仿宋_GB2312" w:hAnsi="仿宋_GB2312" w:eastAsia="仿宋_GB2312" w:cs="仿宋_GB2312"/>
            <w:sz w:val="32"/>
            <w:szCs w:val="32"/>
            <w:lang w:val="en-US" w:eastAsia="zh-CN"/>
          </w:rPr>
          <w:delText>.</w:delText>
        </w:r>
      </w:del>
      <w:del w:id="816" w:author="谢浩然" w:date="2019-07-10T19:39:07Z">
        <w:r>
          <w:rPr>
            <w:rFonts w:hint="eastAsia" w:ascii="仿宋_GB2312" w:hAnsi="仿宋_GB2312" w:eastAsia="仿宋_GB2312" w:cs="仿宋_GB2312"/>
            <w:sz w:val="32"/>
            <w:szCs w:val="32"/>
            <w:lang w:eastAsia="zh-CN"/>
          </w:rPr>
          <w:delText>调整对超标排放或者排放黑烟的非道路移动机械的处罚条款。市条例第二十九条明确对使用超标或排放黑烟的非道路移动机械设置罚款的行政处罚；但是《广东省大气污染防治条例》第八十一条对“超标排放和禁用区内使用高排放非道路移动机械”分别设置了处罚。据此，将市条例第二十九条调整为对“超标排放非道路移动机械”和“禁用区内使用高排放非道路移动机械”等两个违法行为，并按照《广东省大气污染防治条例》第八十一条的规定，调整有关处罚设置。</w:delText>
        </w:r>
      </w:del>
    </w:p>
    <w:p>
      <w:pPr>
        <w:pStyle w:val="12"/>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del w:id="818" w:author="谢浩然" w:date="2019-07-10T19:39:07Z"/>
          <w:rFonts w:hint="eastAsia" w:ascii="仿宋_GB2312" w:hAnsi="仿宋_GB2312" w:eastAsia="仿宋_GB2312" w:cs="仿宋_GB2312"/>
          <w:sz w:val="32"/>
          <w:szCs w:val="32"/>
          <w:lang w:eastAsia="zh-CN"/>
        </w:rPr>
        <w:pPrChange w:id="817" w:author="谢浩然" w:date="2019-07-10T19:39:08Z">
          <w:pPr>
            <w:keepNext w:val="0"/>
            <w:keepLines w:val="0"/>
            <w:pageBreakBefore w:val="0"/>
            <w:widowControl w:val="0"/>
            <w:numPr>
              <w:ilvl w:val="0"/>
              <w:numId w:val="0"/>
            </w:numPr>
            <w:kinsoku/>
            <w:wordWrap/>
            <w:overflowPunct/>
            <w:topLinePunct w:val="0"/>
            <w:autoSpaceDE/>
            <w:autoSpaceDN/>
            <w:bidi w:val="0"/>
            <w:adjustRightInd/>
            <w:snapToGrid w:val="0"/>
            <w:spacing w:line="600" w:lineRule="atLeast"/>
            <w:ind w:left="0" w:leftChars="0" w:right="0" w:rightChars="0" w:firstLine="632" w:firstLineChars="200"/>
            <w:jc w:val="both"/>
            <w:textAlignment w:val="auto"/>
            <w:outlineLvl w:val="9"/>
          </w:pPr>
        </w:pPrChange>
      </w:pPr>
      <w:del w:id="819" w:author="谢浩然" w:date="2019-07-10T19:39:07Z">
        <w:r>
          <w:rPr>
            <w:rFonts w:hint="eastAsia" w:ascii="宋体" w:hAnsi="宋体" w:eastAsia="宋体" w:cs="宋体"/>
            <w:sz w:val="32"/>
            <w:szCs w:val="32"/>
            <w:lang w:val="en-US" w:eastAsia="zh-CN"/>
          </w:rPr>
          <w:delText>3</w:delText>
        </w:r>
      </w:del>
      <w:del w:id="820" w:author="谢浩然" w:date="2019-07-10T19:39:07Z">
        <w:r>
          <w:rPr>
            <w:rFonts w:hint="eastAsia" w:ascii="仿宋_GB2312" w:hAnsi="仿宋_GB2312" w:eastAsia="仿宋_GB2312" w:cs="仿宋_GB2312"/>
            <w:sz w:val="32"/>
            <w:szCs w:val="32"/>
            <w:lang w:val="en-US" w:eastAsia="zh-CN"/>
          </w:rPr>
          <w:delText>.</w:delText>
        </w:r>
      </w:del>
      <w:del w:id="821" w:author="谢浩然" w:date="2019-07-10T19:39:07Z">
        <w:r>
          <w:rPr>
            <w:rFonts w:hint="eastAsia" w:ascii="仿宋_GB2312" w:hAnsi="仿宋_GB2312" w:eastAsia="仿宋_GB2312" w:cs="仿宋_GB2312"/>
            <w:sz w:val="32"/>
            <w:szCs w:val="32"/>
            <w:lang w:eastAsia="zh-CN"/>
          </w:rPr>
          <w:delText>删除有关暂扣车辆行驶证的内容。市条例第三十三条、第三十四条依据原《广东省机动车排气污染防治条例》设置“暂扣行驶证”的规定；而新修改的《广东省机动车排气污染防治条例》已经删除有关表述；据此，根据《广东省机动车排气污染防治条例》的规定，删除市条例第三十三条、第三十四条中有关“暂扣行驶证”的表述。</w:delText>
        </w:r>
      </w:del>
    </w:p>
    <w:p>
      <w:pPr>
        <w:pStyle w:val="12"/>
        <w:keepNext w:val="0"/>
        <w:keepLines w:val="0"/>
        <w:pageBreakBefore w:val="0"/>
        <w:widowControl w:val="0"/>
        <w:kinsoku/>
        <w:wordWrap/>
        <w:overflowPunct w:val="0"/>
        <w:topLinePunct w:val="0"/>
        <w:autoSpaceDE/>
        <w:autoSpaceDN/>
        <w:bidi w:val="0"/>
        <w:adjustRightInd w:val="0"/>
        <w:spacing w:beforeLines="0" w:afterLines="0" w:line="590" w:lineRule="exact"/>
        <w:ind w:left="0" w:leftChars="0" w:firstLine="632"/>
        <w:jc w:val="both"/>
        <w:textAlignment w:val="auto"/>
        <w:outlineLvl w:val="9"/>
        <w:rPr>
          <w:del w:id="823" w:author="谢浩然" w:date="2019-07-10T19:39:07Z"/>
          <w:rFonts w:hint="eastAsia" w:ascii="仿宋_GB2312" w:hAnsi="仿宋_GB2312" w:eastAsia="仿宋_GB2312" w:cs="仿宋_GB2312"/>
          <w:lang w:val="en-US" w:eastAsia="zh-CN"/>
        </w:rPr>
        <w:pPrChange w:id="822" w:author="谢浩然" w:date="2019-07-10T19:39:08Z">
          <w:pPr>
            <w:pStyle w:val="2"/>
            <w:keepNext w:val="0"/>
            <w:keepLines w:val="0"/>
            <w:pageBreakBefore w:val="0"/>
            <w:widowControl w:val="0"/>
            <w:kinsoku/>
            <w:wordWrap/>
            <w:overflowPunct/>
            <w:topLinePunct w:val="0"/>
            <w:autoSpaceDE/>
            <w:autoSpaceDN/>
            <w:bidi w:val="0"/>
            <w:adjustRightInd/>
            <w:spacing w:line="600" w:lineRule="atLeast"/>
            <w:ind w:left="0" w:leftChars="0"/>
            <w:jc w:val="both"/>
            <w:textAlignment w:val="auto"/>
          </w:pPr>
        </w:pPrChange>
      </w:pPr>
      <w:del w:id="824" w:author="谢浩然" w:date="2019-07-10T19:39:07Z">
        <w:r>
          <w:rPr>
            <w:rFonts w:hint="eastAsia" w:ascii="宋体" w:hAnsi="宋体" w:eastAsia="宋体" w:cs="宋体"/>
            <w:b w:val="0"/>
            <w:bCs w:val="0"/>
            <w:sz w:val="32"/>
            <w:szCs w:val="32"/>
            <w:lang w:val="en-US" w:eastAsia="zh-CN"/>
          </w:rPr>
          <w:delText>4</w:delText>
        </w:r>
      </w:del>
      <w:del w:id="825" w:author="谢浩然" w:date="2019-07-10T19:39:07Z">
        <w:r>
          <w:rPr>
            <w:rFonts w:hint="eastAsia" w:ascii="仿宋_GB2312" w:hAnsi="仿宋_GB2312" w:eastAsia="仿宋_GB2312" w:cs="仿宋_GB2312"/>
            <w:b w:val="0"/>
            <w:bCs w:val="0"/>
            <w:sz w:val="32"/>
            <w:szCs w:val="32"/>
            <w:lang w:val="en-US" w:eastAsia="zh-CN"/>
          </w:rPr>
          <w:delText>.</w:delText>
        </w:r>
      </w:del>
      <w:del w:id="826" w:author="谢浩然" w:date="2019-07-10T19:39:07Z">
        <w:r>
          <w:rPr>
            <w:rFonts w:hint="eastAsia" w:ascii="仿宋_GB2312" w:hAnsi="仿宋_GB2312" w:eastAsia="仿宋_GB2312" w:cs="仿宋_GB2312"/>
            <w:sz w:val="32"/>
            <w:szCs w:val="32"/>
            <w:lang w:val="en-US" w:eastAsia="zh-CN"/>
          </w:rPr>
          <w:delText>完善对禁止性行为的处罚设置。根据</w:delText>
        </w:r>
      </w:del>
      <w:del w:id="827" w:author="谢浩然" w:date="2019-07-10T19:39:07Z">
        <w:r>
          <w:rPr>
            <w:rFonts w:hint="eastAsia" w:ascii="仿宋_GB2312" w:hAnsi="仿宋_GB2312" w:eastAsia="仿宋_GB2312" w:cs="仿宋_GB2312"/>
            <w:sz w:val="32"/>
            <w:szCs w:val="32"/>
            <w:lang w:eastAsia="zh-CN"/>
          </w:rPr>
          <w:delText>《广东省机动车排气污染防治条例》第二十九条的规定，在条例第三十四条增加对机动车驾驶人驾驶排放检验不合格的机动车上道路行驶的违法行为的处罚。</w:delText>
        </w:r>
      </w:del>
    </w:p>
    <w:p>
      <w:pPr>
        <w:pStyle w:val="12"/>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del w:id="829" w:author="谢浩然" w:date="2019-07-10T19:39:07Z"/>
          <w:rFonts w:hint="eastAsia" w:ascii="宋体" w:hAnsi="宋体" w:eastAsia="楷体_GB2312" w:cs="楷体_GB2312"/>
          <w:sz w:val="32"/>
          <w:szCs w:val="32"/>
          <w:lang w:eastAsia="zh-CN"/>
        </w:rPr>
        <w:pPrChange w:id="828" w:author="谢浩然" w:date="2019-07-10T19:39:08Z">
          <w:pPr>
            <w:keepNext w:val="0"/>
            <w:keepLines w:val="0"/>
            <w:pageBreakBefore w:val="0"/>
            <w:widowControl w:val="0"/>
            <w:numPr>
              <w:ilvl w:val="0"/>
              <w:numId w:val="0"/>
            </w:numPr>
            <w:kinsoku/>
            <w:wordWrap/>
            <w:overflowPunct/>
            <w:topLinePunct w:val="0"/>
            <w:autoSpaceDE/>
            <w:autoSpaceDN/>
            <w:bidi w:val="0"/>
            <w:adjustRightInd/>
            <w:snapToGrid w:val="0"/>
            <w:spacing w:line="600" w:lineRule="atLeast"/>
            <w:ind w:left="0" w:leftChars="0" w:right="0" w:rightChars="0" w:firstLine="632" w:firstLineChars="200"/>
            <w:jc w:val="both"/>
            <w:textAlignment w:val="auto"/>
            <w:outlineLvl w:val="9"/>
          </w:pPr>
        </w:pPrChange>
      </w:pPr>
      <w:del w:id="830" w:author="谢浩然" w:date="2019-07-10T19:39:07Z">
        <w:r>
          <w:rPr>
            <w:rFonts w:hint="eastAsia" w:ascii="宋体" w:hAnsi="宋体" w:eastAsia="楷体_GB2312" w:cs="楷体_GB2312"/>
            <w:sz w:val="32"/>
            <w:szCs w:val="32"/>
            <w:lang w:eastAsia="zh-CN"/>
          </w:rPr>
          <w:delText>（二）规范性修改</w:delText>
        </w:r>
      </w:del>
    </w:p>
    <w:p>
      <w:pPr>
        <w:pStyle w:val="12"/>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del w:id="832" w:author="谢浩然" w:date="2019-07-10T19:39:07Z"/>
          <w:rFonts w:hint="eastAsia" w:ascii="仿宋_GB2312" w:hAnsi="仿宋_GB2312" w:eastAsia="仿宋_GB2312" w:cs="仿宋_GB2312"/>
          <w:sz w:val="32"/>
          <w:szCs w:val="32"/>
          <w:lang w:eastAsia="zh-CN"/>
        </w:rPr>
        <w:pPrChange w:id="831" w:author="谢浩然" w:date="2019-07-10T19:39:08Z">
          <w:pPr>
            <w:keepNext w:val="0"/>
            <w:keepLines w:val="0"/>
            <w:pageBreakBefore w:val="0"/>
            <w:widowControl w:val="0"/>
            <w:numPr>
              <w:ilvl w:val="0"/>
              <w:numId w:val="0"/>
            </w:numPr>
            <w:kinsoku/>
            <w:wordWrap/>
            <w:overflowPunct/>
            <w:topLinePunct w:val="0"/>
            <w:autoSpaceDE/>
            <w:autoSpaceDN/>
            <w:bidi w:val="0"/>
            <w:adjustRightInd/>
            <w:snapToGrid w:val="0"/>
            <w:spacing w:line="600" w:lineRule="atLeast"/>
            <w:ind w:left="0" w:leftChars="0" w:right="0" w:rightChars="0" w:firstLine="632" w:firstLineChars="200"/>
            <w:jc w:val="both"/>
            <w:textAlignment w:val="auto"/>
            <w:outlineLvl w:val="9"/>
          </w:pPr>
        </w:pPrChange>
      </w:pPr>
      <w:del w:id="833" w:author="谢浩然" w:date="2019-07-10T19:39:07Z">
        <w:r>
          <w:rPr>
            <w:rFonts w:hint="eastAsia" w:ascii="宋体" w:hAnsi="宋体" w:eastAsia="宋体" w:cs="宋体"/>
            <w:sz w:val="32"/>
            <w:szCs w:val="32"/>
            <w:lang w:val="en-US" w:eastAsia="zh-CN"/>
          </w:rPr>
          <w:delText>1</w:delText>
        </w:r>
      </w:del>
      <w:del w:id="834" w:author="谢浩然" w:date="2019-07-10T19:39:07Z">
        <w:r>
          <w:rPr>
            <w:rFonts w:hint="eastAsia" w:ascii="仿宋_GB2312" w:hAnsi="仿宋_GB2312" w:eastAsia="仿宋_GB2312" w:cs="仿宋_GB2312"/>
            <w:sz w:val="32"/>
            <w:szCs w:val="32"/>
            <w:lang w:val="en-US" w:eastAsia="zh-CN"/>
          </w:rPr>
          <w:delText>.</w:delText>
        </w:r>
      </w:del>
      <w:del w:id="835" w:author="谢浩然" w:date="2019-07-10T19:39:07Z">
        <w:r>
          <w:rPr>
            <w:rFonts w:hint="eastAsia" w:ascii="仿宋_GB2312" w:hAnsi="仿宋_GB2312" w:eastAsia="仿宋_GB2312" w:cs="仿宋_GB2312"/>
            <w:sz w:val="32"/>
            <w:szCs w:val="32"/>
            <w:lang w:eastAsia="zh-CN"/>
          </w:rPr>
          <w:delText>将重复表述内容进行规范。市条例第十九条第二款关于“遥感监测”等监督抽测手段与市条例第二十四条的“监督检查”措施重复；据此，删除市条例第十九条第二款中有关“遥感监测”等监督抽测的表述，并按照《广东省大气污染防治条例》第四十一条的内容，规范市条例第二十四条的表述。</w:delText>
        </w:r>
      </w:del>
    </w:p>
    <w:p>
      <w:pPr>
        <w:pStyle w:val="12"/>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del w:id="837" w:author="谢浩然" w:date="2019-07-10T19:39:07Z"/>
          <w:rFonts w:hint="eastAsia" w:ascii="仿宋_GB2312" w:hAnsi="仿宋_GB2312" w:eastAsia="仿宋_GB2312" w:cs="仿宋_GB2312"/>
          <w:sz w:val="32"/>
          <w:szCs w:val="32"/>
          <w:lang w:val="en-US" w:eastAsia="zh-CN"/>
        </w:rPr>
        <w:pPrChange w:id="836" w:author="谢浩然" w:date="2019-07-10T19:39:08Z">
          <w:pPr>
            <w:keepNext w:val="0"/>
            <w:keepLines w:val="0"/>
            <w:pageBreakBefore w:val="0"/>
            <w:widowControl w:val="0"/>
            <w:numPr>
              <w:ilvl w:val="0"/>
              <w:numId w:val="0"/>
            </w:numPr>
            <w:kinsoku/>
            <w:wordWrap/>
            <w:overflowPunct/>
            <w:topLinePunct w:val="0"/>
            <w:autoSpaceDE/>
            <w:autoSpaceDN/>
            <w:bidi w:val="0"/>
            <w:adjustRightInd/>
            <w:snapToGrid w:val="0"/>
            <w:spacing w:line="600" w:lineRule="atLeast"/>
            <w:ind w:left="0" w:leftChars="0" w:right="0" w:rightChars="0" w:firstLine="632" w:firstLineChars="200"/>
            <w:jc w:val="both"/>
            <w:textAlignment w:val="auto"/>
            <w:outlineLvl w:val="9"/>
          </w:pPr>
        </w:pPrChange>
      </w:pPr>
      <w:del w:id="838" w:author="谢浩然" w:date="2019-07-10T19:39:07Z">
        <w:r>
          <w:rPr>
            <w:rFonts w:hint="eastAsia" w:ascii="宋体" w:hAnsi="宋体" w:eastAsia="宋体" w:cs="宋体"/>
            <w:sz w:val="32"/>
            <w:szCs w:val="32"/>
            <w:lang w:val="en-US" w:eastAsia="zh-CN"/>
          </w:rPr>
          <w:delText>2</w:delText>
        </w:r>
      </w:del>
      <w:del w:id="839" w:author="谢浩然" w:date="2019-07-10T19:39:07Z">
        <w:r>
          <w:rPr>
            <w:rFonts w:hint="eastAsia" w:ascii="仿宋_GB2312" w:hAnsi="仿宋_GB2312" w:eastAsia="仿宋_GB2312" w:cs="仿宋_GB2312"/>
            <w:sz w:val="32"/>
            <w:szCs w:val="32"/>
            <w:lang w:val="en-US" w:eastAsia="zh-CN"/>
          </w:rPr>
          <w:delText>.根据佛山市机构改革的实际情况，对主管部门的表述进行了规范调整。</w:delText>
        </w:r>
      </w:del>
    </w:p>
    <w:p>
      <w:pPr>
        <w:pStyle w:val="12"/>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del w:id="841" w:author="谢浩然" w:date="2019-07-10T19:39:07Z"/>
          <w:rFonts w:hint="eastAsia" w:ascii="仿宋_GB2312" w:hAnsi="仿宋_GB2312" w:eastAsia="仿宋_GB2312" w:cs="仿宋_GB2312"/>
          <w:sz w:val="32"/>
          <w:szCs w:val="32"/>
          <w:lang w:val="en-US" w:eastAsia="zh-CN"/>
        </w:rPr>
        <w:pPrChange w:id="840" w:author="谢浩然" w:date="2019-07-10T19:39:08Z">
          <w:pPr>
            <w:keepNext w:val="0"/>
            <w:keepLines w:val="0"/>
            <w:pageBreakBefore w:val="0"/>
            <w:widowControl w:val="0"/>
            <w:numPr>
              <w:ilvl w:val="0"/>
              <w:numId w:val="0"/>
            </w:numPr>
            <w:kinsoku/>
            <w:wordWrap/>
            <w:overflowPunct/>
            <w:topLinePunct w:val="0"/>
            <w:autoSpaceDE/>
            <w:autoSpaceDN/>
            <w:bidi w:val="0"/>
            <w:adjustRightInd/>
            <w:snapToGrid w:val="0"/>
            <w:spacing w:line="600" w:lineRule="atLeast"/>
            <w:ind w:left="0" w:leftChars="0" w:right="0" w:rightChars="0" w:firstLine="632" w:firstLineChars="200"/>
            <w:jc w:val="both"/>
            <w:textAlignment w:val="auto"/>
            <w:outlineLvl w:val="9"/>
          </w:pPr>
        </w:pPrChange>
      </w:pPr>
      <w:del w:id="842" w:author="谢浩然" w:date="2019-07-10T19:39:07Z">
        <w:r>
          <w:rPr>
            <w:rFonts w:hint="eastAsia" w:ascii="宋体" w:hAnsi="宋体" w:eastAsia="宋体" w:cs="宋体"/>
            <w:sz w:val="32"/>
            <w:szCs w:val="32"/>
            <w:lang w:val="en-US" w:eastAsia="zh-CN"/>
          </w:rPr>
          <w:delText>3</w:delText>
        </w:r>
      </w:del>
      <w:del w:id="843" w:author="谢浩然" w:date="2019-07-10T19:39:07Z">
        <w:r>
          <w:rPr>
            <w:rFonts w:hint="eastAsia" w:ascii="仿宋_GB2312" w:hAnsi="仿宋_GB2312" w:eastAsia="仿宋_GB2312" w:cs="仿宋_GB2312"/>
            <w:sz w:val="32"/>
            <w:szCs w:val="32"/>
            <w:lang w:val="en-US" w:eastAsia="zh-CN"/>
          </w:rPr>
          <w:delText>.第十九条第二、第三、第四款的内容不属于第三章“检验维护”的内容，予以删除；第三十四条调整后内容也不属于第五章“法律责任”的内容，予以删除。</w:delText>
        </w:r>
      </w:del>
    </w:p>
    <w:p>
      <w:pPr>
        <w:pStyle w:val="12"/>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del w:id="845" w:author="谢浩然" w:date="2019-07-10T19:39:07Z"/>
          <w:rFonts w:hint="eastAsia" w:ascii="仿宋_GB2312" w:hAnsi="仿宋_GB2312" w:eastAsia="仿宋_GB2312" w:cs="仿宋_GB2312"/>
          <w:sz w:val="32"/>
          <w:szCs w:val="32"/>
          <w:lang w:eastAsia="zh-CN"/>
        </w:rPr>
        <w:pPrChange w:id="844" w:author="谢浩然" w:date="2019-07-10T19:39:08Z">
          <w:pPr>
            <w:keepNext w:val="0"/>
            <w:keepLines w:val="0"/>
            <w:pageBreakBefore w:val="0"/>
            <w:widowControl w:val="0"/>
            <w:numPr>
              <w:ilvl w:val="0"/>
              <w:numId w:val="0"/>
            </w:numPr>
            <w:kinsoku/>
            <w:wordWrap/>
            <w:overflowPunct/>
            <w:topLinePunct w:val="0"/>
            <w:autoSpaceDE/>
            <w:autoSpaceDN/>
            <w:bidi w:val="0"/>
            <w:adjustRightInd/>
            <w:snapToGrid w:val="0"/>
            <w:spacing w:line="600" w:lineRule="atLeast"/>
            <w:ind w:left="0" w:leftChars="0" w:right="0" w:rightChars="0" w:firstLine="632" w:firstLineChars="200"/>
            <w:jc w:val="both"/>
            <w:textAlignment w:val="auto"/>
            <w:outlineLvl w:val="9"/>
          </w:pPr>
        </w:pPrChange>
      </w:pPr>
      <w:del w:id="846" w:author="谢浩然" w:date="2019-07-10T19:39:07Z">
        <w:r>
          <w:rPr>
            <w:rFonts w:hint="eastAsia" w:ascii="宋体" w:hAnsi="宋体" w:eastAsia="宋体" w:cs="宋体"/>
            <w:sz w:val="32"/>
            <w:szCs w:val="32"/>
            <w:lang w:val="en-US" w:eastAsia="zh-CN"/>
          </w:rPr>
          <w:delText>4</w:delText>
        </w:r>
      </w:del>
      <w:del w:id="847" w:author="谢浩然" w:date="2019-07-10T19:39:07Z">
        <w:r>
          <w:rPr>
            <w:rFonts w:hint="eastAsia" w:ascii="仿宋_GB2312" w:hAnsi="仿宋_GB2312" w:eastAsia="仿宋_GB2312" w:cs="仿宋_GB2312"/>
            <w:sz w:val="32"/>
            <w:szCs w:val="32"/>
            <w:lang w:val="en-US" w:eastAsia="zh-CN"/>
          </w:rPr>
          <w:delText>.</w:delText>
        </w:r>
      </w:del>
      <w:del w:id="848" w:author="谢浩然" w:date="2019-07-10T19:39:07Z">
        <w:r>
          <w:rPr>
            <w:rFonts w:hint="eastAsia" w:ascii="仿宋_GB2312" w:hAnsi="仿宋_GB2312" w:eastAsia="仿宋_GB2312" w:cs="仿宋_GB2312"/>
            <w:sz w:val="32"/>
            <w:szCs w:val="32"/>
            <w:lang w:eastAsia="zh-CN"/>
          </w:rPr>
          <w:delText>此外对市条例第十四条、第十八条、第二十三条、第三十一条、第三十二条的表述进行规范。</w:delText>
        </w:r>
      </w:del>
    </w:p>
    <w:p>
      <w:pPr>
        <w:pStyle w:val="12"/>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del w:id="850" w:author="谢浩然" w:date="2019-07-10T19:39:07Z"/>
          <w:rFonts w:hint="eastAsia" w:ascii="仿宋_GB2312" w:hAnsi="仿宋_GB2312" w:eastAsia="仿宋_GB2312" w:cs="仿宋_GB2312"/>
          <w:sz w:val="32"/>
          <w:szCs w:val="32"/>
          <w:lang w:val="en-US" w:eastAsia="zh-CN"/>
        </w:rPr>
        <w:pPrChange w:id="849" w:author="谢浩然" w:date="2019-07-10T19:39:08Z">
          <w:pPr>
            <w:keepNext w:val="0"/>
            <w:keepLines w:val="0"/>
            <w:pageBreakBefore w:val="0"/>
            <w:widowControl w:val="0"/>
            <w:numPr>
              <w:ilvl w:val="0"/>
              <w:numId w:val="0"/>
            </w:numPr>
            <w:kinsoku/>
            <w:wordWrap/>
            <w:overflowPunct/>
            <w:topLinePunct w:val="0"/>
            <w:autoSpaceDE/>
            <w:autoSpaceDN/>
            <w:bidi w:val="0"/>
            <w:adjustRightInd/>
            <w:snapToGrid w:val="0"/>
            <w:spacing w:line="600" w:lineRule="atLeast"/>
            <w:ind w:left="0" w:leftChars="0" w:right="0" w:rightChars="0" w:firstLine="632" w:firstLineChars="200"/>
            <w:jc w:val="both"/>
            <w:textAlignment w:val="auto"/>
            <w:outlineLvl w:val="9"/>
          </w:pPr>
        </w:pPrChange>
      </w:pPr>
      <w:del w:id="851" w:author="谢浩然" w:date="2019-07-10T19:39:07Z">
        <w:r>
          <w:rPr>
            <w:rFonts w:hint="eastAsia" w:ascii="仿宋_GB2312" w:hAnsi="仿宋_GB2312" w:eastAsia="仿宋_GB2312" w:cs="仿宋_GB2312"/>
            <w:sz w:val="32"/>
            <w:szCs w:val="32"/>
            <w:lang w:eastAsia="zh-CN"/>
          </w:rPr>
          <w:delText>本次修改涉及五章，共</w:delText>
        </w:r>
      </w:del>
      <w:del w:id="852" w:author="谢浩然" w:date="2019-07-10T19:39:07Z">
        <w:r>
          <w:rPr>
            <w:rFonts w:hint="eastAsia" w:ascii="宋体" w:hAnsi="宋体" w:eastAsia="宋体" w:cs="宋体"/>
            <w:sz w:val="32"/>
            <w:szCs w:val="32"/>
            <w:lang w:val="en-US" w:eastAsia="zh-CN"/>
          </w:rPr>
          <w:delText>21</w:delText>
        </w:r>
      </w:del>
      <w:del w:id="853" w:author="谢浩然" w:date="2019-07-10T19:39:07Z">
        <w:r>
          <w:rPr>
            <w:rFonts w:hint="eastAsia" w:ascii="仿宋_GB2312" w:hAnsi="仿宋_GB2312" w:eastAsia="仿宋_GB2312" w:cs="仿宋_GB2312"/>
            <w:sz w:val="32"/>
            <w:szCs w:val="32"/>
            <w:lang w:val="en-US" w:eastAsia="zh-CN"/>
          </w:rPr>
          <w:delText>条；修改后，条例章节条文数目没有变动。经研究，本次修改符合我市实际，各方面的意见比较一致，内容切实可行。</w:delText>
        </w:r>
      </w:del>
    </w:p>
    <w:p>
      <w:pPr>
        <w:pStyle w:val="12"/>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del w:id="855" w:author="谢浩然" w:date="2019-07-10T19:39:07Z"/>
          <w:rFonts w:hint="eastAsia" w:ascii="仿宋_GB2312" w:hAnsi="仿宋_GB2312" w:eastAsia="仿宋_GB2312" w:cs="仿宋_GB2312"/>
          <w:sz w:val="32"/>
          <w:szCs w:val="32"/>
          <w:lang w:val="en-US" w:eastAsia="zh-CN"/>
        </w:rPr>
        <w:pPrChange w:id="854" w:author="谢浩然" w:date="2019-07-10T19:39:08Z">
          <w:pPr>
            <w:keepNext w:val="0"/>
            <w:keepLines w:val="0"/>
            <w:pageBreakBefore w:val="0"/>
            <w:widowControl w:val="0"/>
            <w:numPr>
              <w:ilvl w:val="0"/>
              <w:numId w:val="0"/>
            </w:numPr>
            <w:kinsoku/>
            <w:wordWrap/>
            <w:overflowPunct/>
            <w:topLinePunct w:val="0"/>
            <w:autoSpaceDE/>
            <w:autoSpaceDN/>
            <w:bidi w:val="0"/>
            <w:adjustRightInd/>
            <w:snapToGrid w:val="0"/>
            <w:spacing w:line="600" w:lineRule="atLeast"/>
            <w:ind w:left="0" w:leftChars="0" w:right="0" w:rightChars="0" w:firstLine="632" w:firstLineChars="200"/>
            <w:jc w:val="both"/>
            <w:textAlignment w:val="auto"/>
            <w:outlineLvl w:val="9"/>
          </w:pPr>
        </w:pPrChange>
      </w:pPr>
      <w:del w:id="856" w:author="谢浩然" w:date="2019-07-10T19:39:07Z">
        <w:r>
          <w:rPr>
            <w:rFonts w:hint="eastAsia" w:ascii="仿宋_GB2312" w:hAnsi="仿宋_GB2312" w:eastAsia="仿宋_GB2312" w:cs="仿宋_GB2312"/>
            <w:sz w:val="32"/>
            <w:szCs w:val="32"/>
            <w:lang w:val="en-US" w:eastAsia="zh-CN"/>
          </w:rPr>
          <w:delText>以上说明和《佛山市人民代表大会常务委员会关于修改&lt;佛山市机动车和非道路移动机械排气污染防治条例&gt;的决定》，请予审议。</w:delText>
        </w:r>
      </w:del>
    </w:p>
    <w:p>
      <w:pPr>
        <w:pStyle w:val="12"/>
        <w:overflowPunct w:val="0"/>
        <w:adjustRightInd w:val="0"/>
        <w:spacing w:beforeLines="0" w:afterLines="0" w:line="590" w:lineRule="exact"/>
        <w:ind w:firstLine="632" w:firstLineChars="200"/>
        <w:outlineLvl w:val="9"/>
        <w:rPr>
          <w:del w:id="858" w:author="谢浩然" w:date="2019-07-10T19:39:07Z"/>
          <w:rFonts w:hint="eastAsia" w:ascii="宋体" w:hAnsi="宋体"/>
          <w:spacing w:val="0"/>
          <w:szCs w:val="32"/>
        </w:rPr>
        <w:pPrChange w:id="857" w:author="谢浩然" w:date="2019-07-10T19:39:08Z">
          <w:pPr>
            <w:overflowPunct w:val="0"/>
            <w:spacing w:line="590" w:lineRule="exact"/>
          </w:pPr>
        </w:pPrChange>
      </w:pPr>
    </w:p>
    <w:p>
      <w:pPr>
        <w:pStyle w:val="12"/>
        <w:overflowPunct w:val="0"/>
        <w:adjustRightInd w:val="0"/>
        <w:spacing w:beforeLines="0" w:afterLines="0" w:line="590" w:lineRule="exact"/>
        <w:ind w:firstLine="632" w:firstLineChars="200"/>
        <w:outlineLvl w:val="9"/>
        <w:rPr>
          <w:del w:id="860" w:author="谢浩然" w:date="2019-07-10T19:39:07Z"/>
          <w:rFonts w:ascii="宋体" w:hAnsi="宋体"/>
        </w:rPr>
        <w:pPrChange w:id="859" w:author="谢浩然" w:date="2019-07-10T19:39:08Z">
          <w:pPr>
            <w:overflowPunct w:val="0"/>
            <w:spacing w:line="590" w:lineRule="exact"/>
            <w:ind w:firstLine="632" w:firstLineChars="200"/>
          </w:pPr>
        </w:pPrChange>
      </w:pPr>
    </w:p>
    <w:p>
      <w:pPr>
        <w:pStyle w:val="12"/>
        <w:keepNext w:val="0"/>
        <w:keepLines w:val="0"/>
        <w:pageBreakBefore w:val="0"/>
        <w:widowControl w:val="0"/>
        <w:suppressLineNumbers w:val="0"/>
        <w:kinsoku/>
        <w:wordWrap/>
        <w:overflowPunct w:val="0"/>
        <w:topLinePunct w:val="0"/>
        <w:autoSpaceDE/>
        <w:autoSpaceDN/>
        <w:bidi w:val="0"/>
        <w:adjustRightInd w:val="0"/>
        <w:snapToGrid/>
        <w:spacing w:beforeLines="0" w:afterLines="0" w:line="590" w:lineRule="exact"/>
        <w:ind w:left="0" w:right="0" w:firstLine="632" w:firstLineChars="200"/>
        <w:jc w:val="both"/>
        <w:outlineLvl w:val="9"/>
        <w:rPr>
          <w:del w:id="862" w:author="谢浩然" w:date="2019-07-10T19:39:07Z"/>
          <w:rFonts w:hint="eastAsia" w:ascii="宋体" w:hAnsi="宋体" w:eastAsia="仿宋_GB2312" w:cs="仿宋_GB2312"/>
          <w:kern w:val="2"/>
          <w:sz w:val="32"/>
          <w:szCs w:val="32"/>
          <w:lang w:val="en-US" w:eastAsia="zh-CN" w:bidi="ar"/>
        </w:rPr>
        <w:pPrChange w:id="861" w:author="谢浩然" w:date="2019-07-10T19:39:08Z">
          <w:pPr>
            <w:keepNext w:val="0"/>
            <w:keepLines w:val="0"/>
            <w:pageBreakBefore w:val="0"/>
            <w:widowControl w:val="0"/>
            <w:suppressLineNumbers w:val="0"/>
            <w:kinsoku/>
            <w:wordWrap/>
            <w:overflowPunct w:val="0"/>
            <w:topLinePunct w:val="0"/>
            <w:autoSpaceDE/>
            <w:autoSpaceDN/>
            <w:bidi w:val="0"/>
            <w:adjustRightInd/>
            <w:snapToGrid/>
            <w:spacing w:line="590" w:lineRule="exact"/>
            <w:ind w:left="0" w:right="0" w:firstLine="630"/>
            <w:jc w:val="both"/>
            <w:outlineLvl w:val="9"/>
          </w:pPr>
        </w:pPrChange>
      </w:pPr>
    </w:p>
    <w:p>
      <w:pPr>
        <w:pStyle w:val="12"/>
        <w:keepNext w:val="0"/>
        <w:keepLines w:val="0"/>
        <w:widowControl w:val="0"/>
        <w:suppressLineNumbers w:val="0"/>
        <w:overflowPunct w:val="0"/>
        <w:adjustRightInd w:val="0"/>
        <w:spacing w:beforeLines="0" w:afterLines="0" w:line="590" w:lineRule="exact"/>
        <w:ind w:left="0" w:right="0" w:firstLine="632" w:firstLineChars="200"/>
        <w:jc w:val="both"/>
        <w:outlineLvl w:val="9"/>
        <w:rPr>
          <w:del w:id="864" w:author="谢浩然" w:date="2019-07-10T19:39:07Z"/>
          <w:rFonts w:hint="eastAsia" w:ascii="宋体" w:hAnsi="宋体" w:eastAsia="仿宋_GB2312" w:cs="仿宋_GB2312"/>
          <w:kern w:val="2"/>
          <w:sz w:val="32"/>
          <w:szCs w:val="32"/>
          <w:lang w:val="en-US" w:eastAsia="zh-CN" w:bidi="ar"/>
        </w:rPr>
        <w:pPrChange w:id="863" w:author="谢浩然" w:date="2019-07-10T19:39:08Z">
          <w:pPr>
            <w:keepNext w:val="0"/>
            <w:keepLines w:val="0"/>
            <w:widowControl w:val="0"/>
            <w:suppressLineNumbers w:val="0"/>
            <w:overflowPunct w:val="0"/>
            <w:spacing w:line="590" w:lineRule="exact"/>
            <w:ind w:left="0" w:right="0" w:firstLine="630"/>
            <w:jc w:val="both"/>
          </w:pPr>
        </w:pPrChange>
      </w:pPr>
    </w:p>
    <w:p>
      <w:pPr>
        <w:pStyle w:val="12"/>
        <w:overflowPunct w:val="0"/>
        <w:adjustRightInd w:val="0"/>
        <w:spacing w:beforeLines="0" w:afterLines="0" w:line="590" w:lineRule="exact"/>
        <w:ind w:firstLine="552" w:firstLineChars="200"/>
        <w:jc w:val="both"/>
        <w:outlineLvl w:val="9"/>
        <w:rPr>
          <w:del w:id="866" w:author="谢浩然" w:date="2019-07-10T19:39:07Z"/>
          <w:rFonts w:hint="eastAsia" w:ascii="宋体" w:hAnsi="宋体" w:eastAsia="黑体" w:cs="黑体"/>
          <w:spacing w:val="0"/>
          <w:kern w:val="0"/>
          <w:sz w:val="28"/>
          <w:szCs w:val="28"/>
          <w:fitText w:val="3255" w:id="0"/>
          <w:lang w:val="en-US" w:eastAsia="zh-CN"/>
        </w:rPr>
        <w:pPrChange w:id="865" w:author="谢浩然" w:date="2019-07-10T19:39:08Z">
          <w:pPr>
            <w:overflowPunct w:val="0"/>
            <w:spacing w:line="590" w:lineRule="exact"/>
            <w:jc w:val="both"/>
          </w:pPr>
        </w:pPrChange>
      </w:pPr>
    </w:p>
    <w:p>
      <w:pPr>
        <w:pStyle w:val="12"/>
        <w:overflowPunct w:val="0"/>
        <w:adjustRightInd w:val="0"/>
        <w:spacing w:beforeLines="0" w:afterLines="0" w:line="590" w:lineRule="exact"/>
        <w:ind w:firstLine="552" w:firstLineChars="200"/>
        <w:jc w:val="both"/>
        <w:outlineLvl w:val="9"/>
        <w:rPr>
          <w:del w:id="868" w:author="谢浩然" w:date="2019-07-10T19:39:07Z"/>
          <w:rFonts w:hint="eastAsia" w:ascii="宋体" w:hAnsi="宋体" w:eastAsia="黑体" w:cs="黑体"/>
          <w:spacing w:val="0"/>
          <w:kern w:val="0"/>
          <w:sz w:val="28"/>
          <w:szCs w:val="28"/>
          <w:fitText w:val="3255" w:id="1"/>
          <w:lang w:val="en-US" w:eastAsia="zh-CN"/>
        </w:rPr>
        <w:pPrChange w:id="867" w:author="谢浩然" w:date="2019-07-10T19:39:08Z">
          <w:pPr>
            <w:overflowPunct w:val="0"/>
            <w:spacing w:line="590" w:lineRule="exact"/>
            <w:jc w:val="center"/>
          </w:pPr>
        </w:pPrChange>
      </w:pPr>
    </w:p>
    <w:p>
      <w:pPr>
        <w:pStyle w:val="12"/>
        <w:keepNext w:val="0"/>
        <w:keepLines w:val="0"/>
        <w:pageBreakBefore w:val="0"/>
        <w:kinsoku/>
        <w:wordWrap/>
        <w:overflowPunct w:val="0"/>
        <w:topLinePunct w:val="0"/>
        <w:autoSpaceDE/>
        <w:autoSpaceDN/>
        <w:bidi w:val="0"/>
        <w:adjustRightInd w:val="0"/>
        <w:snapToGrid/>
        <w:spacing w:beforeLines="0" w:afterLines="0" w:line="590" w:lineRule="exact"/>
        <w:ind w:firstLine="552" w:firstLineChars="200"/>
        <w:jc w:val="both"/>
        <w:textAlignment w:val="auto"/>
        <w:outlineLvl w:val="9"/>
        <w:rPr>
          <w:del w:id="870" w:author="谢浩然" w:date="2019-07-10T19:39:07Z"/>
          <w:rFonts w:hint="eastAsia" w:ascii="宋体" w:hAnsi="宋体" w:eastAsia="黑体" w:cs="黑体"/>
          <w:spacing w:val="0"/>
          <w:kern w:val="0"/>
          <w:sz w:val="28"/>
          <w:szCs w:val="28"/>
          <w:fitText w:val="3255" w:id="2"/>
          <w:lang w:val="en-US" w:eastAsia="zh-CN"/>
        </w:rPr>
        <w:pPrChange w:id="869" w:author="谢浩然" w:date="2019-07-10T19:39:08Z">
          <w:pPr>
            <w:keepNext w:val="0"/>
            <w:keepLines w:val="0"/>
            <w:pageBreakBefore w:val="0"/>
            <w:kinsoku/>
            <w:wordWrap/>
            <w:overflowPunct w:val="0"/>
            <w:topLinePunct w:val="0"/>
            <w:autoSpaceDE/>
            <w:autoSpaceDN/>
            <w:bidi w:val="0"/>
            <w:adjustRightInd/>
            <w:snapToGrid/>
            <w:spacing w:line="590" w:lineRule="exact"/>
            <w:ind w:firstLine="0"/>
            <w:jc w:val="both"/>
            <w:textAlignment w:val="auto"/>
            <w:outlineLvl w:val="9"/>
          </w:pPr>
        </w:pPrChange>
      </w:pPr>
      <w:ins w:id="871" w:author="卢颖东" w:date="2019-04-25T10:09:00Z">
        <w:del w:id="872" w:author="谢浩然" w:date="2019-07-10T19:39:07Z">
          <w:r>
            <w:rPr>
              <w:rFonts w:hint="eastAsia" w:ascii="宋体" w:hAnsi="宋体" w:eastAsia="黑体" w:cs="黑体"/>
              <w:spacing w:val="0"/>
              <w:kern w:val="0"/>
              <w:sz w:val="28"/>
              <w:szCs w:val="28"/>
              <w:fitText w:val="3255" w:id="2"/>
              <w:lang w:val="en-US" w:eastAsia="zh-CN"/>
            </w:rPr>
            <w:br w:type="page"/>
          </w:r>
        </w:del>
      </w:ins>
    </w:p>
    <w:p>
      <w:pPr>
        <w:pStyle w:val="12"/>
        <w:keepNext w:val="0"/>
        <w:keepLines w:val="0"/>
        <w:pageBreakBefore w:val="0"/>
        <w:kinsoku/>
        <w:wordWrap/>
        <w:overflowPunct w:val="0"/>
        <w:topLinePunct w:val="0"/>
        <w:autoSpaceDE/>
        <w:autoSpaceDN/>
        <w:bidi w:val="0"/>
        <w:adjustRightInd w:val="0"/>
        <w:snapToGrid/>
        <w:spacing w:beforeLines="0" w:afterLines="0" w:line="590" w:lineRule="exact"/>
        <w:ind w:firstLine="552" w:firstLineChars="200"/>
        <w:jc w:val="both"/>
        <w:textAlignment w:val="auto"/>
        <w:outlineLvl w:val="9"/>
        <w:rPr>
          <w:del w:id="874" w:author="谢浩然" w:date="2019-07-10T19:39:07Z"/>
          <w:rFonts w:hint="eastAsia" w:ascii="宋体" w:hAnsi="宋体" w:eastAsia="黑体" w:cs="黑体"/>
          <w:spacing w:val="0"/>
          <w:kern w:val="0"/>
          <w:sz w:val="28"/>
          <w:szCs w:val="28"/>
          <w:fitText w:val="3255" w:id="3"/>
          <w:lang w:val="en-US" w:eastAsia="zh-CN"/>
        </w:rPr>
        <w:pPrChange w:id="873" w:author="谢浩然" w:date="2019-07-10T19:39:08Z">
          <w:pPr>
            <w:keepNext w:val="0"/>
            <w:keepLines w:val="0"/>
            <w:pageBreakBefore w:val="0"/>
            <w:kinsoku/>
            <w:wordWrap/>
            <w:overflowPunct w:val="0"/>
            <w:topLinePunct w:val="0"/>
            <w:autoSpaceDE/>
            <w:autoSpaceDN/>
            <w:bidi w:val="0"/>
            <w:adjustRightInd/>
            <w:snapToGrid/>
            <w:spacing w:line="590" w:lineRule="exact"/>
            <w:ind w:firstLine="0"/>
            <w:jc w:val="both"/>
            <w:textAlignment w:val="auto"/>
            <w:outlineLvl w:val="9"/>
          </w:pPr>
        </w:pPrChange>
      </w:pPr>
    </w:p>
    <w:p>
      <w:pPr>
        <w:pStyle w:val="12"/>
        <w:keepNext w:val="0"/>
        <w:keepLines w:val="0"/>
        <w:pageBreakBefore w:val="0"/>
        <w:kinsoku/>
        <w:wordWrap/>
        <w:overflowPunct w:val="0"/>
        <w:topLinePunct w:val="0"/>
        <w:autoSpaceDE/>
        <w:autoSpaceDN/>
        <w:bidi w:val="0"/>
        <w:adjustRightInd w:val="0"/>
        <w:snapToGrid/>
        <w:spacing w:beforeLines="0" w:afterLines="0" w:line="590" w:lineRule="exact"/>
        <w:ind w:firstLine="872" w:firstLineChars="200"/>
        <w:jc w:val="both"/>
        <w:textAlignment w:val="auto"/>
        <w:outlineLvl w:val="9"/>
        <w:rPr>
          <w:del w:id="876" w:author="谢浩然" w:date="2019-07-10T19:39:07Z"/>
          <w:rFonts w:hint="eastAsia" w:ascii="宋体" w:hAnsi="宋体" w:eastAsia="黑体" w:cs="黑体"/>
          <w:b w:val="0"/>
          <w:bCs w:val="0"/>
          <w:kern w:val="36"/>
          <w:sz w:val="44"/>
          <w:szCs w:val="44"/>
          <w:lang w:eastAsia="zh-CN"/>
        </w:rPr>
        <w:pPrChange w:id="875" w:author="谢浩然" w:date="2019-07-10T19:39:08Z">
          <w:pPr>
            <w:keepNext w:val="0"/>
            <w:keepLines w:val="0"/>
            <w:pageBreakBefore w:val="0"/>
            <w:kinsoku/>
            <w:wordWrap/>
            <w:overflowPunct w:val="0"/>
            <w:topLinePunct w:val="0"/>
            <w:autoSpaceDE/>
            <w:autoSpaceDN/>
            <w:bidi w:val="0"/>
            <w:adjustRightInd/>
            <w:snapToGrid/>
            <w:spacing w:line="590" w:lineRule="exact"/>
            <w:jc w:val="center"/>
            <w:textAlignment w:val="auto"/>
            <w:outlineLvl w:val="9"/>
          </w:pPr>
        </w:pPrChange>
      </w:pPr>
      <w:del w:id="877" w:author="谢浩然" w:date="2019-07-10T19:39:07Z">
        <w:r>
          <w:rPr>
            <w:rFonts w:hint="eastAsia" w:ascii="宋体" w:hAnsi="宋体" w:eastAsia="黑体" w:cs="黑体"/>
            <w:b w:val="0"/>
            <w:bCs w:val="0"/>
            <w:kern w:val="36"/>
            <w:sz w:val="44"/>
            <w:szCs w:val="44"/>
          </w:rPr>
          <w:delText>关于《</w:delText>
        </w:r>
      </w:del>
      <w:del w:id="878" w:author="谢浩然" w:date="2019-07-10T19:39:07Z">
        <w:r>
          <w:rPr>
            <w:rFonts w:hint="eastAsia" w:ascii="宋体" w:hAnsi="宋体" w:eastAsia="黑体" w:cs="黑体"/>
            <w:b w:val="0"/>
            <w:bCs w:val="0"/>
            <w:kern w:val="36"/>
            <w:sz w:val="44"/>
            <w:szCs w:val="44"/>
            <w:lang w:eastAsia="zh-CN"/>
          </w:rPr>
          <w:delText>佛山市机动车和非道路移动机械排气</w:delText>
        </w:r>
      </w:del>
    </w:p>
    <w:p>
      <w:pPr>
        <w:pStyle w:val="12"/>
        <w:keepNext w:val="0"/>
        <w:keepLines w:val="0"/>
        <w:pageBreakBefore w:val="0"/>
        <w:kinsoku/>
        <w:wordWrap/>
        <w:overflowPunct w:val="0"/>
        <w:topLinePunct w:val="0"/>
        <w:autoSpaceDE/>
        <w:autoSpaceDN/>
        <w:bidi w:val="0"/>
        <w:adjustRightInd w:val="0"/>
        <w:snapToGrid/>
        <w:spacing w:beforeLines="0" w:afterLines="0" w:line="590" w:lineRule="exact"/>
        <w:ind w:firstLine="872" w:firstLineChars="200"/>
        <w:jc w:val="both"/>
        <w:textAlignment w:val="auto"/>
        <w:outlineLvl w:val="9"/>
        <w:rPr>
          <w:del w:id="880" w:author="谢浩然" w:date="2019-07-10T19:39:07Z"/>
          <w:rFonts w:hint="eastAsia" w:ascii="宋体" w:hAnsi="宋体" w:eastAsia="黑体" w:cs="黑体"/>
          <w:b w:val="0"/>
          <w:bCs w:val="0"/>
          <w:kern w:val="36"/>
          <w:sz w:val="44"/>
          <w:szCs w:val="44"/>
        </w:rPr>
        <w:pPrChange w:id="879" w:author="谢浩然" w:date="2019-07-10T19:39:08Z">
          <w:pPr>
            <w:keepNext w:val="0"/>
            <w:keepLines w:val="0"/>
            <w:pageBreakBefore w:val="0"/>
            <w:kinsoku/>
            <w:wordWrap/>
            <w:overflowPunct w:val="0"/>
            <w:topLinePunct w:val="0"/>
            <w:autoSpaceDE/>
            <w:autoSpaceDN/>
            <w:bidi w:val="0"/>
            <w:adjustRightInd/>
            <w:snapToGrid/>
            <w:spacing w:line="590" w:lineRule="exact"/>
            <w:jc w:val="center"/>
            <w:textAlignment w:val="auto"/>
            <w:outlineLvl w:val="9"/>
          </w:pPr>
        </w:pPrChange>
      </w:pPr>
      <w:del w:id="881" w:author="谢浩然" w:date="2019-07-10T19:39:07Z">
        <w:r>
          <w:rPr>
            <w:rFonts w:hint="eastAsia" w:ascii="宋体" w:hAnsi="宋体" w:eastAsia="黑体" w:cs="黑体"/>
            <w:b w:val="0"/>
            <w:bCs w:val="0"/>
            <w:kern w:val="36"/>
            <w:sz w:val="44"/>
            <w:szCs w:val="44"/>
            <w:lang w:eastAsia="zh-CN"/>
          </w:rPr>
          <w:delText>污染防治</w:delText>
        </w:r>
      </w:del>
      <w:del w:id="882" w:author="谢浩然" w:date="2019-07-10T19:39:07Z">
        <w:r>
          <w:rPr>
            <w:rFonts w:hint="eastAsia" w:ascii="宋体" w:hAnsi="宋体" w:eastAsia="黑体" w:cs="黑体"/>
            <w:b w:val="0"/>
            <w:bCs w:val="0"/>
            <w:kern w:val="36"/>
            <w:sz w:val="44"/>
            <w:szCs w:val="44"/>
          </w:rPr>
          <w:delText>条例修正案（草案）》</w:delText>
        </w:r>
      </w:del>
    </w:p>
    <w:p>
      <w:pPr>
        <w:pStyle w:val="12"/>
        <w:keepNext w:val="0"/>
        <w:keepLines w:val="0"/>
        <w:pageBreakBefore w:val="0"/>
        <w:kinsoku/>
        <w:wordWrap/>
        <w:overflowPunct w:val="0"/>
        <w:topLinePunct w:val="0"/>
        <w:autoSpaceDE/>
        <w:autoSpaceDN/>
        <w:bidi w:val="0"/>
        <w:adjustRightInd w:val="0"/>
        <w:snapToGrid/>
        <w:spacing w:beforeLines="0" w:afterLines="0" w:line="590" w:lineRule="exact"/>
        <w:ind w:firstLine="872" w:firstLineChars="200"/>
        <w:jc w:val="both"/>
        <w:textAlignment w:val="auto"/>
        <w:outlineLvl w:val="9"/>
        <w:rPr>
          <w:del w:id="884" w:author="谢浩然" w:date="2019-07-10T19:39:07Z"/>
          <w:rFonts w:hint="eastAsia" w:ascii="宋体" w:hAnsi="宋体" w:eastAsia="黑体" w:cs="黑体"/>
          <w:b/>
          <w:bCs/>
          <w:kern w:val="36"/>
          <w:sz w:val="44"/>
          <w:szCs w:val="44"/>
        </w:rPr>
        <w:pPrChange w:id="883" w:author="谢浩然" w:date="2019-07-10T19:39:08Z">
          <w:pPr>
            <w:keepNext w:val="0"/>
            <w:keepLines w:val="0"/>
            <w:pageBreakBefore w:val="0"/>
            <w:kinsoku/>
            <w:wordWrap/>
            <w:overflowPunct w:val="0"/>
            <w:topLinePunct w:val="0"/>
            <w:autoSpaceDE/>
            <w:autoSpaceDN/>
            <w:bidi w:val="0"/>
            <w:adjustRightInd/>
            <w:snapToGrid/>
            <w:spacing w:line="590" w:lineRule="exact"/>
            <w:jc w:val="center"/>
            <w:textAlignment w:val="auto"/>
            <w:outlineLvl w:val="9"/>
          </w:pPr>
        </w:pPrChange>
      </w:pPr>
      <w:del w:id="885" w:author="谢浩然" w:date="2019-07-10T19:39:07Z">
        <w:r>
          <w:rPr>
            <w:rFonts w:hint="eastAsia" w:ascii="宋体" w:hAnsi="宋体" w:eastAsia="黑体" w:cs="黑体"/>
            <w:b w:val="0"/>
            <w:bCs w:val="0"/>
            <w:kern w:val="36"/>
            <w:sz w:val="44"/>
            <w:szCs w:val="44"/>
          </w:rPr>
          <w:delText>审议结果的报告</w:delText>
        </w:r>
      </w:del>
    </w:p>
    <w:p>
      <w:pPr>
        <w:pStyle w:val="12"/>
        <w:keepNext w:val="0"/>
        <w:keepLines w:val="0"/>
        <w:pageBreakBefore w:val="0"/>
        <w:kinsoku/>
        <w:wordWrap/>
        <w:overflowPunct w:val="0"/>
        <w:topLinePunct w:val="0"/>
        <w:autoSpaceDE/>
        <w:autoSpaceDN/>
        <w:bidi w:val="0"/>
        <w:adjustRightInd w:val="0"/>
        <w:snapToGrid/>
        <w:spacing w:beforeLines="0" w:afterLines="0" w:line="590" w:lineRule="exact"/>
        <w:ind w:firstLine="632" w:firstLineChars="200"/>
        <w:jc w:val="both"/>
        <w:textAlignment w:val="auto"/>
        <w:outlineLvl w:val="9"/>
        <w:rPr>
          <w:del w:id="887" w:author="谢浩然" w:date="2019-07-10T19:39:07Z"/>
          <w:rFonts w:hint="eastAsia" w:ascii="宋体" w:hAnsi="宋体" w:eastAsia="楷体_GB2312" w:cs="楷体_GB2312"/>
          <w:sz w:val="32"/>
          <w:szCs w:val="32"/>
        </w:rPr>
        <w:pPrChange w:id="886" w:author="谢浩然" w:date="2019-07-10T19:39:08Z">
          <w:pPr>
            <w:keepNext w:val="0"/>
            <w:keepLines w:val="0"/>
            <w:pageBreakBefore w:val="0"/>
            <w:kinsoku/>
            <w:wordWrap/>
            <w:overflowPunct w:val="0"/>
            <w:topLinePunct w:val="0"/>
            <w:autoSpaceDE/>
            <w:autoSpaceDN/>
            <w:bidi w:val="0"/>
            <w:adjustRightInd/>
            <w:snapToGrid/>
            <w:spacing w:line="590" w:lineRule="exact"/>
            <w:jc w:val="center"/>
            <w:textAlignment w:val="auto"/>
            <w:outlineLvl w:val="9"/>
          </w:pPr>
        </w:pPrChange>
      </w:pPr>
      <w:del w:id="888" w:author="谢浩然" w:date="2019-07-10T19:39:07Z">
        <w:r>
          <w:rPr>
            <w:rFonts w:hint="eastAsia" w:ascii="宋体" w:hAnsi="宋体" w:eastAsia="方正小标宋_GBK" w:cs="方正小标宋_GBK"/>
            <w:color w:val="auto"/>
            <w:sz w:val="32"/>
          </w:rPr>
          <w:delText>——</w:delText>
        </w:r>
      </w:del>
      <w:del w:id="889" w:author="谢浩然" w:date="2019-07-10T19:39:07Z">
        <w:r>
          <w:rPr>
            <w:rFonts w:hint="eastAsia" w:ascii="宋体" w:hAnsi="宋体" w:eastAsia="楷体_GB2312" w:cs="楷体_GB2312"/>
            <w:sz w:val="32"/>
            <w:szCs w:val="32"/>
          </w:rPr>
          <w:delText>2018年</w:delText>
        </w:r>
      </w:del>
      <w:del w:id="890" w:author="谢浩然" w:date="2019-07-10T19:39:07Z">
        <w:r>
          <w:rPr>
            <w:rFonts w:hint="eastAsia" w:ascii="宋体" w:hAnsi="宋体" w:eastAsia="楷体_GB2312" w:cs="楷体_GB2312"/>
            <w:sz w:val="32"/>
            <w:szCs w:val="32"/>
            <w:lang w:val="en-US" w:eastAsia="zh-CN"/>
          </w:rPr>
          <w:delText>12</w:delText>
        </w:r>
      </w:del>
      <w:del w:id="891" w:author="谢浩然" w:date="2019-07-10T19:39:07Z">
        <w:r>
          <w:rPr>
            <w:rFonts w:hint="eastAsia" w:ascii="宋体" w:hAnsi="宋体" w:eastAsia="楷体_GB2312" w:cs="楷体_GB2312"/>
            <w:sz w:val="32"/>
            <w:szCs w:val="32"/>
          </w:rPr>
          <w:delText>月</w:delText>
        </w:r>
      </w:del>
      <w:del w:id="892" w:author="谢浩然" w:date="2019-07-10T19:39:07Z">
        <w:r>
          <w:rPr>
            <w:rFonts w:hint="eastAsia" w:ascii="宋体" w:hAnsi="宋体" w:eastAsia="楷体_GB2312" w:cs="楷体_GB2312"/>
            <w:sz w:val="32"/>
            <w:szCs w:val="32"/>
            <w:lang w:val="en-US" w:eastAsia="zh-CN"/>
          </w:rPr>
          <w:delText>24</w:delText>
        </w:r>
      </w:del>
      <w:del w:id="893" w:author="谢浩然" w:date="2019-07-10T19:39:07Z">
        <w:r>
          <w:rPr>
            <w:rFonts w:hint="eastAsia" w:ascii="宋体" w:hAnsi="宋体" w:eastAsia="楷体_GB2312" w:cs="楷体_GB2312"/>
            <w:sz w:val="32"/>
            <w:szCs w:val="32"/>
          </w:rPr>
          <w:delText>日在</w:delText>
        </w:r>
      </w:del>
      <w:del w:id="894" w:author="谢浩然" w:date="2019-07-10T19:39:07Z">
        <w:r>
          <w:rPr>
            <w:rFonts w:hint="eastAsia" w:ascii="宋体" w:hAnsi="宋体" w:eastAsia="楷体_GB2312" w:cs="楷体_GB2312"/>
            <w:sz w:val="32"/>
            <w:szCs w:val="32"/>
            <w:lang w:eastAsia="zh-CN"/>
          </w:rPr>
          <w:delText>佛山</w:delText>
        </w:r>
      </w:del>
      <w:del w:id="895" w:author="谢浩然" w:date="2019-07-10T19:39:07Z">
        <w:r>
          <w:rPr>
            <w:rFonts w:hint="eastAsia" w:ascii="宋体" w:hAnsi="宋体" w:eastAsia="楷体_GB2312" w:cs="楷体_GB2312"/>
            <w:sz w:val="32"/>
            <w:szCs w:val="32"/>
          </w:rPr>
          <w:delText>市第</w:delText>
        </w:r>
      </w:del>
      <w:del w:id="896" w:author="谢浩然" w:date="2019-07-10T19:39:07Z">
        <w:r>
          <w:rPr>
            <w:rFonts w:hint="eastAsia" w:ascii="宋体" w:hAnsi="宋体" w:eastAsia="楷体_GB2312" w:cs="楷体_GB2312"/>
            <w:sz w:val="32"/>
            <w:szCs w:val="32"/>
            <w:lang w:eastAsia="zh-CN"/>
          </w:rPr>
          <w:delText>十五</w:delText>
        </w:r>
      </w:del>
      <w:del w:id="897" w:author="谢浩然" w:date="2019-07-10T19:39:07Z">
        <w:r>
          <w:rPr>
            <w:rFonts w:hint="eastAsia" w:ascii="宋体" w:hAnsi="宋体" w:eastAsia="楷体_GB2312" w:cs="楷体_GB2312"/>
            <w:sz w:val="32"/>
            <w:szCs w:val="32"/>
          </w:rPr>
          <w:delText>届</w:delText>
        </w:r>
      </w:del>
    </w:p>
    <w:p>
      <w:pPr>
        <w:pStyle w:val="12"/>
        <w:keepNext w:val="0"/>
        <w:keepLines w:val="0"/>
        <w:pageBreakBefore w:val="0"/>
        <w:kinsoku/>
        <w:wordWrap/>
        <w:overflowPunct w:val="0"/>
        <w:topLinePunct w:val="0"/>
        <w:autoSpaceDE/>
        <w:autoSpaceDN/>
        <w:bidi w:val="0"/>
        <w:adjustRightInd w:val="0"/>
        <w:snapToGrid/>
        <w:spacing w:beforeLines="0" w:afterLines="0" w:line="590" w:lineRule="exact"/>
        <w:ind w:firstLine="632" w:firstLineChars="200"/>
        <w:jc w:val="both"/>
        <w:textAlignment w:val="auto"/>
        <w:outlineLvl w:val="9"/>
        <w:rPr>
          <w:del w:id="899" w:author="谢浩然" w:date="2019-07-10T19:39:07Z"/>
          <w:rFonts w:hint="eastAsia" w:ascii="宋体" w:hAnsi="宋体" w:eastAsia="楷体_GB2312" w:cs="楷体_GB2312"/>
          <w:sz w:val="32"/>
          <w:szCs w:val="32"/>
        </w:rPr>
        <w:pPrChange w:id="898" w:author="谢浩然" w:date="2019-07-10T19:39:08Z">
          <w:pPr>
            <w:keepNext w:val="0"/>
            <w:keepLines w:val="0"/>
            <w:pageBreakBefore w:val="0"/>
            <w:kinsoku/>
            <w:wordWrap/>
            <w:overflowPunct w:val="0"/>
            <w:topLinePunct w:val="0"/>
            <w:autoSpaceDE/>
            <w:autoSpaceDN/>
            <w:bidi w:val="0"/>
            <w:adjustRightInd/>
            <w:snapToGrid/>
            <w:spacing w:line="590" w:lineRule="exact"/>
            <w:jc w:val="center"/>
            <w:textAlignment w:val="auto"/>
            <w:outlineLvl w:val="9"/>
          </w:pPr>
        </w:pPrChange>
      </w:pPr>
      <w:del w:id="900" w:author="谢浩然" w:date="2019-07-10T19:39:07Z">
        <w:r>
          <w:rPr>
            <w:rFonts w:hint="eastAsia" w:ascii="宋体" w:hAnsi="宋体" w:eastAsia="楷体_GB2312" w:cs="楷体_GB2312"/>
            <w:sz w:val="32"/>
            <w:szCs w:val="32"/>
          </w:rPr>
          <w:delText>人民代表大会常务委员会第</w:delText>
        </w:r>
      </w:del>
      <w:del w:id="901" w:author="谢浩然" w:date="2019-07-10T19:39:07Z">
        <w:r>
          <w:rPr>
            <w:rFonts w:hint="eastAsia" w:ascii="宋体" w:hAnsi="宋体" w:eastAsia="楷体_GB2312" w:cs="楷体_GB2312"/>
            <w:sz w:val="32"/>
            <w:szCs w:val="32"/>
            <w:lang w:eastAsia="zh-CN"/>
          </w:rPr>
          <w:delText>十七</w:delText>
        </w:r>
      </w:del>
      <w:del w:id="902" w:author="谢浩然" w:date="2019-07-10T19:39:07Z">
        <w:r>
          <w:rPr>
            <w:rFonts w:hint="eastAsia" w:ascii="宋体" w:hAnsi="宋体" w:eastAsia="楷体_GB2312" w:cs="楷体_GB2312"/>
            <w:sz w:val="32"/>
            <w:szCs w:val="32"/>
          </w:rPr>
          <w:delText>次会议上</w:delText>
        </w:r>
      </w:del>
    </w:p>
    <w:p>
      <w:pPr>
        <w:pStyle w:val="12"/>
        <w:keepNext w:val="0"/>
        <w:keepLines w:val="0"/>
        <w:pageBreakBefore w:val="0"/>
        <w:kinsoku/>
        <w:wordWrap/>
        <w:overflowPunct w:val="0"/>
        <w:topLinePunct w:val="0"/>
        <w:autoSpaceDE/>
        <w:autoSpaceDN/>
        <w:bidi w:val="0"/>
        <w:adjustRightInd w:val="0"/>
        <w:snapToGrid/>
        <w:spacing w:beforeLines="0" w:afterLines="0" w:line="590" w:lineRule="exact"/>
        <w:ind w:firstLine="632" w:firstLineChars="200"/>
        <w:jc w:val="both"/>
        <w:textAlignment w:val="auto"/>
        <w:outlineLvl w:val="9"/>
        <w:rPr>
          <w:del w:id="904" w:author="谢浩然" w:date="2019-07-10T19:39:07Z"/>
          <w:rFonts w:hint="eastAsia" w:ascii="宋体" w:hAnsi="宋体" w:eastAsia="楷体_GB2312" w:cs="楷体_GB2312"/>
          <w:sz w:val="32"/>
          <w:szCs w:val="32"/>
          <w:lang w:val="en-US" w:eastAsia="zh-CN"/>
        </w:rPr>
        <w:pPrChange w:id="903" w:author="谢浩然" w:date="2019-07-10T19:39:08Z">
          <w:pPr>
            <w:keepNext w:val="0"/>
            <w:keepLines w:val="0"/>
            <w:pageBreakBefore w:val="0"/>
            <w:kinsoku/>
            <w:wordWrap/>
            <w:overflowPunct w:val="0"/>
            <w:topLinePunct w:val="0"/>
            <w:autoSpaceDE/>
            <w:autoSpaceDN/>
            <w:bidi w:val="0"/>
            <w:adjustRightInd/>
            <w:snapToGrid/>
            <w:spacing w:line="590" w:lineRule="exact"/>
            <w:jc w:val="center"/>
            <w:textAlignment w:val="auto"/>
            <w:outlineLvl w:val="9"/>
          </w:pPr>
        </w:pPrChange>
      </w:pPr>
      <w:del w:id="905" w:author="谢浩然" w:date="2019-07-10T19:39:07Z">
        <w:r>
          <w:rPr>
            <w:rFonts w:hint="eastAsia" w:ascii="宋体" w:hAnsi="宋体" w:eastAsia="楷体_GB2312" w:cs="楷体_GB2312"/>
            <w:sz w:val="32"/>
            <w:szCs w:val="32"/>
            <w:lang w:eastAsia="zh-CN"/>
          </w:rPr>
          <w:delText>佛山</w:delText>
        </w:r>
      </w:del>
      <w:del w:id="906" w:author="谢浩然" w:date="2019-07-10T19:39:07Z">
        <w:r>
          <w:rPr>
            <w:rFonts w:hint="eastAsia" w:ascii="宋体" w:hAnsi="宋体" w:eastAsia="楷体_GB2312" w:cs="楷体_GB2312"/>
            <w:sz w:val="32"/>
            <w:szCs w:val="32"/>
          </w:rPr>
          <w:delText>市人民代表大会法制委员会</w:delText>
        </w:r>
      </w:del>
      <w:del w:id="907" w:author="谢浩然" w:date="2019-07-10T19:39:07Z">
        <w:r>
          <w:rPr>
            <w:rFonts w:hint="eastAsia" w:ascii="宋体" w:hAnsi="宋体" w:eastAsia="楷体_GB2312" w:cs="楷体_GB2312"/>
            <w:sz w:val="32"/>
            <w:szCs w:val="32"/>
            <w:lang w:eastAsia="zh-CN"/>
          </w:rPr>
          <w:delText>委员</w:delText>
        </w:r>
      </w:del>
      <w:del w:id="908" w:author="谢浩然" w:date="2019-07-10T19:39:07Z">
        <w:r>
          <w:rPr>
            <w:rFonts w:hint="eastAsia" w:ascii="宋体" w:hAnsi="宋体" w:eastAsia="楷体_GB2312" w:cs="楷体_GB2312"/>
            <w:sz w:val="32"/>
            <w:szCs w:val="32"/>
            <w:lang w:val="en-US" w:eastAsia="zh-CN"/>
          </w:rPr>
          <w:delText xml:space="preserve">  </w:delText>
        </w:r>
      </w:del>
      <w:del w:id="909" w:author="谢浩然" w:date="2019-07-10T19:39:07Z">
        <w:r>
          <w:rPr>
            <w:rFonts w:hint="eastAsia" w:ascii="宋体" w:hAnsi="宋体" w:eastAsia="楷体_GB2312"/>
            <w:szCs w:val="32"/>
            <w:lang w:eastAsia="zh-CN"/>
          </w:rPr>
          <w:delText>蒋万伦</w:delText>
        </w:r>
      </w:del>
      <w:del w:id="910" w:author="谢浩然" w:date="2019-07-10T19:39:07Z">
        <w:r>
          <w:rPr>
            <w:rFonts w:hint="eastAsia" w:ascii="宋体" w:hAnsi="宋体" w:eastAsia="楷体_GB2312" w:cs="楷体_GB2312"/>
            <w:sz w:val="32"/>
            <w:szCs w:val="32"/>
            <w:lang w:val="en-US" w:eastAsia="zh-CN"/>
          </w:rPr>
          <w:delText xml:space="preserve">    </w:delText>
        </w:r>
      </w:del>
    </w:p>
    <w:p>
      <w:pPr>
        <w:pStyle w:val="12"/>
        <w:overflowPunct w:val="0"/>
        <w:adjustRightInd w:val="0"/>
        <w:spacing w:beforeLines="0" w:afterLines="0" w:line="590" w:lineRule="exact"/>
        <w:ind w:firstLine="632" w:firstLineChars="200"/>
        <w:jc w:val="both"/>
        <w:outlineLvl w:val="9"/>
        <w:rPr>
          <w:del w:id="912" w:author="谢浩然" w:date="2019-07-10T19:39:07Z"/>
          <w:rFonts w:hint="eastAsia" w:ascii="宋体" w:hAnsi="宋体" w:eastAsia="楷体_GB2312"/>
          <w:sz w:val="32"/>
          <w:szCs w:val="32"/>
        </w:rPr>
        <w:pPrChange w:id="911" w:author="谢浩然" w:date="2019-07-10T19:39:08Z">
          <w:pPr>
            <w:overflowPunct w:val="0"/>
            <w:spacing w:line="590" w:lineRule="exact"/>
            <w:jc w:val="both"/>
          </w:pPr>
        </w:pPrChange>
      </w:pPr>
    </w:p>
    <w:p>
      <w:pPr>
        <w:pStyle w:val="12"/>
        <w:keepNext w:val="0"/>
        <w:keepLines w:val="0"/>
        <w:pageBreakBefore w:val="0"/>
        <w:kinsoku/>
        <w:wordWrap/>
        <w:overflowPunct w:val="0"/>
        <w:topLinePunct w:val="0"/>
        <w:autoSpaceDE/>
        <w:autoSpaceDN/>
        <w:bidi w:val="0"/>
        <w:adjustRightInd w:val="0"/>
        <w:snapToGrid/>
        <w:spacing w:beforeLines="0" w:afterLines="0" w:line="590" w:lineRule="exact"/>
        <w:ind w:right="0" w:rightChars="0" w:firstLine="632" w:firstLineChars="200"/>
        <w:jc w:val="both"/>
        <w:outlineLvl w:val="9"/>
        <w:rPr>
          <w:del w:id="914" w:author="谢浩然" w:date="2019-07-10T19:39:07Z"/>
          <w:rFonts w:hint="eastAsia" w:ascii="宋体" w:hAnsi="宋体" w:eastAsia="黑体" w:cs="黑体"/>
          <w:sz w:val="32"/>
          <w:szCs w:val="32"/>
        </w:rPr>
        <w:pPrChange w:id="913" w:author="谢浩然" w:date="2019-07-10T19:39:08Z">
          <w:pPr>
            <w:keepNext w:val="0"/>
            <w:keepLines w:val="0"/>
            <w:pageBreakBefore w:val="0"/>
            <w:kinsoku/>
            <w:wordWrap/>
            <w:overflowPunct w:val="0"/>
            <w:topLinePunct w:val="0"/>
            <w:autoSpaceDE/>
            <w:autoSpaceDN/>
            <w:bidi w:val="0"/>
            <w:adjustRightInd/>
            <w:snapToGrid/>
            <w:spacing w:line="590" w:lineRule="exact"/>
            <w:ind w:right="0" w:rightChars="0"/>
            <w:jc w:val="both"/>
            <w:outlineLvl w:val="9"/>
          </w:pPr>
        </w:pPrChange>
      </w:pPr>
      <w:del w:id="915" w:author="谢浩然" w:date="2019-07-10T19:39:07Z">
        <w:r>
          <w:rPr>
            <w:rFonts w:hint="eastAsia" w:ascii="宋体" w:hAnsi="宋体" w:eastAsia="黑体" w:cs="黑体"/>
            <w:sz w:val="32"/>
            <w:szCs w:val="32"/>
            <w:lang w:eastAsia="zh-CN"/>
          </w:rPr>
          <w:delText>主任、</w:delText>
        </w:r>
      </w:del>
      <w:del w:id="916" w:author="谢浩然" w:date="2019-07-10T19:39:07Z">
        <w:r>
          <w:rPr>
            <w:rFonts w:hint="eastAsia" w:ascii="宋体" w:hAnsi="宋体" w:eastAsia="黑体" w:cs="黑体"/>
            <w:sz w:val="32"/>
            <w:szCs w:val="32"/>
          </w:rPr>
          <w:delText>各位副主任、秘书长</w:delText>
        </w:r>
      </w:del>
      <w:del w:id="917" w:author="谢浩然" w:date="2019-07-10T19:39:07Z">
        <w:r>
          <w:rPr>
            <w:rFonts w:hint="eastAsia" w:ascii="宋体" w:hAnsi="宋体" w:eastAsia="黑体" w:cs="黑体"/>
            <w:sz w:val="32"/>
            <w:szCs w:val="32"/>
            <w:lang w:eastAsia="zh-CN"/>
          </w:rPr>
          <w:delText>，</w:delText>
        </w:r>
      </w:del>
      <w:del w:id="918" w:author="谢浩然" w:date="2019-07-10T19:39:07Z">
        <w:r>
          <w:rPr>
            <w:rFonts w:hint="eastAsia" w:ascii="宋体" w:hAnsi="宋体" w:eastAsia="黑体" w:cs="黑体"/>
            <w:sz w:val="32"/>
            <w:szCs w:val="32"/>
          </w:rPr>
          <w:delText>各位委员：</w:delText>
        </w:r>
      </w:del>
    </w:p>
    <w:p>
      <w:pPr>
        <w:pStyle w:val="1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del w:id="920" w:author="谢浩然" w:date="2019-07-10T19:39:07Z"/>
          <w:rFonts w:hint="eastAsia" w:ascii="仿宋_GB2312" w:hAnsi="仿宋_GB2312" w:eastAsia="仿宋_GB2312" w:cs="仿宋_GB2312"/>
          <w:spacing w:val="-6"/>
          <w:sz w:val="32"/>
          <w:szCs w:val="32"/>
          <w:lang w:eastAsia="zh-CN"/>
          <w:rPrChange w:id="921" w:author="卢颖东" w:date="2019-04-25T10:10:00Z">
            <w:rPr>
              <w:del w:id="922" w:author="谢浩然" w:date="2019-07-10T19:39:07Z"/>
              <w:rFonts w:hint="eastAsia" w:ascii="仿宋_GB2312" w:hAnsi="仿宋_GB2312" w:eastAsia="仿宋_GB2312" w:cs="仿宋_GB2312"/>
              <w:sz w:val="32"/>
              <w:szCs w:val="32"/>
              <w:lang w:eastAsia="zh-CN"/>
            </w:rPr>
          </w:rPrChange>
        </w:rPr>
        <w:pPrChange w:id="919" w:author="谢浩然" w:date="2019-07-10T19:39:08Z">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jc w:val="both"/>
            <w:textAlignment w:val="auto"/>
            <w:outlineLvl w:val="9"/>
          </w:pPr>
        </w:pPrChange>
      </w:pPr>
      <w:del w:id="923" w:author="谢浩然" w:date="2019-07-10T19:39:07Z">
        <w:r>
          <w:rPr>
            <w:rFonts w:hint="eastAsia" w:ascii="宋体" w:hAnsi="宋体" w:eastAsia="宋体" w:cs="宋体"/>
            <w:sz w:val="32"/>
            <w:szCs w:val="32"/>
            <w:lang w:val="en-US" w:eastAsia="zh-CN"/>
          </w:rPr>
          <w:delText>12</w:delText>
        </w:r>
      </w:del>
      <w:del w:id="924" w:author="谢浩然" w:date="2019-07-10T19:39:07Z">
        <w:r>
          <w:rPr>
            <w:rFonts w:hint="eastAsia" w:ascii="仿宋_GB2312" w:hAnsi="仿宋_GB2312" w:eastAsia="仿宋_GB2312" w:cs="仿宋_GB2312"/>
            <w:sz w:val="32"/>
            <w:szCs w:val="32"/>
            <w:lang w:eastAsia="zh-CN"/>
          </w:rPr>
          <w:delText>月</w:delText>
        </w:r>
      </w:del>
      <w:del w:id="925" w:author="谢浩然" w:date="2019-07-10T19:39:07Z">
        <w:r>
          <w:rPr>
            <w:rFonts w:hint="eastAsia" w:ascii="宋体" w:hAnsi="宋体" w:eastAsia="宋体" w:cs="宋体"/>
            <w:sz w:val="32"/>
            <w:szCs w:val="32"/>
            <w:lang w:val="en-US" w:eastAsia="zh-CN"/>
          </w:rPr>
          <w:delText>24</w:delText>
        </w:r>
      </w:del>
      <w:del w:id="926" w:author="谢浩然" w:date="2019-07-10T19:39:07Z">
        <w:r>
          <w:rPr>
            <w:rFonts w:hint="eastAsia" w:ascii="仿宋_GB2312" w:hAnsi="仿宋_GB2312" w:eastAsia="仿宋_GB2312" w:cs="仿宋_GB2312"/>
            <w:sz w:val="32"/>
            <w:szCs w:val="32"/>
            <w:lang w:eastAsia="zh-CN"/>
          </w:rPr>
          <w:delText>日上午，市第十五届人大常委会第</w:delText>
        </w:r>
      </w:del>
      <w:del w:id="927" w:author="谢浩然" w:date="2019-07-10T19:39:07Z">
        <w:r>
          <w:rPr>
            <w:rFonts w:hint="eastAsia" w:ascii="仿宋_GB2312" w:hAnsi="仿宋_GB2312" w:cs="仿宋_GB2312"/>
            <w:sz w:val="32"/>
            <w:szCs w:val="32"/>
            <w:lang w:eastAsia="zh-CN"/>
          </w:rPr>
          <w:delText>十七</w:delText>
        </w:r>
      </w:del>
      <w:del w:id="928" w:author="谢浩然" w:date="2019-07-10T19:39:07Z">
        <w:r>
          <w:rPr>
            <w:rFonts w:hint="eastAsia" w:ascii="仿宋_GB2312" w:hAnsi="仿宋_GB2312" w:eastAsia="仿宋_GB2312" w:cs="仿宋_GB2312"/>
            <w:sz w:val="32"/>
            <w:szCs w:val="32"/>
            <w:lang w:eastAsia="zh-CN"/>
          </w:rPr>
          <w:delText>次会议分组审议了《佛山市机动车和非道路移动机械排气污染防治条例</w:delText>
        </w:r>
      </w:del>
      <w:del w:id="929" w:author="谢浩然" w:date="2019-07-10T19:39:07Z">
        <w:r>
          <w:rPr>
            <w:rFonts w:hint="eastAsia" w:ascii="仿宋_GB2312" w:hAnsi="仿宋_GB2312" w:cs="仿宋_GB2312"/>
            <w:sz w:val="32"/>
            <w:szCs w:val="32"/>
            <w:lang w:eastAsia="zh-CN"/>
          </w:rPr>
          <w:delText>修正案</w:delText>
        </w:r>
      </w:del>
      <w:del w:id="930" w:author="谢浩然" w:date="2019-07-10T19:39:07Z">
        <w:r>
          <w:rPr>
            <w:rFonts w:hint="eastAsia" w:ascii="仿宋_GB2312" w:hAnsi="仿宋_GB2312" w:eastAsia="仿宋_GB2312" w:cs="仿宋_GB2312"/>
            <w:sz w:val="32"/>
            <w:szCs w:val="32"/>
            <w:lang w:eastAsia="zh-CN"/>
          </w:rPr>
          <w:delText>（草案）》。常委会组成人员普遍认为，</w:delText>
        </w:r>
      </w:del>
      <w:del w:id="931" w:author="谢浩然" w:date="2019-07-10T19:39:07Z">
        <w:r>
          <w:rPr>
            <w:rFonts w:hint="eastAsia" w:ascii="仿宋_GB2312" w:hAnsi="仿宋_GB2312" w:cs="仿宋_GB2312"/>
            <w:sz w:val="32"/>
            <w:szCs w:val="32"/>
            <w:lang w:eastAsia="zh-CN"/>
          </w:rPr>
          <w:delText>修改内容符合第十三届全国人大常委会第四次会议通过的《全国人民代表大会常务委员会关于全面加强生态环境保护依法推动打好污染防治攻坚战的决议》精神</w:delText>
        </w:r>
      </w:del>
      <w:del w:id="932" w:author="谢浩然" w:date="2019-07-10T19:39:07Z">
        <w:r>
          <w:rPr>
            <w:rFonts w:hint="eastAsia" w:ascii="仿宋_GB2312" w:hAnsi="仿宋_GB2312" w:eastAsia="仿宋_GB2312" w:cs="仿宋_GB2312"/>
            <w:sz w:val="32"/>
            <w:szCs w:val="32"/>
            <w:lang w:eastAsia="zh-CN"/>
          </w:rPr>
          <w:delText>，</w:delText>
        </w:r>
      </w:del>
      <w:del w:id="933" w:author="谢浩然" w:date="2019-07-10T19:39:07Z">
        <w:r>
          <w:rPr>
            <w:rFonts w:hint="eastAsia" w:ascii="仿宋_GB2312" w:hAnsi="仿宋_GB2312" w:cs="仿宋_GB2312"/>
            <w:sz w:val="32"/>
            <w:szCs w:val="32"/>
            <w:lang w:eastAsia="zh-CN"/>
          </w:rPr>
          <w:delText>与有关法律及行政法规不抵触，</w:delText>
        </w:r>
      </w:del>
      <w:del w:id="934" w:author="谢浩然" w:date="2019-07-10T19:39:07Z">
        <w:r>
          <w:rPr>
            <w:rFonts w:hint="eastAsia" w:ascii="仿宋_GB2312" w:hAnsi="仿宋_GB2312" w:eastAsia="仿宋_GB2312" w:cs="仿宋_GB2312"/>
            <w:sz w:val="32"/>
            <w:szCs w:val="32"/>
            <w:lang w:eastAsia="zh-CN"/>
          </w:rPr>
          <w:delText>对草案表示满意，赞成提请本次常委会表决通过。法制委员会根据常委会组成人员的</w:delText>
        </w:r>
      </w:del>
      <w:del w:id="935" w:author="谢浩然" w:date="2019-07-10T19:39:07Z">
        <w:r>
          <w:rPr>
            <w:rFonts w:hint="eastAsia" w:ascii="仿宋_GB2312" w:hAnsi="仿宋_GB2312" w:eastAsia="仿宋_GB2312" w:cs="仿宋_GB2312"/>
            <w:spacing w:val="-6"/>
            <w:sz w:val="32"/>
            <w:szCs w:val="32"/>
            <w:lang w:eastAsia="zh-CN"/>
            <w:rPrChange w:id="936" w:author="卢颖东" w:date="2019-04-25T10:10:00Z">
              <w:rPr>
                <w:rFonts w:hint="eastAsia" w:ascii="仿宋_GB2312" w:hAnsi="仿宋_GB2312" w:eastAsia="仿宋_GB2312" w:cs="仿宋_GB2312"/>
                <w:sz w:val="32"/>
                <w:szCs w:val="32"/>
                <w:lang w:eastAsia="zh-CN"/>
              </w:rPr>
            </w:rPrChange>
          </w:rPr>
          <w:delText>审议情况，提出了《佛山市人民代表大会常务委员会关于修改</w:delText>
        </w:r>
      </w:del>
      <w:del w:id="938" w:author="谢浩然" w:date="2019-07-10T19:39:07Z">
        <w:r>
          <w:rPr>
            <w:rFonts w:hint="eastAsia" w:ascii="仿宋_GB2312" w:hAnsi="仿宋_GB2312" w:eastAsia="仿宋_GB2312" w:cs="仿宋_GB2312"/>
            <w:spacing w:val="-6"/>
            <w:sz w:val="32"/>
            <w:szCs w:val="32"/>
            <w:lang w:eastAsia="zh-CN"/>
            <w:rPrChange w:id="939" w:author="卢颖东" w:date="2019-04-25T10:10:00Z">
              <w:rPr>
                <w:rFonts w:hint="eastAsia" w:ascii="仿宋_GB2312" w:hAnsi="仿宋_GB2312" w:eastAsia="仿宋_GB2312" w:cs="仿宋_GB2312"/>
                <w:sz w:val="32"/>
                <w:szCs w:val="32"/>
                <w:lang w:eastAsia="zh-CN"/>
              </w:rPr>
            </w:rPrChange>
          </w:rPr>
          <w:delText>&lt;</w:delText>
        </w:r>
      </w:del>
      <w:ins w:id="941" w:author="卢颖东" w:date="2019-04-25T10:10:00Z">
        <w:del w:id="942" w:author="谢浩然" w:date="2019-07-10T19:39:07Z">
          <w:r>
            <w:rPr>
              <w:rFonts w:hint="eastAsia" w:hAnsi="仿宋_GB2312" w:cs="仿宋_GB2312"/>
              <w:spacing w:val="-6"/>
              <w:sz w:val="32"/>
              <w:szCs w:val="32"/>
              <w:lang w:eastAsia="zh-CN"/>
              <w:rPrChange w:id="943" w:author="卢颖东" w:date="2019-04-25T10:10:00Z">
                <w:rPr>
                  <w:rFonts w:hint="eastAsia" w:hAnsi="仿宋_GB2312" w:cs="仿宋_GB2312"/>
                  <w:sz w:val="32"/>
                  <w:szCs w:val="32"/>
                  <w:lang w:eastAsia="zh-CN"/>
                </w:rPr>
              </w:rPrChange>
            </w:rPr>
            <w:delText>〈</w:delText>
          </w:r>
        </w:del>
      </w:ins>
      <w:del w:id="946" w:author="谢浩然" w:date="2019-07-10T19:39:07Z">
        <w:r>
          <w:rPr>
            <w:rFonts w:hint="eastAsia" w:ascii="仿宋_GB2312" w:hAnsi="仿宋_GB2312" w:eastAsia="仿宋_GB2312" w:cs="仿宋_GB2312"/>
            <w:spacing w:val="-6"/>
            <w:sz w:val="32"/>
            <w:szCs w:val="32"/>
            <w:lang w:eastAsia="zh-CN"/>
            <w:rPrChange w:id="947" w:author="卢颖东" w:date="2019-04-25T10:10:00Z">
              <w:rPr>
                <w:rFonts w:hint="eastAsia" w:ascii="仿宋_GB2312" w:hAnsi="仿宋_GB2312" w:eastAsia="仿宋_GB2312" w:cs="仿宋_GB2312"/>
                <w:sz w:val="32"/>
                <w:szCs w:val="32"/>
                <w:lang w:eastAsia="zh-CN"/>
              </w:rPr>
            </w:rPrChange>
          </w:rPr>
          <w:delText>佛山市机动车和非道路移动机械排气污染防治条例</w:delText>
        </w:r>
      </w:del>
      <w:del w:id="949" w:author="谢浩然" w:date="2019-07-10T19:39:07Z">
        <w:r>
          <w:rPr>
            <w:rFonts w:hint="eastAsia" w:ascii="仿宋_GB2312" w:hAnsi="仿宋_GB2312" w:eastAsia="仿宋_GB2312" w:cs="仿宋_GB2312"/>
            <w:spacing w:val="-6"/>
            <w:sz w:val="32"/>
            <w:szCs w:val="32"/>
            <w:lang w:eastAsia="zh-CN"/>
            <w:rPrChange w:id="950" w:author="卢颖东" w:date="2019-04-25T10:10:00Z">
              <w:rPr>
                <w:rFonts w:hint="eastAsia" w:ascii="仿宋_GB2312" w:hAnsi="仿宋_GB2312" w:eastAsia="仿宋_GB2312" w:cs="仿宋_GB2312"/>
                <w:sz w:val="32"/>
                <w:szCs w:val="32"/>
                <w:lang w:eastAsia="zh-CN"/>
              </w:rPr>
            </w:rPrChange>
          </w:rPr>
          <w:delText>&gt;</w:delText>
        </w:r>
      </w:del>
      <w:ins w:id="952" w:author="卢颖东" w:date="2019-04-25T10:10:00Z">
        <w:del w:id="953" w:author="谢浩然" w:date="2019-07-10T19:39:07Z">
          <w:r>
            <w:rPr>
              <w:rFonts w:hint="eastAsia" w:hAnsi="仿宋_GB2312" w:cs="仿宋_GB2312"/>
              <w:spacing w:val="-6"/>
              <w:sz w:val="32"/>
              <w:szCs w:val="32"/>
              <w:lang w:eastAsia="zh-CN"/>
              <w:rPrChange w:id="954" w:author="卢颖东" w:date="2019-04-25T10:10:00Z">
                <w:rPr>
                  <w:rFonts w:hint="eastAsia" w:hAnsi="仿宋_GB2312" w:cs="仿宋_GB2312"/>
                  <w:sz w:val="32"/>
                  <w:szCs w:val="32"/>
                  <w:lang w:eastAsia="zh-CN"/>
                </w:rPr>
              </w:rPrChange>
            </w:rPr>
            <w:delText>〉</w:delText>
          </w:r>
        </w:del>
      </w:ins>
      <w:del w:id="957" w:author="谢浩然" w:date="2019-07-10T19:39:07Z">
        <w:r>
          <w:rPr>
            <w:rFonts w:hint="eastAsia" w:ascii="仿宋_GB2312" w:hAnsi="仿宋_GB2312" w:eastAsia="仿宋_GB2312" w:cs="仿宋_GB2312"/>
            <w:spacing w:val="-6"/>
            <w:sz w:val="32"/>
            <w:szCs w:val="32"/>
            <w:lang w:eastAsia="zh-CN"/>
            <w:rPrChange w:id="958" w:author="卢颖东" w:date="2019-04-25T10:10:00Z">
              <w:rPr>
                <w:rFonts w:hint="eastAsia" w:ascii="仿宋_GB2312" w:hAnsi="仿宋_GB2312" w:eastAsia="仿宋_GB2312" w:cs="仿宋_GB2312"/>
                <w:sz w:val="32"/>
                <w:szCs w:val="32"/>
                <w:lang w:eastAsia="zh-CN"/>
              </w:rPr>
            </w:rPrChange>
          </w:rPr>
          <w:delText>的决定（草案）》。</w:delText>
        </w:r>
      </w:del>
    </w:p>
    <w:p>
      <w:pPr>
        <w:pStyle w:val="1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ins w:id="961" w:author="卢颖东" w:date="2019-04-25T10:10:00Z"/>
          <w:del w:id="962" w:author="谢浩然" w:date="2019-07-10T19:39:07Z"/>
          <w:rFonts w:hint="eastAsia" w:ascii="宋体" w:hAnsi="宋体"/>
          <w:szCs w:val="32"/>
        </w:rPr>
        <w:pPrChange w:id="960" w:author="谢浩然" w:date="2019-07-10T19:39:08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pPr>
        </w:pPrChange>
      </w:pPr>
      <w:del w:id="963" w:author="谢浩然" w:date="2019-07-10T19:39:07Z">
        <w:r>
          <w:rPr>
            <w:rFonts w:hint="eastAsia" w:ascii="宋体" w:hAnsi="宋体"/>
            <w:szCs w:val="32"/>
          </w:rPr>
          <w:delText>法制委员会认为，</w:delText>
        </w:r>
      </w:del>
      <w:del w:id="964" w:author="谢浩然" w:date="2019-07-10T19:39:07Z">
        <w:r>
          <w:rPr>
            <w:rFonts w:hint="eastAsia" w:ascii="仿宋_GB2312"/>
            <w:color w:val="auto"/>
            <w:szCs w:val="32"/>
            <w:lang w:eastAsia="zh-CN"/>
          </w:rPr>
          <w:delText>决定草案</w:delText>
        </w:r>
      </w:del>
      <w:del w:id="965" w:author="谢浩然" w:date="2019-07-10T19:39:07Z">
        <w:r>
          <w:rPr>
            <w:rFonts w:hint="eastAsia" w:ascii="宋体" w:hAnsi="宋体"/>
            <w:szCs w:val="32"/>
          </w:rPr>
          <w:delText>与法律、行政法规不抵触，建议本次常委会会议审议通过。</w:delText>
        </w:r>
      </w:del>
    </w:p>
    <w:p>
      <w:pPr>
        <w:pStyle w:val="1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del w:id="967" w:author="谢浩然" w:date="2019-07-10T19:39:07Z"/>
          <w:rFonts w:hint="eastAsia" w:ascii="宋体" w:hAnsi="宋体"/>
          <w:szCs w:val="32"/>
        </w:rPr>
        <w:pPrChange w:id="966" w:author="谢浩然" w:date="2019-07-10T19:39:08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pPr>
        </w:pPrChange>
      </w:pPr>
    </w:p>
    <w:p>
      <w:pPr>
        <w:pStyle w:val="1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del w:id="969" w:author="谢浩然" w:date="2019-07-10T19:39:07Z"/>
          <w:rFonts w:hint="eastAsia" w:ascii="宋体" w:hAnsi="宋体"/>
          <w:szCs w:val="32"/>
        </w:rPr>
        <w:pPrChange w:id="968" w:author="谢浩然" w:date="2019-07-10T19:39:08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pPr>
        </w:pPrChange>
      </w:pPr>
      <w:del w:id="970" w:author="谢浩然" w:date="2019-07-10T19:39:07Z">
        <w:r>
          <w:rPr>
            <w:rFonts w:hint="eastAsia" w:ascii="宋体" w:hAnsi="宋体"/>
            <w:szCs w:val="32"/>
          </w:rPr>
          <w:delText>以上报告和</w:delText>
        </w:r>
      </w:del>
      <w:del w:id="971" w:author="谢浩然" w:date="2019-07-10T19:39:07Z">
        <w:r>
          <w:rPr>
            <w:rFonts w:hint="eastAsia" w:ascii="仿宋_GB2312"/>
            <w:color w:val="auto"/>
            <w:szCs w:val="32"/>
            <w:lang w:eastAsia="zh-CN"/>
          </w:rPr>
          <w:delText>决定草案</w:delText>
        </w:r>
      </w:del>
      <w:del w:id="972" w:author="谢浩然" w:date="2019-07-10T19:39:07Z">
        <w:r>
          <w:rPr>
            <w:rFonts w:hint="eastAsia" w:ascii="宋体" w:hAnsi="宋体"/>
            <w:szCs w:val="32"/>
          </w:rPr>
          <w:delText>，请予审议。</w:delText>
        </w:r>
      </w:del>
    </w:p>
    <w:p>
      <w:pPr>
        <w:pStyle w:val="12"/>
        <w:overflowPunct w:val="0"/>
        <w:adjustRightInd w:val="0"/>
        <w:spacing w:beforeLines="0" w:afterLines="0" w:line="590" w:lineRule="exact"/>
        <w:ind w:firstLine="632" w:firstLineChars="200"/>
        <w:outlineLvl w:val="9"/>
        <w:rPr>
          <w:del w:id="974" w:author="谢浩然" w:date="2019-07-10T19:39:07Z"/>
          <w:rFonts w:hint="eastAsia" w:ascii="宋体" w:hAnsi="宋体" w:cs="仿宋_GB2312"/>
          <w:szCs w:val="32"/>
        </w:rPr>
        <w:pPrChange w:id="973" w:author="谢浩然" w:date="2019-07-10T19:39:08Z">
          <w:pPr>
            <w:overflowPunct w:val="0"/>
            <w:spacing w:line="590" w:lineRule="exact"/>
            <w:ind w:firstLine="632" w:firstLineChars="200"/>
          </w:pPr>
        </w:pPrChange>
      </w:pPr>
    </w:p>
    <w:p>
      <w:pPr>
        <w:pStyle w:val="12"/>
        <w:overflowPunct w:val="0"/>
        <w:adjustRightInd w:val="0"/>
        <w:spacing w:beforeLines="0" w:afterLines="0" w:line="590" w:lineRule="exact"/>
        <w:ind w:firstLine="632" w:firstLineChars="200"/>
        <w:outlineLvl w:val="9"/>
        <w:rPr>
          <w:del w:id="976" w:author="谢浩然" w:date="2019-07-10T19:39:07Z"/>
          <w:rFonts w:hint="eastAsia" w:ascii="宋体" w:hAnsi="宋体" w:eastAsia="仿宋_GB2312"/>
          <w:sz w:val="32"/>
          <w:szCs w:val="32"/>
        </w:rPr>
        <w:pPrChange w:id="975" w:author="谢浩然" w:date="2019-07-10T19:39:08Z">
          <w:pPr>
            <w:pStyle w:val="12"/>
            <w:spacing w:line="590" w:lineRule="exact"/>
            <w:ind w:firstLine="645"/>
          </w:pPr>
        </w:pPrChange>
      </w:pPr>
    </w:p>
    <w:p>
      <w:pPr>
        <w:pStyle w:val="12"/>
        <w:overflowPunct w:val="0"/>
        <w:adjustRightInd w:val="0"/>
        <w:spacing w:beforeLines="0" w:afterLines="0" w:line="590" w:lineRule="exact"/>
        <w:ind w:firstLine="632" w:firstLineChars="200"/>
        <w:outlineLvl w:val="9"/>
        <w:rPr>
          <w:del w:id="978" w:author="谢浩然" w:date="2019-07-10T19:39:07Z"/>
          <w:rFonts w:hint="eastAsia" w:ascii="宋体" w:hAnsi="宋体" w:eastAsia="仿宋_GB2312"/>
          <w:sz w:val="32"/>
          <w:szCs w:val="32"/>
        </w:rPr>
        <w:pPrChange w:id="977" w:author="谢浩然" w:date="2019-07-10T19:39:08Z">
          <w:pPr>
            <w:pStyle w:val="12"/>
            <w:spacing w:line="590" w:lineRule="exact"/>
            <w:ind w:firstLine="645"/>
          </w:pPr>
        </w:pPrChange>
      </w:pPr>
    </w:p>
    <w:p>
      <w:pPr>
        <w:pStyle w:val="12"/>
        <w:overflowPunct w:val="0"/>
        <w:adjustRightInd w:val="0"/>
        <w:spacing w:beforeLines="0" w:afterLines="0" w:line="590" w:lineRule="exact"/>
        <w:ind w:firstLine="632" w:firstLineChars="200"/>
        <w:outlineLvl w:val="9"/>
        <w:rPr>
          <w:del w:id="980" w:author="谢浩然" w:date="2019-07-10T19:39:07Z"/>
          <w:rFonts w:hint="eastAsia" w:ascii="宋体" w:hAnsi="宋体" w:eastAsia="仿宋_GB2312"/>
          <w:sz w:val="32"/>
          <w:szCs w:val="32"/>
        </w:rPr>
        <w:pPrChange w:id="979" w:author="谢浩然" w:date="2019-07-10T19:39:08Z">
          <w:pPr>
            <w:pStyle w:val="12"/>
            <w:spacing w:line="590" w:lineRule="exact"/>
            <w:ind w:firstLine="645"/>
          </w:pPr>
        </w:pPrChange>
      </w:pPr>
    </w:p>
    <w:p>
      <w:pPr>
        <w:pStyle w:val="12"/>
        <w:overflowPunct w:val="0"/>
        <w:adjustRightInd w:val="0"/>
        <w:spacing w:beforeLines="0" w:afterLines="0" w:line="590" w:lineRule="exact"/>
        <w:ind w:firstLine="632" w:firstLineChars="200"/>
        <w:outlineLvl w:val="9"/>
        <w:rPr>
          <w:del w:id="982" w:author="谢浩然" w:date="2019-07-10T19:39:07Z"/>
          <w:rFonts w:hint="eastAsia" w:ascii="宋体" w:hAnsi="宋体" w:eastAsia="仿宋_GB2312"/>
          <w:sz w:val="32"/>
          <w:szCs w:val="32"/>
        </w:rPr>
        <w:pPrChange w:id="981" w:author="谢浩然" w:date="2019-07-10T19:39:08Z">
          <w:pPr>
            <w:pStyle w:val="12"/>
            <w:spacing w:line="590" w:lineRule="exact"/>
            <w:ind w:firstLine="645"/>
          </w:pPr>
        </w:pPrChange>
      </w:pPr>
    </w:p>
    <w:p>
      <w:pPr>
        <w:pStyle w:val="12"/>
        <w:overflowPunct w:val="0"/>
        <w:adjustRightInd w:val="0"/>
        <w:spacing w:beforeLines="0" w:afterLines="0" w:line="590" w:lineRule="exact"/>
        <w:ind w:firstLine="632" w:firstLineChars="200"/>
        <w:outlineLvl w:val="9"/>
        <w:rPr>
          <w:del w:id="984" w:author="谢浩然" w:date="2019-07-10T19:39:07Z"/>
          <w:rFonts w:hint="eastAsia" w:ascii="宋体" w:hAnsi="宋体" w:eastAsia="仿宋_GB2312"/>
          <w:sz w:val="32"/>
          <w:szCs w:val="32"/>
        </w:rPr>
        <w:pPrChange w:id="983" w:author="谢浩然" w:date="2019-07-10T19:39:08Z">
          <w:pPr>
            <w:pStyle w:val="12"/>
            <w:spacing w:line="590" w:lineRule="exact"/>
            <w:ind w:firstLine="645"/>
          </w:pPr>
        </w:pPrChange>
      </w:pPr>
    </w:p>
    <w:p>
      <w:pPr>
        <w:pStyle w:val="12"/>
        <w:overflowPunct w:val="0"/>
        <w:adjustRightInd w:val="0"/>
        <w:spacing w:beforeLines="0" w:afterLines="0" w:line="590" w:lineRule="exact"/>
        <w:ind w:firstLine="632" w:firstLineChars="200"/>
        <w:outlineLvl w:val="9"/>
        <w:rPr>
          <w:del w:id="986" w:author="谢浩然" w:date="2019-07-10T19:39:07Z"/>
          <w:rFonts w:hint="eastAsia" w:ascii="宋体" w:hAnsi="宋体" w:eastAsia="仿宋_GB2312"/>
          <w:sz w:val="32"/>
          <w:szCs w:val="32"/>
        </w:rPr>
        <w:pPrChange w:id="985" w:author="谢浩然" w:date="2019-07-10T19:39:08Z">
          <w:pPr>
            <w:pStyle w:val="12"/>
            <w:spacing w:line="590" w:lineRule="exact"/>
            <w:ind w:firstLine="645"/>
          </w:pPr>
        </w:pPrChange>
      </w:pPr>
    </w:p>
    <w:p>
      <w:pPr>
        <w:pStyle w:val="12"/>
        <w:overflowPunct w:val="0"/>
        <w:adjustRightInd w:val="0"/>
        <w:spacing w:beforeLines="0" w:afterLines="0" w:line="590" w:lineRule="exact"/>
        <w:ind w:firstLine="632" w:firstLineChars="200"/>
        <w:outlineLvl w:val="9"/>
        <w:rPr>
          <w:del w:id="988" w:author="谢浩然" w:date="2019-07-10T19:39:07Z"/>
          <w:rFonts w:hint="eastAsia" w:ascii="宋体" w:hAnsi="宋体" w:eastAsia="仿宋_GB2312"/>
          <w:sz w:val="32"/>
          <w:szCs w:val="32"/>
        </w:rPr>
        <w:pPrChange w:id="987" w:author="谢浩然" w:date="2019-07-10T19:39:08Z">
          <w:pPr>
            <w:pStyle w:val="12"/>
            <w:spacing w:line="590" w:lineRule="exact"/>
            <w:ind w:firstLine="645"/>
          </w:pPr>
        </w:pPrChange>
      </w:pPr>
    </w:p>
    <w:p>
      <w:pPr>
        <w:pStyle w:val="12"/>
        <w:overflowPunct w:val="0"/>
        <w:adjustRightInd w:val="0"/>
        <w:spacing w:beforeLines="0" w:afterLines="0" w:line="590" w:lineRule="exact"/>
        <w:ind w:firstLine="632" w:firstLineChars="200"/>
        <w:outlineLvl w:val="9"/>
        <w:rPr>
          <w:del w:id="990" w:author="谢浩然" w:date="2019-07-10T19:39:07Z"/>
          <w:rFonts w:hint="eastAsia" w:ascii="宋体" w:hAnsi="宋体" w:eastAsia="仿宋_GB2312"/>
          <w:sz w:val="32"/>
          <w:szCs w:val="32"/>
        </w:rPr>
        <w:pPrChange w:id="989" w:author="谢浩然" w:date="2019-07-10T19:39:08Z">
          <w:pPr>
            <w:pStyle w:val="12"/>
            <w:spacing w:line="590" w:lineRule="exact"/>
            <w:ind w:firstLine="645"/>
          </w:pPr>
        </w:pPrChange>
      </w:pPr>
    </w:p>
    <w:p>
      <w:pPr>
        <w:pStyle w:val="12"/>
        <w:overflowPunct w:val="0"/>
        <w:adjustRightInd w:val="0"/>
        <w:spacing w:beforeLines="0" w:afterLines="0" w:line="590" w:lineRule="exact"/>
        <w:ind w:firstLine="632" w:firstLineChars="200"/>
        <w:outlineLvl w:val="9"/>
        <w:rPr>
          <w:del w:id="992" w:author="谢浩然" w:date="2019-07-10T19:39:07Z"/>
          <w:rFonts w:hint="eastAsia" w:ascii="宋体" w:hAnsi="宋体" w:eastAsia="仿宋_GB2312"/>
          <w:sz w:val="32"/>
          <w:szCs w:val="32"/>
        </w:rPr>
        <w:pPrChange w:id="991" w:author="谢浩然" w:date="2019-07-10T19:39:08Z">
          <w:pPr>
            <w:pStyle w:val="12"/>
            <w:spacing w:line="590" w:lineRule="exact"/>
            <w:ind w:firstLine="645"/>
          </w:pPr>
        </w:pPrChange>
      </w:pPr>
    </w:p>
    <w:p>
      <w:pPr>
        <w:pStyle w:val="12"/>
        <w:overflowPunct w:val="0"/>
        <w:adjustRightInd w:val="0"/>
        <w:spacing w:beforeLines="0" w:afterLines="0" w:line="590" w:lineRule="exact"/>
        <w:ind w:firstLine="632" w:firstLineChars="200"/>
        <w:outlineLvl w:val="9"/>
        <w:rPr>
          <w:del w:id="994" w:author="谢浩然" w:date="2019-07-10T19:39:07Z"/>
          <w:rFonts w:hint="eastAsia" w:ascii="宋体" w:hAnsi="宋体" w:eastAsia="仿宋_GB2312"/>
          <w:sz w:val="32"/>
        </w:rPr>
        <w:pPrChange w:id="993" w:author="谢浩然" w:date="2019-07-10T19:39:08Z">
          <w:pPr>
            <w:spacing w:line="590" w:lineRule="exact"/>
            <w:ind w:firstLine="948" w:firstLineChars="300"/>
          </w:pPr>
        </w:pPrChange>
      </w:pPr>
    </w:p>
    <w:p>
      <w:pPr>
        <w:pStyle w:val="12"/>
        <w:keepNext w:val="0"/>
        <w:keepLines w:val="0"/>
        <w:pageBreakBefore w:val="0"/>
        <w:widowControl w:val="0"/>
        <w:kinsoku/>
        <w:wordWrap/>
        <w:overflowPunct w:val="0"/>
        <w:topLinePunct w:val="0"/>
        <w:autoSpaceDE/>
        <w:autoSpaceDN/>
        <w:bidi w:val="0"/>
        <w:adjustRightInd w:val="0"/>
        <w:snapToGrid/>
        <w:spacing w:beforeLines="0" w:afterLines="0" w:line="590" w:lineRule="exact"/>
        <w:ind w:right="0" w:rightChars="0" w:firstLine="872" w:firstLineChars="200"/>
        <w:textAlignment w:val="auto"/>
        <w:outlineLvl w:val="9"/>
        <w:rPr>
          <w:del w:id="996" w:author="谢浩然" w:date="2019-07-10T19:39:07Z"/>
          <w:rFonts w:hint="default" w:ascii="宋体" w:hAnsi="宋体" w:eastAsia="方正小标宋_GBK" w:cs="Times New Roman"/>
          <w:b w:val="0"/>
          <w:bCs w:val="0"/>
          <w:spacing w:val="0"/>
          <w:sz w:val="44"/>
          <w:szCs w:val="44"/>
        </w:rPr>
        <w:sectPr>
          <w:headerReference r:id="rId3" w:type="default"/>
          <w:footerReference r:id="rId5" w:type="default"/>
          <w:headerReference r:id="rId4" w:type="even"/>
          <w:footerReference r:id="rId6" w:type="even"/>
          <w:pgSz w:w="11907" w:h="16840"/>
          <w:pgMar w:top="1984" w:right="1531" w:bottom="1871" w:left="1531" w:header="0" w:footer="1361" w:gutter="0"/>
          <w:pgNumType w:fmt="decimal"/>
          <w:cols w:space="720" w:num="1"/>
          <w:rtlGutter w:val="0"/>
          <w:docGrid w:type="linesAndChars" w:linePitch="590" w:charSpace="-842"/>
        </w:sectPr>
        <w:pPrChange w:id="995" w:author="谢浩然" w:date="2019-07-10T19:39:08Z">
          <w:pPr>
            <w:pStyle w:val="10"/>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1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998" w:author="谢浩然" w:date="2019-07-10T19:39:07Z"/>
          <w:rFonts w:hint="default" w:ascii="宋体" w:hAnsi="宋体" w:cs="Times New Roman"/>
          <w:spacing w:val="0"/>
          <w:szCs w:val="32"/>
        </w:rPr>
        <w:pPrChange w:id="997" w:author="谢浩然" w:date="2019-07-10T19:39:08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1000" w:author="谢浩然" w:date="2019-07-10T19:39:07Z"/>
          <w:rFonts w:hint="default" w:ascii="宋体" w:hAnsi="宋体" w:cs="Times New Roman"/>
          <w:spacing w:val="0"/>
          <w:szCs w:val="32"/>
        </w:rPr>
        <w:pPrChange w:id="999" w:author="谢浩然" w:date="2019-07-10T19:39:08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1002" w:author="谢浩然" w:date="2019-07-10T19:39:07Z"/>
          <w:rFonts w:hint="default" w:ascii="宋体" w:hAnsi="宋体" w:cs="Times New Roman"/>
          <w:spacing w:val="0"/>
          <w:szCs w:val="32"/>
        </w:rPr>
        <w:pPrChange w:id="1001" w:author="谢浩然" w:date="2019-07-10T19:39:08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val="0"/>
        <w:topLinePunct w:val="0"/>
        <w:autoSpaceDE/>
        <w:autoSpaceDN/>
        <w:bidi w:val="0"/>
        <w:adjustRightInd w:val="0"/>
        <w:snapToGrid/>
        <w:spacing w:before="474" w:beforeLines="0" w:after="0" w:afterLines="0" w:line="590" w:lineRule="exact"/>
        <w:ind w:left="0" w:leftChars="0" w:right="0" w:rightChars="0" w:firstLine="632" w:firstLineChars="200"/>
        <w:jc w:val="both"/>
        <w:textAlignment w:val="auto"/>
        <w:outlineLvl w:val="9"/>
        <w:rPr>
          <w:del w:id="1004" w:author="谢浩然" w:date="2019-07-10T19:39:07Z"/>
          <w:rFonts w:hint="default" w:ascii="宋体" w:hAnsi="宋体" w:cs="Times New Roman"/>
          <w:spacing w:val="0"/>
          <w:szCs w:val="32"/>
        </w:rPr>
        <w:pPrChange w:id="1003" w:author="谢浩然" w:date="2019-07-10T19:39:08Z">
          <w:pPr>
            <w:keepNext w:val="0"/>
            <w:keepLines w:val="0"/>
            <w:pageBreakBefore w:val="0"/>
            <w:widowControl w:val="0"/>
            <w:kinsoku/>
            <w:wordWrap/>
            <w:overflowPunct w:val="0"/>
            <w:topLinePunct w:val="0"/>
            <w:autoSpaceDE/>
            <w:autoSpaceDN/>
            <w:bidi w:val="0"/>
            <w:adjustRightInd w:val="0"/>
            <w:snapToGrid/>
            <w:spacing w:before="474" w:beforeLines="8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1006" w:author="谢浩然" w:date="2019-07-10T19:39:07Z"/>
          <w:rFonts w:hint="default" w:ascii="宋体" w:hAnsi="宋体" w:cs="Times New Roman"/>
          <w:spacing w:val="0"/>
          <w:szCs w:val="32"/>
        </w:rPr>
        <w:pPrChange w:id="1005" w:author="谢浩然" w:date="2019-07-10T19:39:08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1008" w:author="谢浩然" w:date="2019-07-10T19:39:07Z"/>
          <w:rFonts w:hint="default" w:ascii="宋体" w:hAnsi="宋体" w:cs="Times New Roman"/>
          <w:spacing w:val="0"/>
          <w:szCs w:val="32"/>
        </w:rPr>
        <w:pPrChange w:id="1007" w:author="谢浩然" w:date="2019-07-10T19:39:08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1010" w:author="谢浩然" w:date="2019-07-10T19:39:07Z"/>
          <w:rFonts w:hint="default" w:ascii="宋体" w:hAnsi="宋体" w:cs="Times New Roman"/>
          <w:spacing w:val="0"/>
          <w:szCs w:val="32"/>
        </w:rPr>
        <w:pPrChange w:id="1009" w:author="谢浩然" w:date="2019-07-10T19:39:08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1012" w:author="谢浩然" w:date="2019-07-10T19:39:07Z"/>
          <w:rFonts w:hint="default" w:ascii="宋体" w:hAnsi="宋体" w:cs="Times New Roman"/>
          <w:spacing w:val="0"/>
          <w:szCs w:val="32"/>
        </w:rPr>
        <w:pPrChange w:id="1011" w:author="谢浩然" w:date="2019-07-10T19:39:08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1014" w:author="谢浩然" w:date="2019-07-10T19:39:07Z"/>
          <w:rFonts w:hint="default" w:ascii="宋体" w:hAnsi="宋体" w:cs="Times New Roman"/>
          <w:spacing w:val="0"/>
          <w:szCs w:val="32"/>
        </w:rPr>
        <w:pPrChange w:id="1013" w:author="谢浩然" w:date="2019-07-10T19:39:08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1016" w:author="谢浩然" w:date="2019-07-10T19:39:07Z"/>
          <w:rFonts w:hint="default" w:ascii="宋体" w:hAnsi="宋体" w:cs="Times New Roman"/>
          <w:spacing w:val="0"/>
          <w:szCs w:val="32"/>
        </w:rPr>
        <w:pPrChange w:id="1015" w:author="谢浩然" w:date="2019-07-10T19:39:08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1018" w:author="谢浩然" w:date="2019-07-10T19:39:07Z"/>
          <w:rFonts w:hint="default" w:ascii="宋体" w:hAnsi="宋体" w:cs="Times New Roman"/>
          <w:spacing w:val="0"/>
          <w:szCs w:val="32"/>
        </w:rPr>
        <w:pPrChange w:id="1017" w:author="谢浩然" w:date="2019-07-10T19:39:08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1020" w:author="谢浩然" w:date="2019-07-10T19:39:07Z"/>
          <w:rFonts w:hint="default" w:ascii="宋体" w:hAnsi="宋体" w:cs="Times New Roman"/>
          <w:spacing w:val="0"/>
          <w:szCs w:val="32"/>
        </w:rPr>
        <w:pPrChange w:id="1019" w:author="谢浩然" w:date="2019-07-10T19:39:08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1022" w:author="谢浩然" w:date="2019-07-10T19:39:07Z"/>
          <w:rFonts w:hint="default" w:ascii="宋体" w:hAnsi="宋体" w:cs="Times New Roman"/>
          <w:spacing w:val="0"/>
          <w:szCs w:val="32"/>
        </w:rPr>
        <w:pPrChange w:id="1021" w:author="谢浩然" w:date="2019-07-10T19:39:08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1024" w:author="谢浩然" w:date="2019-07-10T19:39:07Z"/>
          <w:rFonts w:hint="default" w:ascii="宋体" w:hAnsi="宋体" w:cs="Times New Roman"/>
          <w:spacing w:val="0"/>
          <w:szCs w:val="32"/>
        </w:rPr>
        <w:pPrChange w:id="1023" w:author="谢浩然" w:date="2019-07-10T19:39:08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1026" w:author="谢浩然" w:date="2019-07-10T19:39:07Z"/>
          <w:rFonts w:hint="default" w:ascii="宋体" w:hAnsi="宋体" w:cs="Times New Roman"/>
          <w:spacing w:val="0"/>
          <w:szCs w:val="32"/>
        </w:rPr>
        <w:pPrChange w:id="1025" w:author="谢浩然" w:date="2019-07-10T19:39:08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1028" w:author="谢浩然" w:date="2019-07-10T19:39:07Z"/>
          <w:rFonts w:hint="default" w:ascii="宋体" w:hAnsi="宋体" w:cs="Times New Roman"/>
          <w:spacing w:val="0"/>
          <w:szCs w:val="32"/>
        </w:rPr>
        <w:pPrChange w:id="1027" w:author="谢浩然" w:date="2019-07-10T19:39:08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1030" w:author="谢浩然" w:date="2019-07-10T19:39:07Z"/>
          <w:rFonts w:hint="default" w:ascii="宋体" w:hAnsi="宋体" w:cs="Times New Roman"/>
          <w:spacing w:val="0"/>
          <w:szCs w:val="32"/>
        </w:rPr>
        <w:pPrChange w:id="1029" w:author="谢浩然" w:date="2019-07-10T19:39:08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1032" w:author="谢浩然" w:date="2019-07-10T19:39:07Z"/>
          <w:rFonts w:hint="default" w:ascii="宋体" w:hAnsi="宋体" w:cs="Times New Roman"/>
          <w:spacing w:val="0"/>
          <w:szCs w:val="32"/>
        </w:rPr>
        <w:pPrChange w:id="1031" w:author="谢浩然" w:date="2019-07-10T19:39:08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1034" w:author="谢浩然" w:date="2019-07-10T19:39:07Z"/>
          <w:rFonts w:hint="default" w:ascii="宋体" w:hAnsi="宋体" w:cs="Times New Roman"/>
          <w:spacing w:val="0"/>
          <w:szCs w:val="32"/>
        </w:rPr>
        <w:pPrChange w:id="1033" w:author="谢浩然" w:date="2019-07-10T19:39:08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1036" w:author="谢浩然" w:date="2019-07-10T19:39:07Z"/>
          <w:rFonts w:hint="default" w:ascii="宋体" w:hAnsi="宋体" w:cs="Times New Roman"/>
          <w:spacing w:val="0"/>
          <w:szCs w:val="32"/>
        </w:rPr>
        <w:pPrChange w:id="1035" w:author="谢浩然" w:date="2019-07-10T19:39:08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1038" w:author="谢浩然" w:date="2019-07-10T19:39:07Z"/>
          <w:rFonts w:hint="default" w:ascii="宋体" w:hAnsi="宋体" w:cs="Times New Roman"/>
          <w:spacing w:val="0"/>
          <w:szCs w:val="32"/>
        </w:rPr>
        <w:pPrChange w:id="1037" w:author="谢浩然" w:date="2019-07-10T19:39:08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1040" w:author="谢浩然" w:date="2019-07-10T19:39:07Z"/>
          <w:rFonts w:hint="default" w:ascii="宋体" w:hAnsi="宋体" w:cs="Times New Roman"/>
          <w:spacing w:val="0"/>
          <w:szCs w:val="32"/>
        </w:rPr>
        <w:pPrChange w:id="1039" w:author="谢浩然" w:date="2019-07-10T19:39:08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1042" w:author="谢浩然" w:date="2019-07-10T19:39:07Z"/>
          <w:rFonts w:hint="default" w:ascii="宋体" w:hAnsi="宋体" w:cs="Times New Roman"/>
          <w:spacing w:val="0"/>
          <w:szCs w:val="32"/>
        </w:rPr>
        <w:pPrChange w:id="1041" w:author="谢浩然" w:date="2019-07-10T19:39:08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ins w:id="1044" w:author="卢颖东" w:date="2019-04-25T10:10:00Z"/>
          <w:del w:id="1045" w:author="谢浩然" w:date="2019-07-10T19:39:07Z"/>
          <w:rFonts w:hint="default" w:ascii="宋体" w:hAnsi="宋体" w:cs="Times New Roman"/>
          <w:spacing w:val="0"/>
          <w:szCs w:val="32"/>
        </w:rPr>
        <w:pPrChange w:id="1043" w:author="谢浩然" w:date="2019-07-10T19:39:08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overflowPunct w:val="0"/>
        <w:adjustRightInd w:val="0"/>
        <w:spacing w:beforeLines="0" w:afterLines="0" w:line="590" w:lineRule="exact"/>
        <w:ind w:firstLine="632"/>
        <w:outlineLvl w:val="9"/>
        <w:rPr>
          <w:ins w:id="1047" w:author="卢颖东" w:date="2019-04-25T10:10:00Z"/>
          <w:del w:id="1048" w:author="谢浩然" w:date="2019-07-10T19:39:07Z"/>
          <w:rFonts w:hint="default" w:ascii="宋体" w:hAnsi="宋体" w:cs="Times New Roman"/>
          <w:spacing w:val="0"/>
          <w:szCs w:val="32"/>
        </w:rPr>
        <w:pPrChange w:id="1046" w:author="谢浩然" w:date="2019-07-10T19:39:08Z">
          <w:pPr>
            <w:pStyle w:val="2"/>
          </w:pPr>
        </w:pPrChange>
      </w:pPr>
    </w:p>
    <w:p>
      <w:pPr>
        <w:pStyle w:val="12"/>
        <w:overflowPunct w:val="0"/>
        <w:adjustRightInd w:val="0"/>
        <w:spacing w:beforeLines="0" w:afterLines="0" w:line="590" w:lineRule="exact"/>
        <w:ind w:firstLine="632"/>
        <w:outlineLvl w:val="9"/>
        <w:rPr>
          <w:ins w:id="1050" w:author="卢颖东" w:date="2019-04-25T10:10:00Z"/>
          <w:del w:id="1051" w:author="谢浩然" w:date="2019-07-10T19:39:07Z"/>
          <w:rFonts w:hint="default" w:ascii="宋体" w:hAnsi="宋体" w:cs="Times New Roman"/>
          <w:spacing w:val="0"/>
          <w:szCs w:val="32"/>
        </w:rPr>
        <w:pPrChange w:id="1049" w:author="谢浩然" w:date="2019-07-10T19:39:08Z">
          <w:pPr>
            <w:pStyle w:val="2"/>
          </w:pPr>
        </w:pPrChange>
      </w:pPr>
    </w:p>
    <w:p>
      <w:pPr>
        <w:pStyle w:val="12"/>
        <w:overflowPunct w:val="0"/>
        <w:adjustRightInd w:val="0"/>
        <w:spacing w:beforeLines="0" w:afterLines="0" w:line="590" w:lineRule="exact"/>
        <w:ind w:firstLine="632"/>
        <w:outlineLvl w:val="9"/>
        <w:rPr>
          <w:ins w:id="1053" w:author="卢颖东" w:date="2019-04-25T10:10:00Z"/>
          <w:del w:id="1054" w:author="谢浩然" w:date="2019-07-10T19:39:07Z"/>
          <w:rFonts w:hint="default" w:ascii="宋体" w:hAnsi="宋体" w:cs="Times New Roman"/>
          <w:spacing w:val="0"/>
          <w:szCs w:val="32"/>
        </w:rPr>
        <w:pPrChange w:id="1052" w:author="谢浩然" w:date="2019-07-10T19:39:08Z">
          <w:pPr>
            <w:pStyle w:val="2"/>
          </w:pPr>
        </w:pPrChange>
      </w:pPr>
    </w:p>
    <w:p>
      <w:pPr>
        <w:pStyle w:val="12"/>
        <w:overflowPunct w:val="0"/>
        <w:adjustRightInd w:val="0"/>
        <w:spacing w:beforeLines="0" w:afterLines="0" w:line="590" w:lineRule="exact"/>
        <w:ind w:firstLine="632"/>
        <w:outlineLvl w:val="9"/>
        <w:rPr>
          <w:ins w:id="1056" w:author="卢颖东" w:date="2019-04-25T10:10:00Z"/>
          <w:del w:id="1057" w:author="谢浩然" w:date="2019-07-10T19:39:07Z"/>
          <w:rFonts w:hint="default" w:ascii="宋体" w:hAnsi="宋体" w:cs="Times New Roman"/>
          <w:spacing w:val="0"/>
          <w:szCs w:val="32"/>
        </w:rPr>
        <w:pPrChange w:id="1055" w:author="谢浩然" w:date="2019-07-10T19:39:08Z">
          <w:pPr>
            <w:pStyle w:val="2"/>
          </w:pPr>
        </w:pPrChange>
      </w:pPr>
    </w:p>
    <w:p>
      <w:pPr>
        <w:pStyle w:val="12"/>
        <w:overflowPunct w:val="0"/>
        <w:adjustRightInd w:val="0"/>
        <w:spacing w:beforeLines="0" w:afterLines="0" w:line="590" w:lineRule="exact"/>
        <w:ind w:firstLine="632"/>
        <w:outlineLvl w:val="9"/>
        <w:rPr>
          <w:ins w:id="1059" w:author="卢颖东" w:date="2019-04-25T10:10:00Z"/>
          <w:del w:id="1060" w:author="谢浩然" w:date="2019-07-10T19:39:07Z"/>
          <w:rFonts w:hint="default" w:ascii="宋体" w:hAnsi="宋体" w:cs="Times New Roman"/>
          <w:spacing w:val="0"/>
          <w:szCs w:val="32"/>
        </w:rPr>
        <w:pPrChange w:id="1058" w:author="谢浩然" w:date="2019-07-10T19:39:08Z">
          <w:pPr>
            <w:pStyle w:val="2"/>
          </w:pPr>
        </w:pPrChange>
      </w:pPr>
    </w:p>
    <w:p>
      <w:pPr>
        <w:pStyle w:val="12"/>
        <w:overflowPunct w:val="0"/>
        <w:adjustRightInd w:val="0"/>
        <w:spacing w:beforeLines="0" w:afterLines="0" w:line="590" w:lineRule="exact"/>
        <w:ind w:firstLine="632"/>
        <w:outlineLvl w:val="9"/>
        <w:rPr>
          <w:ins w:id="1062" w:author="卢颖东" w:date="2019-04-25T10:10:00Z"/>
          <w:del w:id="1063" w:author="谢浩然" w:date="2019-07-10T19:39:07Z"/>
          <w:rFonts w:hint="default" w:ascii="宋体" w:hAnsi="宋体" w:cs="Times New Roman"/>
          <w:spacing w:val="0"/>
          <w:szCs w:val="32"/>
        </w:rPr>
        <w:pPrChange w:id="1061" w:author="谢浩然" w:date="2019-07-10T19:39:08Z">
          <w:pPr>
            <w:pStyle w:val="2"/>
          </w:pPr>
        </w:pPrChange>
      </w:pPr>
    </w:p>
    <w:p>
      <w:pPr>
        <w:pStyle w:val="12"/>
        <w:overflowPunct w:val="0"/>
        <w:adjustRightInd w:val="0"/>
        <w:spacing w:beforeLines="0" w:afterLines="0" w:line="590" w:lineRule="exact"/>
        <w:ind w:firstLine="632"/>
        <w:outlineLvl w:val="9"/>
        <w:rPr>
          <w:ins w:id="1065" w:author="卢颖东" w:date="2019-04-25T10:10:00Z"/>
          <w:del w:id="1066" w:author="谢浩然" w:date="2019-07-10T19:39:07Z"/>
          <w:rFonts w:hint="default" w:ascii="宋体" w:hAnsi="宋体" w:cs="Times New Roman"/>
          <w:spacing w:val="0"/>
          <w:szCs w:val="32"/>
        </w:rPr>
        <w:pPrChange w:id="1064" w:author="谢浩然" w:date="2019-07-10T19:39:08Z">
          <w:pPr>
            <w:pStyle w:val="2"/>
          </w:pPr>
        </w:pPrChange>
      </w:pPr>
    </w:p>
    <w:p>
      <w:pPr>
        <w:pStyle w:val="12"/>
        <w:overflowPunct w:val="0"/>
        <w:adjustRightInd w:val="0"/>
        <w:spacing w:beforeLines="0" w:afterLines="0" w:line="590" w:lineRule="exact"/>
        <w:ind w:firstLine="632"/>
        <w:outlineLvl w:val="9"/>
        <w:rPr>
          <w:ins w:id="1068" w:author="卢颖东" w:date="2019-04-25T10:10:00Z"/>
          <w:del w:id="1069" w:author="谢浩然" w:date="2019-07-10T19:39:07Z"/>
          <w:rFonts w:hint="default" w:ascii="宋体" w:hAnsi="宋体" w:cs="Times New Roman"/>
          <w:spacing w:val="0"/>
          <w:szCs w:val="32"/>
        </w:rPr>
        <w:pPrChange w:id="1067" w:author="谢浩然" w:date="2019-07-10T19:39:08Z">
          <w:pPr>
            <w:pStyle w:val="2"/>
          </w:pPr>
        </w:pPrChange>
      </w:pPr>
    </w:p>
    <w:p>
      <w:pPr>
        <w:pStyle w:val="12"/>
        <w:overflowPunct w:val="0"/>
        <w:adjustRightInd w:val="0"/>
        <w:spacing w:beforeLines="0" w:afterLines="0" w:line="590" w:lineRule="exact"/>
        <w:ind w:firstLine="632"/>
        <w:outlineLvl w:val="9"/>
        <w:rPr>
          <w:ins w:id="1071" w:author="卢颖东" w:date="2019-04-25T10:10:00Z"/>
          <w:del w:id="1072" w:author="谢浩然" w:date="2019-07-10T19:39:07Z"/>
          <w:rFonts w:hint="default" w:ascii="宋体" w:hAnsi="宋体" w:cs="Times New Roman"/>
          <w:spacing w:val="0"/>
          <w:szCs w:val="32"/>
        </w:rPr>
        <w:pPrChange w:id="1070" w:author="谢浩然" w:date="2019-07-10T19:39:08Z">
          <w:pPr>
            <w:pStyle w:val="2"/>
          </w:pPr>
        </w:pPrChange>
      </w:pPr>
    </w:p>
    <w:p>
      <w:pPr>
        <w:pStyle w:val="12"/>
        <w:overflowPunct w:val="0"/>
        <w:adjustRightInd w:val="0"/>
        <w:spacing w:beforeLines="0" w:afterLines="0" w:line="590" w:lineRule="exact"/>
        <w:ind w:firstLine="632"/>
        <w:outlineLvl w:val="9"/>
        <w:rPr>
          <w:ins w:id="1074" w:author="卢颖东" w:date="2019-04-25T10:10:00Z"/>
          <w:del w:id="1075" w:author="谢浩然" w:date="2019-07-10T19:39:07Z"/>
          <w:rFonts w:hint="default" w:ascii="宋体" w:hAnsi="宋体" w:cs="Times New Roman"/>
          <w:spacing w:val="0"/>
          <w:szCs w:val="32"/>
        </w:rPr>
        <w:pPrChange w:id="1073" w:author="谢浩然" w:date="2019-07-10T19:39:08Z">
          <w:pPr>
            <w:pStyle w:val="2"/>
          </w:pPr>
        </w:pPrChange>
      </w:pPr>
    </w:p>
    <w:p>
      <w:pPr>
        <w:pStyle w:val="12"/>
        <w:overflowPunct w:val="0"/>
        <w:adjustRightInd w:val="0"/>
        <w:spacing w:beforeLines="0" w:afterLines="0" w:line="590" w:lineRule="exact"/>
        <w:ind w:firstLine="632"/>
        <w:outlineLvl w:val="9"/>
        <w:rPr>
          <w:ins w:id="1077" w:author="卢颖东" w:date="2019-04-25T10:10:00Z"/>
          <w:del w:id="1078" w:author="谢浩然" w:date="2019-07-10T19:39:07Z"/>
          <w:rFonts w:hint="default" w:ascii="宋体" w:hAnsi="宋体" w:cs="Times New Roman"/>
          <w:spacing w:val="0"/>
          <w:szCs w:val="32"/>
        </w:rPr>
        <w:pPrChange w:id="1076" w:author="谢浩然" w:date="2019-07-10T19:39:08Z">
          <w:pPr>
            <w:pStyle w:val="2"/>
          </w:pPr>
        </w:pPrChange>
      </w:pPr>
    </w:p>
    <w:p>
      <w:pPr>
        <w:pStyle w:val="12"/>
        <w:overflowPunct w:val="0"/>
        <w:adjustRightInd w:val="0"/>
        <w:spacing w:beforeLines="0" w:afterLines="0" w:line="590" w:lineRule="exact"/>
        <w:ind w:firstLine="632"/>
        <w:outlineLvl w:val="9"/>
        <w:rPr>
          <w:ins w:id="1080" w:author="卢颖东" w:date="2019-04-25T10:10:00Z"/>
          <w:del w:id="1081" w:author="谢浩然" w:date="2019-07-10T19:39:07Z"/>
          <w:rFonts w:hint="default" w:ascii="宋体" w:hAnsi="宋体" w:cs="Times New Roman"/>
          <w:spacing w:val="0"/>
          <w:szCs w:val="32"/>
        </w:rPr>
        <w:pPrChange w:id="1079" w:author="谢浩然" w:date="2019-07-10T19:39:08Z">
          <w:pPr>
            <w:pStyle w:val="2"/>
          </w:pPr>
        </w:pPrChange>
      </w:pPr>
    </w:p>
    <w:p>
      <w:pPr>
        <w:pStyle w:val="12"/>
        <w:overflowPunct w:val="0"/>
        <w:adjustRightInd w:val="0"/>
        <w:spacing w:beforeLines="0" w:afterLines="0" w:line="590" w:lineRule="exact"/>
        <w:ind w:firstLine="632"/>
        <w:outlineLvl w:val="9"/>
        <w:rPr>
          <w:ins w:id="1083" w:author="卢颖东" w:date="2019-04-25T10:10:00Z"/>
          <w:del w:id="1084" w:author="谢浩然" w:date="2019-07-10T19:39:07Z"/>
          <w:rFonts w:hint="default" w:ascii="宋体" w:hAnsi="宋体" w:cs="Times New Roman"/>
          <w:spacing w:val="0"/>
          <w:szCs w:val="32"/>
        </w:rPr>
        <w:pPrChange w:id="1082" w:author="谢浩然" w:date="2019-07-10T19:39:08Z">
          <w:pPr>
            <w:pStyle w:val="2"/>
          </w:pPr>
        </w:pPrChange>
      </w:pPr>
    </w:p>
    <w:p>
      <w:pPr>
        <w:pStyle w:val="12"/>
        <w:overflowPunct w:val="0"/>
        <w:adjustRightInd w:val="0"/>
        <w:spacing w:beforeLines="0" w:afterLines="0" w:line="590" w:lineRule="exact"/>
        <w:ind w:firstLine="632"/>
        <w:outlineLvl w:val="9"/>
        <w:rPr>
          <w:del w:id="1086" w:author="谢浩然" w:date="2019-07-10T19:39:07Z"/>
          <w:rFonts w:hint="default" w:ascii="宋体" w:hAnsi="宋体" w:cs="Times New Roman"/>
          <w:spacing w:val="0"/>
          <w:szCs w:val="32"/>
        </w:rPr>
        <w:pPrChange w:id="1085" w:author="谢浩然" w:date="2019-07-10T19:39:08Z">
          <w:pPr>
            <w:pStyle w:val="2"/>
          </w:pPr>
        </w:pPrChange>
      </w:pPr>
    </w:p>
    <w:p>
      <w:pPr>
        <w:pStyle w:val="1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1088" w:author="谢浩然" w:date="2019-07-10T19:39:07Z"/>
          <w:rFonts w:hint="default" w:ascii="宋体" w:hAnsi="宋体" w:cs="Times New Roman"/>
          <w:spacing w:val="0"/>
          <w:szCs w:val="32"/>
        </w:rPr>
        <w:pPrChange w:id="1087" w:author="谢浩然" w:date="2019-07-10T19:39:08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1090" w:author="谢浩然" w:date="2019-07-10T19:39:07Z"/>
          <w:rFonts w:hint="default" w:ascii="宋体" w:hAnsi="宋体" w:cs="Times New Roman"/>
          <w:spacing w:val="0"/>
          <w:szCs w:val="32"/>
        </w:rPr>
        <w:pPrChange w:id="1089" w:author="谢浩然" w:date="2019-07-10T19:39:08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ins w:id="1092" w:author="邓彤" w:date="2019-04-24T09:36:00Z"/>
          <w:del w:id="1093" w:author="谢浩然" w:date="2019-07-10T19:39:07Z"/>
          <w:rFonts w:hint="default" w:ascii="宋体" w:hAnsi="宋体" w:cs="Times New Roman"/>
          <w:spacing w:val="0"/>
          <w:szCs w:val="32"/>
        </w:rPr>
        <w:pPrChange w:id="1091" w:author="谢浩然" w:date="2019-07-10T19:39:08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1095" w:author="谢浩然" w:date="2019-07-10T19:39:07Z"/>
          <w:rFonts w:hint="default" w:ascii="宋体" w:hAnsi="宋体" w:cs="Times New Roman"/>
          <w:spacing w:val="0"/>
          <w:szCs w:val="32"/>
        </w:rPr>
        <w:pPrChange w:id="1094" w:author="谢浩然" w:date="2019-07-10T19:39:08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del w:id="1096" w:author="谢浩然" w:date="2019-07-10T19:39:07Z">
        <w:r>
          <w:rPr>
            <w:rFonts w:ascii="宋体" w:hAnsi="宋体"/>
            <w:spacing w:val="0"/>
            <w:sz w:val="32"/>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347345</wp:posOffset>
                  </wp:positionV>
                  <wp:extent cx="5610225" cy="635"/>
                  <wp:effectExtent l="0" t="0" r="0" b="0"/>
                  <wp:wrapNone/>
                  <wp:docPr id="1" name="直接连接符 1"/>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65pt;margin-top:27.35pt;height:0.05pt;width:441.75pt;z-index:251658240;mso-width-relative:page;mso-height-relative:page;" filled="f" stroked="t" coordsize="21600,21600" o:gfxdata="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Dkx03WAAAABwEAAA8A&#10;AAAAAAAAAQAgAAAAIgAAAGRycy9kb3ducmV2LnhtbFBLAQIUABQAAAAIAIdO4kDsvHTW4AEAAKcD&#10;AAAOAAAAAAAAAAEAIAAAACUBAABkcnMvZTJvRG9jLnhtbFBLBQYAAAAABgAGAFkBAAB3BQAAAAA=&#10;">
                  <v:fill on="f" focussize="0,0"/>
                  <v:stroke weight="1pt" color="#000000" joinstyle="round"/>
                  <v:imagedata o:title=""/>
                  <o:lock v:ext="edit" aspectratio="f"/>
                </v:line>
              </w:pict>
            </mc:Fallback>
          </mc:AlternateContent>
        </w:r>
      </w:del>
    </w:p>
    <w:p>
      <w:pPr>
        <w:pStyle w:val="12"/>
        <w:overflowPunct w:val="0"/>
        <w:adjustRightInd w:val="0"/>
        <w:spacing w:beforeLines="0" w:afterLines="0" w:line="590" w:lineRule="exact"/>
        <w:ind w:firstLine="632" w:firstLineChars="200"/>
        <w:outlineLvl w:val="9"/>
        <w:rPr>
          <w:del w:id="1099" w:author="谢浩然" w:date="2019-07-10T19:39:07Z"/>
          <w:rFonts w:hint="eastAsia" w:ascii="宋体" w:hAnsi="宋体" w:eastAsia="仿宋_GB2312" w:cs="仿宋_GB2312"/>
          <w:sz w:val="32"/>
          <w:szCs w:val="32"/>
        </w:rPr>
        <w:pPrChange w:id="1098" w:author="谢浩然" w:date="2019-07-10T19:39:08Z">
          <w:pPr/>
        </w:pPrChange>
      </w:pPr>
      <w:del w:id="1100" w:author="谢浩然" w:date="2019-07-10T19:39:07Z">
        <w:r>
          <w:rPr>
            <w:rFonts w:hint="eastAsia" w:ascii="宋体" w:hAnsi="宋体" w:eastAsia="仿宋_GB2312" w:cs="仿宋_GB2312"/>
            <w:spacing w:val="0"/>
            <w:sz w:val="32"/>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387985</wp:posOffset>
                  </wp:positionV>
                  <wp:extent cx="5610225"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35pt;margin-top:30.55pt;height:0.05pt;width:441.75pt;z-index:251659264;mso-width-relative:page;mso-height-relative:page;" filled="f" stroked="t" coordsize="21600,21600" o:gfxdata="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3L8FP1AAAAAYBAAAPAAAA&#10;AAAAAAEAIAAAACIAAABkcnMvZG93bnJldi54bWxQSwECFAAUAAAACACHTuJA9sBs1uABAACnAwAA&#10;DgAAAAAAAAABACAAAAAjAQAAZHJzL2Uyb0RvYy54bWxQSwUGAAAAAAYABgBZAQAAdQUAAAAA&#10;">
                  <v:fill on="f" focussize="0,0"/>
                  <v:stroke weight="1pt" color="#000000" joinstyle="round"/>
                  <v:imagedata o:title=""/>
                  <o:lock v:ext="edit" aspectratio="f"/>
                </v:line>
              </w:pict>
            </mc:Fallback>
          </mc:AlternateContent>
        </w:r>
      </w:del>
      <w:del w:id="1102" w:author="谢浩然" w:date="2019-07-10T19:39:07Z">
        <w:r>
          <w:rPr>
            <w:rFonts w:hint="eastAsia" w:ascii="宋体" w:hAnsi="宋体" w:eastAsia="仿宋_GB2312" w:cs="仿宋_GB2312"/>
            <w:spacing w:val="0"/>
            <w:sz w:val="28"/>
            <w:szCs w:val="28"/>
            <w:lang w:val="en-US" w:eastAsia="zh-CN"/>
          </w:rPr>
          <w:delText xml:space="preserve">  </w:delText>
        </w:r>
      </w:del>
      <w:del w:id="1103" w:author="谢浩然" w:date="2019-07-10T19:39:07Z">
        <w:r>
          <w:rPr>
            <w:rFonts w:hint="eastAsia" w:ascii="宋体" w:hAnsi="宋体" w:eastAsia="仿宋_GB2312" w:cs="仿宋_GB2312"/>
            <w:spacing w:val="0"/>
            <w:sz w:val="28"/>
            <w:szCs w:val="28"/>
            <w:lang w:eastAsia="zh-CN"/>
          </w:rPr>
          <w:delText>广东省人大常委会办公厅</w:delText>
        </w:r>
      </w:del>
      <w:del w:id="1104" w:author="谢浩然" w:date="2019-07-10T19:39:07Z">
        <w:r>
          <w:rPr>
            <w:rFonts w:hint="eastAsia" w:ascii="宋体" w:hAnsi="宋体" w:eastAsia="仿宋_GB2312" w:cs="仿宋_GB2312"/>
            <w:spacing w:val="0"/>
            <w:sz w:val="28"/>
            <w:szCs w:val="28"/>
          </w:rPr>
          <w:delText xml:space="preserve">  </w:delText>
        </w:r>
      </w:del>
      <w:del w:id="1105" w:author="谢浩然" w:date="2019-07-10T19:39:07Z">
        <w:r>
          <w:rPr>
            <w:rFonts w:hint="eastAsia" w:ascii="宋体" w:hAnsi="宋体" w:eastAsia="仿宋_GB2312" w:cs="仿宋_GB2312"/>
            <w:spacing w:val="0"/>
            <w:sz w:val="28"/>
            <w:szCs w:val="28"/>
            <w:lang w:val="en-US" w:eastAsia="zh-CN"/>
          </w:rPr>
          <w:delText xml:space="preserve">     </w:delText>
        </w:r>
      </w:del>
      <w:del w:id="1106" w:author="谢浩然" w:date="2019-07-10T19:39:07Z">
        <w:r>
          <w:rPr>
            <w:rFonts w:hint="eastAsia" w:ascii="宋体" w:hAnsi="宋体" w:cs="仿宋_GB2312"/>
            <w:spacing w:val="0"/>
            <w:sz w:val="28"/>
            <w:szCs w:val="28"/>
            <w:lang w:val="en-US" w:eastAsia="zh-CN"/>
          </w:rPr>
          <w:delText xml:space="preserve"> </w:delText>
        </w:r>
      </w:del>
      <w:del w:id="1107" w:author="谢浩然" w:date="2019-07-10T19:39:07Z">
        <w:r>
          <w:rPr>
            <w:rFonts w:hint="eastAsia" w:ascii="宋体" w:hAnsi="宋体" w:eastAsia="仿宋_GB2312" w:cs="仿宋_GB2312"/>
            <w:spacing w:val="0"/>
            <w:sz w:val="28"/>
            <w:szCs w:val="28"/>
            <w:lang w:val="en-US" w:eastAsia="zh-CN"/>
          </w:rPr>
          <w:delText xml:space="preserve"> </w:delText>
        </w:r>
      </w:del>
      <w:ins w:id="1108" w:author="邓彤" w:date="2019-04-24T09:36:00Z">
        <w:del w:id="1109" w:author="谢浩然" w:date="2019-07-10T19:39:07Z">
          <w:r>
            <w:rPr>
              <w:rFonts w:hint="eastAsia" w:ascii="宋体" w:hAnsi="宋体" w:cs="仿宋_GB2312"/>
              <w:spacing w:val="0"/>
              <w:sz w:val="28"/>
              <w:szCs w:val="28"/>
              <w:lang w:val="en-US" w:eastAsia="zh-CN"/>
            </w:rPr>
            <w:delText xml:space="preserve">  </w:delText>
          </w:r>
        </w:del>
      </w:ins>
      <w:del w:id="1110" w:author="谢浩然" w:date="2019-07-10T19:39:07Z">
        <w:r>
          <w:rPr>
            <w:rFonts w:hint="eastAsia" w:ascii="宋体" w:hAnsi="宋体" w:eastAsia="仿宋_GB2312" w:cs="仿宋_GB2312"/>
            <w:spacing w:val="0"/>
            <w:sz w:val="28"/>
            <w:szCs w:val="28"/>
            <w:lang w:val="en-US" w:eastAsia="zh-CN"/>
          </w:rPr>
          <w:delText xml:space="preserve">   </w:delText>
        </w:r>
      </w:del>
      <w:del w:id="1111" w:author="谢浩然" w:date="2019-07-10T19:39:07Z">
        <w:r>
          <w:rPr>
            <w:rFonts w:hint="eastAsia" w:ascii="宋体" w:hAnsi="宋体" w:cs="仿宋_GB2312"/>
            <w:spacing w:val="0"/>
            <w:sz w:val="28"/>
            <w:szCs w:val="28"/>
            <w:lang w:val="en-US" w:eastAsia="zh-CN"/>
          </w:rPr>
          <w:delText xml:space="preserve"> </w:delText>
        </w:r>
      </w:del>
      <w:del w:id="1112" w:author="谢浩然" w:date="2019-07-10T19:39:07Z">
        <w:r>
          <w:rPr>
            <w:rFonts w:hint="eastAsia" w:ascii="宋体" w:hAnsi="宋体" w:eastAsia="仿宋_GB2312" w:cs="仿宋_GB2312"/>
            <w:spacing w:val="0"/>
            <w:sz w:val="28"/>
            <w:szCs w:val="28"/>
            <w:lang w:val="en-US" w:eastAsia="zh-CN"/>
          </w:rPr>
          <w:delText xml:space="preserve">    </w:delText>
        </w:r>
      </w:del>
      <w:del w:id="1113" w:author="谢浩然" w:date="2019-07-10T19:39:07Z">
        <w:r>
          <w:rPr>
            <w:rFonts w:hint="eastAsia" w:ascii="宋体" w:hAnsi="宋体" w:eastAsia="仿宋_GB2312" w:cs="仿宋_GB2312"/>
            <w:spacing w:val="0"/>
            <w:sz w:val="28"/>
            <w:szCs w:val="28"/>
          </w:rPr>
          <w:delText xml:space="preserve">  201</w:delText>
        </w:r>
      </w:del>
      <w:del w:id="1114" w:author="谢浩然" w:date="2019-07-10T19:39:07Z">
        <w:r>
          <w:rPr>
            <w:rFonts w:hint="eastAsia" w:ascii="宋体" w:hAnsi="宋体" w:cs="仿宋_GB2312"/>
            <w:spacing w:val="0"/>
            <w:sz w:val="28"/>
            <w:szCs w:val="28"/>
            <w:lang w:val="en-US" w:eastAsia="zh-CN"/>
          </w:rPr>
          <w:delText>9</w:delText>
        </w:r>
      </w:del>
      <w:del w:id="1115" w:author="谢浩然" w:date="2019-07-10T19:39:07Z">
        <w:r>
          <w:rPr>
            <w:rFonts w:hint="eastAsia" w:ascii="宋体" w:hAnsi="宋体" w:eastAsia="仿宋_GB2312" w:cs="仿宋_GB2312"/>
            <w:spacing w:val="0"/>
            <w:sz w:val="28"/>
            <w:szCs w:val="28"/>
          </w:rPr>
          <w:delText>年</w:delText>
        </w:r>
      </w:del>
      <w:del w:id="1116" w:author="谢浩然" w:date="2019-07-10T19:39:07Z">
        <w:r>
          <w:rPr>
            <w:rFonts w:hint="eastAsia" w:ascii="宋体" w:hAnsi="宋体" w:cs="仿宋_GB2312"/>
            <w:spacing w:val="0"/>
            <w:sz w:val="28"/>
            <w:szCs w:val="28"/>
            <w:lang w:val="en-US" w:eastAsia="zh-CN"/>
          </w:rPr>
          <w:delText>4</w:delText>
        </w:r>
      </w:del>
      <w:del w:id="1117" w:author="谢浩然" w:date="2019-07-10T19:39:07Z">
        <w:r>
          <w:rPr>
            <w:rFonts w:hint="eastAsia" w:ascii="宋体" w:hAnsi="宋体" w:eastAsia="仿宋_GB2312" w:cs="仿宋_GB2312"/>
            <w:spacing w:val="0"/>
            <w:sz w:val="28"/>
            <w:szCs w:val="28"/>
          </w:rPr>
          <w:delText>月</w:delText>
        </w:r>
      </w:del>
      <w:del w:id="1118" w:author="谢浩然" w:date="2019-07-10T19:39:07Z">
        <w:r>
          <w:rPr>
            <w:rFonts w:hint="eastAsia" w:ascii="宋体" w:hAnsi="宋体" w:cs="仿宋_GB2312"/>
            <w:spacing w:val="0"/>
            <w:sz w:val="28"/>
            <w:szCs w:val="28"/>
            <w:lang w:val="en-US" w:eastAsia="zh-CN"/>
          </w:rPr>
          <w:delText xml:space="preserve"> </w:delText>
        </w:r>
      </w:del>
      <w:ins w:id="1119" w:author="卢颖东" w:date="2019-04-25T10:10:00Z">
        <w:del w:id="1120" w:author="谢浩然" w:date="2019-07-10T19:39:07Z">
          <w:r>
            <w:rPr>
              <w:rFonts w:hint="eastAsia" w:ascii="宋体" w:hAnsi="宋体" w:cs="仿宋_GB2312"/>
              <w:spacing w:val="0"/>
              <w:sz w:val="28"/>
              <w:szCs w:val="28"/>
              <w:lang w:val="en-US" w:eastAsia="zh-CN"/>
            </w:rPr>
            <w:delText>25</w:delText>
          </w:r>
        </w:del>
      </w:ins>
      <w:del w:id="1121" w:author="谢浩然" w:date="2019-07-10T19:39:07Z">
        <w:r>
          <w:rPr>
            <w:rFonts w:hint="eastAsia" w:ascii="宋体" w:hAnsi="宋体" w:eastAsia="仿宋_GB2312" w:cs="仿宋_GB2312"/>
            <w:spacing w:val="0"/>
            <w:sz w:val="28"/>
            <w:szCs w:val="28"/>
          </w:rPr>
          <w:delText>日印</w:delText>
        </w:r>
      </w:del>
      <w:del w:id="1122" w:author="谢浩然" w:date="2019-07-10T19:39:07Z">
        <w:r>
          <w:rPr>
            <w:rFonts w:hint="eastAsia" w:ascii="宋体" w:hAnsi="宋体" w:eastAsia="仿宋_GB2312" w:cs="仿宋_GB2312"/>
            <w:spacing w:val="0"/>
            <w:sz w:val="28"/>
            <w:szCs w:val="28"/>
            <w:lang w:eastAsia="zh-CN"/>
          </w:rPr>
          <w:delText>发</w:delText>
        </w:r>
      </w:del>
    </w:p>
    <w:p>
      <w:pPr>
        <w:pStyle w:val="12"/>
        <w:overflowPunct w:val="0"/>
        <w:adjustRightInd w:val="0"/>
        <w:spacing w:beforeLines="0" w:afterLines="0" w:line="590" w:lineRule="exact"/>
        <w:ind w:firstLine="632" w:firstLineChars="200"/>
        <w:outlineLvl w:val="9"/>
        <w:rPr>
          <w:rFonts w:hint="eastAsia" w:ascii="仿宋_GB2312" w:hAnsi="仿宋_GB2312" w:eastAsia="仿宋_GB2312" w:cs="仿宋_GB2312"/>
          <w:sz w:val="32"/>
          <w:szCs w:val="32"/>
        </w:rPr>
        <w:pPrChange w:id="1123" w:author="谢浩然" w:date="2019-07-10T19:39:08Z">
          <w:pPr/>
        </w:pPrChange>
      </w:pPr>
    </w:p>
    <w:sectPr>
      <w:footerReference r:id="rId7" w:type="default"/>
      <w:footerReference r:id="rId8"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swiss"/>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仿宋_GB2312"/>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仿宋_GB2312"/>
        <w:sz w:val="28"/>
        <w:szCs w:val="28"/>
        <w:lang w:eastAsia="zh-C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E869EE"/>
    <w:rsid w:val="0E0E217B"/>
    <w:rsid w:val="0E7339BB"/>
    <w:rsid w:val="14461BFC"/>
    <w:rsid w:val="153B5C48"/>
    <w:rsid w:val="1E0B4D45"/>
    <w:rsid w:val="1F1562FD"/>
    <w:rsid w:val="22E20E11"/>
    <w:rsid w:val="2A7B2C2A"/>
    <w:rsid w:val="2C0B76E6"/>
    <w:rsid w:val="31ED76D6"/>
    <w:rsid w:val="32736809"/>
    <w:rsid w:val="33E869EE"/>
    <w:rsid w:val="376E14DA"/>
    <w:rsid w:val="3E800D30"/>
    <w:rsid w:val="558E74A1"/>
    <w:rsid w:val="5D670B9E"/>
    <w:rsid w:val="635A3E15"/>
    <w:rsid w:val="64E77BEF"/>
    <w:rsid w:val="6A567A54"/>
    <w:rsid w:val="6AD62111"/>
    <w:rsid w:val="6E34792B"/>
    <w:rsid w:val="6F6D2D28"/>
    <w:rsid w:val="76C472B5"/>
    <w:rsid w:val="7EB877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cs="Times New Roman"/>
    </w:rPr>
  </w:style>
  <w:style w:type="paragraph" w:styleId="3">
    <w:name w:val="Body Text"/>
    <w:basedOn w:val="1"/>
    <w:qFormat/>
    <w:uiPriority w:val="0"/>
    <w:rPr>
      <w:rFonts w:eastAsia="宋体"/>
      <w:sz w:val="44"/>
      <w:szCs w:val="24"/>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Normal (Web)"/>
    <w:basedOn w:val="1"/>
    <w:qFormat/>
    <w:uiPriority w:val="0"/>
    <w:rPr>
      <w:sz w:val="24"/>
    </w:rPr>
  </w:style>
  <w:style w:type="character" w:styleId="8">
    <w:name w:val="Strong"/>
    <w:basedOn w:val="7"/>
    <w:qFormat/>
    <w:uiPriority w:val="0"/>
    <w:rPr>
      <w:rFonts w:ascii="Times New Roman" w:hAnsi="Times New Roman" w:eastAsia="宋体" w:cs="Times New Roman"/>
      <w:b/>
    </w:rPr>
  </w:style>
  <w:style w:type="paragraph" w:customStyle="1" w:styleId="10">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11">
    <w:name w:val="Normal (Web)"/>
    <w:basedOn w:val="1"/>
    <w:qFormat/>
    <w:uiPriority w:val="0"/>
    <w:pPr>
      <w:spacing w:before="100" w:beforeLines="0" w:beforeAutospacing="1" w:after="100" w:afterLines="0" w:afterAutospacing="1"/>
    </w:pPr>
    <w:rPr>
      <w:rFonts w:ascii="Times New Roman" w:hAnsi="Times New Roman" w:eastAsia="宋体" w:cs="Times New Roman"/>
      <w:sz w:val="24"/>
    </w:rPr>
  </w:style>
  <w:style w:type="paragraph" w:customStyle="1" w:styleId="12">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26</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2019-04-22T04:00:00Z</dcterms:created>
  <dc:creator>谢浩然</dc:creator>
  <cp:lastModifiedBy>谢浩然</cp:lastModifiedBy>
  <dcterms:modified xsi:type="dcterms:W3CDTF">2019-07-10T11:39:25Z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