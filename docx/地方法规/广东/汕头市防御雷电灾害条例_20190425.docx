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1:15:20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1:15:20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1:15:20Z"/>
          <w:rFonts w:hint="eastAsia" w:ascii="宋体" w:hAnsi="宋体" w:eastAsia="方正小标宋简体"/>
          <w:color w:val="000000"/>
          <w:spacing w:val="51"/>
          <w:w w:val="50"/>
          <w:sz w:val="130"/>
          <w:szCs w:val="72"/>
        </w:rPr>
      </w:pPr>
      <w:del w:id="3" w:author="谢浩然" w:date="2019-07-11T11:15:20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1:15:20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1:15:20Z"/>
          <w:rFonts w:hint="eastAsia" w:ascii="宋体" w:hAnsi="宋体"/>
          <w:color w:val="000000"/>
          <w:szCs w:val="32"/>
        </w:rPr>
      </w:pPr>
    </w:p>
    <w:p>
      <w:pPr>
        <w:keepNext w:val="0"/>
        <w:keepLines w:val="0"/>
        <w:pageBreakBefore w:val="0"/>
        <w:widowControl w:val="0"/>
        <w:kinsoku/>
        <w:wordWrap/>
        <w:overflowPunct/>
        <w:topLinePunct w:val="0"/>
        <w:autoSpaceDE/>
        <w:autoSpaceDN/>
        <w:bidi w:val="0"/>
        <w:jc w:val="center"/>
        <w:textAlignment w:val="auto"/>
        <w:rPr>
          <w:del w:id="6" w:author="谢浩然" w:date="2019-07-11T11:15:20Z"/>
          <w:rFonts w:hint="eastAsia" w:ascii="宋体" w:hAnsi="宋体"/>
          <w:color w:val="000000"/>
          <w:szCs w:val="32"/>
        </w:rPr>
      </w:pPr>
      <w:del w:id="7" w:author="谢浩然" w:date="2019-07-11T11:15:20Z">
        <w:r>
          <w:rPr>
            <w:rFonts w:hint="eastAsia" w:ascii="宋体" w:hAnsi="宋体"/>
            <w:color w:val="000000"/>
            <w:szCs w:val="32"/>
          </w:rPr>
          <w:delText>粤常</w:delText>
        </w:r>
      </w:del>
      <w:del w:id="8" w:author="谢浩然" w:date="2019-07-11T11:15:20Z">
        <w:r>
          <w:rPr>
            <w:rFonts w:hint="eastAsia" w:ascii="宋体" w:hAnsi="宋体"/>
            <w:color w:val="000000"/>
            <w:szCs w:val="32"/>
            <w:lang w:eastAsia="zh-CN"/>
          </w:rPr>
          <w:delText>备</w:delText>
        </w:r>
      </w:del>
      <w:del w:id="9" w:author="谢浩然" w:date="2019-07-11T11:15:20Z">
        <w:r>
          <w:rPr>
            <w:rFonts w:ascii="宋体" w:hAnsi="宋体"/>
            <w:color w:val="000000"/>
            <w:szCs w:val="32"/>
          </w:rPr>
          <w:delText>〔</w:delText>
        </w:r>
      </w:del>
      <w:del w:id="10" w:author="谢浩然" w:date="2019-07-11T11:15:20Z">
        <w:r>
          <w:rPr>
            <w:rFonts w:hint="eastAsia" w:ascii="宋体" w:hAnsi="宋体"/>
            <w:color w:val="000000"/>
            <w:szCs w:val="32"/>
          </w:rPr>
          <w:delText>20</w:delText>
        </w:r>
      </w:del>
      <w:del w:id="11" w:author="谢浩然" w:date="2019-07-11T11:15:20Z">
        <w:r>
          <w:rPr>
            <w:rFonts w:hint="eastAsia" w:ascii="宋体" w:hAnsi="宋体"/>
            <w:color w:val="000000"/>
            <w:szCs w:val="32"/>
            <w:lang w:val="en-US" w:eastAsia="zh-CN"/>
          </w:rPr>
          <w:delText>19</w:delText>
        </w:r>
      </w:del>
      <w:del w:id="12" w:author="谢浩然" w:date="2019-07-11T11:15:20Z">
        <w:r>
          <w:rPr>
            <w:rFonts w:ascii="宋体" w:hAnsi="宋体"/>
            <w:color w:val="000000"/>
            <w:szCs w:val="32"/>
          </w:rPr>
          <w:delText>〕</w:delText>
        </w:r>
      </w:del>
      <w:del w:id="13" w:author="谢浩然" w:date="2019-07-11T11:15:20Z">
        <w:r>
          <w:rPr>
            <w:rFonts w:hint="eastAsia" w:ascii="宋体" w:hAnsi="宋体"/>
            <w:color w:val="000000"/>
            <w:szCs w:val="32"/>
            <w:lang w:val="en-US" w:eastAsia="zh-CN"/>
          </w:rPr>
          <w:delText xml:space="preserve"> </w:delText>
        </w:r>
      </w:del>
      <w:ins w:id="14" w:author="高芳芳" w:date="2019-05-13T10:42:00Z">
        <w:del w:id="15" w:author="谢浩然" w:date="2019-07-11T11:15:20Z">
          <w:r>
            <w:rPr>
              <w:rFonts w:hint="eastAsia" w:ascii="宋体" w:hAnsi="宋体"/>
              <w:color w:val="000000"/>
              <w:szCs w:val="32"/>
              <w:lang w:val="en-US" w:eastAsia="zh-CN"/>
            </w:rPr>
            <w:delText>34</w:delText>
          </w:r>
        </w:del>
      </w:ins>
      <w:del w:id="16" w:author="谢浩然" w:date="2019-07-11T11:15:20Z">
        <w:r>
          <w:rPr>
            <w:rFonts w:hint="eastAsia" w:ascii="宋体" w:hAnsi="宋体"/>
            <w:color w:val="000000"/>
            <w:szCs w:val="32"/>
          </w:rPr>
          <w:delText>号</w:delText>
        </w:r>
      </w:del>
      <w:del w:id="17" w:author="谢浩然" w:date="2019-07-11T11:15:20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1T11:15:20Z"/>
          <w:rFonts w:hint="eastAsia" w:ascii="宋体" w:hAnsi="宋体" w:eastAsia="方正小标宋简体" w:cs="方正小标宋简体"/>
          <w:color w:val="000000"/>
          <w:spacing w:val="0"/>
          <w:sz w:val="44"/>
          <w:szCs w:val="44"/>
        </w:rPr>
      </w:pPr>
      <w:del w:id="19" w:author="谢浩然" w:date="2019-07-11T11:15:20Z">
        <w:r>
          <w:rPr>
            <w:rFonts w:ascii="宋体" w:hAnsi="宋体"/>
            <w:color w:val="000000"/>
            <w:sz w:val="44"/>
          </w:rP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58240;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hkvG+1QAAAAcBAAAP&#10;AAAAAAAAAAEAIAAAACIAAABkcnMvZG93bnJldi54bWxQSwECFAAUAAAACACHTuJAlhmdmuIBAACn&#10;AwAADgAAAAAAAAABACAAAAAkAQAAZHJzL2Uyb0RvYy54bWxQSwUGAAAAAAYABgBZAQAAeA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snapToGrid/>
        <w:spacing w:before="0" w:beforeLines="0" w:afterLines="0" w:line="590" w:lineRule="exact"/>
        <w:ind w:left="0" w:leftChars="0" w:right="0" w:rightChars="0" w:firstLine="0" w:firstLineChars="0"/>
        <w:jc w:val="center"/>
        <w:textAlignment w:val="auto"/>
        <w:outlineLvl w:val="1"/>
        <w:rPr>
          <w:del w:id="22" w:author="谢浩然" w:date="2019-07-11T11:15:20Z"/>
          <w:rFonts w:hint="eastAsia" w:ascii="宋体" w:hAnsi="宋体" w:eastAsia="宋体" w:cs="宋体"/>
          <w:b/>
          <w:bCs/>
          <w:color w:val="000000"/>
          <w:sz w:val="44"/>
          <w:szCs w:val="44"/>
        </w:rPr>
        <w:pPrChange w:id="21" w:author="卢颖东" w:date="2019-05-13T17:14:00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del w:id="23" w:author="谢浩然" w:date="2019-07-11T11:15:20Z">
        <w:r>
          <w:rPr>
            <w:rFonts w:hint="eastAsia" w:ascii="宋体" w:hAnsi="宋体" w:eastAsia="宋体" w:cs="宋体"/>
            <w:b/>
            <w:bCs/>
            <w:color w:val="000000"/>
            <w:sz w:val="44"/>
            <w:szCs w:val="44"/>
          </w:rPr>
          <w:delText>备</w:delText>
        </w:r>
      </w:del>
      <w:del w:id="24" w:author="谢浩然" w:date="2019-07-11T11:15:20Z">
        <w:r>
          <w:rPr>
            <w:rFonts w:hint="eastAsia" w:ascii="宋体" w:hAnsi="宋体" w:eastAsia="宋体" w:cs="宋体"/>
            <w:b/>
            <w:bCs/>
            <w:color w:val="000000"/>
            <w:sz w:val="44"/>
            <w:szCs w:val="44"/>
            <w:lang w:val="en-US" w:eastAsia="zh-CN"/>
          </w:rPr>
          <w:delText xml:space="preserve">  </w:delText>
        </w:r>
      </w:del>
      <w:del w:id="25" w:author="谢浩然" w:date="2019-07-11T11:15:20Z">
        <w:r>
          <w:rPr>
            <w:rFonts w:hint="eastAsia" w:ascii="宋体" w:hAnsi="宋体" w:eastAsia="宋体" w:cs="宋体"/>
            <w:b/>
            <w:bCs/>
            <w:color w:val="000000"/>
            <w:sz w:val="44"/>
            <w:szCs w:val="44"/>
          </w:rPr>
          <w:delText>案</w:delText>
        </w:r>
      </w:del>
      <w:del w:id="26" w:author="谢浩然" w:date="2019-07-11T11:15:20Z">
        <w:r>
          <w:rPr>
            <w:rFonts w:hint="eastAsia" w:ascii="宋体" w:hAnsi="宋体" w:eastAsia="宋体" w:cs="宋体"/>
            <w:b/>
            <w:bCs/>
            <w:color w:val="000000"/>
            <w:sz w:val="44"/>
            <w:szCs w:val="44"/>
            <w:lang w:eastAsia="zh-CN"/>
          </w:rPr>
          <w:delText xml:space="preserve"> </w:delText>
        </w:r>
      </w:del>
      <w:del w:id="27" w:author="谢浩然" w:date="2019-07-11T11:15:20Z">
        <w:r>
          <w:rPr>
            <w:rFonts w:hint="eastAsia" w:ascii="宋体" w:hAnsi="宋体" w:eastAsia="宋体" w:cs="宋体"/>
            <w:b/>
            <w:bCs/>
            <w:color w:val="000000"/>
            <w:sz w:val="44"/>
            <w:szCs w:val="44"/>
            <w:lang w:val="en-US" w:eastAsia="zh-CN"/>
          </w:rPr>
          <w:delText xml:space="preserve"> </w:delText>
        </w:r>
      </w:del>
      <w:del w:id="28" w:author="谢浩然" w:date="2019-07-11T11:15:20Z">
        <w:r>
          <w:rPr>
            <w:rFonts w:hint="eastAsia" w:ascii="宋体" w:hAnsi="宋体" w:eastAsia="宋体" w:cs="宋体"/>
            <w:b/>
            <w:bCs/>
            <w:color w:val="000000"/>
            <w:sz w:val="44"/>
            <w:szCs w:val="44"/>
          </w:rPr>
          <w:delText>报</w:delText>
        </w:r>
      </w:del>
      <w:del w:id="29" w:author="谢浩然" w:date="2019-07-11T11:15:20Z">
        <w:r>
          <w:rPr>
            <w:rFonts w:hint="eastAsia" w:ascii="宋体" w:hAnsi="宋体" w:eastAsia="宋体" w:cs="宋体"/>
            <w:b/>
            <w:bCs/>
            <w:color w:val="000000"/>
            <w:sz w:val="44"/>
            <w:szCs w:val="44"/>
            <w:lang w:val="en-US" w:eastAsia="zh-CN"/>
          </w:rPr>
          <w:delText xml:space="preserve">  </w:delText>
        </w:r>
      </w:del>
      <w:del w:id="30" w:author="谢浩然" w:date="2019-07-11T11:15:20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0" w:beforeLines="0" w:afterLines="0" w:line="590" w:lineRule="exact"/>
        <w:ind w:left="0" w:leftChars="0" w:right="0" w:rightChars="0" w:firstLine="0" w:firstLineChars="0"/>
        <w:jc w:val="both"/>
        <w:textAlignment w:val="auto"/>
        <w:outlineLvl w:val="9"/>
        <w:rPr>
          <w:del w:id="32" w:author="谢浩然" w:date="2019-07-11T11:15:20Z"/>
          <w:rFonts w:hint="eastAsia" w:ascii="宋体" w:hAnsi="宋体" w:eastAsia="仿宋_GB2312" w:cs="仿宋_GB2312"/>
          <w:b w:val="0"/>
          <w:bCs w:val="0"/>
          <w:color w:val="000000"/>
          <w:sz w:val="32"/>
          <w:szCs w:val="32"/>
          <w:lang w:eastAsia="zh-CN"/>
        </w:rPr>
        <w:pPrChange w:id="31" w:author="卢颖东" w:date="2019-05-13T17:14:00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p>
    <w:p>
      <w:pPr>
        <w:keepNext w:val="0"/>
        <w:keepLines w:val="0"/>
        <w:pageBreakBefore w:val="0"/>
        <w:widowControl w:val="0"/>
        <w:tabs>
          <w:tab w:val="left" w:pos="7844"/>
        </w:tabs>
        <w:kinsoku/>
        <w:wordWrap/>
        <w:overflowPunct/>
        <w:topLinePunct w:val="0"/>
        <w:autoSpaceDE/>
        <w:autoSpaceDN/>
        <w:bidi w:val="0"/>
        <w:adjustRightInd w:val="0"/>
        <w:snapToGrid w:val="0"/>
        <w:spacing w:before="0" w:beforeLines="0" w:afterLines="0" w:line="590" w:lineRule="exact"/>
        <w:ind w:left="0" w:leftChars="0" w:right="0" w:rightChars="0" w:firstLine="0" w:firstLineChars="0"/>
        <w:jc w:val="both"/>
        <w:textAlignment w:val="auto"/>
        <w:outlineLvl w:val="9"/>
        <w:rPr>
          <w:del w:id="34" w:author="谢浩然" w:date="2019-07-11T11:15:20Z"/>
          <w:rFonts w:hint="eastAsia" w:ascii="宋体" w:hAnsi="宋体" w:eastAsia="仿宋_GB2312" w:cs="仿宋_GB2312"/>
          <w:b w:val="0"/>
          <w:bCs w:val="0"/>
          <w:color w:val="000000"/>
          <w:sz w:val="32"/>
          <w:szCs w:val="32"/>
        </w:rPr>
        <w:pPrChange w:id="33" w:author="卢颖东" w:date="2019-05-13T17:14:00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35" w:author="谢浩然" w:date="2019-07-11T11:15:20Z">
        <w:r>
          <w:rPr>
            <w:rFonts w:hint="eastAsia" w:ascii="宋体" w:hAnsi="宋体" w:cs="仿宋_GB2312"/>
            <w:b w:val="0"/>
            <w:bCs w:val="0"/>
            <w:color w:val="000000"/>
            <w:sz w:val="32"/>
            <w:szCs w:val="32"/>
            <w:lang w:eastAsia="zh-CN"/>
          </w:rPr>
          <w:delText>国务院</w:delText>
        </w:r>
      </w:del>
      <w:ins w:id="36" w:author="卢颖东" w:date="2019-05-14T10:13:00Z">
        <w:del w:id="37" w:author="谢浩然" w:date="2019-07-11T11:15:20Z">
          <w:r>
            <w:rPr>
              <w:rFonts w:hint="eastAsia" w:ascii="宋体" w:hAnsi="宋体" w:cs="仿宋_GB2312"/>
              <w:b w:val="0"/>
              <w:bCs w:val="0"/>
              <w:color w:val="000000"/>
              <w:sz w:val="32"/>
              <w:szCs w:val="32"/>
              <w:lang w:eastAsia="zh-CN"/>
            </w:rPr>
            <w:delText>全国人民代表大会常务委员会</w:delText>
          </w:r>
        </w:del>
      </w:ins>
      <w:del w:id="38" w:author="谢浩然" w:date="2019-07-11T11:15:20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40" w:author="谢浩然" w:date="2019-07-11T11:15:20Z"/>
          <w:rFonts w:hint="default" w:ascii="宋体" w:hAnsi="宋体" w:eastAsia="仿宋_GB2312" w:cs="Times New Roman"/>
          <w:b w:val="0"/>
          <w:bCs w:val="0"/>
          <w:color w:val="000000"/>
          <w:sz w:val="32"/>
        </w:rPr>
        <w:pPrChange w:id="39" w:author="卢颖东" w:date="2019-05-13T17:14:00Z">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32" w:firstLineChars="200"/>
            <w:jc w:val="both"/>
            <w:textAlignment w:val="auto"/>
            <w:outlineLvl w:val="9"/>
          </w:pPr>
        </w:pPrChange>
      </w:pPr>
      <w:del w:id="41" w:author="谢浩然" w:date="2019-07-11T11:15:20Z">
        <w:r>
          <w:rPr>
            <w:rFonts w:hint="eastAsia" w:ascii="宋体" w:hAnsi="宋体" w:eastAsia="仿宋_GB2312" w:cs="仿宋_GB2312"/>
            <w:kern w:val="2"/>
            <w:sz w:val="32"/>
            <w:szCs w:val="32"/>
            <w:lang w:val="en-US" w:eastAsia="zh-CN" w:bidi="ar-SA"/>
          </w:rPr>
          <w:delText>《</w:delText>
        </w:r>
      </w:del>
      <w:del w:id="42" w:author="谢浩然" w:date="2019-07-11T11:15:20Z">
        <w:r>
          <w:rPr>
            <w:rFonts w:hint="eastAsia" w:ascii="宋体" w:hAnsi="宋体" w:cs="仿宋_GB2312"/>
            <w:kern w:val="2"/>
            <w:sz w:val="32"/>
            <w:szCs w:val="32"/>
            <w:lang w:val="en-US" w:eastAsia="zh-CN" w:bidi="ar-SA"/>
          </w:rPr>
          <w:delText>汕头</w:delText>
        </w:r>
      </w:del>
      <w:del w:id="43" w:author="谢浩然" w:date="2019-07-11T11:15:20Z">
        <w:r>
          <w:rPr>
            <w:rFonts w:hint="eastAsia" w:ascii="宋体" w:hAnsi="宋体" w:eastAsia="仿宋_GB2312" w:cs="仿宋_GB2312"/>
            <w:kern w:val="2"/>
            <w:sz w:val="32"/>
            <w:szCs w:val="32"/>
            <w:lang w:val="en-US" w:eastAsia="zh-CN" w:bidi="ar-SA"/>
          </w:rPr>
          <w:delText>市人民代表大会常务委员会关于废止</w:delText>
        </w:r>
      </w:del>
      <w:del w:id="44" w:author="谢浩然" w:date="2019-07-11T11:15:20Z">
        <w:r>
          <w:rPr>
            <w:rFonts w:hint="eastAsia" w:ascii="宋体" w:hAnsi="宋体" w:cs="仿宋_GB2312"/>
            <w:kern w:val="2"/>
            <w:sz w:val="32"/>
            <w:szCs w:val="32"/>
            <w:lang w:val="en-US" w:eastAsia="zh-CN" w:bidi="ar-SA"/>
          </w:rPr>
          <w:delText>和修改生态环境保护相关地方性法规</w:delText>
        </w:r>
      </w:del>
      <w:del w:id="45" w:author="谢浩然" w:date="2019-07-11T11:15:20Z">
        <w:r>
          <w:rPr>
            <w:rFonts w:hint="eastAsia" w:ascii="宋体" w:hAnsi="宋体" w:eastAsia="仿宋_GB2312" w:cs="仿宋_GB2312"/>
            <w:kern w:val="2"/>
            <w:sz w:val="32"/>
            <w:szCs w:val="32"/>
            <w:lang w:val="en-US" w:eastAsia="zh-CN" w:bidi="ar-SA"/>
          </w:rPr>
          <w:delText>的决定》</w:delText>
        </w:r>
      </w:del>
      <w:del w:id="46" w:author="谢浩然" w:date="2019-07-11T11:15:20Z">
        <w:r>
          <w:rPr>
            <w:rFonts w:hint="eastAsia" w:ascii="宋体" w:hAnsi="宋体" w:cs="仿宋_GB2312"/>
            <w:b w:val="0"/>
            <w:bCs w:val="0"/>
            <w:color w:val="000000"/>
            <w:spacing w:val="0"/>
            <w:lang w:eastAsia="zh-CN"/>
          </w:rPr>
          <w:delText>已由</w:delText>
        </w:r>
      </w:del>
      <w:del w:id="47" w:author="谢浩然" w:date="2019-07-11T11:15:20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8" w:author="谢浩然" w:date="2019-07-11T11:15:20Z">
        <w:r>
          <w:rPr>
            <w:rFonts w:hint="eastAsia" w:ascii="宋体" w:hAnsi="宋体" w:cs="Times New Roman"/>
            <w:b w:val="0"/>
            <w:bCs w:val="0"/>
            <w:color w:val="auto"/>
            <w:kern w:val="0"/>
            <w:sz w:val="32"/>
            <w:szCs w:val="32"/>
            <w:lang w:val="en-US" w:eastAsia="zh-CN" w:bidi="ar"/>
          </w:rPr>
          <w:delText>十一</w:delText>
        </w:r>
      </w:del>
      <w:del w:id="49" w:author="谢浩然" w:date="2019-07-11T11:15:20Z">
        <w:r>
          <w:rPr>
            <w:rFonts w:hint="default" w:ascii="宋体" w:hAnsi="宋体" w:eastAsia="仿宋_GB2312" w:cs="Times New Roman"/>
            <w:b w:val="0"/>
            <w:bCs w:val="0"/>
            <w:color w:val="auto"/>
            <w:kern w:val="0"/>
            <w:sz w:val="32"/>
            <w:szCs w:val="32"/>
            <w:lang w:val="en-US" w:eastAsia="zh-CN" w:bidi="ar"/>
          </w:rPr>
          <w:delText>次会议于201</w:delText>
        </w:r>
      </w:del>
      <w:del w:id="50" w:author="谢浩然" w:date="2019-07-11T11:15:20Z">
        <w:r>
          <w:rPr>
            <w:rFonts w:hint="eastAsia" w:ascii="宋体" w:hAnsi="宋体" w:cs="Times New Roman"/>
            <w:b w:val="0"/>
            <w:bCs w:val="0"/>
            <w:color w:val="auto"/>
            <w:kern w:val="0"/>
            <w:sz w:val="32"/>
            <w:szCs w:val="32"/>
            <w:lang w:val="en-US" w:eastAsia="zh-CN" w:bidi="ar"/>
          </w:rPr>
          <w:delText>9</w:delText>
        </w:r>
      </w:del>
      <w:del w:id="51" w:author="谢浩然" w:date="2019-07-11T11:15:20Z">
        <w:r>
          <w:rPr>
            <w:rFonts w:hint="default" w:ascii="宋体" w:hAnsi="宋体" w:eastAsia="仿宋_GB2312" w:cs="Times New Roman"/>
            <w:b w:val="0"/>
            <w:bCs w:val="0"/>
            <w:color w:val="auto"/>
            <w:kern w:val="0"/>
            <w:sz w:val="32"/>
            <w:szCs w:val="32"/>
            <w:lang w:val="en-US" w:eastAsia="zh-CN" w:bidi="ar"/>
          </w:rPr>
          <w:delText>年</w:delText>
        </w:r>
      </w:del>
      <w:del w:id="52" w:author="谢浩然" w:date="2019-07-11T11:15:20Z">
        <w:r>
          <w:rPr>
            <w:rFonts w:hint="eastAsia" w:ascii="宋体" w:hAnsi="宋体" w:cs="Times New Roman"/>
            <w:b w:val="0"/>
            <w:bCs w:val="0"/>
            <w:color w:val="auto"/>
            <w:kern w:val="0"/>
            <w:sz w:val="32"/>
            <w:szCs w:val="32"/>
            <w:lang w:val="en-US" w:eastAsia="zh-CN" w:bidi="ar"/>
          </w:rPr>
          <w:delText>3</w:delText>
        </w:r>
      </w:del>
      <w:del w:id="53" w:author="谢浩然" w:date="2019-07-11T11:15:20Z">
        <w:r>
          <w:rPr>
            <w:rFonts w:hint="default" w:ascii="宋体" w:hAnsi="宋体" w:eastAsia="仿宋_GB2312" w:cs="Times New Roman"/>
            <w:b w:val="0"/>
            <w:bCs w:val="0"/>
            <w:color w:val="auto"/>
            <w:kern w:val="0"/>
            <w:sz w:val="32"/>
            <w:szCs w:val="32"/>
            <w:lang w:val="en-US" w:eastAsia="zh-CN" w:bidi="ar"/>
          </w:rPr>
          <w:delText>月</w:delText>
        </w:r>
      </w:del>
      <w:del w:id="54" w:author="谢浩然" w:date="2019-07-11T11:15:20Z">
        <w:r>
          <w:rPr>
            <w:rFonts w:hint="eastAsia" w:ascii="宋体" w:hAnsi="宋体" w:cs="Times New Roman"/>
            <w:b w:val="0"/>
            <w:bCs w:val="0"/>
            <w:color w:val="auto"/>
            <w:kern w:val="0"/>
            <w:sz w:val="32"/>
            <w:szCs w:val="32"/>
            <w:lang w:val="en-US" w:eastAsia="zh-CN" w:bidi="ar"/>
          </w:rPr>
          <w:delText>28</w:delText>
        </w:r>
      </w:del>
      <w:del w:id="55" w:author="谢浩然" w:date="2019-07-11T11:15:20Z">
        <w:r>
          <w:rPr>
            <w:rFonts w:hint="default" w:ascii="宋体" w:hAnsi="宋体" w:eastAsia="仿宋_GB2312" w:cs="Times New Roman"/>
            <w:b w:val="0"/>
            <w:bCs w:val="0"/>
            <w:color w:val="auto"/>
            <w:kern w:val="0"/>
            <w:sz w:val="32"/>
            <w:szCs w:val="32"/>
            <w:lang w:val="en-US" w:eastAsia="zh-CN" w:bidi="ar"/>
          </w:rPr>
          <w:delText>日批准</w:delText>
        </w:r>
      </w:del>
      <w:del w:id="56" w:author="谢浩然" w:date="2019-07-11T11:15:20Z">
        <w:r>
          <w:rPr>
            <w:rFonts w:hint="eastAsia" w:ascii="宋体" w:hAnsi="宋体" w:eastAsia="仿宋_GB2312" w:cs="仿宋_GB2312"/>
            <w:b w:val="0"/>
            <w:bCs w:val="0"/>
            <w:color w:val="000000"/>
            <w:spacing w:val="0"/>
            <w:szCs w:val="32"/>
          </w:rPr>
          <w:delText>，自</w:delText>
        </w:r>
      </w:del>
      <w:del w:id="57" w:author="谢浩然" w:date="2019-07-11T11:15:20Z">
        <w:r>
          <w:rPr>
            <w:rFonts w:hint="eastAsia" w:ascii="宋体" w:hAnsi="宋体" w:eastAsia="仿宋_GB2312" w:cs="仿宋_GB2312"/>
            <w:b w:val="0"/>
            <w:bCs w:val="0"/>
            <w:color w:val="000000"/>
            <w:spacing w:val="0"/>
            <w:szCs w:val="32"/>
            <w:lang w:val="en-US" w:eastAsia="zh-CN"/>
          </w:rPr>
          <w:delText>201</w:delText>
        </w:r>
      </w:del>
      <w:del w:id="58" w:author="谢浩然" w:date="2019-07-11T11:15:20Z">
        <w:r>
          <w:rPr>
            <w:rFonts w:hint="eastAsia" w:ascii="宋体" w:hAnsi="宋体" w:cs="仿宋_GB2312"/>
            <w:b w:val="0"/>
            <w:bCs w:val="0"/>
            <w:color w:val="000000"/>
            <w:spacing w:val="0"/>
            <w:szCs w:val="32"/>
            <w:lang w:val="en-US" w:eastAsia="zh-CN"/>
          </w:rPr>
          <w:delText>9</w:delText>
        </w:r>
      </w:del>
      <w:del w:id="59" w:author="谢浩然" w:date="2019-07-11T11:15:20Z">
        <w:r>
          <w:rPr>
            <w:rFonts w:hint="eastAsia" w:ascii="宋体" w:hAnsi="宋体" w:eastAsia="仿宋_GB2312" w:cs="仿宋_GB2312"/>
            <w:b w:val="0"/>
            <w:bCs w:val="0"/>
            <w:color w:val="000000"/>
            <w:spacing w:val="0"/>
            <w:szCs w:val="32"/>
            <w:lang w:val="en-US" w:eastAsia="zh-CN"/>
          </w:rPr>
          <w:delText>年</w:delText>
        </w:r>
      </w:del>
      <w:del w:id="60" w:author="谢浩然" w:date="2019-07-11T11:15:20Z">
        <w:r>
          <w:rPr>
            <w:rFonts w:hint="eastAsia" w:ascii="宋体" w:hAnsi="宋体" w:cs="仿宋_GB2312"/>
            <w:b w:val="0"/>
            <w:bCs w:val="0"/>
            <w:color w:val="000000"/>
            <w:spacing w:val="0"/>
            <w:szCs w:val="32"/>
            <w:lang w:val="en-US" w:eastAsia="zh-CN"/>
          </w:rPr>
          <w:delText>4</w:delText>
        </w:r>
      </w:del>
      <w:del w:id="61" w:author="谢浩然" w:date="2019-07-11T11:15:20Z">
        <w:r>
          <w:rPr>
            <w:rFonts w:hint="eastAsia" w:ascii="宋体" w:hAnsi="宋体" w:eastAsia="仿宋_GB2312" w:cs="仿宋_GB2312"/>
            <w:b w:val="0"/>
            <w:bCs w:val="0"/>
            <w:color w:val="000000"/>
            <w:spacing w:val="0"/>
            <w:szCs w:val="32"/>
            <w:lang w:val="en-US" w:eastAsia="zh-CN"/>
          </w:rPr>
          <w:delText>月</w:delText>
        </w:r>
      </w:del>
      <w:del w:id="62" w:author="谢浩然" w:date="2019-07-11T11:15:20Z">
        <w:r>
          <w:rPr>
            <w:rFonts w:hint="eastAsia" w:ascii="宋体" w:hAnsi="宋体" w:cs="仿宋_GB2312"/>
            <w:b w:val="0"/>
            <w:bCs w:val="0"/>
            <w:color w:val="000000"/>
            <w:spacing w:val="0"/>
            <w:szCs w:val="32"/>
            <w:lang w:val="en-US" w:eastAsia="zh-CN"/>
          </w:rPr>
          <w:delText>25</w:delText>
        </w:r>
      </w:del>
      <w:del w:id="63" w:author="谢浩然" w:date="2019-07-11T11:15:20Z">
        <w:r>
          <w:rPr>
            <w:rFonts w:hint="eastAsia" w:ascii="宋体" w:hAnsi="宋体" w:eastAsia="仿宋_GB2312" w:cs="仿宋_GB2312"/>
            <w:b w:val="0"/>
            <w:bCs w:val="0"/>
            <w:color w:val="000000"/>
            <w:spacing w:val="0"/>
            <w:szCs w:val="32"/>
            <w:lang w:val="en-US" w:eastAsia="zh-CN"/>
          </w:rPr>
          <w:delText>日</w:delText>
        </w:r>
      </w:del>
      <w:del w:id="64" w:author="谢浩然" w:date="2019-07-11T11:15:20Z">
        <w:r>
          <w:rPr>
            <w:rFonts w:hint="eastAsia" w:ascii="宋体" w:hAnsi="宋体" w:eastAsia="仿宋_GB2312" w:cs="仿宋_GB2312"/>
            <w:b w:val="0"/>
            <w:bCs w:val="0"/>
            <w:color w:val="000000"/>
            <w:spacing w:val="0"/>
            <w:szCs w:val="32"/>
          </w:rPr>
          <w:delText>起</w:delText>
        </w:r>
      </w:del>
      <w:ins w:id="65" w:author="黎耀兰" w:date="2019-05-09T11:31:00Z">
        <w:del w:id="66" w:author="谢浩然" w:date="2019-07-11T11:15:20Z">
          <w:r>
            <w:rPr>
              <w:rFonts w:hint="eastAsia" w:ascii="宋体" w:hAnsi="宋体" w:cs="仿宋_GB2312"/>
              <w:b w:val="0"/>
              <w:bCs w:val="0"/>
              <w:color w:val="000000"/>
              <w:spacing w:val="0"/>
              <w:szCs w:val="32"/>
              <w:lang w:eastAsia="zh-CN"/>
            </w:rPr>
            <w:delText>施行</w:delText>
          </w:r>
        </w:del>
      </w:ins>
      <w:del w:id="67" w:author="谢浩然" w:date="2019-07-11T11:15:20Z">
        <w:r>
          <w:rPr>
            <w:rFonts w:hint="eastAsia" w:ascii="宋体" w:hAnsi="宋体" w:cs="仿宋_GB2312"/>
            <w:b w:val="0"/>
            <w:bCs w:val="0"/>
            <w:color w:val="000000"/>
            <w:spacing w:val="0"/>
            <w:szCs w:val="32"/>
            <w:lang w:eastAsia="zh-CN"/>
          </w:rPr>
          <w:delText>生效</w:delText>
        </w:r>
      </w:del>
      <w:del w:id="68" w:author="谢浩然" w:date="2019-07-11T11:15:20Z">
        <w:r>
          <w:rPr>
            <w:rFonts w:hint="eastAsia" w:ascii="宋体" w:hAnsi="宋体" w:eastAsia="仿宋_GB2312" w:cs="仿宋_GB2312"/>
            <w:b w:val="0"/>
            <w:bCs w:val="0"/>
            <w:color w:val="000000"/>
            <w:spacing w:val="0"/>
            <w:szCs w:val="32"/>
          </w:rPr>
          <w:delText>。</w:delText>
        </w:r>
      </w:del>
      <w:del w:id="69" w:author="谢浩然" w:date="2019-07-11T11:15:20Z">
        <w:r>
          <w:rPr>
            <w:rFonts w:hint="eastAsia" w:ascii="宋体" w:hAnsi="宋体" w:eastAsia="仿宋_GB2312" w:cs="仿宋_GB2312"/>
            <w:b w:val="0"/>
            <w:bCs w:val="0"/>
            <w:color w:val="000000"/>
            <w:spacing w:val="0"/>
            <w:sz w:val="32"/>
            <w:szCs w:val="32"/>
          </w:rPr>
          <w:delText>现将</w:delText>
        </w:r>
      </w:del>
      <w:del w:id="70" w:author="谢浩然" w:date="2019-07-11T11:15:20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71" w:author="谢浩然" w:date="2019-07-11T11:15:20Z">
        <w:r>
          <w:rPr>
            <w:rFonts w:hint="eastAsia" w:ascii="宋体" w:hAnsi="宋体" w:cs="仿宋"/>
            <w:b w:val="0"/>
            <w:bCs w:val="0"/>
            <w:sz w:val="32"/>
            <w:szCs w:val="32"/>
            <w:lang w:eastAsia="zh-CN"/>
          </w:rPr>
          <w:delText>汕头</w:delText>
        </w:r>
      </w:del>
      <w:del w:id="72" w:author="谢浩然" w:date="2019-07-11T11:15:20Z">
        <w:r>
          <w:rPr>
            <w:rFonts w:hint="eastAsia" w:ascii="宋体" w:hAnsi="宋体" w:eastAsia="仿宋_GB2312" w:cs="仿宋_GB2312"/>
            <w:b w:val="0"/>
            <w:bCs w:val="0"/>
            <w:color w:val="000000"/>
            <w:spacing w:val="0"/>
            <w:sz w:val="32"/>
            <w:szCs w:val="32"/>
            <w:lang w:val="en-US" w:eastAsia="zh-CN"/>
          </w:rPr>
          <w:delText>市人民代表大会常务委员会</w:delText>
        </w:r>
      </w:del>
      <w:del w:id="73" w:author="谢浩然" w:date="2019-07-11T11:15:20Z">
        <w:r>
          <w:rPr>
            <w:rFonts w:hint="eastAsia" w:ascii="宋体" w:hAnsi="宋体" w:eastAsia="仿宋_GB2312" w:cs="仿宋_GB2312"/>
            <w:b w:val="0"/>
            <w:bCs w:val="0"/>
            <w:color w:val="000000"/>
            <w:spacing w:val="0"/>
            <w:sz w:val="32"/>
            <w:szCs w:val="32"/>
            <w:lang w:eastAsia="zh-CN"/>
          </w:rPr>
          <w:delText>公布该</w:delText>
        </w:r>
      </w:del>
      <w:del w:id="74" w:author="谢浩然" w:date="2019-07-11T11:15:20Z">
        <w:r>
          <w:rPr>
            <w:rFonts w:hint="eastAsia" w:ascii="宋体" w:hAnsi="宋体" w:cs="仿宋_GB2312"/>
            <w:b w:val="0"/>
            <w:bCs w:val="0"/>
            <w:color w:val="000000"/>
            <w:spacing w:val="0"/>
            <w:sz w:val="32"/>
            <w:szCs w:val="32"/>
            <w:lang w:eastAsia="zh-CN"/>
          </w:rPr>
          <w:delText>决定</w:delText>
        </w:r>
      </w:del>
      <w:del w:id="75" w:author="谢浩然" w:date="2019-07-11T11:15:20Z">
        <w:r>
          <w:rPr>
            <w:rFonts w:hint="eastAsia" w:ascii="宋体" w:hAnsi="宋体" w:eastAsia="仿宋_GB2312" w:cs="仿宋_GB2312"/>
            <w:b w:val="0"/>
            <w:bCs w:val="0"/>
            <w:color w:val="000000"/>
            <w:spacing w:val="0"/>
            <w:sz w:val="32"/>
            <w:szCs w:val="32"/>
            <w:lang w:eastAsia="zh-CN"/>
          </w:rPr>
          <w:delText>的公告、该</w:delText>
        </w:r>
      </w:del>
      <w:del w:id="76" w:author="谢浩然" w:date="2019-07-11T11:15:20Z">
        <w:r>
          <w:rPr>
            <w:rFonts w:hint="eastAsia" w:ascii="宋体" w:hAnsi="宋体" w:cs="仿宋_GB2312"/>
            <w:b w:val="0"/>
            <w:bCs w:val="0"/>
            <w:color w:val="000000"/>
            <w:spacing w:val="0"/>
            <w:sz w:val="32"/>
            <w:szCs w:val="32"/>
            <w:lang w:eastAsia="zh-CN"/>
          </w:rPr>
          <w:delText>决定、法规修正后的正式文本</w:delText>
        </w:r>
      </w:del>
      <w:ins w:id="77" w:author="黎耀兰" w:date="2019-05-09T11:28:00Z">
        <w:del w:id="78" w:author="谢浩然" w:date="2019-07-11T11:15:20Z">
          <w:r>
            <w:rPr>
              <w:rFonts w:hint="eastAsia" w:ascii="宋体" w:hAnsi="宋体" w:cs="仿宋_GB2312"/>
              <w:b w:val="0"/>
              <w:bCs w:val="0"/>
              <w:color w:val="000000"/>
              <w:spacing w:val="0"/>
              <w:sz w:val="32"/>
              <w:szCs w:val="32"/>
              <w:lang w:eastAsia="zh-CN"/>
            </w:rPr>
            <w:delText>和</w:delText>
          </w:r>
        </w:del>
      </w:ins>
      <w:del w:id="79" w:author="谢浩然" w:date="2019-07-11T11:15:20Z">
        <w:r>
          <w:rPr>
            <w:rFonts w:hint="eastAsia" w:ascii="宋体" w:hAnsi="宋体" w:cs="仿宋_GB2312"/>
            <w:b w:val="0"/>
            <w:bCs w:val="0"/>
            <w:color w:val="000000"/>
            <w:spacing w:val="0"/>
            <w:sz w:val="32"/>
            <w:szCs w:val="32"/>
            <w:lang w:eastAsia="zh-CN"/>
          </w:rPr>
          <w:delText>、</w:delText>
        </w:r>
      </w:del>
      <w:del w:id="80" w:author="谢浩然" w:date="2019-07-11T11:15:20Z">
        <w:r>
          <w:rPr>
            <w:rFonts w:hint="eastAsia" w:ascii="宋体" w:hAnsi="宋体" w:eastAsia="仿宋_GB2312" w:cs="仿宋_GB2312"/>
            <w:b w:val="0"/>
            <w:bCs w:val="0"/>
            <w:color w:val="000000"/>
            <w:spacing w:val="0"/>
            <w:sz w:val="32"/>
            <w:szCs w:val="32"/>
            <w:lang w:eastAsia="zh-CN"/>
          </w:rPr>
          <w:delText>说明</w:delText>
        </w:r>
      </w:del>
      <w:del w:id="81" w:author="谢浩然" w:date="2019-07-11T11:15:20Z">
        <w:r>
          <w:rPr>
            <w:rFonts w:hint="eastAsia" w:ascii="宋体" w:hAnsi="宋体" w:eastAsia="仿宋_GB2312" w:cs="仿宋_GB2312"/>
            <w:b w:val="0"/>
            <w:bCs w:val="0"/>
            <w:color w:val="000000"/>
            <w:spacing w:val="0"/>
            <w:sz w:val="32"/>
            <w:szCs w:val="32"/>
          </w:rPr>
          <w:delText>一并上报备案。</w:delText>
        </w:r>
      </w:del>
    </w:p>
    <w:p>
      <w:pPr>
        <w:pStyle w:val="3"/>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4740" w:firstLineChars="1500"/>
        <w:textAlignment w:val="auto"/>
        <w:outlineLvl w:val="9"/>
        <w:rPr>
          <w:del w:id="83" w:author="谢浩然" w:date="2019-07-11T11:15:20Z"/>
          <w:rFonts w:hint="default" w:ascii="宋体" w:hAnsi="宋体" w:eastAsia="仿宋_GB2312" w:cs="Times New Roman"/>
          <w:b w:val="0"/>
          <w:bCs w:val="0"/>
          <w:color w:val="000000"/>
          <w:sz w:val="32"/>
        </w:rPr>
        <w:pPrChange w:id="82" w:author="卢颖东" w:date="2019-05-13T17:14:00Z">
          <w:pPr>
            <w:pStyle w:val="3"/>
            <w:keepNext w:val="0"/>
            <w:keepLines w:val="0"/>
            <w:pageBreakBefore w:val="0"/>
            <w:widowControl w:val="0"/>
            <w:kinsoku/>
            <w:wordWrap/>
            <w:overflowPunct/>
            <w:topLinePunct w:val="0"/>
            <w:autoSpaceDE/>
            <w:autoSpaceDN/>
            <w:bidi w:val="0"/>
            <w:adjustRightInd w:val="0"/>
            <w:snapToGrid w:val="0"/>
            <w:spacing w:line="520" w:lineRule="exact"/>
            <w:ind w:left="0" w:leftChars="0" w:firstLine="4740" w:firstLineChars="1500"/>
            <w:textAlignment w:val="auto"/>
            <w:outlineLvl w:val="9"/>
          </w:pPr>
        </w:pPrChange>
      </w:pPr>
    </w:p>
    <w:p>
      <w:pPr>
        <w:pStyle w:val="3"/>
        <w:keepNext w:val="0"/>
        <w:keepLines w:val="0"/>
        <w:pageBreakBefore w:val="0"/>
        <w:widowControl w:val="0"/>
        <w:tabs>
          <w:tab w:val="left" w:pos="7844"/>
        </w:tabs>
        <w:kinsoku/>
        <w:wordWrap w:val="0"/>
        <w:overflowPunct/>
        <w:topLinePunct w:val="0"/>
        <w:autoSpaceDE/>
        <w:autoSpaceDN/>
        <w:bidi w:val="0"/>
        <w:adjustRightInd w:val="0"/>
        <w:snapToGrid w:val="0"/>
        <w:spacing w:before="238" w:beforeLines="40" w:afterLines="0" w:line="590" w:lineRule="exact"/>
        <w:ind w:left="0" w:leftChars="0" w:right="97" w:rightChars="31" w:firstLine="0" w:firstLineChars="0"/>
        <w:jc w:val="right"/>
        <w:textAlignment w:val="auto"/>
        <w:outlineLvl w:val="9"/>
        <w:rPr>
          <w:del w:id="85" w:author="谢浩然" w:date="2019-07-11T11:15:20Z"/>
          <w:rFonts w:hint="eastAsia" w:ascii="宋体" w:hAnsi="宋体" w:eastAsia="仿宋_GB2312" w:cs="Times New Roman"/>
          <w:b w:val="0"/>
          <w:bCs w:val="0"/>
          <w:color w:val="000000"/>
          <w:sz w:val="32"/>
          <w:lang w:val="en-US" w:eastAsia="zh-CN"/>
        </w:rPr>
        <w:pPrChange w:id="84" w:author="卢颖东" w:date="2019-05-13T17:14:00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97" w:rightChars="31" w:firstLine="0" w:firstLineChars="0"/>
            <w:jc w:val="right"/>
            <w:textAlignment w:val="auto"/>
            <w:outlineLvl w:val="9"/>
          </w:pPr>
        </w:pPrChange>
      </w:pPr>
      <w:del w:id="86" w:author="谢浩然" w:date="2019-07-11T11:15:20Z">
        <w:r>
          <w:rPr>
            <w:rFonts w:hint="default" w:ascii="宋体" w:hAnsi="宋体" w:eastAsia="仿宋_GB2312" w:cs="Times New Roman"/>
            <w:b w:val="0"/>
            <w:bCs w:val="0"/>
            <w:color w:val="000000"/>
            <w:sz w:val="32"/>
            <w:lang w:val="en-US" w:eastAsia="zh-CN"/>
          </w:rPr>
          <w:delText xml:space="preserve">  </w:delText>
        </w:r>
      </w:del>
      <w:del w:id="87" w:author="谢浩然" w:date="2019-07-11T11:15:20Z">
        <w:r>
          <w:rPr>
            <w:rFonts w:hint="default" w:ascii="宋体" w:hAnsi="宋体" w:cs="Times New Roman"/>
            <w:b w:val="0"/>
            <w:bCs w:val="0"/>
            <w:color w:val="000000"/>
            <w:sz w:val="32"/>
            <w:lang w:val="en-US" w:eastAsia="zh-CN"/>
          </w:rPr>
          <w:delText xml:space="preserve">  </w:delText>
        </w:r>
      </w:del>
      <w:del w:id="88" w:author="谢浩然" w:date="2019-07-11T11:15:20Z">
        <w:r>
          <w:rPr>
            <w:rFonts w:hint="default" w:ascii="宋体" w:hAnsi="宋体" w:eastAsia="仿宋_GB2312" w:cs="Times New Roman"/>
            <w:b w:val="0"/>
            <w:bCs w:val="0"/>
            <w:color w:val="000000"/>
            <w:sz w:val="32"/>
          </w:rPr>
          <w:delText>广东省人民代表大会常务委员会</w:delText>
        </w:r>
      </w:del>
      <w:del w:id="89" w:author="谢浩然" w:date="2019-07-11T11:15:20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90" w:lineRule="exact"/>
        <w:ind w:left="0" w:leftChars="0" w:right="25" w:rightChars="0" w:firstLine="0" w:firstLineChars="0"/>
        <w:jc w:val="right"/>
        <w:textAlignment w:val="auto"/>
        <w:outlineLvl w:val="9"/>
        <w:rPr>
          <w:del w:id="91" w:author="谢浩然" w:date="2019-07-11T11:15:20Z"/>
          <w:rFonts w:hint="eastAsia" w:ascii="宋体" w:hAnsi="宋体" w:eastAsia="仿宋_GB2312" w:cs="Times New Roman"/>
          <w:b w:val="0"/>
          <w:bCs w:val="0"/>
          <w:color w:val="000000"/>
          <w:sz w:val="32"/>
          <w:lang w:val="en-US" w:eastAsia="zh-CN"/>
        </w:rPr>
        <w:pPrChange w:id="90" w:author="卢颖东" w:date="2019-05-13T17:14:00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92" w:author="谢浩然" w:date="2019-07-11T11:15:20Z">
        <w:r>
          <w:rPr>
            <w:rFonts w:hint="eastAsia" w:ascii="宋体" w:hAnsi="宋体" w:eastAsia="仿宋_GB2312" w:cs="Times New Roman"/>
            <w:b w:val="0"/>
            <w:bCs w:val="0"/>
            <w:color w:val="000000"/>
            <w:sz w:val="32"/>
            <w:lang w:val="en-US" w:eastAsia="zh-CN"/>
          </w:rPr>
          <w:delText xml:space="preserve">2019年5月 日        </w:delText>
        </w:r>
      </w:del>
    </w:p>
    <w:p>
      <w:pPr>
        <w:spacing w:beforeLines="0" w:afterLines="0" w:line="590" w:lineRule="exact"/>
        <w:rPr>
          <w:del w:id="94" w:author="谢浩然" w:date="2019-07-11T11:15:20Z"/>
          <w:rFonts w:hint="eastAsia" w:ascii="宋体" w:hAnsi="宋体" w:eastAsia="方正小标宋_GBK"/>
          <w:b w:val="0"/>
          <w:bCs w:val="0"/>
          <w:color w:val="000000"/>
          <w:sz w:val="44"/>
          <w:szCs w:val="44"/>
        </w:rPr>
        <w:pPrChange w:id="93" w:author="卢颖东" w:date="2019-05-13T17:14:00Z">
          <w:pPr>
            <w:spacing w:line="590" w:lineRule="exact"/>
          </w:pPr>
        </w:pPrChange>
      </w:pPr>
      <w:del w:id="95" w:author="谢浩然" w:date="2019-07-11T11:15:20Z">
        <w:r>
          <w:rPr>
            <w:rFonts w:hint="eastAsia" w:ascii="宋体" w:hAnsi="宋体" w:eastAsia="方正小标宋_GBK"/>
            <w:b w:val="0"/>
            <w:bCs w:val="0"/>
            <w:color w:val="000000"/>
            <w:sz w:val="44"/>
            <w:szCs w:val="44"/>
          </w:rPr>
          <w:br w:type="page"/>
        </w:r>
      </w:del>
    </w:p>
    <w:p>
      <w:pPr>
        <w:spacing w:beforeLines="0" w:afterLines="0" w:line="590" w:lineRule="exact"/>
        <w:rPr>
          <w:del w:id="97" w:author="谢浩然" w:date="2019-07-11T11:15:20Z"/>
          <w:rFonts w:hint="eastAsia" w:ascii="宋体" w:hAnsi="宋体" w:eastAsia="方正小标宋_GBK"/>
          <w:b w:val="0"/>
          <w:bCs w:val="0"/>
          <w:color w:val="000000"/>
          <w:sz w:val="44"/>
          <w:szCs w:val="44"/>
        </w:rPr>
        <w:pPrChange w:id="96" w:author="卢颖东" w:date="2019-05-13T17:14:00Z">
          <w:pPr>
            <w:spacing w:line="590" w:lineRule="exact"/>
          </w:pPr>
        </w:pPrChange>
      </w:pPr>
    </w:p>
    <w:p>
      <w:pPr>
        <w:snapToGrid w:val="0"/>
        <w:spacing w:beforeLines="0" w:afterLines="0" w:line="590" w:lineRule="exact"/>
        <w:ind w:firstLine="0"/>
        <w:jc w:val="center"/>
        <w:rPr>
          <w:del w:id="99" w:author="谢浩然" w:date="2019-07-11T11:15:20Z"/>
          <w:rFonts w:hint="eastAsia" w:ascii="宋体" w:hAnsi="宋体" w:eastAsia="宋体" w:cs="宋体"/>
          <w:color w:val="000000"/>
          <w:sz w:val="44"/>
          <w:szCs w:val="44"/>
        </w:rPr>
        <w:pPrChange w:id="98" w:author="卢颖东" w:date="2019-05-13T17:14:00Z">
          <w:pPr>
            <w:snapToGrid w:val="0"/>
            <w:spacing w:line="590" w:lineRule="exact"/>
            <w:ind w:firstLine="0"/>
            <w:jc w:val="center"/>
          </w:pPr>
        </w:pPrChange>
      </w:pPr>
      <w:del w:id="100" w:author="谢浩然" w:date="2019-07-11T11:15:20Z">
        <w:r>
          <w:rPr>
            <w:rFonts w:hint="eastAsia" w:ascii="宋体" w:hAnsi="宋体" w:eastAsia="宋体" w:cs="宋体"/>
            <w:color w:val="000000"/>
            <w:sz w:val="44"/>
            <w:szCs w:val="44"/>
          </w:rPr>
          <w:delText>广东省人民代表大会常务委员会关于批准</w:delText>
        </w:r>
      </w:del>
    </w:p>
    <w:p>
      <w:pPr>
        <w:snapToGrid w:val="0"/>
        <w:spacing w:beforeLines="0" w:afterLines="0" w:line="590" w:lineRule="exact"/>
        <w:ind w:firstLine="0"/>
        <w:jc w:val="center"/>
        <w:rPr>
          <w:del w:id="102" w:author="谢浩然" w:date="2019-07-11T11:15:20Z"/>
          <w:rFonts w:hint="eastAsia" w:ascii="宋体" w:hAnsi="宋体" w:eastAsia="宋体" w:cs="宋体"/>
          <w:color w:val="000000"/>
          <w:spacing w:val="-11"/>
          <w:sz w:val="44"/>
          <w:szCs w:val="44"/>
        </w:rPr>
        <w:pPrChange w:id="101" w:author="卢颖东" w:date="2019-05-13T17:14:00Z">
          <w:pPr>
            <w:snapToGrid w:val="0"/>
            <w:spacing w:line="590" w:lineRule="exact"/>
            <w:ind w:firstLine="0"/>
            <w:jc w:val="center"/>
          </w:pPr>
        </w:pPrChange>
      </w:pPr>
      <w:del w:id="103" w:author="谢浩然" w:date="2019-07-11T11:15:20Z">
        <w:r>
          <w:rPr>
            <w:rFonts w:hint="eastAsia" w:ascii="宋体" w:hAnsi="宋体" w:eastAsia="宋体" w:cs="宋体"/>
            <w:color w:val="000000"/>
            <w:spacing w:val="-11"/>
            <w:sz w:val="44"/>
            <w:szCs w:val="44"/>
          </w:rPr>
          <w:delText>《</w:delText>
        </w:r>
      </w:del>
      <w:del w:id="104" w:author="谢浩然" w:date="2019-07-11T11:15:20Z">
        <w:r>
          <w:rPr>
            <w:rFonts w:hint="eastAsia" w:ascii="宋体" w:hAnsi="宋体" w:eastAsia="宋体" w:cs="宋体"/>
            <w:color w:val="000000"/>
            <w:spacing w:val="-11"/>
            <w:sz w:val="44"/>
            <w:szCs w:val="44"/>
            <w:lang w:eastAsia="zh-CN"/>
          </w:rPr>
          <w:delText>汕头</w:delText>
        </w:r>
      </w:del>
      <w:del w:id="105" w:author="谢浩然" w:date="2019-07-11T11:15:20Z">
        <w:r>
          <w:rPr>
            <w:rFonts w:hint="eastAsia" w:ascii="宋体" w:hAnsi="宋体" w:eastAsia="宋体" w:cs="宋体"/>
            <w:color w:val="000000"/>
            <w:spacing w:val="-11"/>
            <w:sz w:val="44"/>
            <w:szCs w:val="44"/>
          </w:rPr>
          <w:delText>市人民代表大会常务委员会关于</w:delText>
        </w:r>
      </w:del>
    </w:p>
    <w:p>
      <w:pPr>
        <w:snapToGrid w:val="0"/>
        <w:spacing w:beforeLines="0" w:afterLines="0" w:line="590" w:lineRule="exact"/>
        <w:ind w:firstLine="0"/>
        <w:jc w:val="center"/>
        <w:rPr>
          <w:del w:id="107" w:author="谢浩然" w:date="2019-07-11T11:15:20Z"/>
          <w:rFonts w:hint="eastAsia" w:ascii="宋体" w:hAnsi="宋体" w:eastAsia="宋体" w:cs="宋体"/>
          <w:color w:val="000000"/>
          <w:spacing w:val="-11"/>
          <w:sz w:val="44"/>
          <w:szCs w:val="44"/>
          <w:lang w:eastAsia="zh-CN"/>
        </w:rPr>
        <w:pPrChange w:id="106" w:author="卢颖东" w:date="2019-05-13T17:14:00Z">
          <w:pPr>
            <w:snapToGrid w:val="0"/>
            <w:spacing w:line="590" w:lineRule="exact"/>
            <w:ind w:firstLine="0"/>
            <w:jc w:val="center"/>
          </w:pPr>
        </w:pPrChange>
      </w:pPr>
      <w:del w:id="108" w:author="谢浩然" w:date="2019-07-11T11:15:20Z">
        <w:r>
          <w:rPr>
            <w:rFonts w:hint="eastAsia" w:ascii="宋体" w:hAnsi="宋体" w:eastAsia="宋体" w:cs="宋体"/>
            <w:color w:val="000000"/>
            <w:spacing w:val="-11"/>
            <w:sz w:val="44"/>
            <w:szCs w:val="44"/>
          </w:rPr>
          <w:delText>废止</w:delText>
        </w:r>
      </w:del>
      <w:del w:id="109" w:author="谢浩然" w:date="2019-07-11T11:15:20Z">
        <w:r>
          <w:rPr>
            <w:rFonts w:hint="eastAsia" w:ascii="宋体" w:hAnsi="宋体" w:eastAsia="宋体" w:cs="宋体"/>
            <w:color w:val="000000"/>
            <w:spacing w:val="-11"/>
            <w:sz w:val="44"/>
            <w:szCs w:val="44"/>
            <w:lang w:eastAsia="zh-CN"/>
          </w:rPr>
          <w:delText>和修改生态环境保护相关</w:delText>
        </w:r>
      </w:del>
    </w:p>
    <w:p>
      <w:pPr>
        <w:snapToGrid w:val="0"/>
        <w:spacing w:beforeLines="0" w:afterLines="0" w:line="590" w:lineRule="exact"/>
        <w:ind w:firstLine="0"/>
        <w:jc w:val="center"/>
        <w:rPr>
          <w:del w:id="111" w:author="谢浩然" w:date="2019-07-11T11:15:20Z"/>
          <w:rFonts w:hint="eastAsia" w:ascii="宋体" w:hAnsi="宋体" w:eastAsia="宋体" w:cs="宋体"/>
          <w:color w:val="000000"/>
          <w:sz w:val="44"/>
          <w:szCs w:val="44"/>
        </w:rPr>
        <w:pPrChange w:id="110" w:author="卢颖东" w:date="2019-05-13T17:14:00Z">
          <w:pPr>
            <w:snapToGrid w:val="0"/>
            <w:spacing w:line="590" w:lineRule="exact"/>
            <w:ind w:firstLine="0"/>
            <w:jc w:val="center"/>
          </w:pPr>
        </w:pPrChange>
      </w:pPr>
      <w:del w:id="112" w:author="谢浩然" w:date="2019-07-11T11:15:20Z">
        <w:r>
          <w:rPr>
            <w:rFonts w:hint="eastAsia" w:ascii="宋体" w:hAnsi="宋体" w:eastAsia="宋体" w:cs="宋体"/>
            <w:color w:val="000000"/>
            <w:spacing w:val="-11"/>
            <w:sz w:val="44"/>
            <w:szCs w:val="44"/>
            <w:lang w:eastAsia="zh-CN"/>
          </w:rPr>
          <w:delText>地方性法规</w:delText>
        </w:r>
      </w:del>
      <w:del w:id="113" w:author="谢浩然" w:date="2019-07-11T11:15:20Z">
        <w:r>
          <w:rPr>
            <w:rFonts w:hint="eastAsia" w:ascii="宋体" w:hAnsi="宋体" w:eastAsia="宋体" w:cs="宋体"/>
            <w:color w:val="000000"/>
            <w:spacing w:val="-11"/>
            <w:sz w:val="44"/>
            <w:szCs w:val="44"/>
          </w:rPr>
          <w:delText>的决定》的决定</w:delText>
        </w:r>
      </w:del>
    </w:p>
    <w:p>
      <w:pPr>
        <w:spacing w:beforeLines="0" w:afterLines="0" w:line="590" w:lineRule="exact"/>
        <w:ind w:firstLine="0" w:firstLineChars="0"/>
        <w:jc w:val="center"/>
        <w:rPr>
          <w:del w:id="115" w:author="谢浩然" w:date="2019-07-11T11:15:20Z"/>
          <w:rFonts w:ascii="宋体" w:hAnsi="宋体" w:eastAsia="楷体_GB2312"/>
          <w:color w:val="000000"/>
        </w:rPr>
        <w:pPrChange w:id="114" w:author="卢颖东" w:date="2019-05-13T17:14:00Z">
          <w:pPr>
            <w:spacing w:line="590" w:lineRule="exact"/>
            <w:ind w:firstLine="0" w:firstLineChars="0"/>
            <w:jc w:val="center"/>
          </w:pPr>
        </w:pPrChange>
      </w:pPr>
      <w:del w:id="116" w:author="谢浩然" w:date="2019-07-11T11:15:20Z">
        <w:r>
          <w:rPr>
            <w:rFonts w:ascii="宋体" w:hAnsi="宋体" w:eastAsia="楷体_GB2312"/>
            <w:color w:val="000000"/>
          </w:rPr>
          <w:delText>（</w:delText>
        </w:r>
      </w:del>
      <w:del w:id="117" w:author="谢浩然" w:date="2019-07-11T11:15:20Z">
        <w:r>
          <w:rPr>
            <w:rFonts w:hint="eastAsia" w:ascii="宋体" w:hAnsi="宋体" w:eastAsia="宋体" w:cs="宋体"/>
            <w:color w:val="000000"/>
          </w:rPr>
          <w:delText>201</w:delText>
        </w:r>
      </w:del>
      <w:del w:id="118" w:author="谢浩然" w:date="2019-07-11T11:15:20Z">
        <w:r>
          <w:rPr>
            <w:rFonts w:hint="eastAsia" w:ascii="宋体" w:hAnsi="宋体" w:eastAsia="宋体" w:cs="宋体"/>
            <w:color w:val="000000"/>
            <w:lang w:val="en-US" w:eastAsia="zh-CN"/>
          </w:rPr>
          <w:delText>9</w:delText>
        </w:r>
      </w:del>
      <w:del w:id="119" w:author="谢浩然" w:date="2019-07-11T11:15:20Z">
        <w:r>
          <w:rPr>
            <w:rFonts w:ascii="宋体" w:hAnsi="宋体" w:eastAsia="楷体_GB2312"/>
            <w:color w:val="000000"/>
          </w:rPr>
          <w:delText>年</w:delText>
        </w:r>
      </w:del>
      <w:del w:id="120" w:author="谢浩然" w:date="2019-07-11T11:15:20Z">
        <w:r>
          <w:rPr>
            <w:rFonts w:hint="eastAsia" w:ascii="宋体" w:hAnsi="宋体" w:eastAsia="宋体" w:cs="宋体"/>
            <w:color w:val="000000"/>
            <w:lang w:val="en-US" w:eastAsia="zh-CN"/>
          </w:rPr>
          <w:delText>3</w:delText>
        </w:r>
      </w:del>
      <w:del w:id="121" w:author="谢浩然" w:date="2019-07-11T11:15:20Z">
        <w:r>
          <w:rPr>
            <w:rFonts w:ascii="宋体" w:hAnsi="宋体" w:eastAsia="楷体_GB2312"/>
            <w:color w:val="000000"/>
          </w:rPr>
          <w:delText>月</w:delText>
        </w:r>
      </w:del>
      <w:del w:id="122" w:author="谢浩然" w:date="2019-07-11T11:15:20Z">
        <w:r>
          <w:rPr>
            <w:rFonts w:hint="eastAsia" w:ascii="宋体" w:hAnsi="宋体" w:eastAsia="楷体_GB2312"/>
            <w:color w:val="000000"/>
            <w:lang w:val="en-US" w:eastAsia="zh-CN"/>
          </w:rPr>
          <w:delText>28</w:delText>
        </w:r>
      </w:del>
      <w:del w:id="123" w:author="谢浩然" w:date="2019-07-11T11:15:20Z">
        <w:r>
          <w:rPr>
            <w:rFonts w:ascii="宋体" w:hAnsi="宋体" w:eastAsia="楷体_GB2312"/>
            <w:color w:val="000000"/>
          </w:rPr>
          <w:delText>日广东省第十</w:delText>
        </w:r>
      </w:del>
      <w:del w:id="124" w:author="谢浩然" w:date="2019-07-11T11:15:20Z">
        <w:r>
          <w:rPr>
            <w:rFonts w:hint="eastAsia" w:ascii="宋体" w:hAnsi="宋体" w:eastAsia="楷体_GB2312"/>
            <w:color w:val="000000"/>
            <w:lang w:eastAsia="zh-CN"/>
          </w:rPr>
          <w:delText>三</w:delText>
        </w:r>
      </w:del>
      <w:del w:id="125" w:author="谢浩然" w:date="2019-07-11T11:15:20Z">
        <w:r>
          <w:rPr>
            <w:rFonts w:ascii="宋体" w:hAnsi="宋体" w:eastAsia="楷体_GB2312"/>
            <w:color w:val="000000"/>
          </w:rPr>
          <w:delText>届人民代表大会</w:delText>
        </w:r>
      </w:del>
    </w:p>
    <w:p>
      <w:pPr>
        <w:spacing w:beforeLines="0" w:afterLines="0" w:line="590" w:lineRule="exact"/>
        <w:ind w:firstLine="0" w:firstLineChars="0"/>
        <w:jc w:val="center"/>
        <w:rPr>
          <w:del w:id="127" w:author="谢浩然" w:date="2019-07-11T11:15:20Z"/>
          <w:rFonts w:ascii="宋体" w:hAnsi="宋体" w:eastAsia="楷体_GB2312"/>
          <w:color w:val="000000"/>
        </w:rPr>
        <w:pPrChange w:id="126" w:author="卢颖东" w:date="2019-05-13T17:14:00Z">
          <w:pPr>
            <w:spacing w:line="590" w:lineRule="exact"/>
            <w:ind w:firstLine="0" w:firstLineChars="0"/>
            <w:jc w:val="center"/>
          </w:pPr>
        </w:pPrChange>
      </w:pPr>
      <w:del w:id="128" w:author="谢浩然" w:date="2019-07-11T11:15:20Z">
        <w:r>
          <w:rPr>
            <w:rFonts w:ascii="宋体" w:hAnsi="宋体" w:eastAsia="楷体_GB2312"/>
            <w:color w:val="000000"/>
          </w:rPr>
          <w:delText>常务委员会第</w:delText>
        </w:r>
      </w:del>
      <w:del w:id="129" w:author="谢浩然" w:date="2019-07-11T11:15:20Z">
        <w:r>
          <w:rPr>
            <w:rFonts w:hint="eastAsia" w:ascii="宋体" w:hAnsi="宋体" w:eastAsia="楷体_GB2312"/>
            <w:color w:val="000000"/>
            <w:lang w:eastAsia="zh-CN"/>
          </w:rPr>
          <w:delText>十一</w:delText>
        </w:r>
      </w:del>
      <w:del w:id="130" w:author="谢浩然" w:date="2019-07-11T11:15:20Z">
        <w:r>
          <w:rPr>
            <w:rFonts w:ascii="宋体" w:hAnsi="宋体" w:eastAsia="楷体_GB2312"/>
            <w:color w:val="000000"/>
          </w:rPr>
          <w:delText>次会议通过）</w:delText>
        </w:r>
      </w:del>
    </w:p>
    <w:p>
      <w:pPr>
        <w:spacing w:beforeLines="0" w:afterLines="0" w:line="590" w:lineRule="exact"/>
        <w:ind w:firstLine="0"/>
        <w:rPr>
          <w:del w:id="132" w:author="谢浩然" w:date="2019-07-11T11:15:20Z"/>
          <w:rFonts w:ascii="宋体" w:hAnsi="宋体"/>
          <w:color w:val="000000"/>
        </w:rPr>
        <w:pPrChange w:id="131" w:author="卢颖东" w:date="2019-05-13T17:14:00Z">
          <w:pPr>
            <w:spacing w:line="590" w:lineRule="exact"/>
            <w:ind w:firstLine="0"/>
          </w:pPr>
        </w:pPrChange>
      </w:pPr>
    </w:p>
    <w:p>
      <w:pPr>
        <w:spacing w:beforeLines="0" w:afterLines="0" w:line="590" w:lineRule="exact"/>
        <w:ind w:firstLine="711" w:firstLineChars="225"/>
        <w:rPr>
          <w:del w:id="134" w:author="谢浩然" w:date="2019-07-11T11:15:20Z"/>
          <w:rFonts w:ascii="宋体" w:hAnsi="宋体"/>
          <w:color w:val="000000"/>
          <w:szCs w:val="32"/>
        </w:rPr>
        <w:pPrChange w:id="133" w:author="卢颖东" w:date="2019-05-13T17:14:00Z">
          <w:pPr>
            <w:spacing w:line="590" w:lineRule="exact"/>
            <w:ind w:firstLine="711" w:firstLineChars="225"/>
          </w:pPr>
        </w:pPrChange>
      </w:pPr>
      <w:del w:id="135" w:author="谢浩然" w:date="2019-07-11T11:15:20Z">
        <w:r>
          <w:rPr>
            <w:rFonts w:ascii="宋体" w:hAnsi="宋体"/>
            <w:color w:val="000000"/>
          </w:rPr>
          <w:delText>广东省第十</w:delText>
        </w:r>
      </w:del>
      <w:del w:id="136" w:author="谢浩然" w:date="2019-07-11T11:15:20Z">
        <w:r>
          <w:rPr>
            <w:rFonts w:hint="eastAsia" w:ascii="宋体" w:hAnsi="宋体"/>
            <w:color w:val="000000"/>
            <w:lang w:eastAsia="zh-CN"/>
          </w:rPr>
          <w:delText>三</w:delText>
        </w:r>
      </w:del>
      <w:del w:id="137" w:author="谢浩然" w:date="2019-07-11T11:15:20Z">
        <w:r>
          <w:rPr>
            <w:rFonts w:ascii="宋体" w:hAnsi="宋体"/>
            <w:color w:val="000000"/>
          </w:rPr>
          <w:delText>届人民代表大会常务委员会第</w:delText>
        </w:r>
      </w:del>
      <w:del w:id="138" w:author="谢浩然" w:date="2019-07-11T11:15:20Z">
        <w:r>
          <w:rPr>
            <w:rFonts w:hint="eastAsia" w:ascii="宋体" w:hAnsi="宋体"/>
            <w:color w:val="000000"/>
            <w:lang w:eastAsia="zh-CN"/>
          </w:rPr>
          <w:delText>十一</w:delText>
        </w:r>
      </w:del>
      <w:del w:id="139" w:author="谢浩然" w:date="2019-07-11T11:15:20Z">
        <w:r>
          <w:rPr>
            <w:rFonts w:ascii="宋体" w:hAnsi="宋体"/>
            <w:color w:val="000000"/>
          </w:rPr>
          <w:delText>次会议审查了</w:delText>
        </w:r>
      </w:del>
      <w:del w:id="140" w:author="谢浩然" w:date="2019-07-11T11:15:20Z">
        <w:r>
          <w:rPr>
            <w:rFonts w:hint="eastAsia" w:ascii="宋体" w:hAnsi="宋体"/>
            <w:color w:val="000000"/>
            <w:lang w:eastAsia="zh-CN"/>
          </w:rPr>
          <w:delText>汕头</w:delText>
        </w:r>
      </w:del>
      <w:del w:id="141" w:author="谢浩然" w:date="2019-07-11T11:15:20Z">
        <w:r>
          <w:rPr>
            <w:rFonts w:ascii="宋体" w:hAnsi="宋体"/>
            <w:color w:val="000000"/>
          </w:rPr>
          <w:delText>市人民代表大会常务委员会报请批准</w:delText>
        </w:r>
      </w:del>
      <w:del w:id="142" w:author="谢浩然" w:date="2019-07-11T11:15:20Z">
        <w:r>
          <w:rPr>
            <w:rFonts w:hint="eastAsia" w:ascii="宋体" w:hAnsi="宋体"/>
            <w:color w:val="000000"/>
            <w:lang w:eastAsia="zh-CN"/>
          </w:rPr>
          <w:delText>的《汕头市人民代表大会常务委员会关于废止和修改生态环境保护相关地方性法规的决定》，该决定与宪法、法律、行政法</w:delText>
        </w:r>
      </w:del>
      <w:del w:id="143" w:author="谢浩然" w:date="2019-07-11T11:15:20Z">
        <w:r>
          <w:rPr>
            <w:rFonts w:ascii="宋体" w:hAnsi="宋体"/>
            <w:color w:val="000000"/>
          </w:rPr>
          <w:delText>规和本省的地方性法规不抵触，决定予以批准，由</w:delText>
        </w:r>
      </w:del>
      <w:del w:id="144" w:author="谢浩然" w:date="2019-07-11T11:15:20Z">
        <w:r>
          <w:rPr>
            <w:rFonts w:hint="eastAsia" w:ascii="宋体" w:hAnsi="宋体"/>
            <w:color w:val="000000"/>
            <w:lang w:eastAsia="zh-CN"/>
          </w:rPr>
          <w:delText>汕头</w:delText>
        </w:r>
      </w:del>
      <w:del w:id="145" w:author="谢浩然" w:date="2019-07-11T11:15:20Z">
        <w:r>
          <w:rPr>
            <w:rFonts w:ascii="宋体" w:hAnsi="宋体"/>
            <w:color w:val="000000"/>
          </w:rPr>
          <w:delText>市人民代表大会常务委员会公布施行。</w:delText>
        </w:r>
      </w:del>
    </w:p>
    <w:p>
      <w:pPr>
        <w:spacing w:beforeLines="0" w:afterLines="0" w:line="590" w:lineRule="exact"/>
        <w:rPr>
          <w:del w:id="147" w:author="谢浩然" w:date="2019-07-11T11:15:20Z"/>
          <w:rFonts w:hint="eastAsia" w:ascii="宋体" w:hAnsi="宋体" w:eastAsia="方正小标宋_GBK"/>
          <w:b w:val="0"/>
          <w:bCs w:val="0"/>
          <w:color w:val="000000"/>
          <w:sz w:val="44"/>
          <w:szCs w:val="44"/>
        </w:rPr>
        <w:pPrChange w:id="146" w:author="卢颖东" w:date="2019-05-13T17:14:00Z">
          <w:pPr>
            <w:spacing w:line="590" w:lineRule="exact"/>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9" w:author="谢浩然" w:date="2019-07-11T11:15:20Z"/>
          <w:rFonts w:hint="default" w:ascii="宋体" w:hAnsi="宋体" w:cs="Times New Roman"/>
          <w:b w:val="0"/>
          <w:bCs w:val="0"/>
          <w:color w:val="000000"/>
          <w:spacing w:val="0"/>
          <w:szCs w:val="32"/>
        </w:rPr>
        <w:pPrChange w:id="148"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51" w:author="谢浩然" w:date="2019-07-11T11:15:20Z"/>
          <w:rFonts w:hint="default" w:ascii="宋体" w:hAnsi="宋体" w:cs="Times New Roman"/>
          <w:b w:val="0"/>
          <w:bCs w:val="0"/>
          <w:color w:val="000000"/>
          <w:spacing w:val="0"/>
          <w:szCs w:val="32"/>
        </w:rPr>
        <w:pPrChange w:id="150"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152" w:author="谢浩然" w:date="2019-07-11T11:15:20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54" w:author="谢浩然" w:date="2019-07-11T11:15:20Z"/>
          <w:rFonts w:hint="default" w:ascii="宋体" w:hAnsi="宋体" w:cs="Times New Roman"/>
          <w:b w:val="0"/>
          <w:bCs w:val="0"/>
          <w:color w:val="000000"/>
          <w:spacing w:val="0"/>
          <w:szCs w:val="32"/>
        </w:rPr>
        <w:pPrChange w:id="153"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6" w:author="谢浩然" w:date="2019-07-11T11:15:20Z"/>
          <w:rFonts w:hint="eastAsia" w:ascii="宋体" w:hAnsi="宋体" w:eastAsia="黑体" w:cs="黑体"/>
          <w:spacing w:val="0"/>
          <w:sz w:val="44"/>
          <w:szCs w:val="44"/>
          <w:lang w:val="en-US"/>
        </w:rPr>
        <w:pPrChange w:id="15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7" w:author="谢浩然" w:date="2019-07-11T11:15:20Z">
        <w:r>
          <w:rPr>
            <w:rFonts w:hint="eastAsia" w:ascii="宋体" w:hAnsi="宋体" w:eastAsia="黑体" w:cs="黑体"/>
            <w:spacing w:val="0"/>
            <w:sz w:val="44"/>
            <w:szCs w:val="44"/>
            <w:lang w:val="en-US"/>
          </w:rPr>
          <w:delText>关于</w:delText>
        </w:r>
      </w:del>
      <w:del w:id="158" w:author="谢浩然" w:date="2019-07-11T11:15:20Z">
        <w:r>
          <w:rPr>
            <w:rFonts w:hint="eastAsia" w:ascii="宋体" w:hAnsi="宋体" w:eastAsia="黑体" w:cs="黑体"/>
            <w:color w:val="000000"/>
            <w:spacing w:val="0"/>
            <w:sz w:val="44"/>
            <w:szCs w:val="44"/>
            <w:lang w:val="en-US"/>
            <w:rPrChange w:id="159" w:author="黎耀兰" w:date="2019-05-09T11:25:00Z">
              <w:rPr>
                <w:rFonts w:hint="eastAsia" w:ascii="宋体" w:hAnsi="宋体" w:eastAsia="黑体" w:cs="黑体"/>
                <w:spacing w:val="0"/>
                <w:sz w:val="44"/>
                <w:szCs w:val="44"/>
                <w:lang w:val="en-US"/>
              </w:rPr>
            </w:rPrChange>
          </w:rPr>
          <w:delText>《</w:delText>
        </w:r>
      </w:del>
      <w:del w:id="161" w:author="谢浩然" w:date="2019-07-11T11:15:20Z">
        <w:r>
          <w:rPr>
            <w:rFonts w:hint="eastAsia" w:ascii="宋体" w:hAnsi="宋体" w:eastAsia="黑体" w:cs="黑体"/>
            <w:spacing w:val="0"/>
            <w:sz w:val="44"/>
            <w:szCs w:val="44"/>
            <w:lang w:val="en-US" w:eastAsia="zh-CN"/>
          </w:rPr>
          <w:delText>汕头</w:delText>
        </w:r>
      </w:del>
      <w:del w:id="162" w:author="谢浩然" w:date="2019-07-11T11:15:20Z">
        <w:r>
          <w:rPr>
            <w:rFonts w:hint="eastAsia" w:ascii="宋体" w:hAnsi="宋体" w:eastAsia="黑体" w:cs="黑体"/>
            <w:spacing w:val="0"/>
            <w:sz w:val="44"/>
            <w:szCs w:val="44"/>
            <w:lang w:val="en-US"/>
          </w:rPr>
          <w:delText>市人民代表大会常务委员会关于</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4" w:author="谢浩然" w:date="2019-07-11T11:15:20Z"/>
          <w:rFonts w:hint="eastAsia" w:ascii="宋体" w:hAnsi="宋体" w:eastAsia="黑体" w:cs="黑体"/>
          <w:sz w:val="44"/>
          <w:szCs w:val="44"/>
          <w:lang w:val="en-US" w:eastAsia="zh-CN"/>
        </w:rPr>
        <w:pPrChange w:id="16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5" w:author="谢浩然" w:date="2019-07-11T11:15:20Z">
        <w:r>
          <w:rPr>
            <w:rFonts w:hint="eastAsia" w:ascii="宋体" w:hAnsi="宋体" w:eastAsia="黑体" w:cs="黑体"/>
            <w:spacing w:val="0"/>
            <w:sz w:val="44"/>
            <w:szCs w:val="44"/>
            <w:lang w:val="en-US"/>
          </w:rPr>
          <w:delText>废止</w:delText>
        </w:r>
      </w:del>
      <w:del w:id="166" w:author="谢浩然" w:date="2019-07-11T11:15:20Z">
        <w:r>
          <w:rPr>
            <w:rFonts w:hint="eastAsia" w:ascii="宋体" w:hAnsi="宋体" w:eastAsia="黑体" w:cs="黑体"/>
            <w:sz w:val="44"/>
            <w:szCs w:val="44"/>
            <w:lang w:val="en-US" w:eastAsia="zh-CN"/>
          </w:rPr>
          <w:delText>和修改生态环境保护相关地方性法规</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8" w:author="谢浩然" w:date="2019-07-11T11:15:20Z"/>
          <w:rFonts w:hint="eastAsia" w:ascii="宋体" w:hAnsi="宋体" w:eastAsia="黑体" w:cs="黑体"/>
          <w:sz w:val="44"/>
          <w:szCs w:val="44"/>
          <w:lang w:val="en-US"/>
        </w:rPr>
        <w:pPrChange w:id="16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9" w:author="谢浩然" w:date="2019-07-11T11:15:20Z">
        <w:r>
          <w:rPr>
            <w:rFonts w:hint="eastAsia" w:ascii="宋体" w:hAnsi="宋体" w:eastAsia="黑体" w:cs="黑体"/>
            <w:sz w:val="44"/>
            <w:szCs w:val="44"/>
            <w:lang w:val="en-US"/>
          </w:rPr>
          <w:delText>的决定</w:delText>
        </w:r>
      </w:del>
      <w:del w:id="170" w:author="谢浩然" w:date="2019-07-11T11:15:20Z">
        <w:r>
          <w:rPr>
            <w:rFonts w:hint="eastAsia" w:ascii="宋体" w:hAnsi="宋体" w:eastAsia="黑体" w:cs="黑体"/>
            <w:color w:val="000000"/>
            <w:sz w:val="44"/>
            <w:szCs w:val="44"/>
            <w:lang w:val="en-US"/>
            <w:rPrChange w:id="171" w:author="黎耀兰" w:date="2019-05-09T11:25:00Z">
              <w:rPr>
                <w:rFonts w:hint="eastAsia" w:ascii="宋体" w:hAnsi="宋体" w:eastAsia="黑体" w:cs="黑体"/>
                <w:sz w:val="44"/>
                <w:szCs w:val="44"/>
                <w:lang w:val="en-US"/>
              </w:rPr>
            </w:rPrChange>
          </w:rPr>
          <w:delText>》</w:delText>
        </w:r>
      </w:del>
      <w:del w:id="173" w:author="谢浩然" w:date="2019-07-11T11:15:20Z">
        <w:r>
          <w:rPr>
            <w:rFonts w:hint="eastAsia" w:ascii="宋体" w:hAnsi="宋体" w:eastAsia="黑体" w:cs="黑体"/>
            <w:sz w:val="44"/>
            <w:szCs w:val="44"/>
            <w:lang w:val="en-US"/>
          </w:rPr>
          <w:delText>的审查报告</w:delText>
        </w:r>
      </w:del>
    </w:p>
    <w:p>
      <w:pPr>
        <w:spacing w:beforeLines="0" w:afterLines="0" w:line="590" w:lineRule="exact"/>
        <w:jc w:val="center"/>
        <w:rPr>
          <w:del w:id="175" w:author="谢浩然" w:date="2019-07-11T11:15:20Z"/>
          <w:rFonts w:hint="eastAsia" w:ascii="宋体" w:hAnsi="宋体" w:eastAsia="楷体_GB2312" w:cs="楷体_GB2312"/>
          <w:color w:val="auto"/>
          <w:sz w:val="32"/>
        </w:rPr>
        <w:pPrChange w:id="174" w:author="卢颖东" w:date="2019-05-13T17:14:00Z">
          <w:pPr>
            <w:spacing w:line="590" w:lineRule="exact"/>
            <w:jc w:val="center"/>
          </w:pPr>
        </w:pPrChange>
      </w:pPr>
      <w:del w:id="176" w:author="谢浩然" w:date="2019-07-11T11:15:20Z">
        <w:r>
          <w:rPr>
            <w:rFonts w:hint="eastAsia" w:ascii="方正小标宋简体" w:hAnsi="方正小标宋简体" w:eastAsia="方正小标宋简体" w:cs="方正小标宋简体"/>
            <w:color w:val="auto"/>
            <w:sz w:val="32"/>
          </w:rPr>
          <w:delText>——</w:delText>
        </w:r>
      </w:del>
      <w:del w:id="177" w:author="谢浩然" w:date="2019-07-11T11:15:20Z">
        <w:r>
          <w:rPr>
            <w:rFonts w:hint="eastAsia" w:ascii="宋体" w:hAnsi="宋体" w:eastAsia="楷体_GB2312" w:cs="楷体_GB2312"/>
            <w:color w:val="auto"/>
            <w:sz w:val="32"/>
          </w:rPr>
          <w:delText>201</w:delText>
        </w:r>
      </w:del>
      <w:del w:id="178" w:author="谢浩然" w:date="2019-07-11T11:15:20Z">
        <w:r>
          <w:rPr>
            <w:rFonts w:hint="eastAsia" w:ascii="宋体" w:hAnsi="宋体" w:eastAsia="楷体_GB2312" w:cs="楷体_GB2312"/>
            <w:color w:val="auto"/>
            <w:sz w:val="32"/>
            <w:lang w:val="en-US" w:eastAsia="zh-CN"/>
          </w:rPr>
          <w:delText>9</w:delText>
        </w:r>
      </w:del>
      <w:del w:id="179" w:author="谢浩然" w:date="2019-07-11T11:15:20Z">
        <w:r>
          <w:rPr>
            <w:rFonts w:hint="eastAsia" w:ascii="宋体" w:hAnsi="宋体" w:eastAsia="楷体_GB2312" w:cs="楷体_GB2312"/>
            <w:color w:val="auto"/>
            <w:sz w:val="32"/>
          </w:rPr>
          <w:delText>年</w:delText>
        </w:r>
      </w:del>
      <w:del w:id="180" w:author="谢浩然" w:date="2019-07-11T11:15:20Z">
        <w:r>
          <w:rPr>
            <w:rFonts w:hint="eastAsia" w:ascii="宋体" w:hAnsi="宋体" w:eastAsia="楷体_GB2312" w:cs="楷体_GB2312"/>
            <w:color w:val="auto"/>
            <w:sz w:val="32"/>
            <w:lang w:val="en-US" w:eastAsia="zh-CN"/>
          </w:rPr>
          <w:delText>3</w:delText>
        </w:r>
      </w:del>
      <w:del w:id="181" w:author="谢浩然" w:date="2019-07-11T11:15:20Z">
        <w:r>
          <w:rPr>
            <w:rFonts w:hint="eastAsia" w:ascii="宋体" w:hAnsi="宋体" w:eastAsia="楷体_GB2312" w:cs="楷体_GB2312"/>
            <w:color w:val="auto"/>
            <w:sz w:val="32"/>
          </w:rPr>
          <w:delText>月</w:delText>
        </w:r>
      </w:del>
      <w:del w:id="182" w:author="谢浩然" w:date="2019-07-11T11:15:20Z">
        <w:r>
          <w:rPr>
            <w:rFonts w:hint="eastAsia" w:ascii="宋体" w:hAnsi="宋体" w:eastAsia="楷体_GB2312" w:cs="楷体_GB2312"/>
            <w:color w:val="auto"/>
            <w:sz w:val="32"/>
            <w:lang w:val="en-US" w:eastAsia="zh-CN"/>
          </w:rPr>
          <w:delText>26</w:delText>
        </w:r>
      </w:del>
      <w:del w:id="183" w:author="谢浩然" w:date="2019-07-11T11:15:20Z">
        <w:r>
          <w:rPr>
            <w:rFonts w:hint="eastAsia" w:ascii="宋体" w:hAnsi="宋体" w:eastAsia="楷体_GB2312" w:cs="楷体_GB2312"/>
            <w:color w:val="auto"/>
            <w:sz w:val="32"/>
          </w:rPr>
          <w:delText>日在广东省第十</w:delText>
        </w:r>
      </w:del>
      <w:del w:id="184" w:author="谢浩然" w:date="2019-07-11T11:15:20Z">
        <w:r>
          <w:rPr>
            <w:rFonts w:hint="eastAsia" w:ascii="宋体" w:hAnsi="宋体" w:eastAsia="楷体_GB2312" w:cs="楷体_GB2312"/>
            <w:color w:val="auto"/>
            <w:sz w:val="32"/>
            <w:lang w:eastAsia="zh-CN"/>
          </w:rPr>
          <w:delText>三</w:delText>
        </w:r>
      </w:del>
      <w:del w:id="185" w:author="谢浩然" w:date="2019-07-11T11:15:20Z">
        <w:r>
          <w:rPr>
            <w:rFonts w:hint="eastAsia" w:ascii="宋体" w:hAnsi="宋体" w:eastAsia="楷体_GB2312" w:cs="楷体_GB2312"/>
            <w:color w:val="auto"/>
            <w:sz w:val="32"/>
          </w:rPr>
          <w:delText>届</w:delText>
        </w:r>
      </w:del>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outlineLvl w:val="9"/>
        <w:rPr>
          <w:del w:id="187" w:author="谢浩然" w:date="2019-07-11T11:15:20Z"/>
          <w:rFonts w:hint="eastAsia" w:ascii="宋体" w:hAnsi="宋体" w:eastAsia="楷体_GB2312" w:cs="楷体_GB2312"/>
          <w:color w:val="auto"/>
          <w:spacing w:val="-6"/>
          <w:sz w:val="32"/>
        </w:rPr>
        <w:pPrChange w:id="186" w:author="卢颖东" w:date="2019-05-13T17:14:00Z">
          <w:pPr>
            <w:keepNext w:val="0"/>
            <w:keepLines w:val="0"/>
            <w:pageBreakBefore w:val="0"/>
            <w:widowControl w:val="0"/>
            <w:kinsoku/>
            <w:wordWrap/>
            <w:overflowPunct/>
            <w:topLinePunct w:val="0"/>
            <w:autoSpaceDE/>
            <w:autoSpaceDN/>
            <w:bidi w:val="0"/>
            <w:snapToGrid/>
            <w:spacing w:line="590" w:lineRule="exact"/>
            <w:ind w:left="0" w:leftChars="0" w:right="0" w:rightChars="0" w:firstLine="0" w:firstLineChars="0"/>
            <w:jc w:val="center"/>
            <w:textAlignment w:val="auto"/>
            <w:outlineLvl w:val="9"/>
          </w:pPr>
        </w:pPrChange>
      </w:pPr>
      <w:del w:id="188" w:author="谢浩然" w:date="2019-07-11T11:15:20Z">
        <w:r>
          <w:rPr>
            <w:rFonts w:hint="eastAsia" w:ascii="宋体" w:hAnsi="宋体" w:eastAsia="楷体_GB2312" w:cs="楷体_GB2312"/>
            <w:color w:val="auto"/>
            <w:sz w:val="32"/>
          </w:rPr>
          <w:delText>人民代表大会</w:delText>
        </w:r>
      </w:del>
      <w:del w:id="189" w:author="谢浩然" w:date="2019-07-11T11:15:20Z">
        <w:r>
          <w:rPr>
            <w:rFonts w:hint="eastAsia" w:ascii="宋体" w:hAnsi="宋体" w:eastAsia="楷体_GB2312" w:cs="楷体_GB2312"/>
            <w:color w:val="auto"/>
            <w:spacing w:val="-6"/>
            <w:sz w:val="32"/>
          </w:rPr>
          <w:delText>常务委员会第</w:delText>
        </w:r>
      </w:del>
      <w:del w:id="190" w:author="谢浩然" w:date="2019-07-11T11:15:20Z">
        <w:r>
          <w:rPr>
            <w:rFonts w:hint="eastAsia" w:ascii="宋体" w:hAnsi="宋体" w:eastAsia="楷体_GB2312" w:cs="楷体_GB2312"/>
            <w:color w:val="auto"/>
            <w:spacing w:val="-6"/>
            <w:sz w:val="32"/>
            <w:lang w:eastAsia="zh-CN"/>
          </w:rPr>
          <w:delText>十一</w:delText>
        </w:r>
      </w:del>
      <w:del w:id="191" w:author="谢浩然" w:date="2019-07-11T11:15:20Z">
        <w:r>
          <w:rPr>
            <w:rFonts w:hint="eastAsia" w:ascii="宋体" w:hAnsi="宋体" w:eastAsia="楷体_GB2312" w:cs="楷体_GB2312"/>
            <w:color w:val="auto"/>
            <w:spacing w:val="-6"/>
            <w:sz w:val="32"/>
          </w:rPr>
          <w:delText>次会议上</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both"/>
        <w:textAlignment w:val="auto"/>
        <w:outlineLvl w:val="9"/>
        <w:rPr>
          <w:del w:id="193" w:author="谢浩然" w:date="2019-07-11T11:15:20Z"/>
          <w:rFonts w:hint="eastAsia" w:ascii="宋体" w:hAnsi="宋体" w:eastAsia="楷体_GB2312" w:cs="Times New Roman"/>
          <w:color w:val="auto"/>
          <w:kern w:val="2"/>
          <w:sz w:val="32"/>
          <w:lang w:val="en-US" w:eastAsia="zh-CN"/>
        </w:rPr>
        <w:pPrChange w:id="19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264" w:firstLineChars="400"/>
            <w:jc w:val="both"/>
            <w:textAlignment w:val="auto"/>
            <w:outlineLvl w:val="9"/>
          </w:pPr>
        </w:pPrChange>
      </w:pPr>
      <w:del w:id="194" w:author="谢浩然" w:date="2019-07-11T11:15:20Z">
        <w:r>
          <w:rPr>
            <w:rFonts w:hint="default" w:ascii="宋体" w:hAnsi="宋体" w:eastAsia="楷体_GB2312" w:cs="Times New Roman"/>
            <w:color w:val="auto"/>
            <w:kern w:val="2"/>
            <w:sz w:val="32"/>
            <w:lang w:val="en-US" w:eastAsia="zh-CN"/>
          </w:rPr>
          <w:delText>广东省人大</w:delText>
        </w:r>
      </w:del>
      <w:del w:id="195" w:author="谢浩然" w:date="2019-07-11T11:15:20Z">
        <w:r>
          <w:rPr>
            <w:rFonts w:hint="eastAsia" w:ascii="宋体" w:hAnsi="宋体" w:eastAsia="楷体_GB2312" w:cs="Times New Roman"/>
            <w:color w:val="auto"/>
            <w:kern w:val="2"/>
            <w:sz w:val="32"/>
            <w:lang w:val="en-US" w:eastAsia="zh-CN"/>
          </w:rPr>
          <w:delText xml:space="preserve">法制委员会副主任委员  </w:delText>
        </w:r>
      </w:del>
      <w:del w:id="196" w:author="谢浩然" w:date="2019-07-11T11:15:20Z">
        <w:r>
          <w:rPr>
            <w:rFonts w:hint="eastAsia" w:ascii="宋体" w:hAnsi="宋体" w:eastAsia="楷体_GB2312" w:cs="楷体_GB2312"/>
            <w:color w:val="auto"/>
            <w:kern w:val="2"/>
            <w:sz w:val="32"/>
            <w:lang w:val="en-US" w:eastAsia="zh-CN"/>
          </w:rPr>
          <w:delText>李柏</w:delText>
        </w:r>
      </w:del>
      <w:del w:id="197" w:author="谢浩然" w:date="2019-07-11T11:15:20Z">
        <w:r>
          <w:rPr>
            <w:rFonts w:hint="eastAsia" w:ascii="宋体" w:hAnsi="宋体" w:eastAsia="楷体_GB2312" w:cs="楷体_GB2312"/>
            <w:color w:val="000000"/>
            <w:kern w:val="2"/>
            <w:sz w:val="32"/>
            <w:lang w:val="en-US" w:eastAsia="zh-CN"/>
            <w:rPrChange w:id="198" w:author="黎耀兰" w:date="2019-05-09T11:25:00Z">
              <w:rPr>
                <w:rFonts w:hint="eastAsia" w:ascii="宋体" w:hAnsi="宋体" w:eastAsia="楷体_GB2312" w:cs="楷体_GB2312"/>
                <w:color w:val="auto"/>
                <w:kern w:val="2"/>
                <w:sz w:val="32"/>
                <w:lang w:val="en-US" w:eastAsia="zh-CN"/>
              </w:rPr>
            </w:rPrChange>
          </w:rPr>
          <w:delText>阳</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01" w:author="谢浩然" w:date="2019-07-11T11:15:20Z"/>
          <w:rFonts w:hint="eastAsia" w:ascii="宋体" w:hAnsi="宋体" w:eastAsia="楷体_GB2312" w:cs="Times New Roman"/>
          <w:color w:val="auto"/>
          <w:kern w:val="2"/>
          <w:sz w:val="32"/>
          <w:lang w:val="en-US" w:eastAsia="zh-CN"/>
        </w:rPr>
        <w:pPrChange w:id="20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03" w:author="谢浩然" w:date="2019-07-11T11:15:20Z"/>
          <w:rFonts w:hint="eastAsia" w:ascii="黑体" w:hAnsi="黑体" w:eastAsia="黑体" w:cs="黑体"/>
          <w:lang w:val="en-US"/>
          <w:rPrChange w:id="204" w:author="卢颖东" w:date="2019-05-13T17:14:00Z">
            <w:rPr>
              <w:del w:id="205" w:author="谢浩然" w:date="2019-07-11T11:15:20Z"/>
              <w:rFonts w:hint="eastAsia" w:ascii="仿宋_GB2312" w:hAnsi="仿宋_GB2312" w:eastAsia="仿宋_GB2312" w:cs="仿宋_GB2312"/>
              <w:lang w:val="en-US"/>
            </w:rPr>
          </w:rPrChange>
        </w:rPr>
        <w:pPrChange w:id="20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06" w:author="谢浩然" w:date="2019-07-11T11:15:20Z">
        <w:r>
          <w:rPr>
            <w:rFonts w:hint="eastAsia" w:ascii="黑体" w:hAnsi="黑体" w:eastAsia="黑体" w:cs="黑体"/>
            <w:lang w:val="en-US"/>
            <w:rPrChange w:id="207" w:author="卢颖东" w:date="2019-05-13T17:14:00Z">
              <w:rPr>
                <w:rFonts w:hint="eastAsia" w:ascii="仿宋_GB2312" w:hAnsi="仿宋_GB2312" w:eastAsia="仿宋_GB2312" w:cs="仿宋_GB2312"/>
                <w:lang w:val="en-US"/>
              </w:rPr>
            </w:rPrChange>
          </w:rPr>
          <w:delText>主任、各位副主任</w:delText>
        </w:r>
      </w:del>
      <w:del w:id="209" w:author="谢浩然" w:date="2019-07-11T11:15:20Z">
        <w:r>
          <w:rPr>
            <w:rFonts w:hint="eastAsia" w:ascii="黑体" w:hAnsi="黑体" w:eastAsia="黑体" w:cs="黑体"/>
            <w:sz w:val="32"/>
            <w:szCs w:val="32"/>
            <w:rPrChange w:id="210" w:author="卢颖东" w:date="2019-05-13T17:14:00Z">
              <w:rPr>
                <w:rFonts w:hint="eastAsia" w:ascii="仿宋_GB2312" w:hAnsi="仿宋_GB2312" w:eastAsia="仿宋_GB2312" w:cs="仿宋_GB2312"/>
                <w:sz w:val="32"/>
                <w:szCs w:val="32"/>
              </w:rPr>
            </w:rPrChange>
          </w:rPr>
          <w:delText>、秘书长</w:delText>
        </w:r>
      </w:del>
      <w:del w:id="212" w:author="谢浩然" w:date="2019-07-11T11:15:20Z">
        <w:r>
          <w:rPr>
            <w:rFonts w:hint="eastAsia" w:ascii="黑体" w:hAnsi="黑体" w:eastAsia="黑体" w:cs="黑体"/>
            <w:sz w:val="32"/>
            <w:szCs w:val="32"/>
            <w:lang w:eastAsia="zh-CN"/>
            <w:rPrChange w:id="213" w:author="卢颖东" w:date="2019-05-13T17:14:00Z">
              <w:rPr>
                <w:rFonts w:hint="eastAsia" w:ascii="仿宋_GB2312" w:hAnsi="仿宋_GB2312" w:eastAsia="仿宋_GB2312" w:cs="仿宋_GB2312"/>
                <w:sz w:val="32"/>
                <w:szCs w:val="32"/>
                <w:lang w:eastAsia="zh-CN"/>
              </w:rPr>
            </w:rPrChange>
          </w:rPr>
          <w:delText>，各位委员</w:delText>
        </w:r>
      </w:del>
      <w:del w:id="215" w:author="谢浩然" w:date="2019-07-11T11:15:20Z">
        <w:r>
          <w:rPr>
            <w:rFonts w:hint="eastAsia" w:ascii="黑体" w:hAnsi="黑体" w:eastAsia="黑体" w:cs="黑体"/>
            <w:lang w:val="en-US"/>
            <w:rPrChange w:id="216" w:author="卢颖东" w:date="2019-05-13T17:14:00Z">
              <w:rPr>
                <w:rFonts w:hint="eastAsia" w:ascii="仿宋_GB2312" w:hAnsi="仿宋_GB2312" w:eastAsia="仿宋_GB2312" w:cs="仿宋_GB2312"/>
                <w:lang w:val="en-US"/>
              </w:rPr>
            </w:rPrChange>
          </w:rPr>
          <w:delText>：</w:delText>
        </w:r>
      </w:del>
    </w:p>
    <w:p>
      <w:pPr>
        <w:keepNext w:val="0"/>
        <w:keepLines w:val="0"/>
        <w:pageBreakBefore w:val="0"/>
        <w:tabs>
          <w:tab w:val="left" w:pos="960"/>
        </w:tabs>
        <w:kinsoku/>
        <w:wordWrap/>
        <w:overflowPunct/>
        <w:topLinePunct w:val="0"/>
        <w:autoSpaceDE/>
        <w:autoSpaceDN/>
        <w:bidi w:val="0"/>
        <w:adjustRightInd w:val="0"/>
        <w:snapToGrid w:val="0"/>
        <w:spacing w:beforeLines="0" w:afterLines="0" w:line="590" w:lineRule="exact"/>
        <w:ind w:firstLine="632" w:firstLineChars="200"/>
        <w:textAlignment w:val="auto"/>
        <w:rPr>
          <w:del w:id="219" w:author="谢浩然" w:date="2019-07-11T11:15:20Z"/>
          <w:rFonts w:hint="eastAsia" w:ascii="宋体" w:hAnsi="宋体"/>
          <w:kern w:val="0"/>
          <w:szCs w:val="22"/>
          <w:lang w:val="en-US" w:eastAsia="zh-CN"/>
        </w:rPr>
        <w:pPrChange w:id="218" w:author="卢颖东" w:date="2019-05-13T17:14:00Z">
          <w:pPr>
            <w:keepNext w:val="0"/>
            <w:keepLines w:val="0"/>
            <w:pageBreakBefore w:val="0"/>
            <w:tabs>
              <w:tab w:val="left" w:pos="960"/>
            </w:tabs>
            <w:kinsoku/>
            <w:wordWrap/>
            <w:overflowPunct/>
            <w:topLinePunct w:val="0"/>
            <w:autoSpaceDE/>
            <w:autoSpaceDN/>
            <w:bidi w:val="0"/>
            <w:adjustRightInd w:val="0"/>
            <w:snapToGrid w:val="0"/>
            <w:spacing w:line="580" w:lineRule="exact"/>
            <w:ind w:firstLine="632" w:firstLineChars="200"/>
            <w:textAlignment w:val="auto"/>
          </w:pPr>
        </w:pPrChange>
      </w:pPr>
      <w:del w:id="220" w:author="谢浩然" w:date="2019-07-11T11:15:20Z">
        <w:r>
          <w:rPr>
            <w:rFonts w:hint="eastAsia" w:ascii="宋体" w:hAnsi="宋体"/>
            <w:kern w:val="0"/>
            <w:szCs w:val="22"/>
            <w:lang w:val="en-US" w:eastAsia="zh-CN"/>
          </w:rPr>
          <w:delText>现将法制委员会对《汕头市人民代表大会常务委员会关于废止和修改生态环境保护相关地方性法规的决定》（以下简称《决定》）的审查情况报告如下：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22" w:author="谢浩然" w:date="2019-07-11T11:15:20Z"/>
          <w:rFonts w:hint="eastAsia" w:ascii="宋体" w:hAnsi="宋体"/>
          <w:lang w:val="en-US"/>
        </w:rPr>
        <w:pPrChange w:id="221" w:author="卢颖东" w:date="2019-05-13T17:1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23" w:author="谢浩然" w:date="2019-07-11T11:15:20Z">
        <w:r>
          <w:rPr>
            <w:rFonts w:hint="eastAsia" w:ascii="宋体" w:hAnsi="宋体"/>
            <w:lang w:val="en-US" w:eastAsia="zh-CN"/>
          </w:rPr>
          <w:delText>汕头市人大常委会</w:delText>
        </w:r>
      </w:del>
      <w:del w:id="224" w:author="谢浩然" w:date="2019-07-11T11:15:20Z">
        <w:r>
          <w:rPr>
            <w:rFonts w:hint="eastAsia" w:ascii="宋体" w:hAnsi="宋体" w:cs="Times New Roman"/>
            <w:sz w:val="32"/>
            <w:lang w:eastAsia="zh-CN"/>
          </w:rPr>
          <w:delText>在审议</w:delText>
        </w:r>
      </w:del>
      <w:del w:id="225" w:author="谢浩然" w:date="2019-07-11T11:15:20Z">
        <w:r>
          <w:rPr>
            <w:rFonts w:hint="eastAsia" w:ascii="宋体" w:hAnsi="宋体"/>
            <w:kern w:val="0"/>
            <w:szCs w:val="22"/>
            <w:lang w:val="en-US" w:eastAsia="zh-CN"/>
          </w:rPr>
          <w:delText>《汕头市人民代表大会常务委员会关于废止和修改生态环境保护相关地方性法规的决定</w:delText>
        </w:r>
      </w:del>
      <w:del w:id="226" w:author="谢浩然" w:date="2019-07-11T11:15:20Z">
        <w:r>
          <w:rPr>
            <w:rFonts w:ascii="宋体" w:hAnsi="宋体"/>
            <w:bCs/>
          </w:rPr>
          <w:delText>（草案）</w:delText>
        </w:r>
      </w:del>
      <w:del w:id="227" w:author="谢浩然" w:date="2019-07-11T11:15:20Z">
        <w:r>
          <w:rPr>
            <w:rFonts w:hint="eastAsia" w:ascii="宋体" w:hAnsi="宋体"/>
            <w:kern w:val="0"/>
            <w:szCs w:val="22"/>
            <w:lang w:val="en-US" w:eastAsia="zh-CN"/>
          </w:rPr>
          <w:delText>》</w:delText>
        </w:r>
      </w:del>
      <w:del w:id="228" w:author="谢浩然" w:date="2019-07-11T11:15:20Z">
        <w:r>
          <w:rPr>
            <w:rFonts w:hint="eastAsia" w:ascii="宋体" w:hAnsi="宋体"/>
            <w:lang w:val="en-US" w:eastAsia="zh-CN"/>
          </w:rPr>
          <w:delText>的过程中，征求了省人大常委会法制工作委员会的意见。</w:delText>
        </w:r>
      </w:del>
      <w:del w:id="229" w:author="谢浩然" w:date="2019-07-11T11:15:20Z">
        <w:r>
          <w:rPr>
            <w:rFonts w:hint="eastAsia" w:ascii="宋体" w:hAnsi="宋体"/>
            <w:lang w:val="en-US"/>
          </w:rPr>
          <w:delText>法制工作委员会将该</w:delText>
        </w:r>
      </w:del>
      <w:del w:id="230" w:author="谢浩然" w:date="2019-07-11T11:15:20Z">
        <w:r>
          <w:rPr>
            <w:rFonts w:hint="eastAsia" w:ascii="宋体" w:hAnsi="宋体"/>
            <w:lang w:val="en-US" w:eastAsia="zh-CN"/>
          </w:rPr>
          <w:delText>决定</w:delText>
        </w:r>
      </w:del>
      <w:del w:id="231" w:author="谢浩然" w:date="2019-07-11T11:15:20Z">
        <w:r>
          <w:rPr>
            <w:rFonts w:hint="eastAsia" w:ascii="宋体" w:hAnsi="宋体"/>
            <w:lang w:val="en-US"/>
          </w:rPr>
          <w:delText>草案送省人大</w:delText>
        </w:r>
      </w:del>
      <w:del w:id="232" w:author="谢浩然" w:date="2019-07-11T11:15:20Z">
        <w:r>
          <w:rPr>
            <w:rFonts w:hint="eastAsia" w:ascii="宋体" w:hAnsi="宋体"/>
            <w:lang w:val="en-US" w:eastAsia="zh-CN"/>
          </w:rPr>
          <w:delText>环境资源</w:delText>
        </w:r>
      </w:del>
      <w:del w:id="233" w:author="谢浩然" w:date="2019-07-11T11:15:20Z">
        <w:r>
          <w:rPr>
            <w:rFonts w:hint="eastAsia" w:ascii="宋体" w:hAnsi="宋体"/>
            <w:lang w:val="en-US"/>
          </w:rPr>
          <w:delText>委，省司法厅</w:delText>
        </w:r>
      </w:del>
      <w:del w:id="234" w:author="谢浩然" w:date="2019-07-11T11:15:20Z">
        <w:r>
          <w:rPr>
            <w:rFonts w:hint="eastAsia" w:ascii="宋体" w:hAnsi="宋体"/>
            <w:lang w:val="en-US" w:eastAsia="zh-CN"/>
          </w:rPr>
          <w:delText>、</w:delText>
        </w:r>
      </w:del>
      <w:del w:id="235" w:author="谢浩然" w:date="2019-07-11T11:15:20Z">
        <w:r>
          <w:rPr>
            <w:rFonts w:hint="eastAsia" w:ascii="宋体" w:hAnsi="宋体"/>
            <w:lang w:val="en-US"/>
          </w:rPr>
          <w:delText>省自然资源厅、省生态环境厅、省住房城乡建设厅、省水利厅，省监委</w:delText>
        </w:r>
      </w:del>
      <w:del w:id="236" w:author="谢浩然" w:date="2019-07-11T11:15:20Z">
        <w:r>
          <w:rPr>
            <w:rFonts w:hint="eastAsia" w:ascii="宋体" w:hAnsi="宋体"/>
            <w:lang w:val="en-US" w:eastAsia="zh-CN"/>
          </w:rPr>
          <w:delText>、</w:delText>
        </w:r>
      </w:del>
      <w:del w:id="237" w:author="谢浩然" w:date="2019-07-11T11:15:20Z">
        <w:r>
          <w:rPr>
            <w:rFonts w:hint="eastAsia" w:ascii="宋体" w:hAnsi="宋体"/>
            <w:lang w:val="en-US"/>
          </w:rPr>
          <w:delText>省法院</w:delText>
        </w:r>
      </w:del>
      <w:del w:id="238" w:author="谢浩然" w:date="2019-07-11T11:15:20Z">
        <w:r>
          <w:rPr>
            <w:rFonts w:hint="eastAsia" w:ascii="宋体" w:hAnsi="宋体"/>
            <w:lang w:val="en-US" w:eastAsia="zh-CN"/>
          </w:rPr>
          <w:delText>、</w:delText>
        </w:r>
      </w:del>
      <w:del w:id="239" w:author="谢浩然" w:date="2019-07-11T11:15:20Z">
        <w:r>
          <w:rPr>
            <w:rFonts w:hint="eastAsia" w:ascii="宋体" w:hAnsi="宋体"/>
            <w:lang w:val="en-US"/>
          </w:rPr>
          <w:delText>省检察院等九个单位征求了意见，</w:delText>
        </w:r>
      </w:del>
      <w:del w:id="240" w:author="谢浩然" w:date="2019-07-11T11:15:20Z">
        <w:r>
          <w:rPr>
            <w:rFonts w:hint="eastAsia" w:ascii="宋体" w:hAnsi="宋体"/>
            <w:lang w:val="en-US" w:eastAsia="zh-CN"/>
          </w:rPr>
          <w:delText>并</w:delText>
        </w:r>
      </w:del>
      <w:del w:id="241" w:author="谢浩然" w:date="2019-07-11T11:15:20Z">
        <w:r>
          <w:rPr>
            <w:rFonts w:hint="eastAsia" w:ascii="宋体" w:hAnsi="宋体"/>
            <w:lang w:val="en-US"/>
          </w:rPr>
          <w:delText>进行了研究，提出了有关的意见和建议。</w:delText>
        </w:r>
      </w:del>
      <w:del w:id="242" w:author="谢浩然" w:date="2019-07-11T11:15:20Z">
        <w:r>
          <w:rPr>
            <w:rFonts w:hint="eastAsia" w:ascii="宋体" w:hAnsi="宋体"/>
            <w:lang w:val="en-US" w:eastAsia="zh-CN"/>
          </w:rPr>
          <w:delText>汕头</w:delText>
        </w:r>
      </w:del>
      <w:del w:id="243" w:author="谢浩然" w:date="2019-07-11T11:15:20Z">
        <w:r>
          <w:rPr>
            <w:rFonts w:hint="eastAsia" w:ascii="宋体" w:hAnsi="宋体"/>
            <w:lang w:val="en-US"/>
          </w:rPr>
          <w:delText>市人大常委会认真研究了</w:delText>
        </w:r>
      </w:del>
      <w:del w:id="244" w:author="谢浩然" w:date="2019-07-11T11:15:20Z">
        <w:r>
          <w:rPr>
            <w:rFonts w:hint="eastAsia" w:ascii="宋体" w:hAnsi="宋体" w:eastAsia="仿宋_GB2312" w:cs="仿宋_GB2312"/>
            <w:color w:val="000000"/>
            <w:highlight w:val="none"/>
          </w:rPr>
          <w:delText>省人大常委会法制工作委员会的意见，对</w:delText>
        </w:r>
      </w:del>
      <w:del w:id="245" w:author="谢浩然" w:date="2019-07-11T11:15:20Z">
        <w:r>
          <w:rPr>
            <w:rFonts w:hint="eastAsia" w:ascii="宋体" w:hAnsi="宋体" w:cs="仿宋_GB2312"/>
            <w:color w:val="000000"/>
            <w:highlight w:val="none"/>
            <w:lang w:eastAsia="zh-CN"/>
          </w:rPr>
          <w:delText>决定草案</w:delText>
        </w:r>
      </w:del>
      <w:del w:id="246" w:author="谢浩然" w:date="2019-07-11T11:15:20Z">
        <w:r>
          <w:rPr>
            <w:rFonts w:hint="eastAsia" w:ascii="宋体" w:hAnsi="宋体" w:eastAsia="仿宋_GB2312" w:cs="仿宋_GB2312"/>
            <w:color w:val="000000"/>
            <w:highlight w:val="none"/>
          </w:rPr>
          <w:delText>作了修改完善。</w:delText>
        </w:r>
      </w:del>
      <w:del w:id="247" w:author="谢浩然" w:date="2019-07-11T11:15:20Z">
        <w:r>
          <w:rPr>
            <w:rFonts w:hint="eastAsia" w:ascii="宋体" w:hAnsi="宋体" w:cs="仿宋_GB2312"/>
            <w:color w:val="000000"/>
            <w:highlight w:val="none"/>
            <w:lang w:val="en-US" w:eastAsia="zh-CN"/>
          </w:rPr>
          <w:delText>2018年</w:delText>
        </w:r>
      </w:del>
      <w:del w:id="248" w:author="谢浩然" w:date="2019-07-11T11:15:20Z">
        <w:r>
          <w:rPr>
            <w:rFonts w:hint="eastAsia" w:ascii="宋体" w:hAnsi="宋体"/>
            <w:sz w:val="32"/>
            <w:szCs w:val="32"/>
            <w:u w:val="none"/>
            <w:lang w:val="en-US" w:eastAsia="zh-CN"/>
          </w:rPr>
          <w:delText>12月27日，法制工作委员会收到汕头市人大常委会报送省人大常委会的《关于报请批准</w:delText>
        </w:r>
      </w:del>
      <w:del w:id="249" w:author="谢浩然" w:date="2019-07-11T11:15:20Z">
        <w:r>
          <w:rPr>
            <w:rFonts w:hint="eastAsia" w:ascii="宋体" w:hAnsi="宋体" w:eastAsia="方正小标宋简体" w:cs="方正小标宋简体"/>
            <w:sz w:val="32"/>
            <w:szCs w:val="32"/>
            <w:u w:val="none"/>
            <w:lang w:eastAsia="zh-CN"/>
          </w:rPr>
          <w:delText>〈</w:delText>
        </w:r>
      </w:del>
      <w:del w:id="250" w:author="谢浩然" w:date="2019-07-11T11:15:20Z">
        <w:r>
          <w:rPr>
            <w:rFonts w:hint="eastAsia" w:ascii="宋体" w:hAnsi="宋体"/>
            <w:sz w:val="32"/>
            <w:szCs w:val="32"/>
            <w:u w:val="none"/>
            <w:lang w:eastAsia="zh-CN"/>
          </w:rPr>
          <w:delText>汕头市人民代表大会常务委员会关于废止和修改生态环境保护相关地方性法规的决定</w:delText>
        </w:r>
      </w:del>
      <w:del w:id="251" w:author="谢浩然" w:date="2019-07-11T11:15:20Z">
        <w:r>
          <w:rPr>
            <w:rFonts w:hint="eastAsia" w:ascii="宋体" w:hAnsi="宋体" w:eastAsia="方正小标宋简体" w:cs="方正小标宋简体"/>
            <w:sz w:val="32"/>
            <w:szCs w:val="32"/>
            <w:u w:val="none"/>
          </w:rPr>
          <w:delText>〉</w:delText>
        </w:r>
      </w:del>
      <w:del w:id="252" w:author="谢浩然" w:date="2019-07-11T11:15:20Z">
        <w:r>
          <w:rPr>
            <w:rFonts w:hint="eastAsia" w:ascii="宋体" w:hAnsi="宋体"/>
            <w:u w:val="none"/>
            <w:lang w:val="en-US" w:eastAsia="zh-CN"/>
          </w:rPr>
          <w:delText>的报告</w:delText>
        </w:r>
      </w:del>
      <w:del w:id="253" w:author="谢浩然" w:date="2019-07-11T11:15:20Z">
        <w:r>
          <w:rPr>
            <w:rFonts w:hint="eastAsia" w:ascii="宋体" w:hAnsi="宋体" w:eastAsia="仿宋_GB2312"/>
            <w:sz w:val="32"/>
            <w:szCs w:val="32"/>
            <w:u w:val="none"/>
          </w:rPr>
          <w:delText>》</w:delText>
        </w:r>
      </w:del>
      <w:del w:id="254" w:author="谢浩然" w:date="2019-07-11T11:15:20Z">
        <w:r>
          <w:rPr>
            <w:rFonts w:hint="eastAsia" w:ascii="宋体" w:hAnsi="宋体"/>
            <w:lang w:val="en-US" w:eastAsia="zh-CN"/>
          </w:rPr>
          <w:delText>后，</w:delText>
        </w:r>
      </w:del>
      <w:del w:id="255" w:author="谢浩然" w:date="2019-07-11T11:15:20Z">
        <w:r>
          <w:rPr>
            <w:rFonts w:hint="eastAsia" w:ascii="宋体" w:hAnsi="宋体" w:eastAsia="仿宋_GB2312" w:cs="仿宋_GB2312"/>
            <w:highlight w:val="none"/>
          </w:rPr>
          <w:delText>再次研究，</w:delText>
        </w:r>
      </w:del>
      <w:del w:id="256" w:author="谢浩然" w:date="2019-07-11T11:15:20Z">
        <w:r>
          <w:rPr>
            <w:rFonts w:hint="eastAsia" w:ascii="宋体" w:hAnsi="宋体"/>
            <w:lang w:val="en-US" w:eastAsia="zh-CN"/>
          </w:rPr>
          <w:delText>提出了初步审查意见。2019年3</w:delText>
        </w:r>
      </w:del>
      <w:del w:id="257" w:author="谢浩然" w:date="2019-07-11T11:15:20Z">
        <w:r>
          <w:rPr>
            <w:rFonts w:hint="eastAsia" w:ascii="宋体" w:hAnsi="宋体" w:eastAsia="仿宋_GB2312" w:cs="仿宋_GB2312"/>
            <w:lang w:val="en-US" w:eastAsia="zh-CN"/>
          </w:rPr>
          <w:delText>月</w:delText>
        </w:r>
      </w:del>
      <w:del w:id="258" w:author="谢浩然" w:date="2019-07-11T11:15:20Z">
        <w:r>
          <w:rPr>
            <w:rFonts w:hint="eastAsia" w:ascii="宋体" w:hAnsi="宋体" w:cs="仿宋_GB2312"/>
            <w:lang w:val="en-US" w:eastAsia="zh-CN"/>
          </w:rPr>
          <w:delText>14</w:delText>
        </w:r>
      </w:del>
      <w:del w:id="259" w:author="谢浩然" w:date="2019-07-11T11:15:20Z">
        <w:r>
          <w:rPr>
            <w:rFonts w:hint="eastAsia" w:ascii="宋体" w:hAnsi="宋体" w:eastAsia="仿宋_GB2312" w:cs="仿宋_GB2312"/>
            <w:lang w:val="en-US" w:eastAsia="zh-CN"/>
          </w:rPr>
          <w:delText>日，法制委员会全体会议对《决定》的合法性进行了审查</w:delText>
        </w:r>
      </w:del>
      <w:del w:id="260" w:author="谢浩然" w:date="2019-07-11T11:15:20Z">
        <w:r>
          <w:rPr>
            <w:rFonts w:hint="default" w:ascii="宋体" w:hAnsi="宋体" w:eastAsia="仿宋_GB2312" w:cs="仿宋_GB2312"/>
            <w:highlight w:val="none"/>
            <w:lang w:eastAsia="zh-CN"/>
          </w:rPr>
          <w:delText>。</w:delText>
        </w:r>
      </w:del>
      <w:del w:id="261" w:author="谢浩然" w:date="2019-07-11T11:15:20Z">
        <w:r>
          <w:rPr>
            <w:rFonts w:hint="eastAsia" w:ascii="宋体" w:hAnsi="宋体"/>
            <w:lang w:val="en-US" w:eastAsia="zh-CN"/>
          </w:rPr>
          <w:delText>经3月18日常委会主任会议讨论决定，将《决定》提请常委会第十一次会议审查。</w:delText>
        </w:r>
      </w:del>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del w:id="263" w:author="谢浩然" w:date="2019-07-11T11:15:20Z"/>
          <w:rFonts w:hint="eastAsia" w:ascii="宋体" w:hAnsi="宋体"/>
          <w:kern w:val="0"/>
          <w:szCs w:val="22"/>
          <w:lang w:val="en-US" w:eastAsia="zh-CN"/>
        </w:rPr>
        <w:pPrChange w:id="262" w:author="卢颖东" w:date="2019-05-13T17:14:00Z">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pPr>
        </w:pPrChange>
      </w:pPr>
      <w:del w:id="264" w:author="谢浩然" w:date="2019-07-11T11:15:20Z">
        <w:r>
          <w:rPr>
            <w:rFonts w:hint="eastAsia" w:ascii="宋体" w:hAnsi="宋体"/>
            <w:lang w:val="en-US"/>
          </w:rPr>
          <w:delText>法制委员会认为，《决定》与宪法、法律、行政法规和本省的地方性法规不抵触，建议常委会</w:delText>
        </w:r>
      </w:del>
      <w:del w:id="265" w:author="谢浩然" w:date="2019-07-11T11:15:20Z">
        <w:r>
          <w:rPr>
            <w:rFonts w:hint="eastAsia" w:ascii="宋体" w:hAnsi="宋体"/>
            <w:lang w:val="en-US" w:eastAsia="zh-CN"/>
          </w:rPr>
          <w:delText>本次</w:delText>
        </w:r>
      </w:del>
      <w:del w:id="266" w:author="谢浩然" w:date="2019-07-11T11:15:20Z">
        <w:r>
          <w:rPr>
            <w:rFonts w:hint="eastAsia" w:ascii="宋体" w:hAnsi="宋体"/>
            <w:lang w:val="en-US"/>
          </w:rPr>
          <w:delText>会议审查批准。</w:delText>
        </w:r>
      </w:del>
    </w:p>
    <w:p>
      <w:pPr>
        <w:keepNext w:val="0"/>
        <w:keepLines w:val="0"/>
        <w:pageBreakBefore w:val="0"/>
        <w:tabs>
          <w:tab w:val="left" w:pos="960"/>
        </w:tabs>
        <w:kinsoku/>
        <w:wordWrap/>
        <w:overflowPunct/>
        <w:topLinePunct w:val="0"/>
        <w:autoSpaceDE/>
        <w:autoSpaceDN/>
        <w:bidi w:val="0"/>
        <w:adjustRightInd w:val="0"/>
        <w:snapToGrid w:val="0"/>
        <w:spacing w:beforeLines="0" w:afterLines="0" w:line="590" w:lineRule="exact"/>
        <w:ind w:firstLine="632" w:firstLineChars="200"/>
        <w:textAlignment w:val="auto"/>
        <w:rPr>
          <w:del w:id="268" w:author="谢浩然" w:date="2019-07-11T11:15:20Z"/>
          <w:rFonts w:hint="eastAsia" w:ascii="宋体" w:hAnsi="宋体"/>
          <w:kern w:val="0"/>
          <w:szCs w:val="22"/>
          <w:lang w:val="en-US" w:eastAsia="zh-CN"/>
        </w:rPr>
        <w:pPrChange w:id="267" w:author="卢颖东" w:date="2019-05-13T17:14:00Z">
          <w:pPr>
            <w:keepNext w:val="0"/>
            <w:keepLines w:val="0"/>
            <w:pageBreakBefore w:val="0"/>
            <w:tabs>
              <w:tab w:val="left" w:pos="960"/>
            </w:tabs>
            <w:kinsoku/>
            <w:wordWrap/>
            <w:overflowPunct/>
            <w:topLinePunct w:val="0"/>
            <w:autoSpaceDE/>
            <w:autoSpaceDN/>
            <w:bidi w:val="0"/>
            <w:adjustRightInd w:val="0"/>
            <w:snapToGrid w:val="0"/>
            <w:spacing w:line="580" w:lineRule="exact"/>
            <w:ind w:firstLine="632" w:firstLineChars="200"/>
            <w:textAlignment w:val="auto"/>
          </w:pPr>
        </w:pPrChange>
      </w:pPr>
      <w:del w:id="269" w:author="谢浩然" w:date="2019-07-11T11:15:20Z">
        <w:r>
          <w:rPr>
            <w:rFonts w:hint="eastAsia" w:ascii="宋体" w:hAnsi="宋体"/>
            <w:kern w:val="0"/>
            <w:szCs w:val="22"/>
            <w:lang w:val="en-US" w:eastAsia="zh-CN"/>
          </w:rPr>
          <w:delText>以上报告，请予审议。</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1" w:author="谢浩然" w:date="2019-07-11T11:15:20Z"/>
          <w:rFonts w:hint="default" w:ascii="宋体" w:hAnsi="宋体" w:cs="Times New Roman"/>
          <w:b w:val="0"/>
          <w:bCs w:val="0"/>
          <w:color w:val="000000"/>
          <w:spacing w:val="0"/>
          <w:szCs w:val="32"/>
        </w:rPr>
        <w:pPrChange w:id="270"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3" w:author="谢浩然" w:date="2019-07-11T11:15:20Z"/>
          <w:rFonts w:hint="default" w:ascii="宋体" w:hAnsi="宋体" w:cs="Times New Roman"/>
          <w:b w:val="0"/>
          <w:bCs w:val="0"/>
          <w:color w:val="000000"/>
          <w:spacing w:val="0"/>
          <w:szCs w:val="32"/>
        </w:rPr>
        <w:pPrChange w:id="272"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5" w:author="谢浩然" w:date="2019-07-11T11:15:20Z"/>
          <w:rFonts w:hint="default" w:ascii="宋体" w:hAnsi="宋体" w:cs="Times New Roman"/>
          <w:b w:val="0"/>
          <w:bCs w:val="0"/>
          <w:color w:val="000000"/>
          <w:spacing w:val="0"/>
          <w:szCs w:val="32"/>
        </w:rPr>
        <w:pPrChange w:id="274"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7" w:author="谢浩然" w:date="2019-07-11T11:15:20Z"/>
          <w:rFonts w:hint="default" w:ascii="宋体" w:hAnsi="宋体" w:cs="Times New Roman"/>
          <w:b w:val="0"/>
          <w:bCs w:val="0"/>
          <w:color w:val="000000"/>
          <w:spacing w:val="0"/>
          <w:szCs w:val="32"/>
        </w:rPr>
        <w:pPrChange w:id="276"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79" w:author="谢浩然" w:date="2019-07-11T11:15:20Z"/>
          <w:rFonts w:hint="default" w:ascii="宋体" w:hAnsi="宋体" w:cs="Times New Roman"/>
          <w:b w:val="0"/>
          <w:bCs w:val="0"/>
          <w:color w:val="000000"/>
          <w:spacing w:val="0"/>
          <w:szCs w:val="32"/>
        </w:rPr>
        <w:pPrChange w:id="278"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1" w:author="谢浩然" w:date="2019-07-11T11:15:20Z"/>
          <w:rFonts w:hint="default" w:ascii="宋体" w:hAnsi="宋体" w:cs="Times New Roman"/>
          <w:b w:val="0"/>
          <w:bCs w:val="0"/>
          <w:color w:val="000000"/>
          <w:spacing w:val="0"/>
          <w:szCs w:val="32"/>
        </w:rPr>
        <w:pPrChange w:id="280"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282" w:author="谢浩然" w:date="2019-07-11T11:15:20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4" w:author="谢浩然" w:date="2019-07-11T11:15:20Z"/>
          <w:rFonts w:hint="eastAsia" w:ascii="宋体" w:hAnsi="宋体" w:eastAsia="宋体" w:cs="宋体"/>
          <w:b w:val="0"/>
          <w:bCs w:val="0"/>
          <w:color w:val="000000"/>
          <w:spacing w:val="0"/>
          <w:szCs w:val="32"/>
        </w:rPr>
        <w:pPrChange w:id="283"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86" w:author="谢浩然" w:date="2019-07-11T11:15:20Z"/>
          <w:rFonts w:hint="eastAsia" w:ascii="宋体" w:hAnsi="宋体" w:eastAsia="宋体" w:cs="宋体"/>
          <w:sz w:val="44"/>
          <w:szCs w:val="44"/>
        </w:rPr>
        <w:pPrChange w:id="285"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287" w:author="谢浩然" w:date="2019-07-11T11:15:20Z">
        <w:r>
          <w:rPr>
            <w:rFonts w:hint="eastAsia" w:ascii="宋体" w:hAnsi="宋体" w:eastAsia="宋体" w:cs="宋体"/>
            <w:sz w:val="44"/>
            <w:szCs w:val="44"/>
            <w:lang w:eastAsia="zh-CN"/>
          </w:rPr>
          <w:delText>汕头</w:delText>
        </w:r>
      </w:del>
      <w:del w:id="288" w:author="谢浩然" w:date="2019-07-11T11:15:20Z">
        <w:r>
          <w:rPr>
            <w:rFonts w:hint="eastAsia" w:ascii="宋体" w:hAnsi="宋体" w:eastAsia="宋体" w:cs="宋体"/>
            <w:sz w:val="44"/>
            <w:szCs w:val="44"/>
          </w:rPr>
          <w:delText>市第十</w:delText>
        </w:r>
      </w:del>
      <w:del w:id="289" w:author="谢浩然" w:date="2019-07-11T11:15:20Z">
        <w:r>
          <w:rPr>
            <w:rFonts w:hint="eastAsia" w:ascii="宋体" w:hAnsi="宋体" w:eastAsia="宋体" w:cs="宋体"/>
            <w:sz w:val="44"/>
            <w:szCs w:val="44"/>
            <w:lang w:eastAsia="zh-CN"/>
          </w:rPr>
          <w:delText>四</w:delText>
        </w:r>
      </w:del>
      <w:del w:id="290" w:author="谢浩然" w:date="2019-07-11T11:15:20Z">
        <w:r>
          <w:rPr>
            <w:rFonts w:hint="eastAsia" w:ascii="宋体" w:hAnsi="宋体" w:eastAsia="宋体" w:cs="宋体"/>
            <w:sz w:val="44"/>
            <w:szCs w:val="44"/>
          </w:rPr>
          <w:delText>届人民代表大会常务委员会</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92" w:author="谢浩然" w:date="2019-07-11T11:15:20Z"/>
          <w:rFonts w:hint="eastAsia" w:ascii="宋体" w:hAnsi="宋体" w:eastAsia="宋体" w:cs="宋体"/>
          <w:sz w:val="44"/>
          <w:szCs w:val="44"/>
        </w:rPr>
        <w:pPrChange w:id="291"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293" w:author="谢浩然" w:date="2019-07-11T11:15:20Z">
        <w:r>
          <w:rPr>
            <w:rFonts w:hint="eastAsia" w:ascii="宋体" w:hAnsi="宋体" w:eastAsia="宋体" w:cs="宋体"/>
            <w:sz w:val="44"/>
            <w:szCs w:val="44"/>
          </w:rPr>
          <w:delText>公</w:delText>
        </w:r>
      </w:del>
      <w:del w:id="294" w:author="谢浩然" w:date="2019-07-11T11:15:20Z">
        <w:r>
          <w:rPr>
            <w:rFonts w:hint="eastAsia" w:ascii="宋体" w:hAnsi="宋体" w:eastAsia="宋体" w:cs="宋体"/>
            <w:sz w:val="44"/>
            <w:szCs w:val="44"/>
            <w:lang w:val="en-US" w:eastAsia="zh-CN"/>
          </w:rPr>
          <w:delText xml:space="preserve">    </w:delText>
        </w:r>
      </w:del>
      <w:del w:id="295" w:author="谢浩然" w:date="2019-07-11T11:15:20Z">
        <w:r>
          <w:rPr>
            <w:rFonts w:hint="eastAsia" w:ascii="宋体" w:hAnsi="宋体" w:eastAsia="宋体" w:cs="宋体"/>
            <w:sz w:val="44"/>
            <w:szCs w:val="44"/>
          </w:rPr>
          <w:delText>告</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97" w:author="谢浩然" w:date="2019-07-11T11:15:20Z"/>
          <w:rFonts w:hint="eastAsia" w:ascii="宋体" w:hAnsi="宋体" w:eastAsia="楷体_GB2312" w:cs="楷体_GB2312"/>
          <w:sz w:val="32"/>
          <w:szCs w:val="32"/>
        </w:rPr>
        <w:pPrChange w:id="296"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99" w:author="谢浩然" w:date="2019-07-11T11:15:20Z"/>
          <w:rFonts w:hint="eastAsia" w:ascii="宋体" w:hAnsi="宋体" w:eastAsia="楷体_GB2312" w:cs="楷体_GB2312"/>
          <w:sz w:val="32"/>
          <w:szCs w:val="32"/>
        </w:rPr>
        <w:pPrChange w:id="298"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300" w:author="谢浩然" w:date="2019-07-11T11:15:20Z">
        <w:r>
          <w:rPr>
            <w:rFonts w:hint="eastAsia" w:ascii="宋体" w:hAnsi="宋体" w:eastAsia="楷体_GB2312" w:cs="楷体_GB2312"/>
            <w:sz w:val="32"/>
            <w:szCs w:val="32"/>
          </w:rPr>
          <w:delText>第</w:delText>
        </w:r>
      </w:del>
      <w:del w:id="301" w:author="谢浩然" w:date="2019-07-11T11:15:20Z">
        <w:r>
          <w:rPr>
            <w:rFonts w:hint="eastAsia" w:ascii="宋体" w:hAnsi="宋体" w:eastAsia="楷体_GB2312" w:cs="楷体_GB2312"/>
            <w:sz w:val="32"/>
            <w:szCs w:val="32"/>
            <w:lang w:val="en-US" w:eastAsia="zh-CN"/>
          </w:rPr>
          <w:delText>21</w:delText>
        </w:r>
      </w:del>
      <w:del w:id="302" w:author="谢浩然" w:date="2019-07-11T11:15:20Z">
        <w:r>
          <w:rPr>
            <w:rFonts w:hint="eastAsia" w:ascii="宋体" w:hAnsi="宋体" w:eastAsia="楷体_GB2312" w:cs="楷体_GB2312"/>
            <w:sz w:val="32"/>
            <w:szCs w:val="32"/>
          </w:rPr>
          <w:delText>号</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both"/>
        <w:textAlignment w:val="auto"/>
        <w:outlineLvl w:val="9"/>
        <w:rPr>
          <w:del w:id="304" w:author="谢浩然" w:date="2019-07-11T11:15:20Z"/>
          <w:rFonts w:hint="eastAsia" w:ascii="宋体" w:hAnsi="宋体" w:eastAsia="楷体_GB2312" w:cs="楷体_GB2312"/>
          <w:sz w:val="32"/>
          <w:szCs w:val="32"/>
        </w:rPr>
        <w:pPrChange w:id="303"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306" w:author="谢浩然" w:date="2019-07-11T11:15:20Z"/>
          <w:rFonts w:hint="eastAsia" w:eastAsia="仿宋_GB2312"/>
          <w:color w:val="auto"/>
          <w:sz w:val="32"/>
          <w:szCs w:val="32"/>
        </w:rPr>
        <w:pPrChange w:id="30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307" w:author="谢浩然" w:date="2019-07-11T11:15:20Z">
        <w:r>
          <w:rPr>
            <w:rFonts w:hint="eastAsia" w:eastAsia="仿宋_GB2312"/>
            <w:color w:val="auto"/>
            <w:sz w:val="32"/>
            <w:szCs w:val="32"/>
          </w:rPr>
          <w:delText>汕头市第十</w:delText>
        </w:r>
      </w:del>
      <w:del w:id="308" w:author="谢浩然" w:date="2019-07-11T11:15:20Z">
        <w:r>
          <w:rPr>
            <w:rFonts w:hint="eastAsia" w:eastAsia="仿宋_GB2312"/>
            <w:color w:val="auto"/>
            <w:sz w:val="32"/>
            <w:szCs w:val="32"/>
            <w:lang w:val="en-US" w:eastAsia="zh-CN"/>
          </w:rPr>
          <w:delText>四</w:delText>
        </w:r>
      </w:del>
      <w:del w:id="309" w:author="谢浩然" w:date="2019-07-11T11:15:20Z">
        <w:r>
          <w:rPr>
            <w:rFonts w:hint="eastAsia" w:eastAsia="仿宋_GB2312"/>
            <w:color w:val="auto"/>
            <w:sz w:val="32"/>
            <w:szCs w:val="32"/>
          </w:rPr>
          <w:delText>届人民代表大会常务委员会第</w:delText>
        </w:r>
      </w:del>
      <w:del w:id="310" w:author="谢浩然" w:date="2019-07-11T11:15:20Z">
        <w:r>
          <w:rPr>
            <w:rFonts w:hint="eastAsia" w:eastAsia="仿宋_GB2312"/>
            <w:color w:val="auto"/>
            <w:sz w:val="32"/>
            <w:szCs w:val="32"/>
            <w:lang w:val="en-US" w:eastAsia="zh-CN"/>
          </w:rPr>
          <w:delText>十九</w:delText>
        </w:r>
      </w:del>
      <w:del w:id="311" w:author="谢浩然" w:date="2019-07-11T11:15:20Z">
        <w:r>
          <w:rPr>
            <w:rFonts w:hint="eastAsia" w:eastAsia="仿宋_GB2312"/>
            <w:color w:val="auto"/>
            <w:sz w:val="32"/>
            <w:szCs w:val="32"/>
          </w:rPr>
          <w:delText>次会议于</w:delText>
        </w:r>
      </w:del>
      <w:del w:id="312" w:author="谢浩然" w:date="2019-07-11T11:15:20Z">
        <w:r>
          <w:rPr>
            <w:rFonts w:hint="default" w:ascii="宋体" w:hAnsi="宋体" w:eastAsia="宋体" w:cs="宋体"/>
            <w:color w:val="auto"/>
            <w:sz w:val="32"/>
            <w:szCs w:val="32"/>
            <w:lang w:val="en-US" w:eastAsia="zh-CN"/>
          </w:rPr>
          <w:delText>2018</w:delText>
        </w:r>
      </w:del>
      <w:del w:id="313" w:author="谢浩然" w:date="2019-07-11T11:15:20Z">
        <w:r>
          <w:rPr>
            <w:rFonts w:hint="default" w:eastAsia="仿宋_GB2312"/>
            <w:color w:val="auto"/>
            <w:sz w:val="32"/>
            <w:szCs w:val="32"/>
          </w:rPr>
          <w:delText>年</w:delText>
        </w:r>
      </w:del>
      <w:del w:id="314" w:author="谢浩然" w:date="2019-07-11T11:15:20Z">
        <w:r>
          <w:rPr>
            <w:rFonts w:hint="eastAsia" w:ascii="宋体" w:hAnsi="宋体" w:eastAsia="宋体" w:cs="宋体"/>
            <w:color w:val="auto"/>
            <w:sz w:val="32"/>
            <w:szCs w:val="32"/>
            <w:lang w:val="en-US" w:eastAsia="zh-CN"/>
          </w:rPr>
          <w:delText>12</w:delText>
        </w:r>
      </w:del>
      <w:del w:id="315" w:author="谢浩然" w:date="2019-07-11T11:15:20Z">
        <w:r>
          <w:rPr>
            <w:rFonts w:hint="default" w:eastAsia="仿宋_GB2312"/>
            <w:color w:val="auto"/>
            <w:sz w:val="32"/>
            <w:szCs w:val="32"/>
          </w:rPr>
          <w:delText>月</w:delText>
        </w:r>
      </w:del>
      <w:del w:id="316" w:author="谢浩然" w:date="2019-07-11T11:15:20Z">
        <w:r>
          <w:rPr>
            <w:rFonts w:hint="default" w:ascii="宋体" w:hAnsi="宋体" w:eastAsia="宋体" w:cs="宋体"/>
            <w:color w:val="auto"/>
            <w:sz w:val="32"/>
            <w:szCs w:val="32"/>
            <w:lang w:val="en-US" w:eastAsia="zh-CN"/>
          </w:rPr>
          <w:delText>2</w:delText>
        </w:r>
      </w:del>
      <w:del w:id="317" w:author="谢浩然" w:date="2019-07-11T11:15:20Z">
        <w:r>
          <w:rPr>
            <w:rFonts w:hint="eastAsia" w:ascii="宋体" w:hAnsi="宋体" w:eastAsia="宋体" w:cs="宋体"/>
            <w:color w:val="auto"/>
            <w:sz w:val="32"/>
            <w:szCs w:val="32"/>
            <w:lang w:val="en-US" w:eastAsia="zh-CN"/>
          </w:rPr>
          <w:delText>7</w:delText>
        </w:r>
      </w:del>
      <w:del w:id="318" w:author="谢浩然" w:date="2019-07-11T11:15:20Z">
        <w:r>
          <w:rPr>
            <w:rFonts w:hint="default" w:eastAsia="仿宋_GB2312"/>
            <w:color w:val="auto"/>
            <w:sz w:val="32"/>
            <w:szCs w:val="32"/>
          </w:rPr>
          <w:delText>日通过</w:delText>
        </w:r>
      </w:del>
      <w:del w:id="319" w:author="谢浩然" w:date="2019-07-11T11:15:20Z">
        <w:r>
          <w:rPr>
            <w:rFonts w:hint="eastAsia" w:eastAsia="仿宋_GB2312"/>
            <w:color w:val="auto"/>
            <w:sz w:val="32"/>
            <w:szCs w:val="32"/>
            <w:lang w:val="en-US" w:eastAsia="zh-CN"/>
          </w:rPr>
          <w:delText>的</w:delText>
        </w:r>
      </w:del>
      <w:del w:id="320" w:author="谢浩然" w:date="2019-07-11T11:15:20Z">
        <w:r>
          <w:rPr>
            <w:rFonts w:hint="eastAsia" w:eastAsia="仿宋_GB2312"/>
            <w:color w:val="auto"/>
            <w:sz w:val="32"/>
            <w:szCs w:val="32"/>
          </w:rPr>
          <w:delText>《汕头市人民代表大会常务委员会关于废止和修改生态环境保护相关</w:delText>
        </w:r>
      </w:del>
      <w:del w:id="321" w:author="谢浩然" w:date="2019-07-11T11:15:20Z">
        <w:r>
          <w:rPr>
            <w:rFonts w:hint="eastAsia" w:eastAsia="仿宋_GB2312"/>
            <w:color w:val="auto"/>
            <w:sz w:val="32"/>
            <w:szCs w:val="32"/>
            <w:lang w:val="en-US" w:eastAsia="zh-CN"/>
          </w:rPr>
          <w:delText>地方性</w:delText>
        </w:r>
      </w:del>
      <w:del w:id="322" w:author="谢浩然" w:date="2019-07-11T11:15:20Z">
        <w:r>
          <w:rPr>
            <w:rFonts w:hint="eastAsia" w:eastAsia="仿宋_GB2312"/>
            <w:color w:val="auto"/>
            <w:sz w:val="32"/>
            <w:szCs w:val="32"/>
          </w:rPr>
          <w:delText>法规的决定》</w:delText>
        </w:r>
      </w:del>
      <w:del w:id="323" w:author="谢浩然" w:date="2019-07-11T11:15:20Z">
        <w:r>
          <w:rPr>
            <w:rFonts w:hint="default" w:eastAsia="仿宋_GB2312"/>
            <w:color w:val="auto"/>
            <w:sz w:val="32"/>
            <w:szCs w:val="32"/>
          </w:rPr>
          <w:delText>，</w:delText>
        </w:r>
      </w:del>
      <w:del w:id="324" w:author="谢浩然" w:date="2019-07-11T11:15:20Z">
        <w:r>
          <w:rPr>
            <w:rFonts w:hint="eastAsia" w:eastAsia="仿宋_GB2312"/>
            <w:color w:val="auto"/>
            <w:sz w:val="32"/>
            <w:szCs w:val="32"/>
          </w:rPr>
          <w:delText>已</w:delText>
        </w:r>
      </w:del>
      <w:del w:id="325" w:author="谢浩然" w:date="2019-07-11T11:15:20Z">
        <w:r>
          <w:rPr>
            <w:rFonts w:hint="eastAsia" w:eastAsia="仿宋_GB2312"/>
            <w:color w:val="auto"/>
            <w:sz w:val="32"/>
            <w:szCs w:val="32"/>
            <w:lang w:eastAsia="zh-CN"/>
          </w:rPr>
          <w:delText>经广东省第</w:delText>
        </w:r>
      </w:del>
      <w:del w:id="326" w:author="谢浩然" w:date="2019-07-11T11:15:20Z">
        <w:r>
          <w:rPr>
            <w:rFonts w:hint="eastAsia" w:eastAsia="仿宋_GB2312"/>
            <w:color w:val="auto"/>
            <w:sz w:val="32"/>
            <w:szCs w:val="32"/>
          </w:rPr>
          <w:delText>十</w:delText>
        </w:r>
      </w:del>
      <w:del w:id="327" w:author="谢浩然" w:date="2019-07-11T11:15:20Z">
        <w:r>
          <w:rPr>
            <w:rFonts w:hint="eastAsia" w:eastAsia="仿宋_GB2312"/>
            <w:color w:val="auto"/>
            <w:sz w:val="32"/>
            <w:szCs w:val="32"/>
            <w:lang w:val="en-US" w:eastAsia="zh-CN"/>
          </w:rPr>
          <w:delText>三</w:delText>
        </w:r>
      </w:del>
      <w:del w:id="328" w:author="谢浩然" w:date="2019-07-11T11:15:20Z">
        <w:r>
          <w:rPr>
            <w:rFonts w:hint="eastAsia" w:eastAsia="仿宋_GB2312"/>
            <w:color w:val="auto"/>
            <w:sz w:val="32"/>
            <w:szCs w:val="32"/>
          </w:rPr>
          <w:delText>届</w:delText>
        </w:r>
      </w:del>
      <w:del w:id="329" w:author="谢浩然" w:date="2019-07-11T11:15:20Z">
        <w:r>
          <w:rPr>
            <w:rFonts w:hint="eastAsia" w:eastAsia="仿宋_GB2312"/>
            <w:color w:val="auto"/>
            <w:sz w:val="32"/>
            <w:szCs w:val="32"/>
            <w:lang w:eastAsia="zh-CN"/>
          </w:rPr>
          <w:delText>人民代表大会常务委员会</w:delText>
        </w:r>
      </w:del>
      <w:del w:id="330" w:author="谢浩然" w:date="2019-07-11T11:15:20Z">
        <w:r>
          <w:rPr>
            <w:rFonts w:hint="eastAsia" w:eastAsia="仿宋_GB2312"/>
            <w:color w:val="auto"/>
            <w:sz w:val="32"/>
            <w:szCs w:val="32"/>
          </w:rPr>
          <w:delText>第</w:delText>
        </w:r>
      </w:del>
      <w:del w:id="331" w:author="谢浩然" w:date="2019-07-11T11:15:20Z">
        <w:r>
          <w:rPr>
            <w:rFonts w:hint="eastAsia" w:eastAsia="仿宋_GB2312"/>
            <w:color w:val="auto"/>
            <w:sz w:val="32"/>
            <w:szCs w:val="32"/>
            <w:lang w:val="en-US" w:eastAsia="zh-CN"/>
          </w:rPr>
          <w:delText>十一</w:delText>
        </w:r>
      </w:del>
      <w:del w:id="332" w:author="谢浩然" w:date="2019-07-11T11:15:20Z">
        <w:r>
          <w:rPr>
            <w:rFonts w:hint="eastAsia" w:eastAsia="仿宋_GB2312"/>
            <w:color w:val="auto"/>
            <w:sz w:val="32"/>
            <w:szCs w:val="32"/>
          </w:rPr>
          <w:delText>次会议</w:delText>
        </w:r>
      </w:del>
      <w:del w:id="333" w:author="谢浩然" w:date="2019-07-11T11:15:20Z">
        <w:r>
          <w:rPr>
            <w:rFonts w:hint="eastAsia" w:eastAsia="仿宋_GB2312"/>
            <w:color w:val="auto"/>
            <w:sz w:val="32"/>
            <w:szCs w:val="32"/>
            <w:lang w:eastAsia="zh-CN"/>
          </w:rPr>
          <w:delText>于</w:delText>
        </w:r>
      </w:del>
      <w:del w:id="334" w:author="谢浩然" w:date="2019-07-11T11:15:20Z">
        <w:r>
          <w:rPr>
            <w:rFonts w:hint="eastAsia" w:ascii="宋体" w:hAnsi="宋体" w:eastAsia="宋体" w:cs="宋体"/>
            <w:color w:val="auto"/>
            <w:sz w:val="32"/>
            <w:szCs w:val="32"/>
            <w:lang w:val="en-US" w:eastAsia="zh-CN"/>
          </w:rPr>
          <w:delText>2019</w:delText>
        </w:r>
      </w:del>
      <w:del w:id="335" w:author="谢浩然" w:date="2019-07-11T11:15:20Z">
        <w:r>
          <w:rPr>
            <w:rFonts w:hint="eastAsia" w:eastAsia="仿宋_GB2312"/>
            <w:color w:val="auto"/>
            <w:sz w:val="32"/>
            <w:szCs w:val="32"/>
          </w:rPr>
          <w:delText>年</w:delText>
        </w:r>
      </w:del>
      <w:del w:id="336" w:author="谢浩然" w:date="2019-07-11T11:15:20Z">
        <w:r>
          <w:rPr>
            <w:rFonts w:hint="eastAsia" w:ascii="宋体" w:hAnsi="宋体" w:eastAsia="宋体" w:cs="宋体"/>
            <w:color w:val="auto"/>
            <w:sz w:val="32"/>
            <w:szCs w:val="32"/>
            <w:lang w:val="en-US" w:eastAsia="zh-CN"/>
          </w:rPr>
          <w:delText>3</w:delText>
        </w:r>
      </w:del>
      <w:del w:id="337" w:author="谢浩然" w:date="2019-07-11T11:15:20Z">
        <w:r>
          <w:rPr>
            <w:rFonts w:hint="eastAsia" w:eastAsia="仿宋_GB2312"/>
            <w:color w:val="auto"/>
            <w:sz w:val="32"/>
            <w:szCs w:val="32"/>
          </w:rPr>
          <w:delText>月</w:delText>
        </w:r>
      </w:del>
      <w:del w:id="338" w:author="谢浩然" w:date="2019-07-11T11:15:20Z">
        <w:r>
          <w:rPr>
            <w:rFonts w:hint="eastAsia" w:ascii="宋体" w:hAnsi="宋体" w:eastAsia="宋体" w:cs="宋体"/>
            <w:color w:val="auto"/>
            <w:sz w:val="32"/>
            <w:szCs w:val="32"/>
            <w:lang w:val="en-US" w:eastAsia="zh-CN"/>
          </w:rPr>
          <w:delText>28</w:delText>
        </w:r>
      </w:del>
      <w:del w:id="339" w:author="谢浩然" w:date="2019-07-11T11:15:20Z">
        <w:r>
          <w:rPr>
            <w:rFonts w:hint="eastAsia" w:eastAsia="仿宋_GB2312"/>
            <w:color w:val="auto"/>
            <w:sz w:val="32"/>
            <w:szCs w:val="32"/>
            <w:lang w:eastAsia="zh-CN"/>
          </w:rPr>
          <w:delText>日</w:delText>
        </w:r>
      </w:del>
      <w:del w:id="340" w:author="谢浩然" w:date="2019-07-11T11:15:20Z">
        <w:r>
          <w:rPr>
            <w:rFonts w:hint="eastAsia" w:eastAsia="仿宋_GB2312"/>
            <w:color w:val="auto"/>
            <w:sz w:val="32"/>
            <w:szCs w:val="32"/>
          </w:rPr>
          <w:delText>批准，</w:delText>
        </w:r>
      </w:del>
      <w:del w:id="341" w:author="谢浩然" w:date="2019-07-11T11:15:20Z">
        <w:r>
          <w:rPr>
            <w:rFonts w:hint="default" w:eastAsia="仿宋_GB2312"/>
            <w:color w:val="auto"/>
            <w:sz w:val="32"/>
            <w:szCs w:val="32"/>
          </w:rPr>
          <w:delText>现予公布，自公布之日起施行</w:delText>
        </w:r>
      </w:del>
      <w:del w:id="342" w:author="谢浩然" w:date="2019-07-11T11:15:20Z">
        <w:r>
          <w:rPr>
            <w:rFonts w:hint="eastAsia" w:eastAsia="仿宋_GB2312"/>
            <w:color w:val="auto"/>
            <w:sz w:val="32"/>
            <w:szCs w:val="32"/>
          </w:rPr>
          <w:delText>。</w:delText>
        </w:r>
      </w:del>
    </w:p>
    <w:p>
      <w:pPr>
        <w:pStyle w:val="3"/>
        <w:keepNext w:val="0"/>
        <w:keepLines w:val="0"/>
        <w:pageBreakBefore w:val="0"/>
        <w:widowControl w:val="0"/>
        <w:kinsoku/>
        <w:wordWrap/>
        <w:overflowPunct/>
        <w:topLinePunct w:val="0"/>
        <w:autoSpaceDE/>
        <w:autoSpaceDN/>
        <w:bidi w:val="0"/>
        <w:adjustRightInd/>
        <w:snapToGrid/>
        <w:spacing w:beforeLines="0" w:afterLines="0" w:line="590" w:lineRule="exact"/>
        <w:ind w:firstLine="647"/>
        <w:jc w:val="both"/>
        <w:textAlignment w:val="auto"/>
        <w:outlineLvl w:val="9"/>
        <w:rPr>
          <w:del w:id="344" w:author="谢浩然" w:date="2019-07-11T11:15:20Z"/>
          <w:rFonts w:hint="eastAsia" w:ascii="宋体" w:hAnsi="宋体" w:eastAsia="仿宋_GB2312" w:cs="仿宋_GB2312"/>
          <w:kern w:val="2"/>
          <w:sz w:val="32"/>
          <w:szCs w:val="32"/>
          <w:lang w:val="en-US" w:eastAsia="zh-CN" w:bidi="ar-SA"/>
        </w:rPr>
        <w:pPrChange w:id="343" w:author="卢颖东" w:date="2019-05-13T17:14:00Z">
          <w:pPr>
            <w:pStyle w:val="3"/>
            <w:keepNext w:val="0"/>
            <w:keepLines w:val="0"/>
            <w:pageBreakBefore w:val="0"/>
            <w:widowControl w:val="0"/>
            <w:kinsoku/>
            <w:wordWrap/>
            <w:overflowPunct/>
            <w:topLinePunct w:val="0"/>
            <w:autoSpaceDE/>
            <w:autoSpaceDN/>
            <w:bidi w:val="0"/>
            <w:adjustRightInd/>
            <w:snapToGrid/>
            <w:spacing w:line="590" w:lineRule="exact"/>
            <w:ind w:firstLine="647"/>
            <w:jc w:val="both"/>
            <w:textAlignment w:val="auto"/>
            <w:outlineLvl w:val="9"/>
          </w:pPr>
        </w:pPrChange>
      </w:pPr>
    </w:p>
    <w:p>
      <w:pPr>
        <w:pStyle w:val="3"/>
        <w:tabs>
          <w:tab w:val="left" w:pos="8320"/>
        </w:tabs>
        <w:spacing w:beforeLines="0" w:afterLines="0" w:line="590" w:lineRule="exact"/>
        <w:jc w:val="left"/>
        <w:rPr>
          <w:del w:id="346" w:author="谢浩然" w:date="2019-07-11T11:15:20Z"/>
          <w:rFonts w:hint="eastAsia" w:ascii="宋体" w:hAnsi="宋体" w:eastAsia="仿宋_GB2312" w:cs="仿宋_GB2312"/>
          <w:kern w:val="2"/>
          <w:sz w:val="32"/>
          <w:szCs w:val="32"/>
          <w:lang w:val="en-US" w:eastAsia="zh-CN" w:bidi="ar-SA"/>
        </w:rPr>
        <w:pPrChange w:id="345" w:author="卢颖东" w:date="2019-05-13T17:14:00Z">
          <w:pPr>
            <w:pStyle w:val="3"/>
            <w:tabs>
              <w:tab w:val="left" w:pos="8320"/>
            </w:tabs>
            <w:spacing w:line="590" w:lineRule="exact"/>
            <w:jc w:val="left"/>
          </w:pPr>
        </w:pPrChange>
      </w:pPr>
    </w:p>
    <w:p>
      <w:pPr>
        <w:pStyle w:val="3"/>
        <w:spacing w:beforeLines="0" w:afterLines="0" w:line="590" w:lineRule="exact"/>
        <w:jc w:val="left"/>
        <w:rPr>
          <w:del w:id="348" w:author="谢浩然" w:date="2019-07-11T11:15:20Z"/>
          <w:rFonts w:hint="eastAsia" w:ascii="宋体" w:hAnsi="宋体" w:eastAsia="仿宋_GB2312" w:cs="仿宋_GB2312"/>
          <w:kern w:val="2"/>
          <w:sz w:val="32"/>
          <w:szCs w:val="32"/>
          <w:lang w:val="en-US" w:eastAsia="zh-CN" w:bidi="ar-SA"/>
        </w:rPr>
        <w:pPrChange w:id="347" w:author="卢颖东" w:date="2019-05-13T17:14:00Z">
          <w:pPr>
            <w:pStyle w:val="3"/>
            <w:spacing w:line="590" w:lineRule="exact"/>
            <w:jc w:val="left"/>
          </w:pPr>
        </w:pPrChange>
      </w:pPr>
    </w:p>
    <w:p>
      <w:pPr>
        <w:keepNext w:val="0"/>
        <w:keepLines w:val="0"/>
        <w:pageBreakBefore w:val="0"/>
        <w:widowControl w:val="0"/>
        <w:kinsoku/>
        <w:wordWrap w:val="0"/>
        <w:overflowPunct/>
        <w:topLinePunct w:val="0"/>
        <w:autoSpaceDE/>
        <w:autoSpaceDN/>
        <w:bidi w:val="0"/>
        <w:adjustRightInd w:val="0"/>
        <w:snapToGrid/>
        <w:spacing w:beforeLines="0" w:afterLines="0" w:line="590" w:lineRule="exact"/>
        <w:ind w:left="4740" w:leftChars="0" w:right="0" w:rightChars="0" w:hanging="4740" w:hangingChars="1500"/>
        <w:jc w:val="right"/>
        <w:textAlignment w:val="auto"/>
        <w:outlineLvl w:val="9"/>
        <w:rPr>
          <w:del w:id="350" w:author="谢浩然" w:date="2019-07-11T11:15:20Z"/>
          <w:rFonts w:hint="eastAsia" w:ascii="宋体" w:hAnsi="宋体" w:eastAsia="仿宋_GB2312" w:cs="仿宋_GB2312"/>
          <w:kern w:val="2"/>
          <w:sz w:val="32"/>
          <w:szCs w:val="32"/>
          <w:lang w:val="en-US" w:eastAsia="zh-CN" w:bidi="ar-SA"/>
        </w:rPr>
        <w:pPrChange w:id="349" w:author="卢颖东" w:date="2019-05-13T17:14:00Z">
          <w:pPr>
            <w:keepNext w:val="0"/>
            <w:keepLines w:val="0"/>
            <w:pageBreakBefore w:val="0"/>
            <w:widowControl w:val="0"/>
            <w:kinsoku/>
            <w:wordWrap w:val="0"/>
            <w:overflowPunct/>
            <w:topLinePunct w:val="0"/>
            <w:autoSpaceDE/>
            <w:autoSpaceDN/>
            <w:bidi w:val="0"/>
            <w:adjustRightInd w:val="0"/>
            <w:snapToGrid/>
            <w:spacing w:line="590" w:lineRule="exact"/>
            <w:ind w:left="4740" w:leftChars="0" w:right="0" w:rightChars="0" w:hanging="4740" w:hangingChars="1500"/>
            <w:jc w:val="right"/>
            <w:textAlignment w:val="auto"/>
            <w:outlineLvl w:val="9"/>
          </w:pPr>
        </w:pPrChange>
      </w:pPr>
      <w:del w:id="351" w:author="谢浩然" w:date="2019-07-11T11:15:20Z">
        <w:r>
          <w:rPr>
            <w:rFonts w:hint="eastAsia" w:ascii="宋体" w:hAnsi="宋体" w:eastAsia="仿宋_GB2312" w:cs="仿宋_GB2312"/>
            <w:kern w:val="2"/>
            <w:sz w:val="32"/>
            <w:szCs w:val="32"/>
            <w:lang w:val="en-US" w:eastAsia="zh-CN" w:bidi="ar-SA"/>
          </w:rPr>
          <w:delText xml:space="preserve"> </w:delText>
        </w:r>
      </w:del>
      <w:del w:id="352" w:author="谢浩然" w:date="2019-07-11T11:15:20Z">
        <w:r>
          <w:rPr>
            <w:rFonts w:hint="eastAsia" w:ascii="宋体" w:hAnsi="宋体" w:cs="仿宋_GB2312"/>
            <w:kern w:val="2"/>
            <w:sz w:val="32"/>
            <w:szCs w:val="32"/>
            <w:lang w:val="en-US" w:eastAsia="zh-CN" w:bidi="ar-SA"/>
          </w:rPr>
          <w:delText>汕头</w:delText>
        </w:r>
      </w:del>
      <w:del w:id="353" w:author="谢浩然" w:date="2019-07-11T11:15:20Z">
        <w:r>
          <w:rPr>
            <w:rFonts w:hint="eastAsia" w:ascii="宋体" w:hAnsi="宋体" w:eastAsia="仿宋_GB2312" w:cs="仿宋_GB2312"/>
            <w:kern w:val="2"/>
            <w:sz w:val="32"/>
            <w:szCs w:val="32"/>
            <w:lang w:val="en-US" w:eastAsia="zh-CN" w:bidi="ar-SA"/>
          </w:rPr>
          <w:delText>市人民代表大会常务委员会</w:delText>
        </w:r>
      </w:del>
      <w:del w:id="354" w:author="谢浩然" w:date="2019-07-11T11:15:20Z">
        <w:r>
          <w:rPr>
            <w:rFonts w:hint="eastAsia" w:ascii="宋体" w:hAnsi="宋体" w:cs="仿宋_GB2312"/>
            <w:kern w:val="2"/>
            <w:sz w:val="32"/>
            <w:szCs w:val="32"/>
            <w:lang w:val="en-US" w:eastAsia="zh-CN" w:bidi="ar-SA"/>
          </w:rPr>
          <w:delText xml:space="preserve">    </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680" w:leftChars="1225" w:right="635" w:rightChars="201" w:hanging="809" w:hangingChars="256"/>
        <w:jc w:val="center"/>
        <w:textAlignment w:val="auto"/>
        <w:outlineLvl w:val="9"/>
        <w:rPr>
          <w:del w:id="356" w:author="谢浩然" w:date="2019-07-11T11:15:20Z"/>
          <w:rFonts w:hint="eastAsia" w:ascii="宋体" w:hAnsi="宋体" w:eastAsia="仿宋_GB2312" w:cs="仿宋_GB2312"/>
          <w:kern w:val="2"/>
          <w:sz w:val="32"/>
          <w:szCs w:val="32"/>
          <w:lang w:val="en-US" w:eastAsia="zh-CN" w:bidi="ar-SA"/>
        </w:rPr>
        <w:pPrChange w:id="355"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4680" w:leftChars="1225" w:right="635" w:rightChars="201" w:hanging="809" w:hangingChars="256"/>
            <w:jc w:val="center"/>
            <w:textAlignment w:val="auto"/>
            <w:outlineLvl w:val="9"/>
          </w:pPr>
        </w:pPrChange>
      </w:pPr>
      <w:del w:id="357" w:author="谢浩然" w:date="2019-07-11T11:15:20Z">
        <w:r>
          <w:rPr>
            <w:rFonts w:hint="eastAsia" w:ascii="宋体" w:hAnsi="宋体" w:eastAsia="仿宋_GB2312" w:cs="仿宋_GB2312"/>
            <w:kern w:val="2"/>
            <w:sz w:val="32"/>
            <w:szCs w:val="32"/>
            <w:lang w:val="en-US" w:eastAsia="zh-CN" w:bidi="ar-SA"/>
          </w:rPr>
          <w:delText>201</w:delText>
        </w:r>
      </w:del>
      <w:del w:id="358" w:author="谢浩然" w:date="2019-07-11T11:15:20Z">
        <w:r>
          <w:rPr>
            <w:rFonts w:hint="eastAsia" w:ascii="宋体" w:hAnsi="宋体" w:cs="仿宋_GB2312"/>
            <w:kern w:val="2"/>
            <w:sz w:val="32"/>
            <w:szCs w:val="32"/>
            <w:lang w:val="en-US" w:eastAsia="zh-CN" w:bidi="ar-SA"/>
          </w:rPr>
          <w:delText>9</w:delText>
        </w:r>
      </w:del>
      <w:del w:id="359" w:author="谢浩然" w:date="2019-07-11T11:15:20Z">
        <w:r>
          <w:rPr>
            <w:rFonts w:hint="eastAsia" w:ascii="宋体" w:hAnsi="宋体" w:eastAsia="仿宋_GB2312" w:cs="仿宋_GB2312"/>
            <w:kern w:val="2"/>
            <w:sz w:val="32"/>
            <w:szCs w:val="32"/>
            <w:lang w:val="en-US" w:eastAsia="zh-CN" w:bidi="ar-SA"/>
          </w:rPr>
          <w:delText>年</w:delText>
        </w:r>
      </w:del>
      <w:del w:id="360" w:author="谢浩然" w:date="2019-07-11T11:15:20Z">
        <w:r>
          <w:rPr>
            <w:rFonts w:hint="eastAsia" w:ascii="宋体" w:hAnsi="宋体" w:cs="仿宋_GB2312"/>
            <w:kern w:val="2"/>
            <w:sz w:val="32"/>
            <w:szCs w:val="32"/>
            <w:lang w:val="en-US" w:eastAsia="zh-CN" w:bidi="ar-SA"/>
          </w:rPr>
          <w:delText>4</w:delText>
        </w:r>
      </w:del>
      <w:del w:id="361" w:author="谢浩然" w:date="2019-07-11T11:15:20Z">
        <w:r>
          <w:rPr>
            <w:rFonts w:hint="eastAsia" w:ascii="宋体" w:hAnsi="宋体" w:eastAsia="仿宋_GB2312" w:cs="仿宋_GB2312"/>
            <w:kern w:val="2"/>
            <w:sz w:val="32"/>
            <w:szCs w:val="32"/>
            <w:lang w:val="en-US" w:eastAsia="zh-CN" w:bidi="ar-SA"/>
          </w:rPr>
          <w:delText>月</w:delText>
        </w:r>
      </w:del>
      <w:del w:id="362" w:author="谢浩然" w:date="2019-07-11T11:15:20Z">
        <w:r>
          <w:rPr>
            <w:rFonts w:hint="eastAsia" w:ascii="宋体" w:hAnsi="宋体" w:cs="仿宋_GB2312"/>
            <w:kern w:val="2"/>
            <w:sz w:val="32"/>
            <w:szCs w:val="32"/>
            <w:lang w:val="en-US" w:eastAsia="zh-CN" w:bidi="ar-SA"/>
          </w:rPr>
          <w:delText>25</w:delText>
        </w:r>
      </w:del>
      <w:del w:id="363" w:author="谢浩然" w:date="2019-07-11T11:15:20Z">
        <w:r>
          <w:rPr>
            <w:rFonts w:hint="eastAsia" w:ascii="宋体" w:hAnsi="宋体" w:eastAsia="仿宋_GB2312" w:cs="仿宋_GB2312"/>
            <w:kern w:val="2"/>
            <w:sz w:val="32"/>
            <w:szCs w:val="32"/>
            <w:lang w:val="en-US" w:eastAsia="zh-CN" w:bidi="ar-SA"/>
          </w:rPr>
          <w:delText>日</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365" w:author="谢浩然" w:date="2019-07-11T11:15:20Z"/>
          <w:rFonts w:hint="eastAsia" w:ascii="宋体" w:hAnsi="宋体" w:eastAsia="仿宋_GB2312" w:cs="仿宋_GB2312"/>
          <w:kern w:val="2"/>
          <w:sz w:val="32"/>
          <w:szCs w:val="32"/>
          <w:lang w:val="en-US" w:eastAsia="zh-CN" w:bidi="ar-SA"/>
        </w:rPr>
        <w:pPrChange w:id="364"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367" w:author="谢浩然" w:date="2019-07-11T11:15:20Z"/>
          <w:rFonts w:hint="eastAsia" w:ascii="宋体" w:hAnsi="宋体" w:eastAsia="仿宋_GB2312" w:cs="仿宋_GB2312"/>
          <w:kern w:val="2"/>
          <w:sz w:val="32"/>
          <w:szCs w:val="32"/>
          <w:lang w:val="en-US" w:eastAsia="zh-CN" w:bidi="ar-SA"/>
        </w:rPr>
        <w:pPrChange w:id="366"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del w:id="368" w:author="谢浩然" w:date="2019-07-11T11:15:20Z">
        <w:r>
          <w:rPr>
            <w:rFonts w:hint="eastAsia" w:ascii="宋体" w:hAnsi="宋体" w:eastAsia="仿宋_GB2312" w:cs="仿宋_GB2312"/>
            <w:kern w:val="2"/>
            <w:sz w:val="32"/>
            <w:szCs w:val="32"/>
            <w:lang w:val="en-US" w:eastAsia="zh-CN" w:bidi="ar-SA"/>
          </w:rPr>
          <w:br w:type="page"/>
        </w:r>
      </w:del>
    </w:p>
    <w:p>
      <w:pPr>
        <w:wordWrap/>
        <w:spacing w:beforeLines="0" w:afterLines="0" w:line="590" w:lineRule="exact"/>
        <w:ind w:right="641" w:rightChars="203"/>
        <w:jc w:val="both"/>
        <w:rPr>
          <w:del w:id="370" w:author="谢浩然" w:date="2019-07-11T11:15:20Z"/>
          <w:rFonts w:hint="eastAsia" w:ascii="宋体" w:hAnsi="宋体"/>
          <w:szCs w:val="32"/>
        </w:rPr>
        <w:pPrChange w:id="369" w:author="卢颖东" w:date="2019-05-13T17:14:00Z">
          <w:pPr>
            <w:wordWrap/>
            <w:spacing w:line="590" w:lineRule="exact"/>
            <w:ind w:right="641" w:rightChars="203"/>
            <w:jc w:val="both"/>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del w:id="372" w:author="谢浩然" w:date="2019-07-11T11:15:20Z"/>
          <w:rFonts w:hint="eastAsia" w:eastAsia="微软简标宋"/>
          <w:color w:val="auto"/>
          <w:sz w:val="44"/>
          <w:szCs w:val="44"/>
        </w:rPr>
        <w:pPrChange w:id="371"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del w:id="373" w:author="谢浩然" w:date="2019-07-11T11:15:20Z">
        <w:r>
          <w:rPr>
            <w:rFonts w:hint="eastAsia" w:eastAsia="微软简标宋"/>
            <w:color w:val="auto"/>
            <w:sz w:val="44"/>
            <w:szCs w:val="44"/>
          </w:rPr>
          <w:delText>汕头市人民代表大会常务委员会</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2"/>
        <w:rPr>
          <w:del w:id="375" w:author="谢浩然" w:date="2019-07-11T11:15:20Z"/>
          <w:rFonts w:hint="eastAsia" w:eastAsia="微软简标宋"/>
          <w:color w:val="auto"/>
          <w:sz w:val="44"/>
          <w:szCs w:val="44"/>
        </w:rPr>
        <w:pPrChange w:id="374"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2"/>
          </w:pPr>
        </w:pPrChange>
      </w:pPr>
      <w:del w:id="376" w:author="谢浩然" w:date="2019-07-11T11:15:20Z">
        <w:r>
          <w:rPr>
            <w:rFonts w:hint="eastAsia" w:eastAsia="微软简标宋"/>
            <w:color w:val="auto"/>
            <w:sz w:val="44"/>
            <w:szCs w:val="44"/>
          </w:rPr>
          <w:delText>关于废止和修改生态环境保护</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2"/>
        <w:rPr>
          <w:del w:id="378" w:author="谢浩然" w:date="2019-07-11T11:15:20Z"/>
          <w:rFonts w:hint="eastAsia" w:eastAsia="微软简标宋"/>
          <w:color w:val="auto"/>
          <w:sz w:val="44"/>
          <w:szCs w:val="44"/>
        </w:rPr>
        <w:pPrChange w:id="377"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2"/>
          </w:pPr>
        </w:pPrChange>
      </w:pPr>
      <w:del w:id="379" w:author="谢浩然" w:date="2019-07-11T11:15:20Z">
        <w:r>
          <w:rPr>
            <w:rFonts w:hint="eastAsia" w:eastAsia="微软简标宋"/>
            <w:color w:val="auto"/>
            <w:sz w:val="44"/>
            <w:szCs w:val="44"/>
          </w:rPr>
          <w:delText>相关地方性法规的决定</w:delText>
        </w:r>
      </w:del>
    </w:p>
    <w:p>
      <w:pPr>
        <w:keepNext w:val="0"/>
        <w:keepLines w:val="0"/>
        <w:pageBreakBefore w:val="0"/>
        <w:widowControl w:val="0"/>
        <w:kinsoku/>
        <w:wordWrap/>
        <w:overflowPunct/>
        <w:topLinePunct w:val="0"/>
        <w:autoSpaceDE/>
        <w:autoSpaceDN/>
        <w:bidi w:val="0"/>
        <w:adjustRightInd/>
        <w:snapToGrid/>
        <w:spacing w:beforeLines="0" w:afterLines="0" w:afterAutospacing="0" w:line="590" w:lineRule="exact"/>
        <w:jc w:val="center"/>
        <w:textAlignment w:val="auto"/>
        <w:rPr>
          <w:del w:id="381" w:author="谢浩然" w:date="2019-07-11T11:15:20Z"/>
          <w:rFonts w:hint="eastAsia" w:eastAsia="楷体_GB2312"/>
          <w:color w:val="auto"/>
          <w:sz w:val="32"/>
          <w:szCs w:val="32"/>
          <w:shd w:val="clear" w:color="auto" w:fill="FFFFFF"/>
        </w:rPr>
        <w:pPrChange w:id="380"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83" w:author="卢颖东" w:date="2019-05-13T17:15:00Z"/>
          <w:del w:id="384" w:author="谢浩然" w:date="2019-07-11T11:15:20Z"/>
          <w:rFonts w:hint="eastAsia" w:eastAsia="楷体_GB2312"/>
          <w:color w:val="auto"/>
          <w:sz w:val="32"/>
          <w:szCs w:val="32"/>
        </w:rPr>
        <w:pPrChange w:id="382" w:author="卢颖东" w:date="2019-05-13T17:1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385" w:author="谢浩然" w:date="2019-07-11T11:15:20Z">
        <w:r>
          <w:rPr>
            <w:rFonts w:hint="default" w:eastAsia="楷体_GB2312"/>
            <w:color w:val="auto"/>
            <w:sz w:val="32"/>
            <w:szCs w:val="32"/>
          </w:rPr>
          <w:delText>（</w:delText>
        </w:r>
      </w:del>
      <w:del w:id="386" w:author="谢浩然" w:date="2019-07-11T11:15:20Z">
        <w:r>
          <w:rPr>
            <w:rFonts w:hint="eastAsia" w:ascii="宋体" w:hAnsi="宋体" w:eastAsia="宋体" w:cs="宋体"/>
            <w:color w:val="auto"/>
            <w:sz w:val="32"/>
            <w:szCs w:val="32"/>
          </w:rPr>
          <w:delText>201</w:delText>
        </w:r>
      </w:del>
      <w:del w:id="387" w:author="谢浩然" w:date="2019-07-11T11:15:20Z">
        <w:r>
          <w:rPr>
            <w:rFonts w:hint="eastAsia" w:ascii="宋体" w:hAnsi="宋体" w:eastAsia="宋体" w:cs="宋体"/>
            <w:color w:val="auto"/>
            <w:sz w:val="32"/>
            <w:szCs w:val="32"/>
            <w:lang w:val="en-US"/>
          </w:rPr>
          <w:delText>8</w:delText>
        </w:r>
      </w:del>
      <w:del w:id="388" w:author="谢浩然" w:date="2019-07-11T11:15:20Z">
        <w:r>
          <w:rPr>
            <w:rFonts w:hint="default" w:eastAsia="楷体_GB2312"/>
            <w:color w:val="auto"/>
            <w:sz w:val="32"/>
            <w:szCs w:val="32"/>
          </w:rPr>
          <w:delText>年</w:delText>
        </w:r>
      </w:del>
      <w:del w:id="389" w:author="谢浩然" w:date="2019-07-11T11:15:20Z">
        <w:r>
          <w:rPr>
            <w:rFonts w:hint="eastAsia" w:ascii="宋体" w:hAnsi="宋体" w:eastAsia="宋体" w:cs="宋体"/>
            <w:color w:val="auto"/>
            <w:sz w:val="32"/>
            <w:szCs w:val="32"/>
            <w:lang w:val="en-US"/>
          </w:rPr>
          <w:delText>12</w:delText>
        </w:r>
      </w:del>
      <w:del w:id="390" w:author="谢浩然" w:date="2019-07-11T11:15:20Z">
        <w:r>
          <w:rPr>
            <w:rFonts w:hint="default" w:eastAsia="楷体_GB2312"/>
            <w:color w:val="auto"/>
            <w:sz w:val="32"/>
            <w:szCs w:val="32"/>
          </w:rPr>
          <w:delText>月</w:delText>
        </w:r>
      </w:del>
      <w:del w:id="391" w:author="谢浩然" w:date="2019-07-11T11:15:20Z">
        <w:r>
          <w:rPr>
            <w:rFonts w:hint="eastAsia" w:ascii="宋体" w:hAnsi="宋体" w:eastAsia="宋体" w:cs="宋体"/>
            <w:color w:val="auto"/>
            <w:sz w:val="32"/>
            <w:szCs w:val="32"/>
            <w:lang w:val="en-US"/>
          </w:rPr>
          <w:delText>27</w:delText>
        </w:r>
      </w:del>
      <w:del w:id="392" w:author="谢浩然" w:date="2019-07-11T11:15:20Z">
        <w:r>
          <w:rPr>
            <w:rFonts w:hint="default" w:eastAsia="楷体_GB2312"/>
            <w:color w:val="auto"/>
            <w:sz w:val="32"/>
            <w:szCs w:val="32"/>
          </w:rPr>
          <w:delText>日</w:delText>
        </w:r>
      </w:del>
      <w:del w:id="393" w:author="谢浩然" w:date="2019-07-11T11:15:20Z">
        <w:r>
          <w:rPr>
            <w:rFonts w:hint="eastAsia" w:eastAsia="楷体_GB2312"/>
            <w:color w:val="auto"/>
            <w:sz w:val="32"/>
            <w:szCs w:val="32"/>
          </w:rPr>
          <w:delText>汕头</w:delText>
        </w:r>
      </w:del>
      <w:del w:id="394" w:author="谢浩然" w:date="2019-07-11T11:15:20Z">
        <w:r>
          <w:rPr>
            <w:rFonts w:hint="default" w:eastAsia="楷体_GB2312"/>
            <w:color w:val="auto"/>
            <w:sz w:val="32"/>
            <w:szCs w:val="32"/>
          </w:rPr>
          <w:delText>市</w:delText>
        </w:r>
      </w:del>
      <w:del w:id="395" w:author="谢浩然" w:date="2019-07-11T11:15:20Z">
        <w:r>
          <w:rPr>
            <w:rFonts w:hint="eastAsia" w:eastAsia="楷体_GB2312"/>
            <w:color w:val="auto"/>
            <w:sz w:val="32"/>
            <w:szCs w:val="32"/>
          </w:rPr>
          <w:delText>第十</w:delText>
        </w:r>
      </w:del>
      <w:del w:id="396" w:author="谢浩然" w:date="2019-07-11T11:15:20Z">
        <w:r>
          <w:rPr>
            <w:rFonts w:hint="eastAsia" w:eastAsia="楷体_GB2312"/>
            <w:color w:val="auto"/>
            <w:sz w:val="32"/>
            <w:szCs w:val="32"/>
            <w:lang w:val="en-US" w:eastAsia="zh-CN"/>
          </w:rPr>
          <w:delText>四</w:delText>
        </w:r>
      </w:del>
      <w:del w:id="397" w:author="谢浩然" w:date="2019-07-11T11:15:20Z">
        <w:r>
          <w:rPr>
            <w:rFonts w:hint="eastAsia" w:eastAsia="楷体_GB2312"/>
            <w:color w:val="auto"/>
            <w:sz w:val="32"/>
            <w:szCs w:val="32"/>
          </w:rPr>
          <w:delText>届人民代表大会常务委员会</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99" w:author="卢颖东" w:date="2019-05-13T17:15:00Z"/>
          <w:del w:id="400" w:author="谢浩然" w:date="2019-07-11T11:15:20Z"/>
          <w:rFonts w:hint="eastAsia" w:eastAsia="楷体_GB2312"/>
          <w:color w:val="auto"/>
          <w:sz w:val="32"/>
          <w:szCs w:val="32"/>
        </w:rPr>
        <w:pPrChange w:id="398" w:author="卢颖东" w:date="2019-05-13T17:1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401" w:author="谢浩然" w:date="2019-07-11T11:15:20Z">
        <w:r>
          <w:rPr>
            <w:rFonts w:hint="eastAsia" w:eastAsia="楷体_GB2312"/>
            <w:color w:val="auto"/>
            <w:sz w:val="32"/>
            <w:szCs w:val="32"/>
          </w:rPr>
          <w:delText>第</w:delText>
        </w:r>
      </w:del>
      <w:del w:id="402" w:author="谢浩然" w:date="2019-07-11T11:15:20Z">
        <w:r>
          <w:rPr>
            <w:rFonts w:hint="eastAsia" w:eastAsia="楷体_GB2312"/>
            <w:color w:val="auto"/>
            <w:sz w:val="32"/>
            <w:szCs w:val="32"/>
            <w:lang w:val="en-US" w:eastAsia="zh-CN"/>
          </w:rPr>
          <w:delText>十九</w:delText>
        </w:r>
      </w:del>
      <w:del w:id="403" w:author="谢浩然" w:date="2019-07-11T11:15:20Z">
        <w:r>
          <w:rPr>
            <w:rFonts w:hint="default" w:eastAsia="楷体_GB2312"/>
            <w:color w:val="auto"/>
            <w:sz w:val="32"/>
            <w:szCs w:val="32"/>
          </w:rPr>
          <w:delText>次会议通过</w:delText>
        </w:r>
      </w:del>
      <w:del w:id="404" w:author="谢浩然" w:date="2019-07-11T11:15:20Z">
        <w:r>
          <w:rPr>
            <w:rFonts w:hint="eastAsia" w:eastAsia="楷体_GB2312"/>
            <w:color w:val="auto"/>
            <w:sz w:val="32"/>
            <w:szCs w:val="32"/>
            <w:lang w:val="en-US" w:eastAsia="zh-CN"/>
          </w:rPr>
          <w:delText xml:space="preserve">  </w:delText>
        </w:r>
      </w:del>
      <w:del w:id="405" w:author="谢浩然" w:date="2019-07-11T11:15:20Z">
        <w:r>
          <w:rPr>
            <w:rFonts w:hint="eastAsia" w:ascii="宋体" w:hAnsi="宋体" w:eastAsia="宋体" w:cs="宋体"/>
            <w:color w:val="auto"/>
            <w:sz w:val="32"/>
            <w:szCs w:val="32"/>
          </w:rPr>
          <w:delText>201</w:delText>
        </w:r>
      </w:del>
      <w:del w:id="406" w:author="谢浩然" w:date="2019-07-11T11:15:20Z">
        <w:r>
          <w:rPr>
            <w:rFonts w:hint="eastAsia" w:ascii="宋体" w:hAnsi="宋体" w:eastAsia="宋体" w:cs="宋体"/>
            <w:color w:val="auto"/>
            <w:sz w:val="32"/>
            <w:szCs w:val="32"/>
            <w:lang w:val="en-US" w:eastAsia="zh-CN"/>
          </w:rPr>
          <w:delText>9</w:delText>
        </w:r>
      </w:del>
      <w:del w:id="407" w:author="谢浩然" w:date="2019-07-11T11:15:20Z">
        <w:r>
          <w:rPr>
            <w:rFonts w:hint="eastAsia" w:eastAsia="楷体_GB2312"/>
            <w:color w:val="auto"/>
            <w:sz w:val="32"/>
            <w:szCs w:val="32"/>
          </w:rPr>
          <w:delText>年</w:delText>
        </w:r>
      </w:del>
      <w:del w:id="408" w:author="谢浩然" w:date="2019-07-11T11:15:20Z">
        <w:r>
          <w:rPr>
            <w:rFonts w:hint="eastAsia" w:ascii="宋体" w:hAnsi="宋体" w:eastAsia="宋体" w:cs="宋体"/>
            <w:color w:val="auto"/>
            <w:sz w:val="32"/>
            <w:szCs w:val="32"/>
            <w:lang w:val="en-US" w:eastAsia="zh-CN"/>
          </w:rPr>
          <w:delText>3</w:delText>
        </w:r>
      </w:del>
      <w:del w:id="409" w:author="谢浩然" w:date="2019-07-11T11:15:20Z">
        <w:r>
          <w:rPr>
            <w:rFonts w:hint="eastAsia" w:eastAsia="楷体_GB2312"/>
            <w:color w:val="auto"/>
            <w:sz w:val="32"/>
            <w:szCs w:val="32"/>
          </w:rPr>
          <w:delText>月</w:delText>
        </w:r>
      </w:del>
      <w:del w:id="410" w:author="谢浩然" w:date="2019-07-11T11:15:20Z">
        <w:r>
          <w:rPr>
            <w:rFonts w:hint="eastAsia" w:ascii="宋体" w:hAnsi="宋体" w:eastAsia="宋体" w:cs="宋体"/>
            <w:color w:val="auto"/>
            <w:sz w:val="32"/>
            <w:szCs w:val="32"/>
            <w:lang w:val="en-US" w:eastAsia="zh-CN"/>
          </w:rPr>
          <w:delText>28</w:delText>
        </w:r>
      </w:del>
      <w:del w:id="411" w:author="谢浩然" w:date="2019-07-11T11:15:20Z">
        <w:r>
          <w:rPr>
            <w:rFonts w:hint="eastAsia" w:eastAsia="楷体_GB2312"/>
            <w:color w:val="auto"/>
            <w:sz w:val="32"/>
            <w:szCs w:val="32"/>
            <w:lang w:eastAsia="zh-CN"/>
          </w:rPr>
          <w:delText>日广东省第</w:delText>
        </w:r>
      </w:del>
      <w:del w:id="412" w:author="谢浩然" w:date="2019-07-11T11:15:20Z">
        <w:r>
          <w:rPr>
            <w:rFonts w:hint="eastAsia" w:eastAsia="楷体_GB2312"/>
            <w:color w:val="auto"/>
            <w:sz w:val="32"/>
            <w:szCs w:val="32"/>
          </w:rPr>
          <w:delText>十</w:delText>
        </w:r>
      </w:del>
      <w:del w:id="413" w:author="谢浩然" w:date="2019-07-11T11:15:20Z">
        <w:r>
          <w:rPr>
            <w:rFonts w:hint="eastAsia" w:eastAsia="楷体_GB2312"/>
            <w:color w:val="auto"/>
            <w:sz w:val="32"/>
            <w:szCs w:val="32"/>
            <w:lang w:val="en-US" w:eastAsia="zh-CN"/>
          </w:rPr>
          <w:delText>三</w:delText>
        </w:r>
      </w:del>
      <w:del w:id="414" w:author="谢浩然" w:date="2019-07-11T11:15:20Z">
        <w:r>
          <w:rPr>
            <w:rFonts w:hint="eastAsia" w:eastAsia="楷体_GB2312"/>
            <w:color w:val="auto"/>
            <w:sz w:val="32"/>
            <w:szCs w:val="32"/>
          </w:rPr>
          <w:delText>届</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416" w:author="谢浩然" w:date="2019-07-11T11:15:20Z"/>
          <w:rFonts w:hint="default" w:eastAsia="楷体_GB2312"/>
          <w:color w:val="auto"/>
          <w:sz w:val="32"/>
          <w:szCs w:val="32"/>
        </w:rPr>
        <w:pPrChange w:id="415" w:author="卢颖东" w:date="2019-05-13T17:1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del w:id="417" w:author="谢浩然" w:date="2019-07-11T11:15:20Z">
        <w:r>
          <w:rPr>
            <w:rFonts w:hint="eastAsia" w:eastAsia="楷体_GB2312"/>
            <w:color w:val="auto"/>
            <w:sz w:val="32"/>
            <w:szCs w:val="32"/>
            <w:lang w:eastAsia="zh-CN"/>
          </w:rPr>
          <w:delText>人民代表大会常务委员会</w:delText>
        </w:r>
      </w:del>
      <w:del w:id="418" w:author="谢浩然" w:date="2019-07-11T11:15:20Z">
        <w:r>
          <w:rPr>
            <w:rFonts w:hint="eastAsia" w:eastAsia="楷体_GB2312"/>
            <w:color w:val="auto"/>
            <w:sz w:val="32"/>
            <w:szCs w:val="32"/>
          </w:rPr>
          <w:delText>第</w:delText>
        </w:r>
      </w:del>
      <w:del w:id="419" w:author="谢浩然" w:date="2019-07-11T11:15:20Z">
        <w:r>
          <w:rPr>
            <w:rFonts w:hint="eastAsia" w:eastAsia="楷体_GB2312"/>
            <w:color w:val="auto"/>
            <w:sz w:val="32"/>
            <w:szCs w:val="32"/>
            <w:lang w:val="en-US" w:eastAsia="zh-CN"/>
          </w:rPr>
          <w:delText>十一</w:delText>
        </w:r>
      </w:del>
      <w:del w:id="420" w:author="谢浩然" w:date="2019-07-11T11:15:20Z">
        <w:r>
          <w:rPr>
            <w:rFonts w:hint="eastAsia" w:eastAsia="楷体_GB2312"/>
            <w:color w:val="auto"/>
            <w:sz w:val="32"/>
            <w:szCs w:val="32"/>
          </w:rPr>
          <w:delText>次会议批准</w:delText>
        </w:r>
      </w:del>
      <w:del w:id="421" w:author="谢浩然" w:date="2019-07-11T11:15:20Z">
        <w:r>
          <w:rPr>
            <w:rFonts w:hint="default" w:eastAsia="楷体_GB2312"/>
            <w:color w:val="auto"/>
            <w:sz w:val="32"/>
            <w:szCs w:val="32"/>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del w:id="423" w:author="谢浩然" w:date="2019-07-11T11:15:20Z"/>
          <w:rFonts w:hint="eastAsia" w:eastAsia="楷体_GB2312"/>
          <w:color w:val="auto"/>
          <w:sz w:val="28"/>
          <w:szCs w:val="28"/>
        </w:rPr>
        <w:pPrChange w:id="422"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25" w:author="谢浩然" w:date="2019-07-11T11:15:20Z"/>
          <w:rFonts w:hint="eastAsia" w:eastAsia="仿宋_GB2312"/>
          <w:color w:val="auto"/>
          <w:sz w:val="32"/>
          <w:szCs w:val="32"/>
        </w:rPr>
        <w:pPrChange w:id="42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26" w:author="谢浩然" w:date="2019-07-11T11:15:20Z">
        <w:r>
          <w:rPr>
            <w:rFonts w:hint="eastAsia" w:eastAsia="仿宋_GB2312"/>
            <w:color w:val="auto"/>
            <w:sz w:val="32"/>
            <w:szCs w:val="32"/>
          </w:rPr>
          <w:delText>汕头市第十四届人民代表大会常务委员会第十九次会议决定：</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28" w:author="谢浩然" w:date="2019-07-11T11:15:20Z"/>
          <w:rFonts w:hint="eastAsia" w:ascii="黑体" w:eastAsia="黑体"/>
          <w:color w:val="auto"/>
          <w:sz w:val="32"/>
          <w:szCs w:val="32"/>
        </w:rPr>
        <w:pPrChange w:id="42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29" w:author="谢浩然" w:date="2019-07-11T11:15:20Z">
        <w:r>
          <w:rPr>
            <w:rFonts w:hint="eastAsia" w:ascii="黑体" w:eastAsia="黑体"/>
            <w:color w:val="auto"/>
            <w:sz w:val="32"/>
            <w:szCs w:val="32"/>
          </w:rPr>
          <w:delText>一、废止《汕头市生活饮用水源保护条例》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31" w:author="谢浩然" w:date="2019-07-11T11:15:20Z"/>
          <w:rFonts w:hint="eastAsia" w:ascii="黑体" w:eastAsia="黑体"/>
          <w:color w:val="auto"/>
          <w:sz w:val="32"/>
          <w:szCs w:val="32"/>
        </w:rPr>
        <w:pPrChange w:id="43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32" w:author="谢浩然" w:date="2019-07-11T11:15:20Z">
        <w:r>
          <w:rPr>
            <w:rFonts w:hint="eastAsia" w:ascii="黑体" w:eastAsia="黑体"/>
            <w:color w:val="auto"/>
            <w:sz w:val="32"/>
            <w:szCs w:val="32"/>
          </w:rPr>
          <w:delText>二、对《汕头市防御雷电灾害条例》作出修改</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34" w:author="谢浩然" w:date="2019-07-11T11:15:20Z"/>
          <w:rFonts w:hint="eastAsia" w:eastAsia="仿宋_GB2312"/>
          <w:color w:val="auto"/>
          <w:sz w:val="32"/>
          <w:szCs w:val="32"/>
        </w:rPr>
        <w:pPrChange w:id="43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35" w:author="谢浩然" w:date="2019-07-11T11:15:20Z">
        <w:r>
          <w:rPr>
            <w:rFonts w:hint="eastAsia" w:eastAsia="仿宋_GB2312"/>
            <w:color w:val="auto"/>
            <w:sz w:val="32"/>
            <w:szCs w:val="32"/>
          </w:rPr>
          <w:delText>（一）将第五条第四款中的“建设、安</w:delText>
        </w:r>
      </w:del>
      <w:del w:id="436" w:author="谢浩然" w:date="2019-07-11T11:15:20Z">
        <w:r>
          <w:rPr>
            <w:rFonts w:hint="eastAsia" w:eastAsia="仿宋_GB2312"/>
            <w:color w:val="000000"/>
            <w:sz w:val="32"/>
            <w:szCs w:val="32"/>
            <w:rPrChange w:id="437" w:author="黎耀兰" w:date="2019-05-09T11:25:00Z">
              <w:rPr>
                <w:rFonts w:hint="eastAsia" w:eastAsia="仿宋_GB2312"/>
                <w:color w:val="auto"/>
                <w:sz w:val="32"/>
                <w:szCs w:val="32"/>
              </w:rPr>
            </w:rPrChange>
          </w:rPr>
          <w:delText>监</w:delText>
        </w:r>
      </w:del>
      <w:del w:id="439" w:author="谢浩然" w:date="2019-07-11T11:15:20Z">
        <w:r>
          <w:rPr>
            <w:rFonts w:hint="eastAsia" w:eastAsia="仿宋_GB2312"/>
            <w:color w:val="auto"/>
            <w:sz w:val="32"/>
            <w:szCs w:val="32"/>
          </w:rPr>
          <w:delText>、公安消防、工商、质量技术监督等行政主管部门”，修改为“住房城乡建设、应急管理、市场监管等行政主管部门”；将第六条第二款中的“安全生产监督”修改为“应急管理部门”；将第十九条第三款中的“质量技术监督和工商行政管理部门”修改为“市场监管部门”</w:delText>
        </w:r>
      </w:del>
      <w:del w:id="440" w:author="谢浩然" w:date="2019-07-11T11:15:20Z">
        <w:r>
          <w:rPr>
            <w:rFonts w:hint="eastAsia" w:eastAsia="仿宋_GB2312"/>
            <w:color w:val="auto"/>
            <w:sz w:val="32"/>
            <w:szCs w:val="32"/>
            <w:lang w:eastAsia="zh-CN"/>
          </w:rPr>
          <w:delText>；</w:delText>
        </w:r>
      </w:del>
      <w:del w:id="441" w:author="谢浩然" w:date="2019-07-11T11:15:20Z">
        <w:r>
          <w:rPr>
            <w:rFonts w:hint="eastAsia" w:eastAsia="仿宋_GB2312"/>
            <w:color w:val="auto"/>
            <w:sz w:val="32"/>
            <w:szCs w:val="32"/>
          </w:rPr>
          <w:delText>删除第二十五条第四款。</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43" w:author="谢浩然" w:date="2019-07-11T11:15:20Z"/>
          <w:rFonts w:hint="eastAsia" w:eastAsia="仿宋_GB2312"/>
          <w:color w:val="auto"/>
          <w:sz w:val="32"/>
          <w:szCs w:val="32"/>
        </w:rPr>
        <w:pPrChange w:id="44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44" w:author="谢浩然" w:date="2019-07-11T11:15:20Z">
        <w:r>
          <w:rPr>
            <w:rFonts w:hint="eastAsia" w:eastAsia="仿宋_GB2312"/>
            <w:color w:val="auto"/>
            <w:sz w:val="32"/>
            <w:szCs w:val="32"/>
          </w:rPr>
          <w:delText>（二）删除第十四条。</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46" w:author="谢浩然" w:date="2019-07-11T11:15:20Z"/>
          <w:rFonts w:hint="eastAsia" w:eastAsia="仿宋_GB2312"/>
          <w:color w:val="auto"/>
          <w:sz w:val="32"/>
          <w:szCs w:val="32"/>
        </w:rPr>
        <w:pPrChange w:id="44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47" w:author="谢浩然" w:date="2019-07-11T11:15:20Z">
        <w:r>
          <w:rPr>
            <w:rFonts w:hint="eastAsia" w:eastAsia="仿宋_GB2312"/>
            <w:color w:val="auto"/>
            <w:sz w:val="32"/>
            <w:szCs w:val="32"/>
          </w:rPr>
          <w:delText>（三）将第十五条修改为：</w:delText>
        </w:r>
      </w:del>
      <w:del w:id="448" w:author="谢浩然" w:date="2019-07-11T11:15:20Z">
        <w:r>
          <w:rPr>
            <w:rFonts w:hint="eastAsia" w:eastAsia="仿宋_GB2312"/>
            <w:color w:val="000000"/>
            <w:sz w:val="32"/>
            <w:szCs w:val="32"/>
            <w:rPrChange w:id="449" w:author="黎耀兰" w:date="2019-05-09T11:25:00Z">
              <w:rPr>
                <w:rFonts w:hint="eastAsia" w:eastAsia="仿宋_GB2312"/>
                <w:color w:val="auto"/>
                <w:sz w:val="32"/>
                <w:szCs w:val="32"/>
              </w:rPr>
            </w:rPrChange>
          </w:rPr>
          <w:delText>“</w:delText>
        </w:r>
      </w:del>
      <w:del w:id="451" w:author="谢浩然" w:date="2019-07-11T11:15:20Z">
        <w:r>
          <w:rPr>
            <w:rFonts w:hint="eastAsia" w:eastAsia="仿宋_GB2312"/>
            <w:color w:val="auto"/>
            <w:sz w:val="32"/>
            <w:szCs w:val="32"/>
          </w:rPr>
          <w:delText>各类建（构）筑物、场所和设施安装雷电防护装置应当符合国家有关防雷标准的规定。新建、改建、扩</w:delText>
        </w:r>
      </w:del>
      <w:del w:id="452" w:author="谢浩然" w:date="2019-07-11T11:15:20Z">
        <w:r>
          <w:rPr>
            <w:rFonts w:hint="eastAsia" w:eastAsia="仿宋_GB2312"/>
            <w:color w:val="000000"/>
            <w:sz w:val="32"/>
            <w:szCs w:val="32"/>
            <w:rPrChange w:id="453" w:author="黎耀兰" w:date="2019-05-09T11:25:00Z">
              <w:rPr>
                <w:rFonts w:hint="eastAsia" w:eastAsia="仿宋_GB2312"/>
                <w:color w:val="auto"/>
                <w:sz w:val="32"/>
                <w:szCs w:val="32"/>
              </w:rPr>
            </w:rPrChange>
          </w:rPr>
          <w:delText>建</w:delText>
        </w:r>
      </w:del>
      <w:del w:id="455" w:author="谢浩然" w:date="2019-07-11T11:15:20Z">
        <w:r>
          <w:rPr>
            <w:rFonts w:hint="eastAsia" w:eastAsia="仿宋_GB2312"/>
            <w:color w:val="auto"/>
            <w:sz w:val="32"/>
            <w:szCs w:val="32"/>
          </w:rPr>
          <w:delText>建（构）筑物、场所和设施的雷电防护装置应当与主体工程同时设计、同时施工、同时投入使用。</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57" w:author="谢浩然" w:date="2019-07-11T11:15:20Z"/>
          <w:rFonts w:hint="eastAsia" w:eastAsia="仿宋_GB2312"/>
          <w:color w:val="auto"/>
          <w:sz w:val="32"/>
          <w:szCs w:val="32"/>
        </w:rPr>
        <w:pPrChange w:id="45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58" w:author="谢浩然" w:date="2019-07-11T11:15:20Z">
        <w:r>
          <w:rPr>
            <w:rFonts w:hint="eastAsia" w:eastAsia="仿宋_GB2312"/>
            <w:color w:val="auto"/>
            <w:sz w:val="32"/>
            <w:szCs w:val="32"/>
          </w:rPr>
          <w:delText>新建、改建、扩建建设工程雷电防护装置的设计、施工，可以由取得相应建设、公路、水路、铁路、民航、水利、电力、核电、通信等专业工程设计、施工资质的单位承担。</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60" w:author="谢浩然" w:date="2019-07-11T11:15:20Z"/>
          <w:rFonts w:hint="eastAsia" w:eastAsia="仿宋_GB2312"/>
          <w:color w:val="auto"/>
          <w:sz w:val="32"/>
          <w:szCs w:val="32"/>
        </w:rPr>
        <w:pPrChange w:id="45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61" w:author="谢浩然" w:date="2019-07-11T11:15:20Z">
        <w:r>
          <w:rPr>
            <w:rFonts w:hint="eastAsia" w:eastAsia="仿宋_GB2312"/>
            <w:color w:val="auto"/>
            <w:sz w:val="32"/>
            <w:szCs w:val="32"/>
          </w:rPr>
          <w:delTex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63" w:author="谢浩然" w:date="2019-07-11T11:15:20Z"/>
          <w:rFonts w:hint="eastAsia" w:eastAsia="仿宋_GB2312"/>
          <w:color w:val="auto"/>
          <w:sz w:val="32"/>
          <w:szCs w:val="32"/>
        </w:rPr>
        <w:pPrChange w:id="46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64" w:author="谢浩然" w:date="2019-07-11T11:15:20Z">
        <w:r>
          <w:rPr>
            <w:rFonts w:hint="eastAsia" w:eastAsia="仿宋_GB2312"/>
            <w:color w:val="auto"/>
            <w:sz w:val="32"/>
            <w:szCs w:val="32"/>
          </w:rPr>
          <w:delText>房屋建筑、市政基础设施、公路、水路、铁路、民航、水利、电力、核电、通信等建设工程的主管部门，负责相应领域内建设工程的防雷管理。</w:delText>
        </w:r>
      </w:del>
      <w:del w:id="465" w:author="谢浩然" w:date="2019-07-11T11:15:20Z">
        <w:r>
          <w:rPr>
            <w:rFonts w:hint="eastAsia" w:eastAsia="仿宋_GB2312"/>
            <w:color w:val="000000"/>
            <w:sz w:val="32"/>
            <w:szCs w:val="32"/>
            <w:rPrChange w:id="466" w:author="黎耀兰" w:date="2019-05-09T11:25:00Z">
              <w:rPr>
                <w:rFonts w:hint="eastAsia" w:eastAsia="仿宋_GB2312"/>
                <w:color w:val="auto"/>
                <w:sz w:val="32"/>
                <w:szCs w:val="32"/>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69" w:author="谢浩然" w:date="2019-07-11T11:15:20Z"/>
          <w:rFonts w:hint="eastAsia" w:eastAsia="仿宋_GB2312"/>
          <w:color w:val="auto"/>
          <w:sz w:val="32"/>
          <w:szCs w:val="32"/>
        </w:rPr>
        <w:pPrChange w:id="46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70" w:author="谢浩然" w:date="2019-07-11T11:15:20Z">
        <w:r>
          <w:rPr>
            <w:rFonts w:hint="eastAsia" w:eastAsia="仿宋_GB2312"/>
            <w:color w:val="auto"/>
            <w:sz w:val="32"/>
            <w:szCs w:val="32"/>
          </w:rPr>
          <w:delText>（四）删除第十六条、第十七条、第十八条。</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72" w:author="谢浩然" w:date="2019-07-11T11:15:20Z"/>
          <w:rFonts w:hint="eastAsia" w:eastAsia="仿宋_GB2312"/>
          <w:color w:val="auto"/>
          <w:sz w:val="32"/>
          <w:szCs w:val="32"/>
        </w:rPr>
        <w:pPrChange w:id="47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73" w:author="谢浩然" w:date="2019-07-11T11:15:20Z">
        <w:r>
          <w:rPr>
            <w:rFonts w:hint="eastAsia" w:eastAsia="仿宋_GB2312"/>
            <w:color w:val="auto"/>
            <w:sz w:val="32"/>
            <w:szCs w:val="32"/>
          </w:rPr>
          <w:delText>（五）将第二十一条中的“防雷装置建设项目竣工后”修改为“第十四条第三款所列的防雷装置建设项目竣工后”。删除“防雷装置未经验收或验收不合格的，不得投入使用”。</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75" w:author="谢浩然" w:date="2019-07-11T11:15:20Z"/>
          <w:rFonts w:hint="eastAsia" w:eastAsia="仿宋_GB2312"/>
          <w:color w:val="auto"/>
          <w:sz w:val="32"/>
          <w:szCs w:val="32"/>
        </w:rPr>
        <w:pPrChange w:id="47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76" w:author="谢浩然" w:date="2019-07-11T11:15:20Z">
        <w:r>
          <w:rPr>
            <w:rFonts w:hint="eastAsia" w:eastAsia="仿宋_GB2312"/>
            <w:color w:val="auto"/>
            <w:sz w:val="32"/>
            <w:szCs w:val="32"/>
          </w:rPr>
          <w:delText>（六）将第三十二条修改为：</w:delText>
        </w:r>
      </w:del>
      <w:del w:id="477" w:author="谢浩然" w:date="2019-07-11T11:15:20Z">
        <w:r>
          <w:rPr>
            <w:rFonts w:hint="eastAsia" w:eastAsia="仿宋_GB2312"/>
            <w:color w:val="000000"/>
            <w:sz w:val="32"/>
            <w:szCs w:val="32"/>
            <w:rPrChange w:id="478" w:author="黎耀兰" w:date="2019-05-09T11:25:00Z">
              <w:rPr>
                <w:rFonts w:hint="eastAsia" w:eastAsia="仿宋_GB2312"/>
                <w:color w:val="auto"/>
                <w:sz w:val="32"/>
                <w:szCs w:val="32"/>
              </w:rPr>
            </w:rPrChange>
          </w:rPr>
          <w:delText>“</w:delText>
        </w:r>
      </w:del>
      <w:del w:id="480" w:author="谢浩然" w:date="2019-07-11T11:15:20Z">
        <w:r>
          <w:rPr>
            <w:rFonts w:hint="eastAsia" w:eastAsia="仿宋_GB2312"/>
            <w:color w:val="auto"/>
            <w:sz w:val="32"/>
            <w:szCs w:val="32"/>
          </w:rPr>
          <w:delText>违反本条例规定，有下列行为之一的，由县级以上气象行政主管机构或者其他有关部门按照权限责令停止违法行为，处五万元以上十万元以下的罚款；有违法所得的，没收违法所得；给他人造成损失的，依法承担赔偿责任：</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82" w:author="谢浩然" w:date="2019-07-11T11:15:20Z"/>
          <w:rFonts w:hint="eastAsia" w:eastAsia="仿宋_GB2312"/>
          <w:color w:val="auto"/>
          <w:sz w:val="32"/>
          <w:szCs w:val="32"/>
        </w:rPr>
        <w:pPrChange w:id="48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83" w:author="谢浩然" w:date="2019-07-11T11:15:20Z">
        <w:r>
          <w:rPr>
            <w:rFonts w:hint="eastAsia" w:eastAsia="仿宋_GB2312"/>
            <w:color w:val="auto"/>
            <w:sz w:val="32"/>
            <w:szCs w:val="32"/>
          </w:rPr>
          <w:delText>（一）在雷电防护装置设计、施工、检测中弄虚作假的；</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85" w:author="谢浩然" w:date="2019-07-11T11:15:20Z"/>
          <w:rFonts w:hint="eastAsia" w:eastAsia="仿宋_GB2312"/>
          <w:color w:val="auto"/>
          <w:sz w:val="32"/>
          <w:szCs w:val="32"/>
        </w:rPr>
        <w:pPrChange w:id="48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86" w:author="谢浩然" w:date="2019-07-11T11:15:20Z">
        <w:r>
          <w:rPr>
            <w:rFonts w:hint="eastAsia" w:eastAsia="仿宋_GB2312"/>
            <w:color w:val="auto"/>
            <w:sz w:val="32"/>
            <w:szCs w:val="32"/>
          </w:rPr>
          <w:delText>（二）违反本条例第十四条第三款、第十七条的规定，雷电防护装置未经设计审核或者设计审核不合格施工的，未经竣工验收或者竣工验收不合格交付使用的。</w:delText>
        </w:r>
      </w:del>
      <w:del w:id="487" w:author="谢浩然" w:date="2019-07-11T11:15:20Z">
        <w:r>
          <w:rPr>
            <w:rFonts w:hint="eastAsia" w:eastAsia="仿宋_GB2312"/>
            <w:color w:val="000000"/>
            <w:sz w:val="32"/>
            <w:szCs w:val="32"/>
            <w:rPrChange w:id="488" w:author="黎耀兰" w:date="2019-05-09T11:25:00Z">
              <w:rPr>
                <w:rFonts w:hint="eastAsia" w:eastAsia="仿宋_GB2312"/>
                <w:color w:val="auto"/>
                <w:sz w:val="32"/>
                <w:szCs w:val="32"/>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91" w:author="谢浩然" w:date="2019-07-11T11:15:20Z"/>
          <w:rFonts w:hint="eastAsia" w:eastAsia="仿宋_GB2312"/>
          <w:color w:val="auto"/>
          <w:sz w:val="32"/>
          <w:szCs w:val="32"/>
        </w:rPr>
        <w:pPrChange w:id="49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92" w:author="谢浩然" w:date="2019-07-11T11:15:20Z">
        <w:r>
          <w:rPr>
            <w:rFonts w:hint="eastAsia" w:eastAsia="仿宋_GB2312"/>
            <w:color w:val="auto"/>
            <w:sz w:val="32"/>
            <w:szCs w:val="32"/>
          </w:rPr>
          <w:delText>（七）删除第三十三条。</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94" w:author="谢浩然" w:date="2019-07-11T11:15:20Z"/>
          <w:rFonts w:hint="eastAsia" w:eastAsia="仿宋_GB2312"/>
          <w:color w:val="auto"/>
          <w:sz w:val="32"/>
          <w:szCs w:val="32"/>
        </w:rPr>
        <w:pPrChange w:id="49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95" w:author="谢浩然" w:date="2019-07-11T11:15:20Z">
        <w:r>
          <w:rPr>
            <w:rFonts w:hint="eastAsia" w:eastAsia="仿宋_GB2312"/>
            <w:color w:val="auto"/>
            <w:sz w:val="32"/>
            <w:szCs w:val="32"/>
          </w:rPr>
          <w:delText>（八）将第三十五条中的“由所在单位或上一级主管部门依法给予行政处分”修改为“依法给予处分”。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497" w:author="谢浩然" w:date="2019-07-11T11:15:20Z"/>
          <w:rFonts w:hint="eastAsia" w:eastAsia="仿宋_GB2312"/>
          <w:color w:val="auto"/>
          <w:sz w:val="32"/>
          <w:szCs w:val="32"/>
        </w:rPr>
        <w:pPrChange w:id="49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498" w:author="谢浩然" w:date="2019-07-11T11:15:20Z">
        <w:r>
          <w:rPr>
            <w:rFonts w:hint="eastAsia" w:eastAsia="仿宋_GB2312"/>
            <w:color w:val="auto"/>
            <w:sz w:val="32"/>
            <w:szCs w:val="32"/>
          </w:rPr>
          <w:delText>（九）删除第三十六条第四项。</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500" w:author="谢浩然" w:date="2019-07-11T11:15:20Z"/>
          <w:rFonts w:hint="eastAsia" w:eastAsia="仿宋_GB2312"/>
          <w:color w:val="auto"/>
          <w:sz w:val="32"/>
          <w:szCs w:val="32"/>
        </w:rPr>
        <w:pPrChange w:id="49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501" w:author="谢浩然" w:date="2019-07-11T11:15:20Z">
        <w:r>
          <w:rPr>
            <w:rFonts w:hint="eastAsia" w:eastAsia="仿宋_GB2312"/>
            <w:color w:val="auto"/>
            <w:sz w:val="32"/>
            <w:szCs w:val="32"/>
          </w:rPr>
          <w:delText>本决定自公布之日起施行。</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del w:id="503" w:author="谢浩然" w:date="2019-07-11T11:15:20Z"/>
          <w:rFonts w:hint="eastAsia" w:eastAsia="仿宋_GB2312"/>
          <w:color w:val="auto"/>
          <w:sz w:val="32"/>
          <w:szCs w:val="32"/>
        </w:rPr>
        <w:pPrChange w:id="50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504" w:author="谢浩然" w:date="2019-07-11T11:15:20Z">
        <w:r>
          <w:rPr>
            <w:rFonts w:hint="eastAsia" w:eastAsia="仿宋_GB2312"/>
            <w:color w:val="auto"/>
            <w:sz w:val="32"/>
            <w:szCs w:val="32"/>
          </w:rPr>
          <w:delText>《汕头市防御雷电灾害条例》根据本决定作相应修改，重新公布。</w:delText>
        </w:r>
      </w:del>
    </w:p>
    <w:p>
      <w:pPr>
        <w:pageBreakBefore w:val="0"/>
        <w:kinsoku/>
        <w:wordWrap/>
        <w:overflowPunct/>
        <w:topLinePunct w:val="0"/>
        <w:bidi w:val="0"/>
        <w:adjustRightInd/>
        <w:spacing w:before="0" w:beforeLines="0" w:after="0" w:afterLines="0" w:line="590" w:lineRule="exact"/>
        <w:ind w:right="0" w:rightChars="0"/>
        <w:jc w:val="left"/>
        <w:textAlignment w:val="auto"/>
        <w:rPr>
          <w:del w:id="506" w:author="谢浩然" w:date="2019-07-11T11:15:20Z"/>
          <w:rFonts w:ascii="宋体" w:hAnsi="宋体"/>
        </w:rPr>
        <w:pPrChange w:id="505" w:author="卢颖东" w:date="2019-05-13T17:14:00Z">
          <w:pPr>
            <w:pageBreakBefore w:val="0"/>
            <w:kinsoku/>
            <w:wordWrap/>
            <w:overflowPunct/>
            <w:topLinePunct w:val="0"/>
            <w:bidi w:val="0"/>
            <w:adjustRightInd/>
            <w:spacing w:line="590" w:lineRule="exact"/>
            <w:ind w:right="0" w:rightChars="0"/>
            <w:jc w:val="left"/>
            <w:textAlignment w:val="auto"/>
          </w:pPr>
        </w:pPrChange>
      </w:pPr>
      <w:del w:id="507" w:author="谢浩然" w:date="2019-07-11T11:15:20Z">
        <w:r>
          <w:rPr>
            <w:rFonts w:hint="eastAsia" w:ascii="宋体" w:hAnsi="宋体"/>
            <w:lang w:val="en-US" w:eastAsia="zh-CN"/>
          </w:rPr>
          <w:delText xml:space="preserve">    </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509" w:author="谢浩然" w:date="2019-07-11T11:15:20Z"/>
          <w:rFonts w:hint="default" w:ascii="宋体" w:hAnsi="宋体" w:eastAsia="仿宋_GB2312" w:cs="仿宋_GB2312"/>
          <w:kern w:val="2"/>
          <w:sz w:val="32"/>
          <w:szCs w:val="32"/>
          <w:lang w:val="en-US" w:eastAsia="zh-CN" w:bidi="ar-SA"/>
        </w:rPr>
        <w:pPrChange w:id="508"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511" w:author="谢浩然" w:date="2019-07-11T11:15:20Z"/>
          <w:rFonts w:hint="default" w:ascii="宋体" w:hAnsi="宋体" w:eastAsia="仿宋_GB2312" w:cs="仿宋_GB2312"/>
          <w:kern w:val="2"/>
          <w:sz w:val="32"/>
          <w:szCs w:val="32"/>
          <w:lang w:val="en-US" w:eastAsia="zh-CN" w:bidi="ar-SA"/>
        </w:rPr>
        <w:pPrChange w:id="510" w:author="卢颖东" w:date="2019-05-13T17:14: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spacing w:beforeLines="0" w:afterLines="0" w:line="590" w:lineRule="exact"/>
        <w:jc w:val="center"/>
        <w:rPr>
          <w:ins w:id="513" w:author="卢颖东" w:date="2019-05-13T17:15:00Z"/>
          <w:rFonts w:hint="eastAsia" w:ascii="宋体" w:hAnsi="宋体" w:eastAsia="方正小标宋简体"/>
          <w:sz w:val="44"/>
          <w:szCs w:val="44"/>
        </w:rPr>
        <w:pPrChange w:id="512" w:author="卢颖东" w:date="2019-05-13T17:14:00Z">
          <w:pPr>
            <w:spacing w:line="300" w:lineRule="auto"/>
            <w:jc w:val="center"/>
          </w:pPr>
        </w:pPrChange>
      </w:pPr>
      <w:del w:id="514" w:author="谢浩然" w:date="2019-07-11T11:15:20Z">
        <w:r>
          <w:rPr>
            <w:rFonts w:hint="eastAsia" w:ascii="宋体" w:hAnsi="宋体" w:eastAsia="方正小标宋简体"/>
            <w:sz w:val="44"/>
            <w:szCs w:val="44"/>
          </w:rPr>
          <w:br w:type="page"/>
        </w:r>
      </w:del>
    </w:p>
    <w:p>
      <w:pPr>
        <w:spacing w:beforeLines="0" w:afterLines="0" w:line="590" w:lineRule="exact"/>
        <w:jc w:val="center"/>
        <w:rPr>
          <w:rFonts w:hint="eastAsia" w:ascii="宋体" w:hAnsi="宋体" w:eastAsia="方正小标宋简体"/>
          <w:sz w:val="44"/>
          <w:szCs w:val="44"/>
        </w:rPr>
        <w:pPrChange w:id="515" w:author="卢颖东" w:date="2019-05-13T17:14:00Z">
          <w:pPr>
            <w:spacing w:line="300" w:lineRule="auto"/>
            <w:jc w:val="center"/>
          </w:pPr>
        </w:pPrChange>
      </w:pPr>
    </w:p>
    <w:p>
      <w:pPr>
        <w:spacing w:beforeLines="0" w:afterLines="0" w:line="590" w:lineRule="exact"/>
        <w:jc w:val="center"/>
        <w:outlineLvl w:val="2"/>
        <w:rPr>
          <w:ins w:id="517" w:author="卢颖东" w:date="2019-05-13T17:15:00Z"/>
          <w:rFonts w:hint="eastAsia" w:eastAsia="微软简标宋"/>
          <w:color w:val="auto"/>
          <w:sz w:val="44"/>
          <w:szCs w:val="44"/>
        </w:rPr>
        <w:pPrChange w:id="516" w:author="卢颖东" w:date="2019-05-13T17:14:00Z">
          <w:pPr>
            <w:spacing w:line="300" w:lineRule="auto"/>
            <w:jc w:val="center"/>
            <w:outlineLvl w:val="2"/>
          </w:pPr>
        </w:pPrChange>
      </w:pPr>
      <w:r>
        <w:rPr>
          <w:rFonts w:hint="eastAsia" w:eastAsia="微软简标宋"/>
          <w:color w:val="auto"/>
          <w:sz w:val="44"/>
          <w:szCs w:val="44"/>
        </w:rPr>
        <w:t>汕头市防御雷电灾害条例</w:t>
      </w:r>
    </w:p>
    <w:p>
      <w:pPr>
        <w:spacing w:beforeLines="0" w:afterLines="0" w:line="590" w:lineRule="exact"/>
        <w:jc w:val="center"/>
        <w:outlineLvl w:val="2"/>
        <w:rPr>
          <w:rFonts w:hint="eastAsia" w:eastAsia="微软简标宋"/>
          <w:color w:val="auto"/>
          <w:sz w:val="44"/>
          <w:szCs w:val="44"/>
        </w:rPr>
        <w:pPrChange w:id="518" w:author="卢颖东" w:date="2019-05-13T17:14:00Z">
          <w:pPr>
            <w:spacing w:line="300" w:lineRule="auto"/>
            <w:jc w:val="center"/>
            <w:outlineLvl w:val="2"/>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eastAsia="楷体_GB2312"/>
          <w:color w:val="auto"/>
          <w:sz w:val="32"/>
          <w:szCs w:val="32"/>
        </w:rPr>
        <w:pPrChange w:id="519" w:author="卢颖东" w:date="2019-05-13T17:1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r>
        <w:rPr>
          <w:rFonts w:hint="eastAsia" w:eastAsia="楷体_GB2312"/>
          <w:color w:val="auto"/>
          <w:sz w:val="32"/>
          <w:szCs w:val="32"/>
        </w:rPr>
        <w:t>（</w:t>
      </w:r>
      <w:r>
        <w:rPr>
          <w:rFonts w:hint="eastAsia" w:ascii="宋体" w:hAnsi="宋体" w:eastAsia="宋体" w:cs="宋体"/>
          <w:color w:val="auto"/>
          <w:sz w:val="32"/>
          <w:szCs w:val="32"/>
        </w:rPr>
        <w:t>2005</w:t>
      </w:r>
      <w:r>
        <w:rPr>
          <w:rFonts w:hint="eastAsia" w:eastAsia="楷体_GB2312"/>
          <w:color w:val="auto"/>
          <w:sz w:val="32"/>
          <w:szCs w:val="32"/>
        </w:rPr>
        <w:t>年</w:t>
      </w:r>
      <w:r>
        <w:rPr>
          <w:rFonts w:hint="eastAsia" w:ascii="宋体" w:hAnsi="宋体" w:eastAsia="宋体" w:cs="宋体"/>
          <w:color w:val="auto"/>
          <w:sz w:val="32"/>
          <w:szCs w:val="32"/>
        </w:rPr>
        <w:t>4</w:t>
      </w:r>
      <w:r>
        <w:rPr>
          <w:rFonts w:hint="eastAsia" w:eastAsia="楷体_GB2312"/>
          <w:color w:val="auto"/>
          <w:sz w:val="32"/>
          <w:szCs w:val="32"/>
        </w:rPr>
        <w:t>月</w:t>
      </w:r>
      <w:r>
        <w:rPr>
          <w:rFonts w:hint="eastAsia" w:ascii="宋体" w:hAnsi="宋体" w:eastAsia="宋体" w:cs="宋体"/>
          <w:color w:val="auto"/>
          <w:sz w:val="32"/>
          <w:szCs w:val="32"/>
        </w:rPr>
        <w:t>29</w:t>
      </w:r>
      <w:r>
        <w:rPr>
          <w:rFonts w:hint="eastAsia" w:eastAsia="楷体_GB2312"/>
          <w:color w:val="auto"/>
          <w:sz w:val="32"/>
          <w:szCs w:val="32"/>
        </w:rPr>
        <w:t>日汕头市第十一届人民代表大会常务委员会第十四次会议通过</w:t>
      </w:r>
      <w:r>
        <w:rPr>
          <w:rFonts w:hint="eastAsia" w:eastAsia="楷体_GB2312"/>
          <w:color w:val="auto"/>
          <w:sz w:val="32"/>
          <w:szCs w:val="32"/>
          <w:lang w:val="en-US" w:eastAsia="zh-CN"/>
        </w:rPr>
        <w:t>　</w:t>
      </w:r>
      <w:r>
        <w:rPr>
          <w:rFonts w:hint="eastAsia" w:ascii="宋体" w:hAnsi="宋体" w:eastAsia="宋体" w:cs="宋体"/>
          <w:color w:val="auto"/>
          <w:sz w:val="32"/>
          <w:szCs w:val="32"/>
        </w:rPr>
        <w:t>2005</w:t>
      </w:r>
      <w:r>
        <w:rPr>
          <w:rFonts w:hint="eastAsia" w:eastAsia="楷体_GB2312"/>
          <w:color w:val="auto"/>
          <w:sz w:val="32"/>
          <w:szCs w:val="32"/>
        </w:rPr>
        <w:t>年</w:t>
      </w:r>
      <w:r>
        <w:rPr>
          <w:rFonts w:hint="eastAsia" w:ascii="宋体" w:hAnsi="宋体" w:eastAsia="宋体" w:cs="宋体"/>
          <w:color w:val="auto"/>
          <w:sz w:val="32"/>
          <w:szCs w:val="32"/>
        </w:rPr>
        <w:t>5</w:t>
      </w:r>
      <w:r>
        <w:rPr>
          <w:rFonts w:hint="eastAsia" w:eastAsia="楷体_GB2312"/>
          <w:color w:val="auto"/>
          <w:sz w:val="32"/>
          <w:szCs w:val="32"/>
        </w:rPr>
        <w:t>月</w:t>
      </w:r>
      <w:r>
        <w:rPr>
          <w:rFonts w:hint="eastAsia" w:ascii="宋体" w:hAnsi="宋体" w:eastAsia="宋体" w:cs="宋体"/>
          <w:color w:val="auto"/>
          <w:sz w:val="32"/>
          <w:szCs w:val="32"/>
        </w:rPr>
        <w:t>26</w:t>
      </w:r>
      <w:r>
        <w:rPr>
          <w:rFonts w:hint="eastAsia" w:eastAsia="楷体_GB2312"/>
          <w:color w:val="auto"/>
          <w:sz w:val="32"/>
          <w:szCs w:val="32"/>
        </w:rPr>
        <w:t>日广东省第十届人民代表大会常务委员会第十八次会议批准</w:t>
      </w:r>
      <w:r>
        <w:rPr>
          <w:rFonts w:hint="eastAsia" w:eastAsia="楷体_GB2312"/>
          <w:color w:val="auto"/>
          <w:sz w:val="32"/>
          <w:szCs w:val="32"/>
          <w:lang w:eastAsia="zh-CN"/>
        </w:rPr>
        <w:t>　</w:t>
      </w:r>
      <w:r>
        <w:rPr>
          <w:rFonts w:hint="eastAsia" w:eastAsia="楷体_GB2312"/>
          <w:color w:val="auto"/>
          <w:sz w:val="32"/>
          <w:szCs w:val="32"/>
        </w:rPr>
        <w:t>根据</w:t>
      </w:r>
      <w:r>
        <w:rPr>
          <w:rFonts w:hint="eastAsia" w:ascii="宋体" w:hAnsi="宋体" w:eastAsia="宋体" w:cs="宋体"/>
          <w:color w:val="auto"/>
          <w:sz w:val="32"/>
          <w:szCs w:val="32"/>
        </w:rPr>
        <w:t>2018</w:t>
      </w:r>
      <w:r>
        <w:rPr>
          <w:rFonts w:hint="eastAsia" w:eastAsia="楷体_GB2312"/>
          <w:color w:val="auto"/>
          <w:sz w:val="32"/>
          <w:szCs w:val="32"/>
        </w:rPr>
        <w:t>年</w:t>
      </w:r>
      <w:r>
        <w:rPr>
          <w:rFonts w:hint="eastAsia" w:ascii="宋体" w:hAnsi="宋体" w:eastAsia="宋体" w:cs="宋体"/>
          <w:color w:val="auto"/>
          <w:sz w:val="32"/>
          <w:szCs w:val="32"/>
        </w:rPr>
        <w:t>12</w:t>
      </w:r>
      <w:r>
        <w:rPr>
          <w:rFonts w:hint="eastAsia" w:eastAsia="楷体_GB2312"/>
          <w:color w:val="auto"/>
          <w:sz w:val="32"/>
          <w:szCs w:val="32"/>
        </w:rPr>
        <w:t>月</w:t>
      </w:r>
      <w:r>
        <w:rPr>
          <w:rFonts w:hint="eastAsia" w:ascii="宋体" w:hAnsi="宋体" w:eastAsia="宋体" w:cs="宋体"/>
          <w:color w:val="auto"/>
          <w:sz w:val="32"/>
          <w:szCs w:val="32"/>
        </w:rPr>
        <w:t>27</w:t>
      </w:r>
      <w:r>
        <w:rPr>
          <w:rFonts w:hint="eastAsia" w:eastAsia="楷体_GB2312"/>
          <w:color w:val="auto"/>
          <w:sz w:val="32"/>
          <w:szCs w:val="32"/>
        </w:rPr>
        <w:t>日汕头市第十四届人民代表大会常务委员会第十九次会议通过</w:t>
      </w:r>
      <w:r>
        <w:rPr>
          <w:rFonts w:hint="eastAsia" w:eastAsia="楷体_GB2312"/>
          <w:color w:val="auto"/>
          <w:sz w:val="32"/>
          <w:szCs w:val="32"/>
          <w:lang w:eastAsia="zh-CN"/>
        </w:rPr>
        <w:t>并经</w:t>
      </w:r>
      <w:r>
        <w:rPr>
          <w:rFonts w:hint="eastAsia" w:ascii="宋体" w:hAnsi="宋体" w:eastAsia="宋体" w:cs="宋体"/>
          <w:color w:val="auto"/>
          <w:sz w:val="32"/>
          <w:szCs w:val="32"/>
        </w:rPr>
        <w:t>2019</w:t>
      </w:r>
      <w:r>
        <w:rPr>
          <w:rFonts w:hint="eastAsia" w:eastAsia="楷体_GB2312"/>
          <w:color w:val="auto"/>
          <w:sz w:val="32"/>
          <w:szCs w:val="32"/>
        </w:rPr>
        <w:t>年</w:t>
      </w:r>
      <w:r>
        <w:rPr>
          <w:rFonts w:hint="eastAsia" w:ascii="宋体" w:hAnsi="宋体" w:eastAsia="宋体" w:cs="宋体"/>
          <w:color w:val="auto"/>
          <w:sz w:val="32"/>
          <w:szCs w:val="32"/>
          <w:lang w:val="en-US" w:eastAsia="zh-CN"/>
        </w:rPr>
        <w:t>3</w:t>
      </w:r>
      <w:r>
        <w:rPr>
          <w:rFonts w:hint="eastAsia" w:eastAsia="楷体_GB2312"/>
          <w:color w:val="auto"/>
          <w:sz w:val="32"/>
          <w:szCs w:val="32"/>
        </w:rPr>
        <w:t>月</w:t>
      </w:r>
      <w:r>
        <w:rPr>
          <w:rFonts w:hint="eastAsia" w:ascii="宋体" w:hAnsi="宋体" w:eastAsia="宋体" w:cs="宋体"/>
          <w:color w:val="auto"/>
          <w:sz w:val="32"/>
          <w:szCs w:val="32"/>
          <w:lang w:val="en-US" w:eastAsia="zh-CN"/>
        </w:rPr>
        <w:t>28</w:t>
      </w:r>
      <w:r>
        <w:rPr>
          <w:rFonts w:hint="eastAsia" w:eastAsia="楷体_GB2312"/>
          <w:color w:val="auto"/>
          <w:sz w:val="32"/>
          <w:szCs w:val="32"/>
        </w:rPr>
        <w:t>日广东省第十三届人民代表大会常务委员会第</w:t>
      </w:r>
      <w:r>
        <w:rPr>
          <w:rFonts w:hint="eastAsia" w:eastAsia="楷体_GB2312"/>
          <w:color w:val="auto"/>
          <w:sz w:val="32"/>
          <w:szCs w:val="32"/>
          <w:lang w:val="en-US" w:eastAsia="zh-CN"/>
        </w:rPr>
        <w:t>十一</w:t>
      </w:r>
      <w:r>
        <w:rPr>
          <w:rFonts w:hint="eastAsia" w:eastAsia="楷体_GB2312"/>
          <w:color w:val="auto"/>
          <w:sz w:val="32"/>
          <w:szCs w:val="32"/>
        </w:rPr>
        <w:t>次会议批准的《汕头市人民代表大会常务委员会关于废止和修改生态环境保护相关地方性法规的决定》修</w:t>
      </w:r>
      <w:ins w:id="520" w:author="黎耀兰" w:date="2019-05-09T11:32:00Z">
        <w:r>
          <w:rPr>
            <w:rFonts w:hint="eastAsia" w:eastAsia="楷体_GB2312"/>
            <w:color w:val="auto"/>
            <w:sz w:val="32"/>
            <w:szCs w:val="32"/>
            <w:lang w:eastAsia="zh-CN"/>
          </w:rPr>
          <w:t>正</w:t>
        </w:r>
      </w:ins>
      <w:del w:id="521" w:author="黎耀兰" w:date="2019-05-09T11:32:00Z">
        <w:r>
          <w:rPr>
            <w:rFonts w:hint="eastAsia" w:eastAsia="楷体_GB2312"/>
            <w:color w:val="auto"/>
            <w:sz w:val="32"/>
            <w:szCs w:val="32"/>
            <w:lang w:val="en-US" w:eastAsia="zh-CN"/>
          </w:rPr>
          <w:delText>改</w:delText>
        </w:r>
      </w:del>
      <w:r>
        <w:rPr>
          <w:rFonts w:hint="eastAsia" w:eastAsia="楷体_GB2312"/>
          <w:color w:val="auto"/>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rPr>
          <w:ins w:id="523" w:author="谢浩然" w:date="2019-05-08T20:42:00Z"/>
          <w:rFonts w:eastAsia="楷体_GB2312"/>
          <w:color w:val="auto"/>
          <w:sz w:val="28"/>
          <w:szCs w:val="28"/>
        </w:rPr>
        <w:pPrChange w:id="52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spacing w:beforeLines="0" w:afterLines="0" w:line="590" w:lineRule="exact"/>
        <w:ind w:firstLine="0" w:firstLineChars="0"/>
        <w:jc w:val="center"/>
        <w:rPr>
          <w:ins w:id="525" w:author="谢浩然" w:date="2019-05-08T20:42:00Z"/>
          <w:rFonts w:hint="eastAsia" w:ascii="楷体_GB2312" w:hAnsi="楷体_GB2312" w:eastAsia="楷体_GB2312" w:cs="楷体_GB2312"/>
          <w:sz w:val="36"/>
          <w:szCs w:val="36"/>
          <w:rPrChange w:id="526" w:author="卢颖东" w:date="2019-05-13T17:15:00Z">
            <w:rPr>
              <w:ins w:id="527" w:author="谢浩然" w:date="2019-05-08T20:42:00Z"/>
              <w:rFonts w:ascii="黑体" w:hAnsi="黑体" w:eastAsia="黑体" w:cs="创艺简宋体"/>
              <w:sz w:val="36"/>
              <w:szCs w:val="36"/>
            </w:rPr>
          </w:rPrChange>
        </w:rPr>
        <w:pPrChange w:id="524" w:author="卢颖东" w:date="2019-05-13T17:14:00Z">
          <w:pPr>
            <w:spacing w:line="560" w:lineRule="exact"/>
            <w:ind w:firstLine="712" w:firstLineChars="200"/>
            <w:jc w:val="center"/>
          </w:pPr>
        </w:pPrChange>
      </w:pPr>
      <w:ins w:id="528" w:author="谢浩然" w:date="2019-05-08T20:42:00Z">
        <w:r>
          <w:rPr>
            <w:rFonts w:hint="eastAsia" w:ascii="楷体_GB2312" w:hAnsi="楷体_GB2312" w:eastAsia="楷体_GB2312" w:cs="楷体_GB2312"/>
            <w:sz w:val="32"/>
            <w:szCs w:val="32"/>
            <w:rPrChange w:id="529" w:author="卢颖东" w:date="2019-05-13T17:15:00Z">
              <w:rPr>
                <w:rFonts w:hint="eastAsia" w:ascii="仿宋_GB2312" w:hAnsi="仿宋_GB2312" w:eastAsia="仿宋_GB2312" w:cs="仿宋_GB2312"/>
                <w:sz w:val="32"/>
                <w:szCs w:val="32"/>
              </w:rPr>
            </w:rPrChange>
          </w:rPr>
          <w:t xml:space="preserve">目 </w:t>
        </w:r>
      </w:ins>
      <w:ins w:id="530" w:author="卢颖东" w:date="2019-05-13T17:15:00Z">
        <w:r>
          <w:rPr>
            <w:rFonts w:hint="eastAsia" w:ascii="楷体_GB2312" w:hAnsi="楷体_GB2312" w:eastAsia="楷体_GB2312" w:cs="楷体_GB2312"/>
            <w:sz w:val="32"/>
            <w:szCs w:val="32"/>
            <w:lang w:val="en-US" w:eastAsia="zh-CN"/>
            <w:rPrChange w:id="531" w:author="卢颖东" w:date="2019-05-13T17:15:00Z">
              <w:rPr>
                <w:rFonts w:hint="eastAsia" w:ascii="仿宋_GB2312" w:hAnsi="仿宋_GB2312" w:cs="仿宋_GB2312"/>
                <w:sz w:val="32"/>
                <w:szCs w:val="32"/>
                <w:lang w:val="en-US" w:eastAsia="zh-CN"/>
              </w:rPr>
            </w:rPrChange>
          </w:rPr>
          <w:t xml:space="preserve"> </w:t>
        </w:r>
      </w:ins>
      <w:ins w:id="532" w:author="卢颖东" w:date="2019-05-13T17:15:00Z">
        <w:r>
          <w:rPr>
            <w:rFonts w:hint="eastAsia" w:ascii="楷体_GB2312" w:hAnsi="楷体_GB2312" w:eastAsia="楷体_GB2312" w:cs="楷体_GB2312"/>
            <w:sz w:val="32"/>
            <w:szCs w:val="32"/>
            <w:lang w:val="en-US" w:eastAsia="zh-CN"/>
            <w:rPrChange w:id="533" w:author="卢颖东" w:date="2019-05-13T17:15:00Z">
              <w:rPr>
                <w:rFonts w:hint="eastAsia" w:ascii="仿宋_GB2312" w:hAnsi="仿宋_GB2312" w:cs="仿宋_GB2312"/>
                <w:sz w:val="32"/>
                <w:szCs w:val="32"/>
                <w:lang w:val="en-US" w:eastAsia="zh-CN"/>
              </w:rPr>
            </w:rPrChange>
          </w:rPr>
          <w:t xml:space="preserve"> </w:t>
        </w:r>
      </w:ins>
      <w:ins w:id="534" w:author="谢浩然" w:date="2019-05-08T20:42:00Z">
        <w:r>
          <w:rPr>
            <w:rFonts w:hint="eastAsia" w:ascii="楷体_GB2312" w:hAnsi="楷体_GB2312" w:eastAsia="楷体_GB2312" w:cs="楷体_GB2312"/>
            <w:sz w:val="32"/>
            <w:szCs w:val="32"/>
            <w:rPrChange w:id="535" w:author="卢颖东" w:date="2019-05-13T17:15:00Z">
              <w:rPr>
                <w:rFonts w:hint="eastAsia" w:ascii="仿宋_GB2312" w:hAnsi="仿宋_GB2312" w:eastAsia="仿宋_GB2312" w:cs="仿宋_GB2312"/>
                <w:sz w:val="32"/>
                <w:szCs w:val="32"/>
              </w:rPr>
            </w:rPrChange>
          </w:rPr>
          <w:t xml:space="preserve"> 录</w:t>
        </w:r>
      </w:ins>
    </w:p>
    <w:p>
      <w:pPr>
        <w:spacing w:beforeLines="0" w:afterLines="0" w:line="590" w:lineRule="exact"/>
        <w:ind w:firstLine="632" w:firstLineChars="200"/>
        <w:jc w:val="center"/>
        <w:rPr>
          <w:ins w:id="537" w:author="谢浩然" w:date="2019-05-08T20:42:00Z"/>
          <w:rFonts w:hint="eastAsia" w:ascii="楷体_GB2312" w:hAnsi="楷体_GB2312" w:eastAsia="楷体_GB2312" w:cs="楷体_GB2312"/>
          <w:sz w:val="32"/>
          <w:szCs w:val="32"/>
          <w:rPrChange w:id="538" w:author="卢颖东" w:date="2019-05-13T17:15:00Z">
            <w:rPr>
              <w:ins w:id="539" w:author="谢浩然" w:date="2019-05-08T20:42:00Z"/>
              <w:rFonts w:hint="eastAsia" w:ascii="黑体" w:hAnsi="黑体" w:eastAsia="黑体" w:cs="创艺简宋体"/>
              <w:sz w:val="32"/>
              <w:szCs w:val="32"/>
            </w:rPr>
          </w:rPrChange>
        </w:rPr>
        <w:pPrChange w:id="536" w:author="卢颖东" w:date="2019-05-13T17:14:00Z">
          <w:pPr>
            <w:spacing w:line="500" w:lineRule="exact"/>
            <w:ind w:firstLine="632" w:firstLineChars="200"/>
            <w:jc w:val="center"/>
          </w:pPr>
        </w:pPrChange>
      </w:pPr>
    </w:p>
    <w:p>
      <w:pPr>
        <w:spacing w:beforeLines="0" w:afterLines="0" w:line="590" w:lineRule="exact"/>
        <w:ind w:firstLine="632" w:firstLineChars="200"/>
        <w:jc w:val="left"/>
        <w:rPr>
          <w:ins w:id="541" w:author="谢浩然" w:date="2019-05-08T20:42:00Z"/>
          <w:rFonts w:hint="eastAsia" w:ascii="楷体_GB2312" w:hAnsi="楷体_GB2312" w:eastAsia="楷体_GB2312" w:cs="楷体_GB2312"/>
          <w:sz w:val="32"/>
          <w:szCs w:val="32"/>
          <w:rPrChange w:id="542" w:author="卢颖东" w:date="2019-05-13T17:15:00Z">
            <w:rPr>
              <w:ins w:id="543" w:author="谢浩然" w:date="2019-05-08T20:42:00Z"/>
              <w:rFonts w:hint="eastAsia" w:ascii="仿宋_GB2312" w:hAnsi="楷体" w:eastAsia="仿宋_GB2312" w:cs="创艺简宋体"/>
              <w:sz w:val="32"/>
              <w:szCs w:val="32"/>
            </w:rPr>
          </w:rPrChange>
        </w:rPr>
        <w:pPrChange w:id="540" w:author="卢颖东" w:date="2019-05-13T17:14:00Z">
          <w:pPr>
            <w:spacing w:line="560" w:lineRule="exact"/>
            <w:ind w:firstLine="632" w:firstLineChars="200"/>
            <w:jc w:val="left"/>
          </w:pPr>
        </w:pPrChange>
      </w:pPr>
      <w:ins w:id="544" w:author="谢浩然" w:date="2019-05-08T20:42:00Z">
        <w:r>
          <w:rPr>
            <w:rFonts w:hint="eastAsia" w:ascii="楷体_GB2312" w:hAnsi="楷体_GB2312" w:eastAsia="楷体_GB2312" w:cs="楷体_GB2312"/>
            <w:sz w:val="32"/>
            <w:szCs w:val="32"/>
            <w:rPrChange w:id="545" w:author="卢颖东" w:date="2019-05-13T17:15:00Z">
              <w:rPr>
                <w:rFonts w:hint="eastAsia" w:ascii="仿宋_GB2312" w:hAnsi="楷体" w:eastAsia="仿宋_GB2312" w:cs="创艺简宋体"/>
                <w:sz w:val="32"/>
                <w:szCs w:val="32"/>
              </w:rPr>
            </w:rPrChange>
          </w:rPr>
          <w:t>第一章  总</w:t>
        </w:r>
      </w:ins>
      <w:ins w:id="546" w:author="谢浩然" w:date="2019-05-08T20:42:00Z">
        <w:del w:id="547" w:author="卢颖东" w:date="2019-05-13T17:15:00Z">
          <w:r>
            <w:rPr>
              <w:rFonts w:hint="eastAsia" w:ascii="楷体_GB2312" w:hAnsi="楷体_GB2312" w:eastAsia="楷体_GB2312" w:cs="楷体_GB2312"/>
              <w:sz w:val="32"/>
              <w:szCs w:val="32"/>
              <w:rPrChange w:id="548" w:author="卢颖东" w:date="2019-05-13T17:15:00Z">
                <w:rPr>
                  <w:rFonts w:hint="eastAsia" w:ascii="仿宋_GB2312" w:hAnsi="楷体" w:eastAsia="仿宋_GB2312" w:cs="创艺简宋体"/>
                  <w:sz w:val="32"/>
                  <w:szCs w:val="32"/>
                </w:rPr>
              </w:rPrChange>
            </w:rPr>
            <w:delText xml:space="preserve"> </w:delText>
          </w:r>
        </w:del>
      </w:ins>
      <w:ins w:id="549" w:author="谢浩然" w:date="2019-05-08T20:42:00Z">
        <w:del w:id="550" w:author="卢颖东" w:date="2019-05-13T17:15:00Z">
          <w:r>
            <w:rPr>
              <w:rFonts w:hint="eastAsia" w:ascii="楷体_GB2312" w:hAnsi="楷体_GB2312" w:eastAsia="楷体_GB2312" w:cs="楷体_GB2312"/>
              <w:sz w:val="32"/>
              <w:szCs w:val="32"/>
              <w:rPrChange w:id="551" w:author="卢颖东" w:date="2019-05-13T17:15:00Z">
                <w:rPr>
                  <w:rFonts w:hint="eastAsia" w:ascii="仿宋_GB2312" w:hAnsi="楷体" w:eastAsia="仿宋_GB2312" w:cs="创艺简宋体"/>
                  <w:sz w:val="32"/>
                  <w:szCs w:val="32"/>
                </w:rPr>
              </w:rPrChange>
            </w:rPr>
            <w:delText xml:space="preserve"> </w:delText>
          </w:r>
        </w:del>
      </w:ins>
      <w:ins w:id="552" w:author="谢浩然" w:date="2019-05-08T20:42:00Z">
        <w:r>
          <w:rPr>
            <w:rFonts w:hint="eastAsia" w:ascii="楷体_GB2312" w:hAnsi="楷体_GB2312" w:eastAsia="楷体_GB2312" w:cs="楷体_GB2312"/>
            <w:sz w:val="32"/>
            <w:szCs w:val="32"/>
            <w:rPrChange w:id="553" w:author="卢颖东" w:date="2019-05-13T17:15:00Z">
              <w:rPr>
                <w:rFonts w:hint="eastAsia" w:ascii="仿宋_GB2312" w:hAnsi="楷体" w:eastAsia="仿宋_GB2312" w:cs="创艺简宋体"/>
                <w:sz w:val="32"/>
                <w:szCs w:val="32"/>
              </w:rPr>
            </w:rPrChange>
          </w:rPr>
          <w:t>则</w:t>
        </w:r>
      </w:ins>
    </w:p>
    <w:p>
      <w:pPr>
        <w:spacing w:beforeLines="0" w:afterLines="0" w:line="590" w:lineRule="exact"/>
        <w:ind w:firstLine="632" w:firstLineChars="200"/>
        <w:jc w:val="left"/>
        <w:rPr>
          <w:ins w:id="555" w:author="谢浩然" w:date="2019-05-08T20:42:00Z"/>
          <w:rFonts w:hint="eastAsia" w:ascii="楷体_GB2312" w:hAnsi="楷体_GB2312" w:eastAsia="楷体_GB2312" w:cs="楷体_GB2312"/>
          <w:sz w:val="32"/>
          <w:szCs w:val="32"/>
          <w:lang w:val="en-US" w:eastAsia="zh-CN"/>
          <w:rPrChange w:id="556" w:author="卢颖东" w:date="2019-05-13T17:15:00Z">
            <w:rPr>
              <w:ins w:id="557" w:author="谢浩然" w:date="2019-05-08T20:42:00Z"/>
              <w:rFonts w:hint="eastAsia" w:ascii="仿宋_GB2312" w:hAnsi="楷体" w:eastAsia="仿宋_GB2312" w:cs="创艺简宋体"/>
              <w:sz w:val="32"/>
              <w:szCs w:val="32"/>
              <w:lang w:val="en-US" w:eastAsia="zh-CN"/>
            </w:rPr>
          </w:rPrChange>
        </w:rPr>
        <w:pPrChange w:id="554" w:author="卢颖东" w:date="2019-05-13T17:14:00Z">
          <w:pPr>
            <w:spacing w:line="560" w:lineRule="exact"/>
            <w:ind w:firstLine="632" w:firstLineChars="200"/>
            <w:jc w:val="left"/>
          </w:pPr>
        </w:pPrChange>
      </w:pPr>
      <w:ins w:id="558" w:author="谢浩然" w:date="2019-05-08T20:42:00Z">
        <w:r>
          <w:rPr>
            <w:rFonts w:hint="eastAsia" w:ascii="楷体_GB2312" w:hAnsi="楷体_GB2312" w:eastAsia="楷体_GB2312" w:cs="楷体_GB2312"/>
            <w:sz w:val="32"/>
            <w:szCs w:val="32"/>
            <w:rPrChange w:id="559" w:author="卢颖东" w:date="2019-05-13T17:15:00Z">
              <w:rPr>
                <w:rFonts w:hint="eastAsia" w:ascii="仿宋_GB2312" w:hAnsi="楷体" w:eastAsia="仿宋_GB2312" w:cs="创艺简宋体"/>
                <w:sz w:val="32"/>
                <w:szCs w:val="32"/>
              </w:rPr>
            </w:rPrChange>
          </w:rPr>
          <w:t xml:space="preserve">第二章  </w:t>
        </w:r>
      </w:ins>
      <w:ins w:id="560" w:author="谢浩然" w:date="2019-05-08T20:42:00Z">
        <w:r>
          <w:rPr>
            <w:rFonts w:hint="eastAsia" w:ascii="楷体_GB2312" w:hAnsi="楷体_GB2312" w:eastAsia="楷体_GB2312" w:cs="楷体_GB2312"/>
            <w:sz w:val="32"/>
            <w:szCs w:val="32"/>
            <w:lang w:eastAsia="zh-CN"/>
            <w:rPrChange w:id="561" w:author="卢颖东" w:date="2019-05-13T17:15:00Z">
              <w:rPr>
                <w:rFonts w:hint="eastAsia" w:ascii="仿宋_GB2312" w:hAnsi="楷体" w:cs="创艺简宋体"/>
                <w:sz w:val="32"/>
                <w:szCs w:val="32"/>
                <w:lang w:eastAsia="zh-CN"/>
              </w:rPr>
            </w:rPrChange>
          </w:rPr>
          <w:t>监测与预警</w:t>
        </w:r>
      </w:ins>
    </w:p>
    <w:p>
      <w:pPr>
        <w:spacing w:beforeLines="0" w:afterLines="0" w:line="590" w:lineRule="exact"/>
        <w:ind w:firstLine="632" w:firstLineChars="200"/>
        <w:jc w:val="left"/>
        <w:rPr>
          <w:ins w:id="563" w:author="谢浩然" w:date="2019-05-08T20:42:00Z"/>
          <w:rFonts w:hint="eastAsia" w:ascii="楷体_GB2312" w:hAnsi="楷体_GB2312" w:eastAsia="楷体_GB2312" w:cs="楷体_GB2312"/>
          <w:lang w:val="en-US" w:eastAsia="zh-CN"/>
          <w:rPrChange w:id="564" w:author="卢颖东" w:date="2019-05-13T17:15:00Z">
            <w:rPr>
              <w:ins w:id="565" w:author="谢浩然" w:date="2019-05-08T20:42:00Z"/>
              <w:rFonts w:hint="eastAsia"/>
              <w:lang w:val="en-US" w:eastAsia="zh-CN"/>
            </w:rPr>
          </w:rPrChange>
        </w:rPr>
        <w:pPrChange w:id="562" w:author="卢颖东" w:date="2019-05-13T17:14:00Z">
          <w:pPr>
            <w:spacing w:line="560" w:lineRule="exact"/>
            <w:ind w:firstLine="632" w:firstLineChars="200"/>
            <w:jc w:val="left"/>
          </w:pPr>
        </w:pPrChange>
      </w:pPr>
      <w:ins w:id="566" w:author="谢浩然" w:date="2019-05-08T20:42:00Z">
        <w:r>
          <w:rPr>
            <w:rFonts w:hint="eastAsia" w:ascii="楷体_GB2312" w:hAnsi="楷体_GB2312" w:eastAsia="楷体_GB2312" w:cs="楷体_GB2312"/>
            <w:sz w:val="32"/>
            <w:szCs w:val="32"/>
            <w:rPrChange w:id="567" w:author="卢颖东" w:date="2019-05-13T17:15:00Z">
              <w:rPr>
                <w:rFonts w:hint="eastAsia" w:ascii="仿宋_GB2312" w:hAnsi="楷体" w:eastAsia="仿宋_GB2312" w:cs="创艺简宋体"/>
                <w:sz w:val="32"/>
                <w:szCs w:val="32"/>
              </w:rPr>
            </w:rPrChange>
          </w:rPr>
          <w:t xml:space="preserve">第三章  </w:t>
        </w:r>
      </w:ins>
      <w:ins w:id="568" w:author="谢浩然" w:date="2019-05-08T20:42:00Z">
        <w:r>
          <w:rPr>
            <w:rFonts w:hint="eastAsia" w:ascii="楷体_GB2312" w:hAnsi="楷体_GB2312" w:eastAsia="楷体_GB2312" w:cs="楷体_GB2312"/>
            <w:sz w:val="32"/>
            <w:szCs w:val="32"/>
            <w:lang w:eastAsia="zh-CN"/>
            <w:rPrChange w:id="569" w:author="卢颖东" w:date="2019-05-13T17:15:00Z">
              <w:rPr>
                <w:rFonts w:hint="eastAsia" w:hAnsi="楷体" w:cs="创艺简宋体"/>
                <w:sz w:val="32"/>
                <w:szCs w:val="32"/>
                <w:lang w:eastAsia="zh-CN"/>
              </w:rPr>
            </w:rPrChange>
          </w:rPr>
          <w:t>防雷装置设计与施工验收</w:t>
        </w:r>
      </w:ins>
      <w:ins w:id="570" w:author="谢浩然" w:date="2019-05-08T20:42:00Z">
        <w:r>
          <w:rPr>
            <w:rFonts w:hint="eastAsia" w:ascii="楷体_GB2312" w:hAnsi="楷体_GB2312" w:eastAsia="楷体_GB2312" w:cs="楷体_GB2312"/>
            <w:szCs w:val="32"/>
            <w:lang w:val="en-US" w:eastAsia="zh-CN"/>
            <w:rPrChange w:id="571" w:author="卢颖东" w:date="2019-05-13T17:15:00Z">
              <w:rPr>
                <w:rFonts w:hint="eastAsia" w:hAnsi="楷体" w:cs="创艺简宋体"/>
                <w:szCs w:val="32"/>
                <w:lang w:val="en-US" w:eastAsia="zh-CN"/>
              </w:rPr>
            </w:rPrChange>
          </w:rPr>
          <w:t xml:space="preserve"> </w:t>
        </w:r>
      </w:ins>
    </w:p>
    <w:p>
      <w:pPr>
        <w:spacing w:beforeLines="0" w:afterLines="0" w:line="590" w:lineRule="exact"/>
        <w:ind w:firstLine="632" w:firstLineChars="200"/>
        <w:jc w:val="left"/>
        <w:rPr>
          <w:ins w:id="573" w:author="谢浩然" w:date="2019-05-08T20:42:00Z"/>
          <w:rFonts w:hint="eastAsia" w:ascii="楷体_GB2312" w:hAnsi="楷体_GB2312" w:eastAsia="楷体_GB2312" w:cs="楷体_GB2312"/>
          <w:sz w:val="32"/>
          <w:szCs w:val="32"/>
          <w:lang w:eastAsia="zh-CN"/>
          <w:rPrChange w:id="574" w:author="卢颖东" w:date="2019-05-13T17:15:00Z">
            <w:rPr>
              <w:ins w:id="575" w:author="谢浩然" w:date="2019-05-08T20:42:00Z"/>
              <w:rFonts w:hint="eastAsia" w:ascii="仿宋_GB2312" w:hAnsi="楷体" w:eastAsia="仿宋_GB2312" w:cs="创艺简宋体"/>
              <w:sz w:val="32"/>
              <w:szCs w:val="32"/>
              <w:lang w:eastAsia="zh-CN"/>
            </w:rPr>
          </w:rPrChange>
        </w:rPr>
        <w:pPrChange w:id="572" w:author="卢颖东" w:date="2019-05-13T17:14:00Z">
          <w:pPr>
            <w:spacing w:line="560" w:lineRule="exact"/>
            <w:ind w:firstLine="632" w:firstLineChars="200"/>
            <w:jc w:val="left"/>
          </w:pPr>
        </w:pPrChange>
      </w:pPr>
      <w:ins w:id="576" w:author="谢浩然" w:date="2019-05-08T20:42:00Z">
        <w:r>
          <w:rPr>
            <w:rFonts w:hint="eastAsia" w:ascii="楷体_GB2312" w:hAnsi="楷体_GB2312" w:eastAsia="楷体_GB2312" w:cs="楷体_GB2312"/>
            <w:sz w:val="32"/>
            <w:szCs w:val="32"/>
            <w:rPrChange w:id="577" w:author="卢颖东" w:date="2019-05-13T17:15:00Z">
              <w:rPr>
                <w:rFonts w:hint="eastAsia" w:ascii="仿宋_GB2312" w:hAnsi="楷体" w:eastAsia="仿宋_GB2312" w:cs="创艺简宋体"/>
                <w:sz w:val="32"/>
                <w:szCs w:val="32"/>
              </w:rPr>
            </w:rPrChange>
          </w:rPr>
          <w:t xml:space="preserve">第四章  </w:t>
        </w:r>
      </w:ins>
      <w:ins w:id="578" w:author="谢浩然" w:date="2019-05-08T20:42:00Z">
        <w:r>
          <w:rPr>
            <w:rFonts w:hint="eastAsia" w:ascii="楷体_GB2312" w:hAnsi="楷体_GB2312" w:eastAsia="楷体_GB2312" w:cs="楷体_GB2312"/>
            <w:sz w:val="32"/>
            <w:szCs w:val="32"/>
            <w:lang w:eastAsia="zh-CN"/>
            <w:rPrChange w:id="579" w:author="卢颖东" w:date="2019-05-13T17:15:00Z">
              <w:rPr>
                <w:rFonts w:hint="eastAsia" w:hAnsi="楷体" w:cs="创艺简宋体"/>
                <w:sz w:val="32"/>
                <w:szCs w:val="32"/>
                <w:lang w:eastAsia="zh-CN"/>
              </w:rPr>
            </w:rPrChange>
          </w:rPr>
          <w:t>防雷装置检测与维护</w:t>
        </w:r>
      </w:ins>
    </w:p>
    <w:p>
      <w:pPr>
        <w:spacing w:beforeLines="0" w:afterLines="0" w:line="590" w:lineRule="exact"/>
        <w:ind w:firstLine="632" w:firstLineChars="200"/>
        <w:jc w:val="left"/>
        <w:rPr>
          <w:ins w:id="581" w:author="谢浩然" w:date="2019-05-08T20:42:00Z"/>
          <w:rFonts w:hint="eastAsia" w:ascii="楷体_GB2312" w:hAnsi="楷体_GB2312" w:eastAsia="楷体_GB2312" w:cs="楷体_GB2312"/>
          <w:sz w:val="32"/>
          <w:szCs w:val="32"/>
          <w:lang w:eastAsia="zh-CN"/>
          <w:rPrChange w:id="582" w:author="卢颖东" w:date="2019-05-13T17:15:00Z">
            <w:rPr>
              <w:ins w:id="583" w:author="谢浩然" w:date="2019-05-08T20:42:00Z"/>
              <w:rFonts w:hint="eastAsia" w:ascii="仿宋_GB2312" w:hAnsi="楷体" w:eastAsia="仿宋_GB2312" w:cs="创艺简宋体"/>
              <w:sz w:val="32"/>
              <w:szCs w:val="32"/>
              <w:lang w:eastAsia="zh-CN"/>
            </w:rPr>
          </w:rPrChange>
        </w:rPr>
        <w:pPrChange w:id="580" w:author="卢颖东" w:date="2019-05-13T17:14:00Z">
          <w:pPr>
            <w:spacing w:line="560" w:lineRule="exact"/>
            <w:ind w:firstLine="632" w:firstLineChars="200"/>
            <w:jc w:val="left"/>
          </w:pPr>
        </w:pPrChange>
      </w:pPr>
      <w:ins w:id="584" w:author="谢浩然" w:date="2019-05-08T20:42:00Z">
        <w:r>
          <w:rPr>
            <w:rFonts w:hint="eastAsia" w:ascii="楷体_GB2312" w:hAnsi="楷体_GB2312" w:eastAsia="楷体_GB2312" w:cs="楷体_GB2312"/>
            <w:sz w:val="32"/>
            <w:szCs w:val="32"/>
            <w:rPrChange w:id="585" w:author="卢颖东" w:date="2019-05-13T17:15:00Z">
              <w:rPr>
                <w:rFonts w:hint="eastAsia" w:ascii="仿宋_GB2312" w:hAnsi="楷体" w:eastAsia="仿宋_GB2312" w:cs="创艺简宋体"/>
                <w:sz w:val="32"/>
                <w:szCs w:val="32"/>
              </w:rPr>
            </w:rPrChange>
          </w:rPr>
          <w:t xml:space="preserve">第五章  </w:t>
        </w:r>
      </w:ins>
      <w:ins w:id="586" w:author="谢浩然" w:date="2019-05-08T20:42:00Z">
        <w:r>
          <w:rPr>
            <w:rFonts w:hint="eastAsia" w:ascii="楷体_GB2312" w:hAnsi="楷体_GB2312" w:eastAsia="楷体_GB2312" w:cs="楷体_GB2312"/>
            <w:sz w:val="32"/>
            <w:szCs w:val="32"/>
            <w:lang w:eastAsia="zh-CN"/>
            <w:rPrChange w:id="587" w:author="卢颖东" w:date="2019-05-13T17:15:00Z">
              <w:rPr>
                <w:rFonts w:hint="eastAsia" w:hAnsi="楷体" w:cs="创艺简宋体"/>
                <w:sz w:val="32"/>
                <w:szCs w:val="32"/>
                <w:lang w:eastAsia="zh-CN"/>
              </w:rPr>
            </w:rPrChange>
          </w:rPr>
          <w:t>雷电灾害调查统计鉴定</w:t>
        </w:r>
      </w:ins>
    </w:p>
    <w:p>
      <w:pPr>
        <w:spacing w:beforeLines="0" w:afterLines="0" w:line="590" w:lineRule="exact"/>
        <w:ind w:firstLine="632" w:firstLineChars="200"/>
        <w:jc w:val="left"/>
        <w:rPr>
          <w:ins w:id="589" w:author="谢浩然" w:date="2019-05-08T20:42:00Z"/>
          <w:rFonts w:hint="eastAsia" w:ascii="楷体_GB2312" w:hAnsi="楷体_GB2312" w:eastAsia="楷体_GB2312" w:cs="楷体_GB2312"/>
          <w:sz w:val="32"/>
          <w:szCs w:val="32"/>
          <w:lang w:eastAsia="zh-CN"/>
          <w:rPrChange w:id="590" w:author="卢颖东" w:date="2019-05-13T17:15:00Z">
            <w:rPr>
              <w:ins w:id="591" w:author="谢浩然" w:date="2019-05-08T20:42:00Z"/>
              <w:rFonts w:hint="eastAsia" w:ascii="仿宋_GB2312" w:hAnsi="楷体" w:eastAsia="仿宋_GB2312" w:cs="创艺简宋体"/>
              <w:sz w:val="32"/>
              <w:szCs w:val="32"/>
              <w:lang w:eastAsia="zh-CN"/>
            </w:rPr>
          </w:rPrChange>
        </w:rPr>
        <w:pPrChange w:id="588" w:author="卢颖东" w:date="2019-05-13T17:14:00Z">
          <w:pPr>
            <w:spacing w:line="560" w:lineRule="exact"/>
            <w:ind w:firstLine="632" w:firstLineChars="200"/>
            <w:jc w:val="left"/>
          </w:pPr>
        </w:pPrChange>
      </w:pPr>
      <w:ins w:id="592" w:author="谢浩然" w:date="2019-05-08T20:42:00Z">
        <w:r>
          <w:rPr>
            <w:rFonts w:hint="eastAsia" w:ascii="楷体_GB2312" w:hAnsi="楷体_GB2312" w:eastAsia="楷体_GB2312" w:cs="楷体_GB2312"/>
            <w:sz w:val="32"/>
            <w:szCs w:val="32"/>
            <w:rPrChange w:id="593" w:author="卢颖东" w:date="2019-05-13T17:15:00Z">
              <w:rPr>
                <w:rFonts w:hint="eastAsia" w:ascii="仿宋_GB2312" w:hAnsi="楷体" w:eastAsia="仿宋_GB2312" w:cs="创艺简宋体"/>
                <w:sz w:val="32"/>
                <w:szCs w:val="32"/>
              </w:rPr>
            </w:rPrChange>
          </w:rPr>
          <w:t>第</w:t>
        </w:r>
      </w:ins>
      <w:ins w:id="594" w:author="谢浩然" w:date="2019-05-08T20:42:00Z">
        <w:r>
          <w:rPr>
            <w:rFonts w:hint="eastAsia" w:ascii="楷体_GB2312" w:hAnsi="楷体_GB2312" w:eastAsia="楷体_GB2312" w:cs="楷体_GB2312"/>
            <w:sz w:val="32"/>
            <w:szCs w:val="32"/>
            <w:lang w:eastAsia="zh-CN"/>
            <w:rPrChange w:id="595" w:author="卢颖东" w:date="2019-05-13T17:15:00Z">
              <w:rPr>
                <w:rFonts w:hint="eastAsia" w:hAnsi="楷体" w:cs="创艺简宋体"/>
                <w:sz w:val="32"/>
                <w:szCs w:val="32"/>
                <w:lang w:eastAsia="zh-CN"/>
              </w:rPr>
            </w:rPrChange>
          </w:rPr>
          <w:t>六</w:t>
        </w:r>
      </w:ins>
      <w:ins w:id="596" w:author="谢浩然" w:date="2019-05-08T20:42:00Z">
        <w:r>
          <w:rPr>
            <w:rFonts w:hint="eastAsia" w:ascii="楷体_GB2312" w:hAnsi="楷体_GB2312" w:eastAsia="楷体_GB2312" w:cs="楷体_GB2312"/>
            <w:sz w:val="32"/>
            <w:szCs w:val="32"/>
            <w:rPrChange w:id="597" w:author="卢颖东" w:date="2019-05-13T17:15:00Z">
              <w:rPr>
                <w:rFonts w:hint="eastAsia" w:ascii="仿宋_GB2312" w:hAnsi="楷体" w:eastAsia="仿宋_GB2312" w:cs="创艺简宋体"/>
                <w:sz w:val="32"/>
                <w:szCs w:val="32"/>
              </w:rPr>
            </w:rPrChange>
          </w:rPr>
          <w:t xml:space="preserve">章  </w:t>
        </w:r>
      </w:ins>
      <w:ins w:id="598" w:author="谢浩然" w:date="2019-05-08T20:42:00Z">
        <w:r>
          <w:rPr>
            <w:rFonts w:hint="eastAsia" w:ascii="楷体_GB2312" w:hAnsi="楷体_GB2312" w:eastAsia="楷体_GB2312" w:cs="楷体_GB2312"/>
            <w:sz w:val="32"/>
            <w:szCs w:val="32"/>
            <w:lang w:eastAsia="zh-CN"/>
            <w:rPrChange w:id="599" w:author="卢颖东" w:date="2019-05-13T17:15:00Z">
              <w:rPr>
                <w:rFonts w:hint="eastAsia" w:hAnsi="楷体" w:cs="创艺简宋体"/>
                <w:sz w:val="32"/>
                <w:szCs w:val="32"/>
                <w:lang w:eastAsia="zh-CN"/>
              </w:rPr>
            </w:rPrChange>
          </w:rPr>
          <w:t>法律责任</w:t>
        </w:r>
      </w:ins>
    </w:p>
    <w:p>
      <w:pPr>
        <w:spacing w:beforeLines="0" w:afterLines="0" w:line="590" w:lineRule="exact"/>
        <w:ind w:firstLine="632" w:firstLineChars="200"/>
        <w:jc w:val="left"/>
        <w:rPr>
          <w:ins w:id="601" w:author="谢浩然" w:date="2019-05-08T20:42:00Z"/>
          <w:rFonts w:hint="eastAsia" w:ascii="楷体_GB2312" w:hAnsi="楷体_GB2312" w:eastAsia="楷体_GB2312" w:cs="楷体_GB2312"/>
          <w:color w:val="auto"/>
          <w:sz w:val="32"/>
          <w:szCs w:val="32"/>
          <w:rPrChange w:id="602" w:author="卢颖东" w:date="2019-05-13T17:15:00Z">
            <w:rPr>
              <w:ins w:id="603" w:author="谢浩然" w:date="2019-05-08T20:42:00Z"/>
              <w:rFonts w:eastAsia="楷体_GB2312"/>
              <w:color w:val="auto"/>
              <w:sz w:val="32"/>
              <w:szCs w:val="32"/>
            </w:rPr>
          </w:rPrChange>
        </w:rPr>
        <w:pPrChange w:id="600" w:author="卢颖东" w:date="2019-05-13T17:14:00Z">
          <w:pPr>
            <w:spacing w:line="560" w:lineRule="exact"/>
            <w:ind w:firstLine="632" w:firstLineChars="200"/>
            <w:jc w:val="left"/>
          </w:pPr>
        </w:pPrChange>
      </w:pPr>
      <w:ins w:id="604" w:author="谢浩然" w:date="2019-05-08T20:42:00Z">
        <w:r>
          <w:rPr>
            <w:rFonts w:hint="eastAsia" w:ascii="楷体_GB2312" w:hAnsi="楷体_GB2312" w:eastAsia="楷体_GB2312" w:cs="楷体_GB2312"/>
            <w:sz w:val="32"/>
            <w:szCs w:val="32"/>
            <w:rPrChange w:id="605" w:author="卢颖东" w:date="2019-05-13T17:15:00Z">
              <w:rPr>
                <w:rFonts w:hint="eastAsia" w:ascii="仿宋_GB2312" w:hAnsi="楷体" w:eastAsia="仿宋_GB2312" w:cs="创艺简宋体"/>
                <w:sz w:val="32"/>
                <w:szCs w:val="32"/>
              </w:rPr>
            </w:rPrChange>
          </w:rPr>
          <w:t>第</w:t>
        </w:r>
      </w:ins>
      <w:ins w:id="606" w:author="谢浩然" w:date="2019-05-08T20:42:00Z">
        <w:r>
          <w:rPr>
            <w:rFonts w:hint="eastAsia" w:ascii="楷体_GB2312" w:hAnsi="楷体_GB2312" w:eastAsia="楷体_GB2312" w:cs="楷体_GB2312"/>
            <w:sz w:val="32"/>
            <w:szCs w:val="32"/>
            <w:lang w:eastAsia="zh-CN"/>
            <w:rPrChange w:id="607" w:author="卢颖东" w:date="2019-05-13T17:15:00Z">
              <w:rPr>
                <w:rFonts w:hint="eastAsia" w:hAnsi="楷体" w:cs="创艺简宋体"/>
                <w:sz w:val="32"/>
                <w:szCs w:val="32"/>
                <w:lang w:eastAsia="zh-CN"/>
              </w:rPr>
            </w:rPrChange>
          </w:rPr>
          <w:t>七</w:t>
        </w:r>
      </w:ins>
      <w:ins w:id="608" w:author="谢浩然" w:date="2019-05-08T20:42:00Z">
        <w:r>
          <w:rPr>
            <w:rFonts w:hint="eastAsia" w:ascii="楷体_GB2312" w:hAnsi="楷体_GB2312" w:eastAsia="楷体_GB2312" w:cs="楷体_GB2312"/>
            <w:sz w:val="32"/>
            <w:szCs w:val="32"/>
            <w:rPrChange w:id="609" w:author="卢颖东" w:date="2019-05-13T17:15:00Z">
              <w:rPr>
                <w:rFonts w:hint="eastAsia" w:ascii="仿宋_GB2312" w:hAnsi="楷体" w:eastAsia="仿宋_GB2312" w:cs="创艺简宋体"/>
                <w:sz w:val="32"/>
                <w:szCs w:val="32"/>
              </w:rPr>
            </w:rPrChange>
          </w:rPr>
          <w:t xml:space="preserve">章  </w:t>
        </w:r>
      </w:ins>
      <w:ins w:id="610" w:author="谢浩然" w:date="2019-05-08T20:42:00Z">
        <w:r>
          <w:rPr>
            <w:rFonts w:hint="eastAsia" w:ascii="楷体_GB2312" w:hAnsi="楷体_GB2312" w:eastAsia="楷体_GB2312" w:cs="楷体_GB2312"/>
            <w:sz w:val="32"/>
            <w:szCs w:val="32"/>
            <w:lang w:eastAsia="zh-CN"/>
            <w:rPrChange w:id="611" w:author="卢颖东" w:date="2019-05-13T17:15:00Z">
              <w:rPr>
                <w:rFonts w:hint="eastAsia" w:hAnsi="楷体" w:cs="创艺简宋体"/>
                <w:sz w:val="32"/>
                <w:szCs w:val="32"/>
                <w:lang w:eastAsia="zh-CN"/>
              </w:rPr>
            </w:rPrChange>
          </w:rPr>
          <w:t>附</w:t>
        </w:r>
      </w:ins>
      <w:ins w:id="612" w:author="谢浩然" w:date="2019-05-08T20:42:00Z">
        <w:del w:id="613" w:author="卢颖东" w:date="2019-05-13T17:15:00Z">
          <w:r>
            <w:rPr>
              <w:rFonts w:hint="eastAsia" w:ascii="楷体_GB2312" w:hAnsi="楷体_GB2312" w:eastAsia="楷体_GB2312" w:cs="楷体_GB2312"/>
              <w:sz w:val="32"/>
              <w:szCs w:val="32"/>
              <w:lang w:val="en-US" w:eastAsia="zh-CN"/>
              <w:rPrChange w:id="614" w:author="卢颖东" w:date="2019-05-13T17:15:00Z">
                <w:rPr>
                  <w:rFonts w:hint="eastAsia" w:hAnsi="楷体" w:cs="创艺简宋体"/>
                  <w:sz w:val="32"/>
                  <w:szCs w:val="32"/>
                  <w:lang w:val="en-US" w:eastAsia="zh-CN"/>
                </w:rPr>
              </w:rPrChange>
            </w:rPr>
            <w:delText xml:space="preserve"> </w:delText>
          </w:r>
        </w:del>
      </w:ins>
      <w:ins w:id="615" w:author="谢浩然" w:date="2019-05-08T20:42:00Z">
        <w:del w:id="616" w:author="卢颖东" w:date="2019-05-13T17:15:00Z">
          <w:r>
            <w:rPr>
              <w:rFonts w:hint="eastAsia" w:ascii="楷体_GB2312" w:hAnsi="楷体_GB2312" w:eastAsia="楷体_GB2312" w:cs="楷体_GB2312"/>
              <w:sz w:val="32"/>
              <w:szCs w:val="32"/>
              <w:lang w:val="en-US" w:eastAsia="zh-CN"/>
              <w:rPrChange w:id="617" w:author="卢颖东" w:date="2019-05-13T17:15:00Z">
                <w:rPr>
                  <w:rFonts w:hint="eastAsia" w:hAnsi="楷体" w:cs="创艺简宋体"/>
                  <w:sz w:val="32"/>
                  <w:szCs w:val="32"/>
                  <w:lang w:val="en-US" w:eastAsia="zh-CN"/>
                </w:rPr>
              </w:rPrChange>
            </w:rPr>
            <w:delText xml:space="preserve"> </w:delText>
          </w:r>
        </w:del>
      </w:ins>
      <w:ins w:id="618" w:author="谢浩然" w:date="2019-05-08T20:42:00Z">
        <w:r>
          <w:rPr>
            <w:rFonts w:hint="eastAsia" w:ascii="楷体_GB2312" w:hAnsi="楷体_GB2312" w:eastAsia="楷体_GB2312" w:cs="楷体_GB2312"/>
            <w:sz w:val="32"/>
            <w:szCs w:val="32"/>
            <w:lang w:eastAsia="zh-CN"/>
            <w:rPrChange w:id="619" w:author="卢颖东" w:date="2019-05-13T17:15:00Z">
              <w:rPr>
                <w:rFonts w:hint="eastAsia" w:hAnsi="楷体" w:cs="创艺简宋体"/>
                <w:sz w:val="32"/>
                <w:szCs w:val="32"/>
                <w:lang w:eastAsia="zh-CN"/>
              </w:rPr>
            </w:rPrChange>
          </w:rPr>
          <w:t>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rPr>
          <w:ins w:id="621" w:author="谢浩然" w:date="2019-05-08T20:42:00Z"/>
          <w:del w:id="622" w:author="卢颖东" w:date="2019-05-13T17:15:00Z"/>
          <w:rFonts w:eastAsia="楷体_GB2312"/>
          <w:color w:val="auto"/>
          <w:sz w:val="28"/>
          <w:szCs w:val="28"/>
        </w:rPr>
        <w:pPrChange w:id="62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rPr>
          <w:ins w:id="624" w:author="谢浩然" w:date="2019-05-08T20:42:00Z"/>
          <w:del w:id="625" w:author="卢颖东" w:date="2019-05-13T17:15:00Z"/>
          <w:rFonts w:eastAsia="楷体_GB2312"/>
          <w:color w:val="auto"/>
          <w:sz w:val="28"/>
          <w:szCs w:val="28"/>
        </w:rPr>
        <w:pPrChange w:id="62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rPr>
          <w:rFonts w:eastAsia="楷体_GB2312"/>
          <w:color w:val="auto"/>
          <w:sz w:val="28"/>
          <w:szCs w:val="28"/>
        </w:rPr>
        <w:pPrChange w:id="62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2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第一章　总　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eastAsia="楷体_GB2312"/>
          <w:color w:val="auto"/>
          <w:sz w:val="32"/>
          <w:szCs w:val="32"/>
        </w:rPr>
        <w:pPrChange w:id="62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2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第一条</w:t>
      </w:r>
      <w:r>
        <w:rPr>
          <w:rFonts w:hint="eastAsia" w:eastAsia="仿宋_GB2312"/>
          <w:color w:val="auto"/>
          <w:sz w:val="32"/>
          <w:szCs w:val="32"/>
        </w:rPr>
        <w:t>　为防御和减轻雷电灾害，保护国家利益和人民群众生命财产，维护社会公共安全，促进经济社会发展，根据《中华人民共和国气象法》和有关法律法规的规定，结合本市实际，制定本条例。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第二条</w:t>
      </w:r>
      <w:r>
        <w:rPr>
          <w:rFonts w:hint="eastAsia" w:eastAsia="仿宋_GB2312"/>
          <w:color w:val="auto"/>
          <w:sz w:val="32"/>
          <w:szCs w:val="32"/>
        </w:rPr>
        <w:t>　本市行政区域内与防御和减轻雷电灾害</w:t>
      </w:r>
      <w:r>
        <w:rPr>
          <w:rFonts w:hint="eastAsia" w:eastAsia="仿宋_GB2312"/>
          <w:color w:val="auto"/>
          <w:sz w:val="32"/>
          <w:szCs w:val="32"/>
          <w:lang w:eastAsia="zh-CN"/>
        </w:rPr>
        <w:t>（</w:t>
      </w:r>
      <w:r>
        <w:rPr>
          <w:rFonts w:hint="eastAsia" w:eastAsia="仿宋_GB2312"/>
          <w:color w:val="auto"/>
          <w:sz w:val="32"/>
          <w:szCs w:val="32"/>
        </w:rPr>
        <w:t>以下简称防雷减灾</w:t>
      </w:r>
      <w:r>
        <w:rPr>
          <w:rFonts w:hint="eastAsia" w:eastAsia="仿宋_GB2312"/>
          <w:color w:val="auto"/>
          <w:sz w:val="32"/>
          <w:szCs w:val="32"/>
          <w:lang w:eastAsia="zh-CN"/>
        </w:rPr>
        <w:t>）</w:t>
      </w:r>
      <w:r>
        <w:rPr>
          <w:rFonts w:hint="eastAsia" w:eastAsia="仿宋_GB2312"/>
          <w:color w:val="auto"/>
          <w:sz w:val="32"/>
          <w:szCs w:val="32"/>
        </w:rPr>
        <w:t>活动有关的组织和个人，适用本条例。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第三条</w:t>
      </w:r>
      <w:r>
        <w:rPr>
          <w:rFonts w:hint="eastAsia" w:eastAsia="仿宋_GB2312"/>
          <w:color w:val="auto"/>
          <w:sz w:val="32"/>
          <w:szCs w:val="32"/>
        </w:rPr>
        <w:t>　防雷减灾工作，必须纳入安全管理和监督工作的范围，实行预防为主，防治结合的方针。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第四条</w:t>
      </w:r>
      <w:r>
        <w:rPr>
          <w:rFonts w:hint="eastAsia" w:eastAsia="仿宋_GB2312"/>
          <w:color w:val="auto"/>
          <w:sz w:val="32"/>
          <w:szCs w:val="32"/>
        </w:rPr>
        <w:t>　各级人民政府应加强对防雷减灾工作的领导，组织有关部门采取有效措施，做好防雷减灾工作，提高防雷减灾的能力，保障公共安全。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第五条</w:t>
      </w:r>
      <w:r>
        <w:rPr>
          <w:rFonts w:hint="eastAsia" w:eastAsia="仿宋_GB2312"/>
          <w:color w:val="auto"/>
          <w:sz w:val="32"/>
          <w:szCs w:val="32"/>
        </w:rPr>
        <w:t>　市气象行政主管机构负责组织管理和指导监督全市的防雷减灾工作。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各区</w:t>
      </w:r>
      <w:r>
        <w:rPr>
          <w:rFonts w:hint="eastAsia" w:eastAsia="仿宋_GB2312"/>
          <w:color w:val="auto"/>
          <w:sz w:val="32"/>
          <w:szCs w:val="32"/>
          <w:lang w:eastAsia="zh-CN"/>
        </w:rPr>
        <w:t>（</w:t>
      </w:r>
      <w:r>
        <w:rPr>
          <w:rFonts w:hint="eastAsia" w:eastAsia="仿宋_GB2312"/>
          <w:color w:val="auto"/>
          <w:sz w:val="32"/>
          <w:szCs w:val="32"/>
        </w:rPr>
        <w:t>县</w:t>
      </w:r>
      <w:r>
        <w:rPr>
          <w:rFonts w:hint="eastAsia" w:eastAsia="仿宋_GB2312"/>
          <w:color w:val="auto"/>
          <w:sz w:val="32"/>
          <w:szCs w:val="32"/>
          <w:lang w:eastAsia="zh-CN"/>
        </w:rPr>
        <w:t>）</w:t>
      </w:r>
      <w:r>
        <w:rPr>
          <w:rFonts w:hint="eastAsia" w:eastAsia="仿宋_GB2312"/>
          <w:color w:val="auto"/>
          <w:sz w:val="32"/>
          <w:szCs w:val="32"/>
        </w:rPr>
        <w:t>气象行政主管机构按照管理权限，负责组织管理本行政区域内的防雷减灾工作。未设气象行政主管机构的，其防雷减灾工作由市气象行政主管机构负责。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电力高压线路、发电厂、变电站的防雷减灾工作，由电力管理部门负责，并接受气象行政主管机构的监督和技术指导。</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各级住房城乡建设、应急管理、市场监管等行政主管部门，按照各自的职责权限，协同气象行政主管机构实施本条例。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第六条</w:t>
      </w:r>
      <w:r>
        <w:rPr>
          <w:rFonts w:hint="eastAsia" w:eastAsia="仿宋_GB2312"/>
          <w:color w:val="auto"/>
          <w:sz w:val="32"/>
          <w:szCs w:val="32"/>
        </w:rPr>
        <w:t>　气象行政主管机构应当制定防御雷电灾害应急预案，并报同级人民政府批准执行。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电力、化工、通信、金融、石油等大中型企业应当在气象行政主管机构的监督指导下，做好本企业的防雷减灾工作，制定防御雷电灾害应急预案，并报气象行政主管机构和应急管理部门备案。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3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第七条</w:t>
      </w:r>
      <w:r>
        <w:rPr>
          <w:rFonts w:hint="eastAsia" w:eastAsia="仿宋_GB2312"/>
          <w:color w:val="auto"/>
          <w:sz w:val="32"/>
          <w:szCs w:val="32"/>
        </w:rPr>
        <w:t>　各级气象行政主管机构应当采取多种形式，开展防雷减灾科普宣传和科技咨询工作，推广应用防雷减灾先进技术，增强全民防雷减灾意识。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第八条</w:t>
      </w:r>
      <w:r>
        <w:rPr>
          <w:rFonts w:hint="eastAsia" w:eastAsia="仿宋_GB2312"/>
          <w:color w:val="auto"/>
          <w:sz w:val="32"/>
          <w:szCs w:val="32"/>
        </w:rPr>
        <w:t>　防雷减灾工作实行责任人管理制度，责任人一般由安全生产责任人兼任。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第九条</w:t>
      </w:r>
      <w:r>
        <w:rPr>
          <w:rFonts w:hint="eastAsia" w:eastAsia="仿宋_GB2312"/>
          <w:color w:val="auto"/>
          <w:sz w:val="32"/>
          <w:szCs w:val="32"/>
        </w:rPr>
        <w:t>　市气象行政主管机构应组织有关部门按照合理布局、信息共享、有效利用的原则，组建本市雷电监测网，编制雷电灾害防御规划，并组织开展防雷减灾技术以及防雷设施安全检测系统的研究、开发和利用。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4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4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第二章　监测与预警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4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第十条</w:t>
      </w:r>
      <w:r>
        <w:rPr>
          <w:rFonts w:hint="eastAsia" w:eastAsia="仿宋_GB2312"/>
          <w:color w:val="auto"/>
          <w:sz w:val="32"/>
          <w:szCs w:val="32"/>
        </w:rPr>
        <w:t>　气象行政主管机构应加强雷电灾害监测、预警系统建设，提高雷电预警和防雷减灾服务能力。</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第十一条</w:t>
      </w:r>
      <w:r>
        <w:rPr>
          <w:rFonts w:hint="eastAsia" w:eastAsia="仿宋_GB2312"/>
          <w:color w:val="auto"/>
          <w:sz w:val="32"/>
          <w:szCs w:val="32"/>
        </w:rPr>
        <w:t>　气象行政主管机构所属气象台站监测到雷电灾害可能发生时，应立即报告气象行政主管机构，气象行政主管机构汇总分析后，应及时报告同级人民政府和上级气象行政主管机构。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第十二条</w:t>
      </w:r>
      <w:r>
        <w:rPr>
          <w:rFonts w:hint="eastAsia" w:eastAsia="仿宋_GB2312"/>
          <w:color w:val="auto"/>
          <w:sz w:val="32"/>
          <w:szCs w:val="32"/>
        </w:rPr>
        <w:t>　雷暴天气警报由气象行政主管机构所属气象台站按职责分工发布，其他组织和个人不得以任何形式向社会发布。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对生产和人民生活可能产生重大影响的雷电灾害警报，气象行政主管机构应通过广播、电视、报纸、网络等传播媒体和气象电话专线及时发布。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4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第十三条</w:t>
      </w:r>
      <w:r>
        <w:rPr>
          <w:rFonts w:hint="eastAsia" w:eastAsia="仿宋_GB2312"/>
          <w:color w:val="auto"/>
          <w:sz w:val="32"/>
          <w:szCs w:val="32"/>
        </w:rPr>
        <w:t>　气象行政主管机构应在主要车站、码头和户外旅游景点等公共场所设置雷电防护警示标识。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5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5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第三章　防雷装置设计与施工验收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5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第十四条</w:t>
      </w:r>
      <w:r>
        <w:rPr>
          <w:rFonts w:hint="eastAsia" w:eastAsia="仿宋_GB2312"/>
          <w:color w:val="auto"/>
          <w:sz w:val="32"/>
          <w:szCs w:val="32"/>
        </w:rPr>
        <w:t>　各类建（构）筑物、场所和设施安装雷电防护装置应当符合国家有关防雷标准的规定。新建、改建、扩</w:t>
      </w:r>
      <w:r>
        <w:rPr>
          <w:rFonts w:hint="eastAsia" w:eastAsia="仿宋_GB2312"/>
          <w:color w:val="000000"/>
          <w:sz w:val="32"/>
          <w:szCs w:val="32"/>
          <w:rPrChange w:id="654" w:author="黎耀兰" w:date="2019-05-09T11:25:00Z">
            <w:rPr>
              <w:rFonts w:hint="eastAsia" w:eastAsia="仿宋_GB2312"/>
              <w:color w:val="auto"/>
              <w:sz w:val="32"/>
              <w:szCs w:val="32"/>
            </w:rPr>
          </w:rPrChange>
        </w:rPr>
        <w:t>建</w:t>
      </w:r>
      <w:r>
        <w:rPr>
          <w:rFonts w:hint="eastAsia" w:eastAsia="仿宋_GB2312"/>
          <w:color w:val="auto"/>
          <w:sz w:val="32"/>
          <w:szCs w:val="32"/>
        </w:rPr>
        <w:t>建（构）筑物、场所和设施的雷电防护装置应当与主体工程同时设计、同时施工、同时投入使用。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新建、改建、扩建建设工程雷电防护装置的设计、施工，可以由取得相应建设、公路、水路、铁路、民航、水利、电力、核电、通信等专业工程设计、施工资质的单位承担。</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第十五条</w:t>
      </w:r>
      <w:r>
        <w:rPr>
          <w:rFonts w:hint="eastAsia" w:eastAsia="仿宋_GB2312"/>
          <w:color w:val="auto"/>
          <w:sz w:val="32"/>
          <w:szCs w:val="32"/>
        </w:rPr>
        <w:t>　防雷工程使用的防雷产品的质量，应符合国家标准、行业标准或者企业标准的要求。</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5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禁止生产、销售、使用国家明令淘汰或者不合格的防雷产品。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气象行政主管机构发现不合格的防雷产品，应当分别书面通报市场监管部门依法处理。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第十六条</w:t>
      </w:r>
      <w:r>
        <w:rPr>
          <w:rFonts w:hint="eastAsia" w:eastAsia="仿宋_GB2312"/>
          <w:color w:val="auto"/>
          <w:sz w:val="32"/>
          <w:szCs w:val="32"/>
        </w:rPr>
        <w:t>　防雷工程建设过程中，施工单位应接受气象行政主管机构和工程质量监督部门的监督。防雷检测机构应当对防雷隐蔽工程进行跟踪检测，防雷工程经检测不合格的，建设、施工单位必须及时整改。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第十七条</w:t>
      </w:r>
      <w:r>
        <w:rPr>
          <w:rFonts w:hint="eastAsia" w:eastAsia="仿宋_GB2312"/>
          <w:color w:val="auto"/>
          <w:sz w:val="32"/>
          <w:szCs w:val="32"/>
        </w:rPr>
        <w:t>　第十四条第三款所列的防雷装置建设项目竣工后，建设单位应当按国家有关规定向气象行政主管机构申请防雷装置的验收。气象行政主管机构接到申请后，应当根据具有相应资质的防雷检测单位出具的检测报告进行核实，在受理之日起五个工作日内作出验收决定。验收合格的，发给《防雷装置验收合格证》，作为建设工程竣工备案文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第十八条</w:t>
      </w:r>
      <w:r>
        <w:rPr>
          <w:rFonts w:hint="eastAsia" w:eastAsia="仿宋_GB2312"/>
          <w:color w:val="auto"/>
          <w:sz w:val="32"/>
          <w:szCs w:val="32"/>
        </w:rPr>
        <w:t>　气象主管机构实施防雷装置设计审核和竣工验收行政许可，不得妨碍正常的生产经营活动，不得索取或者收受任何财物和谋取其他利益。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第十九条</w:t>
      </w:r>
      <w:r>
        <w:rPr>
          <w:rFonts w:hint="eastAsia" w:eastAsia="仿宋_GB2312"/>
          <w:color w:val="auto"/>
          <w:sz w:val="32"/>
          <w:szCs w:val="32"/>
        </w:rPr>
        <w:t>　气象主管机构实施防雷装置设计审核和竣工验收行政许可，有关单位和个人应当予以支持和配合，并提供工作方便，不得拒绝、阻碍。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6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6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第四章　防雷装置检测与维护</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6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第二十条</w:t>
      </w:r>
      <w:r>
        <w:rPr>
          <w:rFonts w:hint="eastAsia" w:eastAsia="仿宋_GB2312"/>
          <w:color w:val="auto"/>
          <w:sz w:val="32"/>
          <w:szCs w:val="32"/>
        </w:rPr>
        <w:t>　防雷装置实行定期检测制度。防雷装置检测为每年一次，油库站、气库站、危险化学品仓库、烟花爆竹等易燃易爆物资场所的防雷装置每半年检测一次。行业标准有特殊规定的，从其规定。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6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第二十一条</w:t>
      </w:r>
      <w:r>
        <w:rPr>
          <w:rFonts w:hint="eastAsia" w:eastAsia="仿宋_GB2312"/>
          <w:color w:val="auto"/>
          <w:sz w:val="32"/>
          <w:szCs w:val="32"/>
        </w:rPr>
        <w:t>　防雷装置所有权人或者使用权人应向法律法规规定的具备防雷检测资质的机构申请检测。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防雷检测机构应依照核定的检测项目、范围和技术规范、技术标准进行检测。防雷检测机构在检测结束后五个工作日内，应出具检测报告，并报气象行政主管机构。防雷装置经检测不合格的，防雷检测机构应当提出整改意见。防雷装置所有权人或者使用权人应当及时整改，消除隐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防雷检测机构必须执行国家有关标准和规范，保证防雷检测报告的真实性、科学性、公正性。</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第二十二条</w:t>
      </w:r>
      <w:r>
        <w:rPr>
          <w:rFonts w:hint="eastAsia" w:eastAsia="仿宋_GB2312"/>
          <w:color w:val="auto"/>
          <w:sz w:val="32"/>
          <w:szCs w:val="32"/>
        </w:rPr>
        <w:t>　防雷装置所有权人或者使用权人应做好防雷装置的日常维护工作，并指定专人负责。发现问题，应及时维修或者报告承担该装置检测的机构进行技术处理。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7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7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第五章　雷电灾害调查统计鉴定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7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第二十三条</w:t>
      </w:r>
      <w:r>
        <w:rPr>
          <w:rFonts w:hint="eastAsia" w:eastAsia="仿宋_GB2312"/>
          <w:color w:val="auto"/>
          <w:sz w:val="32"/>
          <w:szCs w:val="32"/>
        </w:rPr>
        <w:t>　各级气象行政主管机构负责组织雷电灾害调查、统计、评估和鉴定工作。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其他有关部门、单位和个人应配合气象行政主管机构做好雷电灾害调查与鉴定工作。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第二十四条</w:t>
      </w:r>
      <w:r>
        <w:rPr>
          <w:rFonts w:hint="eastAsia" w:eastAsia="仿宋_GB2312"/>
          <w:color w:val="auto"/>
          <w:sz w:val="32"/>
          <w:szCs w:val="32"/>
        </w:rPr>
        <w:t>　遭受雷电灾害后，有关单位应当在二十四小时内向当地气象行政主管机构报告，并协助做好雷电灾害调查与鉴定工作。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7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气象行政主管机构应及时作出灾害鉴定书，并通报有关部门，灾情复杂的，应在接到灾情报告之日起十五日内作出灾害鉴定书。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第二十五条</w:t>
      </w:r>
      <w:r>
        <w:rPr>
          <w:rFonts w:hint="eastAsia" w:eastAsia="仿宋_GB2312"/>
          <w:color w:val="auto"/>
          <w:sz w:val="32"/>
          <w:szCs w:val="32"/>
        </w:rPr>
        <w:t>　各级气象行政主管机构应及时向本级人民政府和上级气象行政主管机构报告本行政区域雷电灾情及调查结果，按有关规定统计上报年度雷电灾害情况。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第二十六条</w:t>
      </w:r>
      <w:r>
        <w:rPr>
          <w:rFonts w:hint="eastAsia" w:eastAsia="仿宋_GB2312"/>
          <w:color w:val="auto"/>
          <w:sz w:val="32"/>
          <w:szCs w:val="32"/>
        </w:rPr>
        <w:t>　气象行政主管机构、遭受雷电灾害的单位和个人不得虚报、瞒报雷电灾害情况。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第二十七条</w:t>
      </w:r>
      <w:r>
        <w:rPr>
          <w:rFonts w:hint="eastAsia" w:eastAsia="仿宋_GB2312"/>
          <w:color w:val="auto"/>
          <w:sz w:val="32"/>
          <w:szCs w:val="32"/>
        </w:rPr>
        <w:t>　雷电灾害调查、统计和鉴定工作应坚持实事求是原则，任何组织和个人不得干预雷电灾害的调查、统计、评估和鉴定工作。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8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8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8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第二十八条</w:t>
      </w:r>
      <w:r>
        <w:rPr>
          <w:rFonts w:hint="eastAsia" w:eastAsia="仿宋_GB2312"/>
          <w:color w:val="auto"/>
          <w:sz w:val="32"/>
          <w:szCs w:val="32"/>
        </w:rPr>
        <w:t>　违反本条例规定，有下列行为之一的，由县级以上气象行政主管机构或者其他有关部门按照权限责令停止违法行为，处五万元以上十万元以下的罚款；有违法所得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（一）在雷电防护装置设计、施工、检测中弄虚作假的；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（二）违反本条例第十四条第三款、第十七条的规定，雷电防护装置未经设计审核或者设计审核不合格施工的，未经竣工验收或者竣工验收不合格交付使用的。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8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第二十九条</w:t>
      </w:r>
      <w:r>
        <w:rPr>
          <w:rFonts w:hint="eastAsia" w:eastAsia="仿宋_GB2312"/>
          <w:color w:val="auto"/>
          <w:sz w:val="32"/>
          <w:szCs w:val="32"/>
        </w:rPr>
        <w:t>　违反本条例规定，导致雷击造成火灾、爆炸、人员伤亡以及公、私财产损失的，依法承担民事赔偿责任；构成犯罪的，依法追究刑事责任。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第三十条</w:t>
      </w:r>
      <w:r>
        <w:rPr>
          <w:rFonts w:hint="eastAsia" w:eastAsia="仿宋_GB2312"/>
          <w:color w:val="auto"/>
          <w:sz w:val="32"/>
          <w:szCs w:val="32"/>
        </w:rPr>
        <w:t>　气象行政主管机构和其他国家机关的工作人员在防雷减灾工作中，不履行职责或者滥用职权、徇私舞弊，导致发生重大或者特大安全生产责任事故的，依法给予处分；构成犯罪的，依法追究刑事责任。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9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lang w:eastAsia="zh-CN"/>
        </w:rPr>
        <w:pPrChange w:id="69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eastAsia="黑体"/>
          <w:color w:val="auto"/>
          <w:sz w:val="32"/>
          <w:szCs w:val="32"/>
        </w:rPr>
        <w:t>第七章　</w:t>
      </w:r>
      <w:r>
        <w:rPr>
          <w:rFonts w:hint="eastAsia" w:eastAsia="黑体"/>
          <w:color w:val="auto"/>
          <w:sz w:val="32"/>
          <w:szCs w:val="32"/>
          <w:lang w:eastAsia="zh-CN"/>
        </w:rPr>
        <w:t>附　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eastAsia="黑体"/>
          <w:color w:val="auto"/>
          <w:sz w:val="32"/>
          <w:szCs w:val="32"/>
        </w:rPr>
        <w:pPrChange w:id="69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第三十一条</w:t>
      </w:r>
      <w:r>
        <w:rPr>
          <w:rFonts w:hint="eastAsia" w:eastAsia="仿宋_GB2312"/>
          <w:color w:val="auto"/>
          <w:sz w:val="32"/>
          <w:szCs w:val="32"/>
        </w:rPr>
        <w:t>　本条例中下列用语的含义是：</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（一）防雷减灾活动，指防御和减轻直击雷、雷击电磁脉冲、静电感应、雷电波侵入等造成人员伤亡、财产损失的活动，包括雷电灾害的研究、监测、预警、风险评估、灾害调查和鉴定等。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6"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（二）防雷工程，指防雷装置建设工程，按其性能分为直击雷防护工程和雷击电磁脉冲防护工程。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7"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直击雷防护工程，指由接闪器（包括避雷针、带、线、网等）、引下线、接地装置以及其他连接导体组成，具有防御直击雷性能的系统装置建设项目。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8"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雷击电磁脉冲防护工程，指由电磁屏蔽、等电位连接、共用接地网、电涌保护器以及其他连接导体组成，具有防御雷击电磁脉冲（包括雷电感应、静电感应和雷电波侵入）性能的系统装置建设项目。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699"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仿宋_GB2312"/>
          <w:color w:val="auto"/>
          <w:sz w:val="32"/>
          <w:szCs w:val="32"/>
        </w:rPr>
        <w:t>（三）防雷装置，指具有防御或者减轻直击雷、雷电感应和雷电波侵入性能的接闪器、引下线、等电位连接、接地装置、电涌保护器以及其他连接导体的防雷产品、防雷设施的总称。</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700"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第三十二条</w:t>
      </w:r>
      <w:r>
        <w:rPr>
          <w:rFonts w:hint="eastAsia" w:eastAsia="仿宋_GB2312"/>
          <w:color w:val="auto"/>
          <w:sz w:val="32"/>
          <w:szCs w:val="32"/>
        </w:rPr>
        <w:t>　本条例实施中的具体应用问题，由市气象行政主管机构负责解释。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eastAsia="仿宋_GB2312"/>
          <w:color w:val="auto"/>
          <w:sz w:val="32"/>
          <w:szCs w:val="32"/>
        </w:rPr>
        <w:pPrChange w:id="701"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eastAsia="黑体"/>
          <w:color w:val="auto"/>
          <w:sz w:val="32"/>
          <w:szCs w:val="32"/>
        </w:rPr>
        <w:t>第三十三条</w:t>
      </w:r>
      <w:r>
        <w:rPr>
          <w:rFonts w:hint="eastAsia" w:eastAsia="仿宋_GB2312"/>
          <w:color w:val="auto"/>
          <w:sz w:val="32"/>
          <w:szCs w:val="32"/>
        </w:rPr>
        <w:t>　本条例自</w:t>
      </w:r>
      <w:r>
        <w:rPr>
          <w:rFonts w:hint="eastAsia" w:ascii="宋体" w:hAnsi="宋体" w:eastAsia="宋体" w:cs="宋体"/>
          <w:color w:val="auto"/>
          <w:sz w:val="32"/>
          <w:szCs w:val="32"/>
        </w:rPr>
        <w:t>2005</w:t>
      </w:r>
      <w:r>
        <w:rPr>
          <w:rFonts w:hint="eastAsia" w:eastAsia="仿宋_GB2312"/>
          <w:color w:val="auto"/>
          <w:sz w:val="32"/>
          <w:szCs w:val="32"/>
        </w:rPr>
        <w:t>年</w:t>
      </w:r>
      <w:r>
        <w:rPr>
          <w:rFonts w:hint="eastAsia" w:ascii="宋体" w:hAnsi="宋体" w:eastAsia="宋体" w:cs="宋体"/>
          <w:color w:val="auto"/>
          <w:sz w:val="32"/>
          <w:szCs w:val="32"/>
        </w:rPr>
        <w:t>8</w:t>
      </w:r>
      <w:r>
        <w:rPr>
          <w:rFonts w:hint="eastAsia" w:eastAsia="仿宋_GB2312"/>
          <w:color w:val="auto"/>
          <w:sz w:val="32"/>
          <w:szCs w:val="32"/>
        </w:rPr>
        <w:t>月</w:t>
      </w:r>
      <w:r>
        <w:rPr>
          <w:rFonts w:hint="eastAsia" w:ascii="宋体" w:hAnsi="宋体" w:eastAsia="宋体" w:cs="宋体"/>
          <w:color w:val="auto"/>
          <w:sz w:val="32"/>
          <w:szCs w:val="32"/>
        </w:rPr>
        <w:t>1</w:t>
      </w:r>
      <w:r>
        <w:rPr>
          <w:rFonts w:hint="eastAsia" w:eastAsia="仿宋_GB2312"/>
          <w:color w:val="auto"/>
          <w:sz w:val="32"/>
          <w:szCs w:val="32"/>
        </w:rPr>
        <w:t>日起施行。</w:t>
      </w:r>
    </w:p>
    <w:p>
      <w:pPr>
        <w:spacing w:beforeLines="0" w:afterLines="0" w:line="590" w:lineRule="exact"/>
        <w:ind w:firstLine="632" w:firstLineChars="200"/>
        <w:rPr>
          <w:rFonts w:hint="eastAsia" w:eastAsia="仿宋_GB2312"/>
          <w:color w:val="auto"/>
          <w:sz w:val="32"/>
          <w:szCs w:val="32"/>
        </w:rPr>
        <w:pPrChange w:id="702" w:author="卢颖东" w:date="2019-05-13T17:14:00Z">
          <w:pPr>
            <w:spacing w:line="300" w:lineRule="auto"/>
            <w:ind w:firstLine="632" w:firstLineChars="200"/>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outlineLvl w:val="9"/>
        <w:rPr>
          <w:del w:id="704" w:author="卢颖东" w:date="2019-05-13T17:15:00Z"/>
          <w:rFonts w:hint="eastAsia" w:eastAsia="仿宋_GB2312"/>
          <w:color w:val="auto"/>
          <w:sz w:val="32"/>
          <w:szCs w:val="32"/>
        </w:rPr>
        <w:pPrChange w:id="703"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706" w:author="谢浩然" w:date="2019-07-11T11:15:31Z"/>
          <w:rFonts w:hint="eastAsia" w:ascii="宋体" w:hAnsi="宋体" w:eastAsia="方正小标宋简体"/>
          <w:sz w:val="44"/>
          <w:szCs w:val="44"/>
        </w:rPr>
        <w:pPrChange w:id="70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707" w:author="卢颖东" w:date="2019-05-13T17:15:00Z">
        <w:del w:id="708" w:author="谢浩然" w:date="2019-07-11T11:15:31Z">
          <w:bookmarkStart w:id="0" w:name="_GoBack"/>
          <w:bookmarkEnd w:id="0"/>
          <w:r>
            <w:rPr>
              <w:rFonts w:hint="eastAsia" w:ascii="宋体" w:hAnsi="宋体" w:eastAsia="方正小标宋简体"/>
              <w:sz w:val="44"/>
              <w:szCs w:val="44"/>
            </w:rPr>
            <w:br w:type="page"/>
          </w:r>
        </w:del>
      </w:ins>
    </w:p>
    <w:p>
      <w:pPr>
        <w:spacing w:beforeLines="0" w:afterLines="0" w:line="590" w:lineRule="exact"/>
        <w:ind w:firstLine="0" w:firstLineChars="0"/>
        <w:jc w:val="center"/>
        <w:outlineLvl w:val="9"/>
        <w:rPr>
          <w:del w:id="710" w:author="谢浩然" w:date="2019-07-11T11:15:31Z"/>
          <w:rFonts w:hint="eastAsia" w:ascii="宋体" w:hAnsi="宋体" w:eastAsia="方正小标宋简体"/>
          <w:sz w:val="44"/>
          <w:szCs w:val="44"/>
        </w:rPr>
        <w:pPrChange w:id="709" w:author="谢浩然" w:date="2019-07-11T11:15:31Z">
          <w:pPr>
            <w:pStyle w:val="2"/>
          </w:pPr>
        </w:pPrChange>
      </w:pPr>
    </w:p>
    <w:p>
      <w:pPr>
        <w:spacing w:beforeLines="0" w:afterLines="0" w:line="590" w:lineRule="exact"/>
        <w:ind w:firstLine="0" w:firstLineChars="0"/>
        <w:jc w:val="center"/>
        <w:outlineLvl w:val="9"/>
        <w:rPr>
          <w:del w:id="712" w:author="谢浩然" w:date="2019-07-11T11:15:31Z"/>
          <w:rFonts w:hint="eastAsia" w:ascii="宋体" w:hAnsi="宋体" w:eastAsia="方正小标宋简体"/>
          <w:sz w:val="44"/>
          <w:szCs w:val="44"/>
        </w:rPr>
        <w:pPrChange w:id="711" w:author="谢浩然" w:date="2019-07-11T11:15:31Z">
          <w:pPr>
            <w:pStyle w:val="2"/>
          </w:pPr>
        </w:pPrChange>
      </w:pPr>
    </w:p>
    <w:p>
      <w:pPr>
        <w:spacing w:beforeLines="0" w:afterLines="0" w:line="590" w:lineRule="exact"/>
        <w:ind w:firstLine="0" w:firstLineChars="0"/>
        <w:jc w:val="center"/>
        <w:outlineLvl w:val="9"/>
        <w:rPr>
          <w:del w:id="714" w:author="谢浩然" w:date="2019-07-11T11:15:31Z"/>
          <w:rFonts w:hint="eastAsia" w:ascii="宋体" w:hAnsi="宋体" w:eastAsia="方正小标宋简体"/>
          <w:sz w:val="44"/>
          <w:szCs w:val="44"/>
        </w:rPr>
        <w:pPrChange w:id="713" w:author="谢浩然" w:date="2019-07-11T11:15:31Z">
          <w:pPr>
            <w:pStyle w:val="2"/>
          </w:pPr>
        </w:pPrChange>
      </w:pPr>
    </w:p>
    <w:p>
      <w:pPr>
        <w:spacing w:beforeLines="0" w:afterLines="0" w:line="590" w:lineRule="exact"/>
        <w:ind w:firstLine="0" w:firstLineChars="0"/>
        <w:jc w:val="center"/>
        <w:outlineLvl w:val="9"/>
        <w:rPr>
          <w:del w:id="716" w:author="谢浩然" w:date="2019-07-11T11:15:31Z"/>
          <w:rFonts w:hint="eastAsia" w:ascii="宋体" w:hAnsi="宋体" w:eastAsia="方正小标宋简体"/>
          <w:sz w:val="44"/>
          <w:szCs w:val="44"/>
        </w:rPr>
        <w:pPrChange w:id="715" w:author="谢浩然" w:date="2019-07-11T11:15:31Z">
          <w:pPr>
            <w:pStyle w:val="2"/>
          </w:pPr>
        </w:pPrChange>
      </w:pPr>
    </w:p>
    <w:p>
      <w:pPr>
        <w:spacing w:beforeLines="0" w:afterLines="0" w:line="590" w:lineRule="exact"/>
        <w:ind w:firstLine="0" w:firstLineChars="0"/>
        <w:jc w:val="center"/>
        <w:outlineLvl w:val="9"/>
        <w:rPr>
          <w:del w:id="718" w:author="谢浩然" w:date="2019-07-11T11:15:31Z"/>
          <w:rFonts w:hint="eastAsia" w:ascii="宋体" w:hAnsi="宋体" w:eastAsia="方正小标宋简体"/>
          <w:sz w:val="44"/>
          <w:szCs w:val="44"/>
        </w:rPr>
        <w:pPrChange w:id="717" w:author="谢浩然" w:date="2019-07-11T11:15:31Z">
          <w:pPr>
            <w:pStyle w:val="2"/>
          </w:pPr>
        </w:pPrChange>
      </w:pPr>
    </w:p>
    <w:p>
      <w:pPr>
        <w:spacing w:beforeLines="0" w:afterLines="0" w:line="590" w:lineRule="exact"/>
        <w:ind w:firstLine="0" w:firstLineChars="0"/>
        <w:jc w:val="center"/>
        <w:outlineLvl w:val="9"/>
        <w:rPr>
          <w:del w:id="720" w:author="谢浩然" w:date="2019-07-11T11:15:31Z"/>
          <w:rFonts w:hint="eastAsia" w:ascii="宋体" w:hAnsi="宋体" w:eastAsia="方正小标宋简体"/>
          <w:sz w:val="44"/>
          <w:szCs w:val="44"/>
        </w:rPr>
        <w:pPrChange w:id="719" w:author="谢浩然" w:date="2019-07-11T11:15:31Z">
          <w:pPr>
            <w:pStyle w:val="2"/>
          </w:pPr>
        </w:pPrChange>
      </w:pPr>
    </w:p>
    <w:p>
      <w:pPr>
        <w:spacing w:beforeLines="0" w:afterLines="0" w:line="590" w:lineRule="exact"/>
        <w:ind w:firstLine="0" w:firstLineChars="0"/>
        <w:jc w:val="center"/>
        <w:outlineLvl w:val="9"/>
        <w:rPr>
          <w:del w:id="722" w:author="谢浩然" w:date="2019-07-11T11:15:31Z"/>
          <w:rFonts w:hint="eastAsia" w:ascii="宋体" w:hAnsi="宋体" w:eastAsia="方正小标宋简体"/>
          <w:sz w:val="44"/>
          <w:szCs w:val="44"/>
        </w:rPr>
        <w:pPrChange w:id="721" w:author="谢浩然" w:date="2019-07-11T11:15:31Z">
          <w:pPr>
            <w:pStyle w:val="2"/>
          </w:pPr>
        </w:pPrChange>
      </w:pPr>
    </w:p>
    <w:p>
      <w:pPr>
        <w:spacing w:beforeLines="0" w:afterLines="0" w:line="590" w:lineRule="exact"/>
        <w:ind w:firstLine="0" w:firstLineChars="0"/>
        <w:jc w:val="center"/>
        <w:outlineLvl w:val="9"/>
        <w:rPr>
          <w:del w:id="724" w:author="谢浩然" w:date="2019-07-11T11:15:31Z"/>
          <w:rFonts w:hint="eastAsia" w:ascii="宋体" w:hAnsi="宋体" w:eastAsia="方正小标宋简体"/>
          <w:sz w:val="44"/>
          <w:szCs w:val="44"/>
        </w:rPr>
        <w:pPrChange w:id="723" w:author="谢浩然" w:date="2019-07-11T11:15:31Z">
          <w:pPr>
            <w:pStyle w:val="2"/>
          </w:pPr>
        </w:pPrChange>
      </w:pPr>
    </w:p>
    <w:p>
      <w:pPr>
        <w:spacing w:beforeLines="0" w:afterLines="0" w:line="590" w:lineRule="exact"/>
        <w:ind w:firstLine="0" w:firstLineChars="0"/>
        <w:jc w:val="center"/>
        <w:outlineLvl w:val="9"/>
        <w:rPr>
          <w:del w:id="726" w:author="谢浩然" w:date="2019-07-11T11:15:31Z"/>
          <w:rFonts w:hint="eastAsia" w:ascii="宋体" w:hAnsi="宋体" w:eastAsia="方正小标宋简体"/>
          <w:sz w:val="44"/>
          <w:szCs w:val="44"/>
        </w:rPr>
        <w:pPrChange w:id="725" w:author="谢浩然" w:date="2019-07-11T11:15:31Z">
          <w:pPr>
            <w:pStyle w:val="2"/>
          </w:pPr>
        </w:pPrChange>
      </w:pPr>
    </w:p>
    <w:p>
      <w:pPr>
        <w:spacing w:beforeLines="0" w:afterLines="0" w:line="590" w:lineRule="exact"/>
        <w:ind w:firstLine="0" w:firstLineChars="0"/>
        <w:jc w:val="center"/>
        <w:outlineLvl w:val="9"/>
        <w:rPr>
          <w:del w:id="728" w:author="谢浩然" w:date="2019-07-11T11:15:31Z"/>
          <w:rFonts w:hint="eastAsia" w:ascii="宋体" w:hAnsi="宋体" w:eastAsia="方正小标宋简体"/>
          <w:sz w:val="44"/>
          <w:szCs w:val="44"/>
        </w:rPr>
        <w:pPrChange w:id="727" w:author="谢浩然" w:date="2019-07-11T11:15:31Z">
          <w:pPr>
            <w:pStyle w:val="2"/>
          </w:pPr>
        </w:pPrChange>
      </w:pPr>
    </w:p>
    <w:p>
      <w:pPr>
        <w:spacing w:beforeLines="0" w:afterLines="0" w:line="590" w:lineRule="exact"/>
        <w:ind w:firstLine="0" w:firstLineChars="0"/>
        <w:jc w:val="center"/>
        <w:outlineLvl w:val="9"/>
        <w:rPr>
          <w:del w:id="730" w:author="谢浩然" w:date="2019-07-11T11:15:31Z"/>
          <w:rFonts w:hint="eastAsia" w:ascii="宋体" w:hAnsi="宋体" w:eastAsia="方正小标宋简体"/>
          <w:sz w:val="44"/>
          <w:szCs w:val="44"/>
        </w:rPr>
        <w:pPrChange w:id="729" w:author="谢浩然" w:date="2019-07-11T11:15:31Z">
          <w:pPr>
            <w:pStyle w:val="2"/>
          </w:pPr>
        </w:pPrChange>
      </w:pPr>
    </w:p>
    <w:p>
      <w:pPr>
        <w:spacing w:beforeLines="0" w:afterLines="0" w:line="590" w:lineRule="exact"/>
        <w:ind w:firstLine="0" w:firstLineChars="0"/>
        <w:jc w:val="center"/>
        <w:outlineLvl w:val="9"/>
        <w:rPr>
          <w:del w:id="732" w:author="谢浩然" w:date="2019-07-11T11:15:30Z"/>
          <w:rFonts w:hint="eastAsia" w:ascii="宋体" w:hAnsi="宋体" w:eastAsia="方正小标宋简体"/>
          <w:sz w:val="44"/>
          <w:szCs w:val="44"/>
        </w:rPr>
        <w:pPrChange w:id="731" w:author="谢浩然" w:date="2019-07-11T11:15:31Z">
          <w:pPr>
            <w:pStyle w:val="2"/>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734" w:author="谢浩然" w:date="2019-07-11T11:15:29Z"/>
          <w:rFonts w:hint="eastAsia" w:ascii="宋体" w:hAnsi="宋体" w:eastAsia="方正小标宋简体"/>
          <w:sz w:val="44"/>
          <w:szCs w:val="44"/>
        </w:rPr>
        <w:pPrChange w:id="733"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736" w:author="谢浩然" w:date="2019-07-11T11:15:29Z"/>
          <w:rFonts w:hint="eastAsia" w:ascii="宋体" w:hAnsi="宋体" w:eastAsia="黑体" w:cs="黑体"/>
          <w:sz w:val="44"/>
          <w:szCs w:val="44"/>
          <w:lang w:eastAsia="zh-CN"/>
        </w:rPr>
        <w:pPrChange w:id="73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737" w:author="谢浩然" w:date="2019-07-11T11:15:29Z">
        <w:r>
          <w:rPr>
            <w:rFonts w:hint="eastAsia" w:ascii="宋体" w:hAnsi="宋体" w:eastAsia="黑体" w:cs="黑体"/>
            <w:sz w:val="44"/>
            <w:szCs w:val="44"/>
          </w:rPr>
          <w:delText>关于</w:delText>
        </w:r>
      </w:del>
      <w:del w:id="738" w:author="谢浩然" w:date="2019-07-11T11:15:29Z">
        <w:r>
          <w:rPr>
            <w:rFonts w:hint="eastAsia" w:ascii="宋体" w:hAnsi="宋体" w:eastAsia="黑体" w:cs="黑体"/>
            <w:color w:val="000000"/>
            <w:sz w:val="44"/>
            <w:szCs w:val="44"/>
            <w:rPrChange w:id="739" w:author="黎耀兰" w:date="2019-05-09T11:25:00Z">
              <w:rPr>
                <w:rFonts w:hint="eastAsia" w:ascii="宋体" w:hAnsi="宋体" w:eastAsia="黑体" w:cs="黑体"/>
                <w:sz w:val="44"/>
                <w:szCs w:val="44"/>
              </w:rPr>
            </w:rPrChange>
          </w:rPr>
          <w:delText>《</w:delText>
        </w:r>
      </w:del>
      <w:del w:id="741" w:author="谢浩然" w:date="2019-07-11T11:15:29Z">
        <w:r>
          <w:rPr>
            <w:rFonts w:hint="eastAsia" w:ascii="宋体" w:hAnsi="宋体" w:eastAsia="黑体" w:cs="黑体"/>
            <w:sz w:val="44"/>
            <w:szCs w:val="44"/>
            <w:lang w:eastAsia="zh-CN"/>
          </w:rPr>
          <w:delText>汕头市人民代表大会常务委员会</w:delText>
        </w:r>
      </w:del>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743" w:author="谢浩然" w:date="2019-07-11T11:15:29Z"/>
          <w:rFonts w:hint="eastAsia" w:ascii="宋体" w:hAnsi="宋体" w:eastAsia="黑体" w:cs="黑体"/>
          <w:sz w:val="44"/>
          <w:szCs w:val="44"/>
          <w:lang w:eastAsia="zh-CN"/>
        </w:rPr>
        <w:pPrChange w:id="742"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744" w:author="谢浩然" w:date="2019-07-11T11:15:29Z">
        <w:r>
          <w:rPr>
            <w:rFonts w:hint="eastAsia" w:ascii="宋体" w:hAnsi="宋体" w:eastAsia="黑体" w:cs="黑体"/>
            <w:sz w:val="44"/>
            <w:szCs w:val="44"/>
            <w:lang w:eastAsia="zh-CN"/>
          </w:rPr>
          <w:delText>关于废止和修改生态环境保护相关地方性法规</w:delText>
        </w:r>
      </w:del>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746" w:author="谢浩然" w:date="2019-07-11T11:15:29Z"/>
          <w:rFonts w:hint="eastAsia" w:ascii="宋体" w:hAnsi="宋体" w:eastAsia="黑体" w:cs="黑体"/>
          <w:sz w:val="44"/>
          <w:szCs w:val="44"/>
        </w:rPr>
        <w:pPrChange w:id="745"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747" w:author="谢浩然" w:date="2019-07-11T11:15:29Z">
        <w:r>
          <w:rPr>
            <w:rFonts w:hint="eastAsia" w:ascii="宋体" w:hAnsi="宋体" w:eastAsia="黑体" w:cs="黑体"/>
            <w:sz w:val="44"/>
            <w:szCs w:val="44"/>
            <w:lang w:eastAsia="zh-CN"/>
          </w:rPr>
          <w:delText>的决定</w:delText>
        </w:r>
      </w:del>
      <w:del w:id="748" w:author="谢浩然" w:date="2019-07-11T11:15:29Z">
        <w:r>
          <w:rPr>
            <w:rFonts w:hint="eastAsia" w:ascii="宋体" w:hAnsi="宋体" w:eastAsia="黑体" w:cs="黑体"/>
            <w:color w:val="000000"/>
            <w:sz w:val="44"/>
            <w:szCs w:val="44"/>
            <w:lang w:eastAsia="zh-CN"/>
            <w:rPrChange w:id="749" w:author="黎耀兰" w:date="2019-05-09T11:25:00Z">
              <w:rPr>
                <w:rFonts w:hint="eastAsia" w:ascii="宋体" w:hAnsi="宋体" w:eastAsia="黑体" w:cs="黑体"/>
                <w:sz w:val="44"/>
                <w:szCs w:val="44"/>
                <w:lang w:eastAsia="zh-CN"/>
              </w:rPr>
            </w:rPrChange>
          </w:rPr>
          <w:delText>》</w:delText>
        </w:r>
      </w:del>
      <w:del w:id="751" w:author="谢浩然" w:date="2019-07-11T11:15:29Z">
        <w:r>
          <w:rPr>
            <w:rFonts w:hint="eastAsia" w:ascii="宋体" w:hAnsi="宋体" w:eastAsia="黑体" w:cs="黑体"/>
            <w:sz w:val="44"/>
            <w:szCs w:val="44"/>
          </w:rPr>
          <w:delText>的说明</w:delText>
        </w:r>
      </w:del>
    </w:p>
    <w:p>
      <w:pPr>
        <w:spacing w:beforeLines="0" w:afterLines="0" w:line="590" w:lineRule="exact"/>
        <w:jc w:val="center"/>
        <w:outlineLvl w:val="9"/>
        <w:rPr>
          <w:del w:id="753" w:author="谢浩然" w:date="2019-07-11T11:15:29Z"/>
          <w:rFonts w:hint="eastAsia" w:ascii="宋体" w:hAnsi="宋体" w:eastAsia="楷体_GB2312" w:cs="楷体_GB2312"/>
          <w:color w:val="auto"/>
          <w:sz w:val="32"/>
        </w:rPr>
        <w:pPrChange w:id="752" w:author="谢浩然" w:date="2019-07-11T11:15:31Z">
          <w:pPr>
            <w:spacing w:line="590" w:lineRule="exact"/>
            <w:jc w:val="center"/>
          </w:pPr>
        </w:pPrChange>
      </w:pPr>
      <w:del w:id="754" w:author="谢浩然" w:date="2019-07-11T11:15:29Z">
        <w:r>
          <w:rPr>
            <w:rFonts w:hint="eastAsia" w:ascii="方正小标宋简体" w:hAnsi="方正小标宋简体" w:eastAsia="方正小标宋简体" w:cs="方正小标宋简体"/>
            <w:color w:val="auto"/>
            <w:sz w:val="32"/>
          </w:rPr>
          <w:delText>——</w:delText>
        </w:r>
      </w:del>
      <w:del w:id="755" w:author="谢浩然" w:date="2019-07-11T11:15:29Z">
        <w:r>
          <w:rPr>
            <w:rFonts w:hint="eastAsia" w:ascii="宋体" w:hAnsi="宋体" w:eastAsia="楷体_GB2312" w:cs="楷体_GB2312"/>
            <w:color w:val="auto"/>
            <w:sz w:val="32"/>
          </w:rPr>
          <w:delText>201</w:delText>
        </w:r>
      </w:del>
      <w:del w:id="756" w:author="谢浩然" w:date="2019-07-11T11:15:29Z">
        <w:r>
          <w:rPr>
            <w:rFonts w:hint="eastAsia" w:ascii="宋体" w:hAnsi="宋体" w:eastAsia="楷体_GB2312" w:cs="楷体_GB2312"/>
            <w:color w:val="auto"/>
            <w:sz w:val="32"/>
            <w:lang w:val="en-US" w:eastAsia="zh-CN"/>
          </w:rPr>
          <w:delText>9</w:delText>
        </w:r>
      </w:del>
      <w:del w:id="757" w:author="谢浩然" w:date="2019-07-11T11:15:29Z">
        <w:r>
          <w:rPr>
            <w:rFonts w:hint="eastAsia" w:ascii="宋体" w:hAnsi="宋体" w:eastAsia="楷体_GB2312" w:cs="楷体_GB2312"/>
            <w:color w:val="auto"/>
            <w:sz w:val="32"/>
          </w:rPr>
          <w:delText>年</w:delText>
        </w:r>
      </w:del>
      <w:del w:id="758" w:author="谢浩然" w:date="2019-07-11T11:15:29Z">
        <w:r>
          <w:rPr>
            <w:rFonts w:hint="eastAsia" w:ascii="宋体" w:hAnsi="宋体" w:eastAsia="楷体_GB2312" w:cs="楷体_GB2312"/>
            <w:color w:val="auto"/>
            <w:sz w:val="32"/>
            <w:lang w:val="en-US" w:eastAsia="zh-CN"/>
          </w:rPr>
          <w:delText>3</w:delText>
        </w:r>
      </w:del>
      <w:del w:id="759" w:author="谢浩然" w:date="2019-07-11T11:15:29Z">
        <w:r>
          <w:rPr>
            <w:rFonts w:hint="eastAsia" w:ascii="宋体" w:hAnsi="宋体" w:eastAsia="楷体_GB2312" w:cs="楷体_GB2312"/>
            <w:color w:val="auto"/>
            <w:sz w:val="32"/>
          </w:rPr>
          <w:delText>月</w:delText>
        </w:r>
      </w:del>
      <w:del w:id="760" w:author="谢浩然" w:date="2019-07-11T11:15:29Z">
        <w:r>
          <w:rPr>
            <w:rFonts w:hint="eastAsia" w:ascii="宋体" w:hAnsi="宋体" w:eastAsia="楷体_GB2312" w:cs="楷体_GB2312"/>
            <w:color w:val="auto"/>
            <w:sz w:val="32"/>
            <w:lang w:val="en-US" w:eastAsia="zh-CN"/>
          </w:rPr>
          <w:delText>26</w:delText>
        </w:r>
      </w:del>
      <w:del w:id="761" w:author="谢浩然" w:date="2019-07-11T11:15:29Z">
        <w:r>
          <w:rPr>
            <w:rFonts w:hint="eastAsia" w:ascii="宋体" w:hAnsi="宋体" w:eastAsia="楷体_GB2312" w:cs="楷体_GB2312"/>
            <w:color w:val="auto"/>
            <w:sz w:val="32"/>
          </w:rPr>
          <w:delText>日在广东省第十</w:delText>
        </w:r>
      </w:del>
      <w:del w:id="762" w:author="谢浩然" w:date="2019-07-11T11:15:29Z">
        <w:r>
          <w:rPr>
            <w:rFonts w:hint="eastAsia" w:ascii="宋体" w:hAnsi="宋体" w:eastAsia="楷体_GB2312" w:cs="楷体_GB2312"/>
            <w:color w:val="auto"/>
            <w:sz w:val="32"/>
            <w:lang w:eastAsia="zh-CN"/>
          </w:rPr>
          <w:delText>三</w:delText>
        </w:r>
      </w:del>
      <w:del w:id="763" w:author="谢浩然" w:date="2019-07-11T11:15:29Z">
        <w:r>
          <w:rPr>
            <w:rFonts w:hint="eastAsia" w:ascii="宋体" w:hAnsi="宋体" w:eastAsia="楷体_GB2312" w:cs="楷体_GB2312"/>
            <w:color w:val="auto"/>
            <w:sz w:val="32"/>
          </w:rPr>
          <w:delText>届</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765" w:author="谢浩然" w:date="2019-07-11T11:15:29Z"/>
          <w:rFonts w:hint="eastAsia" w:ascii="宋体" w:hAnsi="宋体" w:eastAsia="楷体_GB2312" w:cs="楷体_GB2312"/>
          <w:sz w:val="32"/>
          <w:szCs w:val="32"/>
        </w:rPr>
        <w:pPrChange w:id="764" w:author="卢颖东" w:date="2019-05-13T17:14:00Z">
          <w:pPr>
            <w:keepNext w:val="0"/>
            <w:keepLines w:val="0"/>
            <w:pageBreakBefore w:val="0"/>
            <w:widowControl w:val="0"/>
            <w:kinsoku/>
            <w:wordWrap/>
            <w:overflowPunct/>
            <w:topLinePunct w:val="0"/>
            <w:autoSpaceDE/>
            <w:autoSpaceDN/>
            <w:bidi w:val="0"/>
            <w:adjustRightInd/>
            <w:snapToGrid/>
            <w:spacing w:line="590" w:lineRule="exact"/>
            <w:ind w:firstLine="0" w:firstLineChars="0"/>
            <w:jc w:val="center"/>
            <w:textAlignment w:val="auto"/>
            <w:outlineLvl w:val="9"/>
          </w:pPr>
        </w:pPrChange>
      </w:pPr>
      <w:del w:id="766" w:author="谢浩然" w:date="2019-07-11T11:15:29Z">
        <w:r>
          <w:rPr>
            <w:rFonts w:hint="eastAsia" w:ascii="宋体" w:hAnsi="宋体" w:eastAsia="楷体_GB2312" w:cs="楷体_GB2312"/>
            <w:color w:val="auto"/>
            <w:sz w:val="32"/>
          </w:rPr>
          <w:delText>人民代表大会</w:delText>
        </w:r>
      </w:del>
      <w:del w:id="767" w:author="谢浩然" w:date="2019-07-11T11:15:29Z">
        <w:r>
          <w:rPr>
            <w:rFonts w:hint="eastAsia" w:ascii="宋体" w:hAnsi="宋体" w:eastAsia="楷体_GB2312" w:cs="楷体_GB2312"/>
            <w:color w:val="auto"/>
            <w:spacing w:val="-6"/>
            <w:sz w:val="32"/>
          </w:rPr>
          <w:delText>常务委员会第</w:delText>
        </w:r>
      </w:del>
      <w:del w:id="768" w:author="谢浩然" w:date="2019-07-11T11:15:29Z">
        <w:r>
          <w:rPr>
            <w:rFonts w:hint="eastAsia" w:ascii="宋体" w:hAnsi="宋体" w:eastAsia="楷体_GB2312" w:cs="楷体_GB2312"/>
            <w:color w:val="auto"/>
            <w:spacing w:val="-6"/>
            <w:sz w:val="32"/>
            <w:lang w:eastAsia="zh-CN"/>
          </w:rPr>
          <w:delText>十一</w:delText>
        </w:r>
      </w:del>
      <w:del w:id="769" w:author="谢浩然" w:date="2019-07-11T11:15:29Z">
        <w:r>
          <w:rPr>
            <w:rFonts w:hint="eastAsia" w:ascii="宋体" w:hAnsi="宋体" w:eastAsia="楷体_GB2312" w:cs="楷体_GB2312"/>
            <w:color w:val="auto"/>
            <w:spacing w:val="-6"/>
            <w:sz w:val="32"/>
          </w:rPr>
          <w:delText>次会议上</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771" w:author="谢浩然" w:date="2019-07-11T11:15:29Z"/>
          <w:rFonts w:hint="eastAsia" w:ascii="宋体" w:hAnsi="宋体" w:eastAsia="楷体_GB2312" w:cs="楷体_GB2312"/>
          <w:sz w:val="32"/>
          <w:szCs w:val="32"/>
          <w:lang w:val="en-US"/>
        </w:rPr>
        <w:pPrChange w:id="770" w:author="卢颖东" w:date="2019-05-13T17:14: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772" w:author="谢浩然" w:date="2019-07-11T11:15:29Z">
        <w:r>
          <w:rPr>
            <w:rFonts w:hint="eastAsia" w:ascii="宋体" w:hAnsi="宋体" w:eastAsia="楷体_GB2312" w:cs="楷体_GB2312"/>
            <w:sz w:val="32"/>
            <w:szCs w:val="32"/>
            <w:lang w:eastAsia="zh-CN"/>
          </w:rPr>
          <w:delText>汕头</w:delText>
        </w:r>
      </w:del>
      <w:del w:id="773" w:author="谢浩然" w:date="2019-07-11T11:15:29Z">
        <w:r>
          <w:rPr>
            <w:rFonts w:hint="eastAsia" w:ascii="宋体" w:hAnsi="宋体" w:eastAsia="楷体_GB2312" w:cs="楷体_GB2312"/>
            <w:sz w:val="32"/>
            <w:szCs w:val="32"/>
          </w:rPr>
          <w:delText>市</w:delText>
        </w:r>
      </w:del>
      <w:del w:id="774" w:author="谢浩然" w:date="2019-07-11T11:15:29Z">
        <w:r>
          <w:rPr>
            <w:rFonts w:hint="eastAsia" w:ascii="宋体" w:hAnsi="宋体" w:eastAsia="楷体_GB2312" w:cs="楷体_GB2312"/>
            <w:sz w:val="32"/>
            <w:szCs w:val="32"/>
            <w:lang w:eastAsia="zh-CN"/>
          </w:rPr>
          <w:delText>人民代表大会常务委员会副主任</w:delText>
        </w:r>
      </w:del>
      <w:del w:id="775" w:author="谢浩然" w:date="2019-07-11T11:15:29Z">
        <w:r>
          <w:rPr>
            <w:rFonts w:hint="eastAsia" w:ascii="宋体" w:hAnsi="宋体" w:eastAsia="楷体_GB2312" w:cs="楷体_GB2312"/>
            <w:sz w:val="32"/>
            <w:szCs w:val="32"/>
            <w:lang w:val="en-US" w:eastAsia="zh-CN"/>
          </w:rPr>
          <w:delText xml:space="preserve">  吴健</w:delText>
        </w:r>
      </w:del>
      <w:del w:id="776" w:author="谢浩然" w:date="2019-07-11T11:15:29Z">
        <w:r>
          <w:rPr>
            <w:rFonts w:hint="eastAsia" w:ascii="宋体" w:hAnsi="宋体" w:eastAsia="楷体_GB2312" w:cs="楷体_GB2312"/>
            <w:color w:val="000000"/>
            <w:sz w:val="32"/>
            <w:szCs w:val="32"/>
            <w:lang w:val="en-US" w:eastAsia="zh-CN"/>
            <w:rPrChange w:id="777" w:author="黎耀兰" w:date="2019-05-09T11:25:00Z">
              <w:rPr>
                <w:rFonts w:hint="eastAsia" w:ascii="宋体" w:hAnsi="宋体" w:eastAsia="楷体_GB2312" w:cs="楷体_GB2312"/>
                <w:sz w:val="32"/>
                <w:szCs w:val="32"/>
                <w:lang w:val="en-US" w:eastAsia="zh-CN"/>
              </w:rPr>
            </w:rPrChange>
          </w:rPr>
          <w:delText>彦</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780" w:author="谢浩然" w:date="2019-07-11T11:15:29Z"/>
          <w:rFonts w:hint="eastAsia" w:ascii="宋体" w:hAnsi="宋体" w:eastAsia="仿宋_GB2312"/>
          <w:bCs/>
          <w:sz w:val="32"/>
        </w:rPr>
        <w:pPrChange w:id="779" w:author="谢浩然" w:date="2019-07-11T11:15:31Z">
          <w:pPr>
            <w:keepNext w:val="0"/>
            <w:keepLines w:val="0"/>
            <w:pageBreakBefore w:val="0"/>
            <w:widowControl w:val="0"/>
            <w:kinsoku/>
            <w:wordWrap/>
            <w:overflowPunct/>
            <w:topLinePunct w:val="0"/>
            <w:autoSpaceDE/>
            <w:autoSpaceDN/>
            <w:bidi w:val="0"/>
            <w:adjustRightInd/>
            <w:snapToGrid/>
            <w:spacing w:line="590" w:lineRule="exact"/>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782" w:author="谢浩然" w:date="2019-07-11T11:15:29Z"/>
          <w:rFonts w:hint="eastAsia" w:ascii="黑体" w:hAnsi="黑体" w:eastAsia="黑体" w:cs="黑体"/>
          <w:bCs/>
          <w:sz w:val="32"/>
          <w:rPrChange w:id="783" w:author="卢颖东" w:date="2019-05-13T17:16:00Z">
            <w:rPr>
              <w:del w:id="784" w:author="谢浩然" w:date="2019-07-11T11:15:29Z"/>
              <w:rFonts w:hint="eastAsia" w:ascii="宋体" w:hAnsi="宋体" w:eastAsia="黑体" w:cs="黑体"/>
              <w:bCs/>
              <w:sz w:val="32"/>
            </w:rPr>
          </w:rPrChange>
        </w:rPr>
        <w:pPrChange w:id="781" w:author="谢浩然" w:date="2019-07-11T11:15:31Z">
          <w:pPr>
            <w:keepNext w:val="0"/>
            <w:keepLines w:val="0"/>
            <w:pageBreakBefore w:val="0"/>
            <w:widowControl w:val="0"/>
            <w:kinsoku/>
            <w:wordWrap/>
            <w:overflowPunct/>
            <w:topLinePunct w:val="0"/>
            <w:autoSpaceDE/>
            <w:autoSpaceDN/>
            <w:bidi w:val="0"/>
            <w:adjustRightInd/>
            <w:snapToGrid/>
            <w:spacing w:line="590" w:lineRule="exact"/>
            <w:textAlignment w:val="auto"/>
            <w:outlineLvl w:val="9"/>
          </w:pPr>
        </w:pPrChange>
      </w:pPr>
      <w:del w:id="785" w:author="谢浩然" w:date="2019-07-11T11:15:29Z">
        <w:r>
          <w:rPr>
            <w:rFonts w:hint="eastAsia" w:ascii="黑体" w:hAnsi="黑体" w:eastAsia="黑体" w:cs="黑体"/>
            <w:bCs/>
            <w:sz w:val="32"/>
            <w:rPrChange w:id="786" w:author="卢颖东" w:date="2019-05-13T17:16:00Z">
              <w:rPr>
                <w:rFonts w:hint="eastAsia" w:ascii="仿宋_GB2312" w:hAnsi="仿宋_GB2312" w:eastAsia="仿宋_GB2312" w:cs="仿宋_GB2312"/>
                <w:bCs/>
                <w:sz w:val="32"/>
              </w:rPr>
            </w:rPrChange>
          </w:rPr>
          <w:delText>主任、各位副主任、秘书长</w:delText>
        </w:r>
      </w:del>
      <w:del w:id="788" w:author="谢浩然" w:date="2019-07-11T11:15:29Z">
        <w:r>
          <w:rPr>
            <w:rFonts w:hint="eastAsia" w:ascii="黑体" w:hAnsi="黑体" w:eastAsia="黑体" w:cs="黑体"/>
            <w:bCs/>
            <w:sz w:val="32"/>
            <w:lang w:eastAsia="zh-CN"/>
            <w:rPrChange w:id="789" w:author="卢颖东" w:date="2019-05-13T17:16:00Z">
              <w:rPr>
                <w:rFonts w:hint="eastAsia" w:ascii="仿宋_GB2312" w:hAnsi="仿宋_GB2312" w:eastAsia="仿宋_GB2312" w:cs="仿宋_GB2312"/>
                <w:bCs/>
                <w:sz w:val="32"/>
                <w:lang w:eastAsia="zh-CN"/>
              </w:rPr>
            </w:rPrChange>
          </w:rPr>
          <w:delText>，各位委员</w:delText>
        </w:r>
      </w:del>
      <w:del w:id="791" w:author="谢浩然" w:date="2019-07-11T11:15:29Z">
        <w:r>
          <w:rPr>
            <w:rFonts w:hint="eastAsia" w:ascii="黑体" w:hAnsi="黑体" w:eastAsia="黑体" w:cs="黑体"/>
            <w:bCs/>
            <w:sz w:val="32"/>
            <w:rPrChange w:id="792" w:author="卢颖东" w:date="2019-05-13T17:16:00Z">
              <w:rPr>
                <w:rFonts w:hint="eastAsia" w:ascii="仿宋_GB2312" w:hAnsi="仿宋_GB2312" w:eastAsia="仿宋_GB2312" w:cs="仿宋_GB2312"/>
                <w:bCs/>
                <w:sz w:val="32"/>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795" w:author="谢浩然" w:date="2019-07-11T11:15:29Z"/>
          <w:rFonts w:hint="eastAsia" w:eastAsia="仿宋_GB2312"/>
          <w:color w:val="auto"/>
          <w:sz w:val="32"/>
          <w:szCs w:val="32"/>
        </w:rPr>
        <w:pPrChange w:id="794"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796" w:author="谢浩然" w:date="2019-07-11T11:15:29Z">
        <w:r>
          <w:rPr>
            <w:rFonts w:hint="eastAsia" w:eastAsia="仿宋_GB2312"/>
            <w:color w:val="auto"/>
            <w:sz w:val="32"/>
            <w:szCs w:val="32"/>
          </w:rPr>
          <w:delText>我受汕头市人大常委会的委托，</w:delText>
        </w:r>
      </w:del>
      <w:del w:id="797" w:author="谢浩然" w:date="2019-07-11T11:15:29Z">
        <w:r>
          <w:rPr>
            <w:rFonts w:hint="eastAsia" w:eastAsia="仿宋_GB2312"/>
            <w:color w:val="auto"/>
            <w:sz w:val="32"/>
            <w:szCs w:val="32"/>
            <w:lang w:eastAsia="zh-CN"/>
          </w:rPr>
          <w:delText>现</w:delText>
        </w:r>
      </w:del>
      <w:del w:id="798" w:author="谢浩然" w:date="2019-07-11T11:15:29Z">
        <w:r>
          <w:rPr>
            <w:rFonts w:hint="eastAsia" w:eastAsia="仿宋_GB2312"/>
            <w:color w:val="auto"/>
            <w:sz w:val="32"/>
            <w:szCs w:val="32"/>
          </w:rPr>
          <w:delText>就《汕头市人民代表大会常务委员会关于废止和修改生态环境保护相关地方性法规的决定》</w:delText>
        </w:r>
      </w:del>
      <w:del w:id="799" w:author="谢浩然" w:date="2019-07-11T11:15:29Z">
        <w:r>
          <w:rPr>
            <w:rFonts w:hint="eastAsia" w:eastAsia="仿宋_GB2312"/>
            <w:color w:val="auto"/>
            <w:sz w:val="32"/>
            <w:szCs w:val="32"/>
            <w:lang w:eastAsia="zh-CN"/>
          </w:rPr>
          <w:delText>（以下简称《决定》）</w:delText>
        </w:r>
      </w:del>
      <w:del w:id="800" w:author="谢浩然" w:date="2019-07-11T11:15:29Z">
        <w:r>
          <w:rPr>
            <w:rFonts w:hint="eastAsia" w:eastAsia="仿宋_GB2312"/>
            <w:color w:val="auto"/>
            <w:sz w:val="32"/>
            <w:szCs w:val="32"/>
          </w:rPr>
          <w:delText>作如下说明：</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02" w:author="谢浩然" w:date="2019-07-11T11:15:29Z"/>
          <w:rFonts w:hint="eastAsia" w:eastAsia="仿宋_GB2312"/>
          <w:color w:val="auto"/>
          <w:sz w:val="32"/>
          <w:szCs w:val="32"/>
        </w:rPr>
        <w:pPrChange w:id="801"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03" w:author="谢浩然" w:date="2019-07-11T11:15:29Z">
        <w:r>
          <w:rPr>
            <w:rFonts w:hint="eastAsia" w:eastAsia="仿宋_GB2312"/>
            <w:color w:val="auto"/>
            <w:sz w:val="32"/>
            <w:szCs w:val="32"/>
          </w:rPr>
          <w:delText>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办公厅和法制工作委员会先后下发通知，对做好生态环境保护地方性法规全面清理工作作出部署。省人大常委会办公厅制定印发了《广东省生态环境保护地方性法规全面清理工作方案》，对我省全面清理工作作出具体安排。据此，市人大常委会对我市涉及生态环境保护的法规进行了全面清理。经自查，</w:delText>
        </w:r>
      </w:del>
      <w:del w:id="804" w:author="谢浩然" w:date="2019-07-11T11:15:29Z">
        <w:r>
          <w:rPr>
            <w:rFonts w:hint="eastAsia" w:eastAsia="仿宋_GB2312"/>
            <w:color w:val="000000"/>
            <w:sz w:val="32"/>
            <w:szCs w:val="32"/>
            <w:rPrChange w:id="805" w:author="黎耀兰" w:date="2019-05-09T11:25:00Z">
              <w:rPr>
                <w:rFonts w:hint="eastAsia" w:eastAsia="仿宋_GB2312"/>
                <w:color w:val="auto"/>
                <w:sz w:val="32"/>
                <w:szCs w:val="32"/>
              </w:rPr>
            </w:rPrChange>
          </w:rPr>
          <w:delText>有二件</w:delText>
        </w:r>
      </w:del>
      <w:del w:id="807" w:author="谢浩然" w:date="2019-07-11T11:15:29Z">
        <w:r>
          <w:rPr>
            <w:rFonts w:hint="eastAsia" w:eastAsia="仿宋_GB2312"/>
            <w:color w:val="auto"/>
            <w:sz w:val="32"/>
            <w:szCs w:val="32"/>
          </w:rPr>
          <w:delText>地方性法规的部分条文存在与上位法不一致的情形，主要原因在于，我市生态环境保护的法规大多出台时间较早，在我市法规出台后，国家和省制定或者修改了相关法律、行政法规和地方性法规，客观上造成了不一致的情形。</w:delText>
        </w:r>
      </w:del>
      <w:del w:id="808" w:author="谢浩然" w:date="2019-07-11T11:15:29Z">
        <w:r>
          <w:rPr>
            <w:rFonts w:hint="eastAsia" w:ascii="宋体" w:hAnsi="宋体" w:eastAsia="宋体" w:cs="宋体"/>
            <w:color w:val="auto"/>
            <w:sz w:val="32"/>
            <w:szCs w:val="32"/>
          </w:rPr>
          <w:delText>2018</w:delText>
        </w:r>
      </w:del>
      <w:del w:id="809" w:author="谢浩然" w:date="2019-07-11T11:15:29Z">
        <w:r>
          <w:rPr>
            <w:rFonts w:hint="eastAsia" w:eastAsia="仿宋_GB2312"/>
            <w:color w:val="auto"/>
            <w:sz w:val="32"/>
            <w:szCs w:val="32"/>
          </w:rPr>
          <w:delText>年</w:delText>
        </w:r>
      </w:del>
      <w:del w:id="810" w:author="谢浩然" w:date="2019-07-11T11:15:29Z">
        <w:r>
          <w:rPr>
            <w:rFonts w:hint="eastAsia" w:ascii="宋体" w:hAnsi="宋体" w:eastAsia="宋体" w:cs="宋体"/>
            <w:color w:val="auto"/>
            <w:sz w:val="32"/>
            <w:szCs w:val="32"/>
          </w:rPr>
          <w:delText>12</w:delText>
        </w:r>
      </w:del>
      <w:del w:id="811" w:author="谢浩然" w:date="2019-07-11T11:15:29Z">
        <w:r>
          <w:rPr>
            <w:rFonts w:hint="eastAsia" w:eastAsia="仿宋_GB2312"/>
            <w:color w:val="auto"/>
            <w:sz w:val="32"/>
            <w:szCs w:val="32"/>
          </w:rPr>
          <w:delText>月</w:delText>
        </w:r>
      </w:del>
      <w:del w:id="812" w:author="谢浩然" w:date="2019-07-11T11:15:29Z">
        <w:r>
          <w:rPr>
            <w:rFonts w:hint="eastAsia" w:ascii="宋体" w:hAnsi="宋体" w:eastAsia="宋体" w:cs="宋体"/>
            <w:color w:val="auto"/>
            <w:sz w:val="32"/>
            <w:szCs w:val="32"/>
          </w:rPr>
          <w:delText>27</w:delText>
        </w:r>
      </w:del>
      <w:del w:id="813" w:author="谢浩然" w:date="2019-07-11T11:15:29Z">
        <w:r>
          <w:rPr>
            <w:rFonts w:hint="eastAsia" w:eastAsia="仿宋_GB2312"/>
            <w:color w:val="auto"/>
            <w:sz w:val="32"/>
            <w:szCs w:val="32"/>
          </w:rPr>
          <w:delText>日，汕头市第十四届人大常委会第十九次会议审议通过了《决定》，废止《汕头市生活饮用水源保护条例》，对《汕头市防御雷电灾害条例》作出修改。</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15" w:author="谢浩然" w:date="2019-07-11T11:15:29Z"/>
          <w:rFonts w:hint="eastAsia" w:ascii="黑体" w:eastAsia="黑体"/>
          <w:color w:val="auto"/>
          <w:sz w:val="32"/>
          <w:szCs w:val="32"/>
        </w:rPr>
        <w:pPrChange w:id="814"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16" w:author="谢浩然" w:date="2019-07-11T11:15:29Z">
        <w:r>
          <w:rPr>
            <w:rFonts w:hint="eastAsia" w:ascii="黑体" w:eastAsia="黑体"/>
            <w:color w:val="auto"/>
            <w:sz w:val="32"/>
            <w:szCs w:val="32"/>
          </w:rPr>
          <w:delText>一、关于废止《汕头市生活饮用水源保护条例》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18" w:author="谢浩然" w:date="2019-07-11T11:15:29Z"/>
          <w:rFonts w:hint="eastAsia" w:eastAsia="仿宋_GB2312"/>
          <w:color w:val="auto"/>
          <w:sz w:val="32"/>
          <w:szCs w:val="32"/>
        </w:rPr>
        <w:pPrChange w:id="817"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19" w:author="谢浩然" w:date="2019-07-11T11:15:29Z">
        <w:r>
          <w:rPr>
            <w:rFonts w:hint="eastAsia" w:eastAsia="仿宋_GB2312"/>
            <w:color w:val="auto"/>
            <w:sz w:val="32"/>
            <w:szCs w:val="32"/>
          </w:rPr>
          <w:delText>该条例是</w:delText>
        </w:r>
      </w:del>
      <w:del w:id="820" w:author="谢浩然" w:date="2019-07-11T11:15:29Z">
        <w:r>
          <w:rPr>
            <w:rFonts w:hint="eastAsia" w:ascii="宋体" w:hAnsi="宋体" w:eastAsia="宋体" w:cs="宋体"/>
            <w:color w:val="auto"/>
            <w:sz w:val="32"/>
            <w:szCs w:val="32"/>
          </w:rPr>
          <w:delText>2006</w:delText>
        </w:r>
      </w:del>
      <w:del w:id="821" w:author="谢浩然" w:date="2019-07-11T11:15:29Z">
        <w:r>
          <w:rPr>
            <w:rFonts w:hint="eastAsia" w:eastAsia="仿宋_GB2312"/>
            <w:color w:val="auto"/>
            <w:sz w:val="32"/>
            <w:szCs w:val="32"/>
          </w:rPr>
          <w:delText>年市十一届人大常委会通过，广东省十届人大常委会批准的，至今已实施</w:delText>
        </w:r>
      </w:del>
      <w:del w:id="822" w:author="谢浩然" w:date="2019-07-11T11:15:29Z">
        <w:r>
          <w:rPr>
            <w:rFonts w:hint="eastAsia" w:ascii="宋体" w:hAnsi="宋体" w:eastAsia="宋体" w:cs="宋体"/>
            <w:color w:val="auto"/>
            <w:sz w:val="32"/>
            <w:szCs w:val="32"/>
          </w:rPr>
          <w:delText>12</w:delText>
        </w:r>
      </w:del>
      <w:del w:id="823" w:author="谢浩然" w:date="2019-07-11T11:15:29Z">
        <w:r>
          <w:rPr>
            <w:rFonts w:hint="eastAsia" w:eastAsia="仿宋_GB2312"/>
            <w:color w:val="auto"/>
            <w:sz w:val="32"/>
            <w:szCs w:val="32"/>
          </w:rPr>
          <w:delText>年。在此期间，</w:delText>
        </w:r>
      </w:del>
      <w:del w:id="824" w:author="谢浩然" w:date="2019-07-11T11:15:29Z">
        <w:r>
          <w:rPr>
            <w:rFonts w:hint="eastAsia" w:ascii="宋体" w:hAnsi="宋体" w:eastAsia="宋体" w:cs="宋体"/>
            <w:color w:val="auto"/>
            <w:sz w:val="32"/>
            <w:szCs w:val="32"/>
          </w:rPr>
          <w:delText>2007</w:delText>
        </w:r>
      </w:del>
      <w:del w:id="825" w:author="谢浩然" w:date="2019-07-11T11:15:29Z">
        <w:r>
          <w:rPr>
            <w:rFonts w:hint="eastAsia" w:eastAsia="仿宋_GB2312"/>
            <w:color w:val="auto"/>
            <w:sz w:val="32"/>
            <w:szCs w:val="32"/>
          </w:rPr>
          <w:delText>年省人大常委会制定了《广东省饮用水源水质保护条例》，</w:delText>
        </w:r>
      </w:del>
      <w:del w:id="826" w:author="谢浩然" w:date="2019-07-11T11:15:29Z">
        <w:r>
          <w:rPr>
            <w:rFonts w:hint="eastAsia" w:ascii="宋体" w:hAnsi="宋体" w:eastAsia="宋体" w:cs="宋体"/>
            <w:color w:val="auto"/>
            <w:sz w:val="32"/>
            <w:szCs w:val="32"/>
          </w:rPr>
          <w:delText>2014</w:delText>
        </w:r>
      </w:del>
      <w:del w:id="827" w:author="谢浩然" w:date="2019-07-11T11:15:29Z">
        <w:r>
          <w:rPr>
            <w:rFonts w:hint="eastAsia" w:eastAsia="仿宋_GB2312"/>
            <w:color w:val="auto"/>
            <w:sz w:val="32"/>
            <w:szCs w:val="32"/>
          </w:rPr>
          <w:delText>年修正了《广东省韩江流域水质保护条例》，对饮用水源保护作了全面规定。</w:delText>
        </w:r>
      </w:del>
      <w:del w:id="828" w:author="谢浩然" w:date="2019-07-11T11:15:29Z">
        <w:r>
          <w:rPr>
            <w:rFonts w:hint="eastAsia" w:ascii="宋体" w:hAnsi="宋体" w:eastAsia="宋体" w:cs="宋体"/>
            <w:color w:val="auto"/>
            <w:sz w:val="32"/>
            <w:szCs w:val="32"/>
          </w:rPr>
          <w:delText>2017</w:delText>
        </w:r>
      </w:del>
      <w:del w:id="829" w:author="谢浩然" w:date="2019-07-11T11:15:29Z">
        <w:r>
          <w:rPr>
            <w:rFonts w:hint="eastAsia" w:eastAsia="仿宋_GB2312"/>
            <w:color w:val="auto"/>
            <w:sz w:val="32"/>
            <w:szCs w:val="32"/>
          </w:rPr>
          <w:delText>年国家修正了《中华人民共和国水污染防治法》，自</w:delText>
        </w:r>
      </w:del>
      <w:del w:id="830" w:author="谢浩然" w:date="2019-07-11T11:15:29Z">
        <w:r>
          <w:rPr>
            <w:rFonts w:hint="eastAsia" w:ascii="宋体" w:hAnsi="宋体" w:eastAsia="宋体" w:cs="宋体"/>
            <w:color w:val="auto"/>
            <w:sz w:val="32"/>
            <w:szCs w:val="32"/>
          </w:rPr>
          <w:delText>2018</w:delText>
        </w:r>
      </w:del>
      <w:del w:id="831" w:author="谢浩然" w:date="2019-07-11T11:15:29Z">
        <w:r>
          <w:rPr>
            <w:rFonts w:hint="eastAsia" w:eastAsia="仿宋_GB2312"/>
            <w:color w:val="auto"/>
            <w:sz w:val="32"/>
            <w:szCs w:val="32"/>
          </w:rPr>
          <w:delText>年</w:delText>
        </w:r>
      </w:del>
      <w:del w:id="832" w:author="谢浩然" w:date="2019-07-11T11:15:29Z">
        <w:r>
          <w:rPr>
            <w:rFonts w:hint="eastAsia" w:ascii="宋体" w:hAnsi="宋体" w:eastAsia="宋体" w:cs="宋体"/>
            <w:color w:val="auto"/>
            <w:sz w:val="32"/>
            <w:szCs w:val="32"/>
          </w:rPr>
          <w:delText>1</w:delText>
        </w:r>
      </w:del>
      <w:del w:id="833" w:author="谢浩然" w:date="2019-07-11T11:15:29Z">
        <w:r>
          <w:rPr>
            <w:rFonts w:hint="eastAsia" w:eastAsia="仿宋_GB2312"/>
            <w:color w:val="auto"/>
            <w:sz w:val="32"/>
            <w:szCs w:val="32"/>
          </w:rPr>
          <w:delText>月</w:delText>
        </w:r>
      </w:del>
      <w:del w:id="834" w:author="谢浩然" w:date="2019-07-11T11:15:29Z">
        <w:r>
          <w:rPr>
            <w:rFonts w:hint="eastAsia" w:ascii="宋体" w:hAnsi="宋体" w:eastAsia="宋体" w:cs="宋体"/>
            <w:color w:val="auto"/>
            <w:sz w:val="32"/>
            <w:szCs w:val="32"/>
          </w:rPr>
          <w:delText>1</w:delText>
        </w:r>
      </w:del>
      <w:del w:id="835" w:author="谢浩然" w:date="2019-07-11T11:15:29Z">
        <w:r>
          <w:rPr>
            <w:rFonts w:hint="eastAsia" w:eastAsia="仿宋_GB2312"/>
            <w:color w:val="auto"/>
            <w:sz w:val="32"/>
            <w:szCs w:val="32"/>
          </w:rPr>
          <w:delText>日起实施。新的《中华人民共和国水污染防治法》对饮用水水源</w:delText>
        </w:r>
      </w:del>
      <w:del w:id="836" w:author="谢浩然" w:date="2019-07-11T11:15:29Z">
        <w:r>
          <w:rPr>
            <w:rFonts w:hint="eastAsia" w:eastAsia="仿宋_GB2312"/>
            <w:color w:val="000000"/>
            <w:sz w:val="32"/>
            <w:szCs w:val="32"/>
            <w:rPrChange w:id="837" w:author="黎耀兰" w:date="2019-05-09T11:25:00Z">
              <w:rPr>
                <w:rFonts w:hint="eastAsia" w:eastAsia="仿宋_GB2312"/>
                <w:color w:val="auto"/>
                <w:sz w:val="32"/>
                <w:szCs w:val="32"/>
              </w:rPr>
            </w:rPrChange>
          </w:rPr>
          <w:delText>和其它</w:delText>
        </w:r>
      </w:del>
      <w:del w:id="839" w:author="谢浩然" w:date="2019-07-11T11:15:29Z">
        <w:r>
          <w:rPr>
            <w:rFonts w:hint="eastAsia" w:eastAsia="仿宋_GB2312"/>
            <w:color w:val="auto"/>
            <w:sz w:val="32"/>
            <w:szCs w:val="32"/>
          </w:rPr>
          <w:delText>特殊水体保护的内容作了专章规定，对饮用水水源保护区建立了分级管理制度，实行更严格管理，并提高了违法行为的罚款幅度，规定了更严厉的法律责任。鉴于《汕头市生活饮用水源保护条例》的基本内容已被新的法律和省的相关地方性法规涵盖，《决定》废止了该条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41" w:author="谢浩然" w:date="2019-07-11T11:15:29Z"/>
          <w:rFonts w:hint="eastAsia" w:ascii="黑体" w:eastAsia="黑体"/>
          <w:color w:val="auto"/>
          <w:sz w:val="32"/>
          <w:szCs w:val="32"/>
        </w:rPr>
        <w:pPrChange w:id="840"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42" w:author="谢浩然" w:date="2019-07-11T11:15:29Z">
        <w:r>
          <w:rPr>
            <w:rFonts w:hint="eastAsia" w:ascii="黑体" w:eastAsia="黑体"/>
            <w:color w:val="auto"/>
            <w:sz w:val="32"/>
            <w:szCs w:val="32"/>
          </w:rPr>
          <w:delText>二、关于修改《汕头市防御雷电灾害条例》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44" w:author="谢浩然" w:date="2019-07-11T11:15:29Z"/>
          <w:rFonts w:hint="eastAsia" w:eastAsia="仿宋_GB2312"/>
          <w:color w:val="auto"/>
          <w:sz w:val="32"/>
          <w:szCs w:val="32"/>
        </w:rPr>
        <w:pPrChange w:id="843"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45" w:author="谢浩然" w:date="2019-07-11T11:15:29Z">
        <w:r>
          <w:rPr>
            <w:rFonts w:hint="eastAsia" w:eastAsia="仿宋_GB2312"/>
            <w:color w:val="auto"/>
            <w:sz w:val="32"/>
            <w:szCs w:val="32"/>
          </w:rPr>
          <w:delText>该条例是</w:delText>
        </w:r>
      </w:del>
      <w:del w:id="846" w:author="谢浩然" w:date="2019-07-11T11:15:29Z">
        <w:r>
          <w:rPr>
            <w:rFonts w:hint="eastAsia" w:ascii="宋体" w:hAnsi="宋体" w:eastAsia="宋体" w:cs="宋体"/>
            <w:color w:val="auto"/>
            <w:sz w:val="32"/>
            <w:szCs w:val="32"/>
          </w:rPr>
          <w:delText>2005</w:delText>
        </w:r>
      </w:del>
      <w:del w:id="847" w:author="谢浩然" w:date="2019-07-11T11:15:29Z">
        <w:r>
          <w:rPr>
            <w:rFonts w:hint="eastAsia" w:eastAsia="仿宋_GB2312"/>
            <w:color w:val="auto"/>
            <w:sz w:val="32"/>
            <w:szCs w:val="32"/>
          </w:rPr>
          <w:delText>市十一届人大常委会通过，广东省十届人大常委会批准的，至今已实施</w:delText>
        </w:r>
      </w:del>
      <w:del w:id="848" w:author="谢浩然" w:date="2019-07-11T11:15:29Z">
        <w:r>
          <w:rPr>
            <w:rFonts w:hint="eastAsia" w:ascii="宋体" w:hAnsi="宋体" w:eastAsia="宋体" w:cs="宋体"/>
            <w:color w:val="auto"/>
            <w:sz w:val="32"/>
            <w:szCs w:val="32"/>
          </w:rPr>
          <w:delText>13</w:delText>
        </w:r>
      </w:del>
      <w:del w:id="849" w:author="谢浩然" w:date="2019-07-11T11:15:29Z">
        <w:r>
          <w:rPr>
            <w:rFonts w:hint="eastAsia" w:eastAsia="仿宋_GB2312"/>
            <w:color w:val="auto"/>
            <w:sz w:val="32"/>
            <w:szCs w:val="32"/>
          </w:rPr>
          <w:delText>年。在此期间，</w:delText>
        </w:r>
      </w:del>
      <w:del w:id="850" w:author="谢浩然" w:date="2019-07-11T11:15:29Z">
        <w:r>
          <w:rPr>
            <w:rFonts w:hint="eastAsia" w:ascii="宋体" w:hAnsi="宋体" w:eastAsia="宋体" w:cs="宋体"/>
            <w:color w:val="auto"/>
            <w:sz w:val="32"/>
            <w:szCs w:val="32"/>
          </w:rPr>
          <w:delText>2010</w:delText>
        </w:r>
      </w:del>
      <w:del w:id="851" w:author="谢浩然" w:date="2019-07-11T11:15:29Z">
        <w:r>
          <w:rPr>
            <w:rFonts w:hint="eastAsia" w:eastAsia="仿宋_GB2312"/>
            <w:color w:val="auto"/>
            <w:sz w:val="32"/>
            <w:szCs w:val="32"/>
          </w:rPr>
          <w:delText>年国务院制定了《气象灾害防御条例》，</w:delText>
        </w:r>
      </w:del>
      <w:del w:id="852" w:author="谢浩然" w:date="2019-07-11T11:15:29Z">
        <w:r>
          <w:rPr>
            <w:rFonts w:hint="eastAsia" w:ascii="宋体" w:hAnsi="宋体" w:eastAsia="宋体" w:cs="宋体"/>
            <w:color w:val="auto"/>
            <w:sz w:val="32"/>
            <w:szCs w:val="32"/>
          </w:rPr>
          <w:delText>2016</w:delText>
        </w:r>
      </w:del>
      <w:del w:id="853" w:author="谢浩然" w:date="2019-07-11T11:15:29Z">
        <w:r>
          <w:rPr>
            <w:rFonts w:hint="eastAsia" w:eastAsia="仿宋_GB2312"/>
            <w:color w:val="auto"/>
            <w:sz w:val="32"/>
            <w:szCs w:val="32"/>
          </w:rPr>
          <w:delText>年《国务院关于优化建设工程防雷许可的决定》将气象部门承担的房屋建筑工程和市政基础设施工程防雷装置设计审核、竣工验收许可，整合纳入建筑工程施工图审查、竣工验收备案，统一由住房城乡建设部门监管，取消气象部门对防雷专业工程设计、施工单位资质许可。</w:delText>
        </w:r>
      </w:del>
      <w:del w:id="854" w:author="谢浩然" w:date="2019-07-11T11:15:29Z">
        <w:r>
          <w:rPr>
            <w:rFonts w:hint="eastAsia" w:ascii="宋体" w:hAnsi="宋体" w:eastAsia="宋体" w:cs="宋体"/>
            <w:color w:val="auto"/>
            <w:sz w:val="32"/>
            <w:szCs w:val="32"/>
          </w:rPr>
          <w:delText>2017</w:delText>
        </w:r>
      </w:del>
      <w:del w:id="855" w:author="谢浩然" w:date="2019-07-11T11:15:29Z">
        <w:r>
          <w:rPr>
            <w:rFonts w:hint="eastAsia" w:eastAsia="仿宋_GB2312"/>
            <w:color w:val="auto"/>
            <w:sz w:val="32"/>
            <w:szCs w:val="32"/>
          </w:rPr>
          <w:delText>年</w:delText>
        </w:r>
      </w:del>
      <w:del w:id="856" w:author="谢浩然" w:date="2019-07-11T11:15:29Z">
        <w:r>
          <w:rPr>
            <w:rFonts w:hint="eastAsia" w:ascii="宋体" w:hAnsi="宋体" w:eastAsia="宋体" w:cs="宋体"/>
            <w:color w:val="auto"/>
            <w:sz w:val="32"/>
            <w:szCs w:val="32"/>
          </w:rPr>
          <w:delText>10</w:delText>
        </w:r>
      </w:del>
      <w:del w:id="857" w:author="谢浩然" w:date="2019-07-11T11:15:29Z">
        <w:r>
          <w:rPr>
            <w:rFonts w:hint="eastAsia" w:eastAsia="仿宋_GB2312"/>
            <w:color w:val="auto"/>
            <w:sz w:val="32"/>
            <w:szCs w:val="32"/>
          </w:rPr>
          <w:delText>月，国务院修改了《气象灾害防御条例》。《汕头市防御雷电灾害条例》第十四条至第十八条、第二十一条、第三十二条、第三十三条、第三十六条第四项与改革后的新要求不一致，需要修改。另外，根据我市机构改革方案，对第五条第四款、第六条第二款、第十九条第三款、第二十五条第四款中的</w:delText>
        </w:r>
      </w:del>
      <w:del w:id="858" w:author="谢浩然" w:date="2019-07-11T11:15:29Z">
        <w:r>
          <w:rPr>
            <w:rFonts w:hint="eastAsia" w:eastAsia="仿宋_GB2312"/>
            <w:color w:val="000000"/>
            <w:sz w:val="32"/>
            <w:szCs w:val="32"/>
            <w:rPrChange w:id="859" w:author="黎耀兰" w:date="2019-05-09T11:25:00Z">
              <w:rPr>
                <w:rFonts w:hint="eastAsia" w:eastAsia="仿宋_GB2312"/>
                <w:color w:val="auto"/>
                <w:sz w:val="32"/>
                <w:szCs w:val="32"/>
              </w:rPr>
            </w:rPrChange>
          </w:rPr>
          <w:delText>涉改</w:delText>
        </w:r>
      </w:del>
      <w:del w:id="861" w:author="谢浩然" w:date="2019-07-11T11:15:29Z">
        <w:r>
          <w:rPr>
            <w:rFonts w:hint="eastAsia" w:eastAsia="仿宋_GB2312"/>
            <w:color w:val="000000"/>
            <w:sz w:val="32"/>
            <w:szCs w:val="32"/>
            <w:rPrChange w:id="862" w:author="黎耀兰" w:date="2019-05-09T11:25:00Z">
              <w:rPr>
                <w:rFonts w:hint="eastAsia" w:eastAsia="仿宋_GB2312"/>
                <w:color w:val="auto"/>
                <w:sz w:val="32"/>
                <w:szCs w:val="32"/>
              </w:rPr>
            </w:rPrChange>
          </w:rPr>
          <w:delText>部门作了</w:delText>
        </w:r>
      </w:del>
      <w:del w:id="864" w:author="谢浩然" w:date="2019-07-11T11:15:29Z">
        <w:r>
          <w:rPr>
            <w:rFonts w:hint="eastAsia" w:eastAsia="仿宋_GB2312"/>
            <w:color w:val="auto"/>
            <w:sz w:val="32"/>
            <w:szCs w:val="32"/>
          </w:rPr>
          <w:delText>相应修改。根据监察法的规定精神，将第三十五条中的“由所在单位或上一级主管部门依法给予行政处分”修改为“依法给予处分”。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66" w:author="谢浩然" w:date="2019-07-11T11:15:29Z"/>
          <w:rFonts w:hint="eastAsia" w:eastAsia="仿宋_GB2312"/>
          <w:color w:val="auto"/>
          <w:sz w:val="32"/>
          <w:szCs w:val="32"/>
        </w:rPr>
        <w:pPrChange w:id="865"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67" w:author="谢浩然" w:date="2019-07-11T11:15:29Z">
        <w:r>
          <w:rPr>
            <w:rFonts w:hint="eastAsia" w:eastAsia="仿宋_GB2312"/>
            <w:color w:val="auto"/>
            <w:sz w:val="32"/>
            <w:szCs w:val="32"/>
          </w:rPr>
          <w:delText>《决定》没有与法律、行政法规和广东省的地方性法规相抵触。</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869" w:author="谢浩然" w:date="2019-07-11T11:15:29Z"/>
          <w:rFonts w:hint="eastAsia" w:eastAsia="仿宋_GB2312"/>
          <w:color w:val="auto"/>
          <w:sz w:val="32"/>
          <w:szCs w:val="32"/>
        </w:rPr>
        <w:pPrChange w:id="868" w:author="谢浩然" w:date="2019-07-11T11:15:31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del w:id="870" w:author="谢浩然" w:date="2019-07-11T11:15:29Z">
        <w:r>
          <w:rPr>
            <w:rFonts w:hint="eastAsia" w:eastAsia="仿宋_GB2312"/>
            <w:color w:val="auto"/>
            <w:sz w:val="32"/>
            <w:szCs w:val="32"/>
          </w:rPr>
          <w:delText>以上说明和《汕头市人民代表大会常务委员会关于废止和修改生态环境保护相关地方性法规的决定》，请予审议。</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872" w:author="谢浩然" w:date="2019-07-11T11:15:29Z"/>
          <w:rFonts w:hint="eastAsia" w:ascii="宋体" w:hAnsi="宋体" w:eastAsia="仿宋_GB2312" w:cs="仿宋_GB2312"/>
          <w:sz w:val="32"/>
          <w:szCs w:val="32"/>
        </w:rPr>
        <w:pPrChange w:id="871" w:author="谢浩然" w:date="2019-07-11T11:15:31Z">
          <w:pPr>
            <w:pStyle w:val="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874" w:author="谢浩然" w:date="2019-07-11T11:15:29Z"/>
          <w:rFonts w:hint="default" w:ascii="宋体" w:hAnsi="宋体" w:eastAsia="仿宋_GB2312" w:cs="仿宋_GB2312"/>
          <w:kern w:val="2"/>
          <w:sz w:val="32"/>
          <w:szCs w:val="32"/>
          <w:lang w:val="en-US" w:eastAsia="zh-CN" w:bidi="ar-SA"/>
        </w:rPr>
        <w:pPrChange w:id="873" w:author="谢浩然" w:date="2019-07-11T11:15:31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876" w:author="谢浩然" w:date="2019-07-11T11:15:29Z"/>
          <w:rFonts w:hint="default" w:ascii="宋体" w:hAnsi="宋体" w:cs="Times New Roman"/>
          <w:color w:val="000000"/>
          <w:szCs w:val="32"/>
        </w:rPr>
        <w:sectPr>
          <w:footerReference r:id="rId3" w:type="default"/>
          <w:footerReference r:id="rId4" w:type="even"/>
          <w:pgSz w:w="11907" w:h="16840"/>
          <w:pgMar w:top="1984" w:right="1531" w:bottom="1871" w:left="1531" w:header="0" w:footer="1361" w:gutter="0"/>
          <w:pgNumType w:fmt="decimal" w:start="1"/>
          <w:cols w:space="720" w:num="1"/>
          <w:rtlGutter w:val="0"/>
          <w:docGrid w:type="linesAndChars" w:linePitch="590" w:charSpace="-842"/>
        </w:sectPr>
        <w:pPrChange w:id="875" w:author="谢浩然" w:date="2019-07-11T11:15:3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878" w:author="谢浩然" w:date="2019-07-11T11:15:29Z"/>
          <w:rFonts w:hint="default" w:ascii="宋体" w:hAnsi="宋体" w:cs="Times New Roman"/>
          <w:color w:val="000000"/>
          <w:szCs w:val="32"/>
        </w:rPr>
        <w:pPrChange w:id="877" w:author="谢浩然" w:date="2019-07-11T11:15:31Z">
          <w:pPr>
            <w:keepNext w:val="0"/>
            <w:keepLines w:val="0"/>
            <w:pageBreakBefore w:val="0"/>
            <w:widowControl w:val="0"/>
            <w:kinsoku/>
            <w:wordWrap/>
            <w:overflowPunct/>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880" w:author="谢浩然" w:date="2019-07-11T11:15:29Z"/>
          <w:rFonts w:hint="default" w:ascii="宋体" w:hAnsi="宋体" w:cs="Times New Roman"/>
          <w:color w:val="000000"/>
          <w:szCs w:val="32"/>
        </w:rPr>
        <w:pPrChange w:id="879" w:author="谢浩然" w:date="2019-07-11T11:15:3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881" w:author="谢浩然" w:date="2019-07-11T11:15:29Z">
        <w:r>
          <w:rPr>
            <w:rFonts w:ascii="宋体" w:hAnsi="宋体"/>
            <w:color w:val="000000"/>
            <w:sz w:val="3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9264;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spacing w:beforeLines="0" w:afterLines="0" w:line="590" w:lineRule="exact"/>
        <w:jc w:val="center"/>
        <w:outlineLvl w:val="9"/>
        <w:rPr>
          <w:del w:id="884" w:author="谢浩然" w:date="2019-07-11T11:15:29Z"/>
          <w:rFonts w:hint="eastAsia" w:ascii="宋体" w:hAnsi="宋体" w:eastAsia="仿宋_GB2312" w:cs="仿宋_GB2312"/>
          <w:sz w:val="32"/>
          <w:szCs w:val="32"/>
        </w:rPr>
        <w:pPrChange w:id="883" w:author="谢浩然" w:date="2019-07-11T11:15:31Z">
          <w:pPr/>
        </w:pPrChange>
      </w:pPr>
      <w:del w:id="885" w:author="谢浩然" w:date="2019-07-11T11:15:29Z">
        <w:r>
          <w:rPr>
            <w:rFonts w:hint="eastAsia" w:ascii="宋体" w:hAnsi="宋体" w:eastAsia="仿宋_GB2312" w:cs="仿宋_GB2312"/>
            <w:color w:val="000000"/>
            <w:sz w:val="32"/>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60288;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AOtk1uABAACnAwAA&#10;DgAAAAAAAAABACAAAAAjAQAAZHJzL2Uyb0RvYy54bWxQSwUGAAAAAAYABgBZAQAAdQUAAAAA&#10;">
                  <v:fill on="f" focussize="0,0"/>
                  <v:stroke weight="1pt" color="#000000" joinstyle="round"/>
                  <v:imagedata o:title=""/>
                  <o:lock v:ext="edit" aspectratio="f"/>
                </v:line>
              </w:pict>
            </mc:Fallback>
          </mc:AlternateContent>
        </w:r>
      </w:del>
      <w:del w:id="887" w:author="谢浩然" w:date="2019-07-11T11:15:29Z">
        <w:r>
          <w:rPr>
            <w:rFonts w:hint="eastAsia" w:ascii="宋体" w:hAnsi="宋体" w:eastAsia="仿宋_GB2312" w:cs="仿宋_GB2312"/>
            <w:color w:val="000000"/>
            <w:sz w:val="28"/>
            <w:szCs w:val="28"/>
            <w:lang w:val="en-US" w:eastAsia="zh-CN"/>
          </w:rPr>
          <w:delText xml:space="preserve">  </w:delText>
        </w:r>
      </w:del>
      <w:del w:id="888" w:author="谢浩然" w:date="2019-07-11T11:15:29Z">
        <w:r>
          <w:rPr>
            <w:rFonts w:hint="eastAsia" w:ascii="宋体" w:hAnsi="宋体" w:eastAsia="仿宋_GB2312" w:cs="仿宋_GB2312"/>
            <w:color w:val="000000"/>
            <w:sz w:val="28"/>
            <w:szCs w:val="28"/>
            <w:lang w:eastAsia="zh-CN"/>
          </w:rPr>
          <w:delText>广东省人大常委会办公厅</w:delText>
        </w:r>
      </w:del>
      <w:del w:id="889" w:author="谢浩然" w:date="2019-07-11T11:15:29Z">
        <w:r>
          <w:rPr>
            <w:rFonts w:hint="eastAsia" w:ascii="宋体" w:hAnsi="宋体" w:eastAsia="仿宋_GB2312" w:cs="仿宋_GB2312"/>
            <w:color w:val="000000"/>
            <w:sz w:val="28"/>
            <w:szCs w:val="28"/>
          </w:rPr>
          <w:delText xml:space="preserve">  </w:delText>
        </w:r>
      </w:del>
      <w:del w:id="890" w:author="谢浩然" w:date="2019-07-11T11:15:29Z">
        <w:r>
          <w:rPr>
            <w:rFonts w:hint="eastAsia" w:ascii="宋体" w:hAnsi="宋体" w:eastAsia="仿宋_GB2312" w:cs="仿宋_GB2312"/>
            <w:color w:val="000000"/>
            <w:sz w:val="28"/>
            <w:szCs w:val="28"/>
            <w:lang w:val="en-US" w:eastAsia="zh-CN"/>
          </w:rPr>
          <w:delText xml:space="preserve">     </w:delText>
        </w:r>
      </w:del>
      <w:del w:id="891" w:author="谢浩然" w:date="2019-07-11T11:15:29Z">
        <w:r>
          <w:rPr>
            <w:rFonts w:hint="eastAsia" w:ascii="宋体" w:hAnsi="宋体" w:cs="仿宋_GB2312"/>
            <w:color w:val="000000"/>
            <w:sz w:val="28"/>
            <w:szCs w:val="28"/>
            <w:lang w:val="en-US" w:eastAsia="zh-CN"/>
          </w:rPr>
          <w:delText xml:space="preserve"> </w:delText>
        </w:r>
      </w:del>
      <w:del w:id="892" w:author="谢浩然" w:date="2019-07-11T11:15:29Z">
        <w:r>
          <w:rPr>
            <w:rFonts w:hint="eastAsia" w:ascii="宋体" w:hAnsi="宋体" w:eastAsia="仿宋_GB2312" w:cs="仿宋_GB2312"/>
            <w:color w:val="000000"/>
            <w:sz w:val="28"/>
            <w:szCs w:val="28"/>
            <w:lang w:val="en-US" w:eastAsia="zh-CN"/>
          </w:rPr>
          <w:delText xml:space="preserve"> </w:delText>
        </w:r>
      </w:del>
      <w:del w:id="893" w:author="谢浩然" w:date="2019-07-11T11:15:29Z">
        <w:r>
          <w:rPr>
            <w:rFonts w:hint="eastAsia" w:ascii="宋体" w:hAnsi="宋体" w:cs="仿宋_GB2312"/>
            <w:color w:val="000000"/>
            <w:sz w:val="28"/>
            <w:szCs w:val="28"/>
            <w:lang w:val="en-US" w:eastAsia="zh-CN"/>
          </w:rPr>
          <w:delText xml:space="preserve"> </w:delText>
        </w:r>
      </w:del>
      <w:del w:id="894" w:author="谢浩然" w:date="2019-07-11T11:15:29Z">
        <w:r>
          <w:rPr>
            <w:rFonts w:hint="eastAsia" w:ascii="宋体" w:hAnsi="宋体" w:eastAsia="仿宋_GB2312" w:cs="仿宋_GB2312"/>
            <w:color w:val="000000"/>
            <w:sz w:val="28"/>
            <w:szCs w:val="28"/>
            <w:lang w:val="en-US" w:eastAsia="zh-CN"/>
          </w:rPr>
          <w:delText xml:space="preserve">       </w:delText>
        </w:r>
      </w:del>
      <w:del w:id="895" w:author="谢浩然" w:date="2019-07-11T11:15:29Z">
        <w:r>
          <w:rPr>
            <w:rFonts w:hint="eastAsia" w:ascii="宋体" w:hAnsi="宋体" w:eastAsia="仿宋_GB2312" w:cs="仿宋_GB2312"/>
            <w:color w:val="000000"/>
            <w:sz w:val="28"/>
            <w:szCs w:val="28"/>
          </w:rPr>
          <w:delText xml:space="preserve">  201</w:delText>
        </w:r>
      </w:del>
      <w:del w:id="896" w:author="谢浩然" w:date="2019-07-11T11:15:29Z">
        <w:r>
          <w:rPr>
            <w:rFonts w:hint="eastAsia" w:ascii="宋体" w:hAnsi="宋体" w:cs="仿宋_GB2312"/>
            <w:color w:val="000000"/>
            <w:sz w:val="28"/>
            <w:szCs w:val="28"/>
            <w:lang w:val="en-US" w:eastAsia="zh-CN"/>
          </w:rPr>
          <w:delText>9</w:delText>
        </w:r>
      </w:del>
      <w:del w:id="897" w:author="谢浩然" w:date="2019-07-11T11:15:29Z">
        <w:r>
          <w:rPr>
            <w:rFonts w:hint="eastAsia" w:ascii="宋体" w:hAnsi="宋体" w:eastAsia="仿宋_GB2312" w:cs="仿宋_GB2312"/>
            <w:color w:val="000000"/>
            <w:sz w:val="28"/>
            <w:szCs w:val="28"/>
          </w:rPr>
          <w:delText>年</w:delText>
        </w:r>
      </w:del>
      <w:del w:id="898" w:author="谢浩然" w:date="2019-07-11T11:15:29Z">
        <w:r>
          <w:rPr>
            <w:rFonts w:hint="eastAsia" w:ascii="宋体" w:hAnsi="宋体" w:cs="仿宋_GB2312"/>
            <w:color w:val="000000"/>
            <w:sz w:val="28"/>
            <w:szCs w:val="28"/>
            <w:lang w:val="en-US" w:eastAsia="zh-CN"/>
          </w:rPr>
          <w:delText>5</w:delText>
        </w:r>
      </w:del>
      <w:del w:id="899" w:author="谢浩然" w:date="2019-07-11T11:15:29Z">
        <w:r>
          <w:rPr>
            <w:rFonts w:hint="eastAsia" w:ascii="宋体" w:hAnsi="宋体" w:eastAsia="仿宋_GB2312" w:cs="仿宋_GB2312"/>
            <w:color w:val="000000"/>
            <w:sz w:val="28"/>
            <w:szCs w:val="28"/>
          </w:rPr>
          <w:delText>月</w:delText>
        </w:r>
      </w:del>
      <w:del w:id="900" w:author="谢浩然" w:date="2019-07-11T11:15:29Z">
        <w:r>
          <w:rPr>
            <w:rFonts w:hint="eastAsia" w:ascii="宋体" w:hAnsi="宋体" w:cs="仿宋_GB2312"/>
            <w:color w:val="000000"/>
            <w:sz w:val="28"/>
            <w:szCs w:val="28"/>
            <w:lang w:val="en-US" w:eastAsia="zh-CN"/>
          </w:rPr>
          <w:delText xml:space="preserve"> </w:delText>
        </w:r>
      </w:del>
      <w:ins w:id="901" w:author="卢颖东" w:date="2019-05-13T17:16:00Z">
        <w:del w:id="902" w:author="谢浩然" w:date="2019-07-11T11:15:29Z">
          <w:r>
            <w:rPr>
              <w:rFonts w:hint="eastAsia" w:ascii="宋体" w:hAnsi="宋体" w:cs="仿宋_GB2312"/>
              <w:color w:val="000000"/>
              <w:sz w:val="28"/>
              <w:szCs w:val="28"/>
              <w:lang w:val="en-US" w:eastAsia="zh-CN"/>
            </w:rPr>
            <w:delText>13</w:delText>
          </w:r>
        </w:del>
      </w:ins>
      <w:del w:id="903" w:author="谢浩然" w:date="2019-07-11T11:15:29Z">
        <w:r>
          <w:rPr>
            <w:rFonts w:hint="eastAsia" w:ascii="宋体" w:hAnsi="宋体" w:eastAsia="仿宋_GB2312" w:cs="仿宋_GB2312"/>
            <w:color w:val="000000"/>
            <w:sz w:val="28"/>
            <w:szCs w:val="28"/>
          </w:rPr>
          <w:delText>日印</w:delText>
        </w:r>
      </w:del>
      <w:del w:id="904" w:author="谢浩然" w:date="2019-07-11T11:15:29Z">
        <w:r>
          <w:rPr>
            <w:rFonts w:hint="eastAsia" w:ascii="宋体" w:hAnsi="宋体" w:eastAsia="仿宋_GB2312" w:cs="仿宋_GB2312"/>
            <w:color w:val="000000"/>
            <w:sz w:val="28"/>
            <w:szCs w:val="28"/>
            <w:lang w:eastAsia="zh-CN"/>
          </w:rPr>
          <w:delText>发</w:delText>
        </w:r>
      </w:del>
    </w:p>
    <w:p>
      <w:pPr>
        <w:spacing w:beforeLines="0" w:afterLines="0" w:line="590" w:lineRule="exact"/>
        <w:jc w:val="center"/>
        <w:outlineLvl w:val="9"/>
        <w:rPr>
          <w:rFonts w:hint="eastAsia" w:ascii="仿宋_GB2312" w:hAnsi="仿宋_GB2312" w:eastAsia="仿宋_GB2312" w:cs="仿宋_GB2312"/>
          <w:sz w:val="32"/>
          <w:szCs w:val="32"/>
        </w:rPr>
        <w:pPrChange w:id="905" w:author="谢浩然" w:date="2019-07-11T11:15:31Z">
          <w:pPr/>
        </w:pPrChange>
      </w:pPr>
    </w:p>
    <w:sectPr>
      <w:footerReference r:id="rId5" w:type="default"/>
      <w:footerReference r:id="rId6"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简标宋">
    <w:altName w:val="宋体"/>
    <w:panose1 w:val="00000000000000000000"/>
    <w:charset w:val="86"/>
    <w:family w:val="auto"/>
    <w:pitch w:val="default"/>
    <w:sig w:usb0="00000000" w:usb1="00000000" w:usb2="00000000" w:usb3="00000000" w:csb0="00040001" w:csb1="00000000"/>
  </w:font>
  <w:font w:name="创艺简宋体">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right="0" w:rightChars="0" w:firstLine="280" w:firstLineChars="100"/>
      <w:jc w:val="right"/>
      <w:textAlignment w:val="auto"/>
      <w:outlineLvl w:val="9"/>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wordWrap w:val="0"/>
                            <w:adjustRightInd w:val="0"/>
                            <w:ind w:firstLine="280" w:firstLineChars="100"/>
                            <w:jc w:val="right"/>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kDOrnvQEAAGIDAAAOAAAAAAAAAAEAIAAAAB4BAABkcnMvZTJvRG9jLnhtbFBLBQYAAAAA&#10;BgAGAFkBAABNBQAAAAA=&#10;">
              <v:fill on="f" focussize="0,0"/>
              <v:stroke on="f"/>
              <v:imagedata o:title=""/>
              <o:lock v:ext="edit" aspectratio="f"/>
              <v:textbox inset="0mm,0mm,0mm,0mm" style="mso-fit-shape-to-text:t;">
                <w:txbxContent>
                  <w:p>
                    <w:pPr>
                      <w:wordWrap w:val="0"/>
                      <w:adjustRightInd w:val="0"/>
                      <w:ind w:firstLine="280" w:firstLineChars="100"/>
                      <w:jc w:val="right"/>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d0CqsugEAAGIDAAAOAAAAAAAAAAEAIAAAAB4BAABkcnMvZTJvRG9jLnhtbFBLBQYAAAAABgAG&#10;AFkBAABK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369E5"/>
    <w:rsid w:val="08343BEF"/>
    <w:rsid w:val="08922393"/>
    <w:rsid w:val="0A5E5CE6"/>
    <w:rsid w:val="0D533D22"/>
    <w:rsid w:val="1C6B67D7"/>
    <w:rsid w:val="244A657A"/>
    <w:rsid w:val="36733933"/>
    <w:rsid w:val="3D1D3B55"/>
    <w:rsid w:val="403A6DE6"/>
    <w:rsid w:val="42F369E5"/>
    <w:rsid w:val="457F66C3"/>
    <w:rsid w:val="490979BD"/>
    <w:rsid w:val="58980741"/>
    <w:rsid w:val="5C0C7C26"/>
    <w:rsid w:val="5D173DE1"/>
    <w:rsid w:val="687C5B8D"/>
    <w:rsid w:val="6E247C27"/>
    <w:rsid w:val="6EBC1469"/>
    <w:rsid w:val="6F5F2163"/>
    <w:rsid w:val="71E81192"/>
    <w:rsid w:val="77A85D89"/>
    <w:rsid w:val="77CF114D"/>
    <w:rsid w:val="78921B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5">
    <w:name w:val="Default Paragraph Font"/>
    <w:link w:val="6"/>
    <w:semiHidden/>
    <w:uiPriority w:val="0"/>
    <w:rPr>
      <w:rFonts w:ascii="Verdana" w:hAnsi="Verdana"/>
      <w:kern w:val="0"/>
      <w:szCs w:val="20"/>
      <w:lang w:eastAsia="en-US"/>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customStyle="1" w:styleId="6">
    <w:name w:val="Char Char Char Char Char Char Char Char Char Char Char Char Char Char Char Char Char Char Char"/>
    <w:basedOn w:val="1"/>
    <w:link w:val="5"/>
    <w:qFormat/>
    <w:uiPriority w:val="0"/>
    <w:pPr>
      <w:widowControl/>
      <w:spacing w:after="160" w:line="240" w:lineRule="exact"/>
      <w:jc w:val="left"/>
    </w:pPr>
    <w:rPr>
      <w:rFonts w:ascii="Verdana" w:hAnsi="Verdana"/>
      <w:kern w:val="0"/>
      <w:szCs w:val="20"/>
      <w:lang w:eastAsia="en-US"/>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2019-05-08T11:42:00Z</dcterms:created>
  <dc:creator>谢浩然</dc:creator>
  <cp:lastModifiedBy>谢浩然</cp:lastModifiedBy>
  <cp:lastPrinted>2019-05-14T02:13:00Z</cp:lastPrinted>
  <dcterms:modified xsi:type="dcterms:W3CDTF">2019-07-11T03:15:47Z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