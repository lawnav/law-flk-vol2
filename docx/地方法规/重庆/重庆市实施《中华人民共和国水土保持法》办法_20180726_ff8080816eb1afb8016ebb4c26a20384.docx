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3A9" w:rsidRPr="003913A9" w:rsidRDefault="003913A9" w:rsidP="003913A9">
      <w:pPr>
        <w:widowControl/>
        <w:adjustRightInd w:val="0"/>
        <w:snapToGrid w:val="0"/>
        <w:spacing w:line="600" w:lineRule="exact"/>
        <w:rPr>
          <w:rFonts w:ascii="宋体" w:eastAsia="宋体" w:hAnsi="宋体" w:cs="宋体"/>
          <w:kern w:val="0"/>
        </w:rPr>
      </w:pPr>
    </w:p>
    <w:p w:rsidR="003913A9" w:rsidRPr="003913A9" w:rsidRDefault="003913A9" w:rsidP="003913A9">
      <w:pPr>
        <w:widowControl/>
        <w:adjustRightInd w:val="0"/>
        <w:snapToGrid w:val="0"/>
        <w:spacing w:line="600" w:lineRule="exact"/>
        <w:jc w:val="center"/>
        <w:rPr>
          <w:rFonts w:ascii="宋体" w:eastAsia="宋体" w:hAnsi="宋体" w:cs="宋体"/>
          <w:kern w:val="0"/>
        </w:rPr>
      </w:pPr>
    </w:p>
    <w:p w:rsidR="00B328A6" w:rsidRPr="0038356C" w:rsidRDefault="00B328A6" w:rsidP="0038356C">
      <w:pPr>
        <w:widowControl/>
        <w:adjustRightInd w:val="0"/>
        <w:snapToGrid w:val="0"/>
        <w:spacing w:line="600" w:lineRule="exact"/>
        <w:jc w:val="center"/>
        <w:rPr>
          <w:rFonts w:ascii="宋体" w:eastAsia="宋体" w:hAnsi="宋体" w:cs="宋体"/>
          <w:spacing w:val="-20"/>
          <w:kern w:val="0"/>
          <w:sz w:val="44"/>
          <w:szCs w:val="44"/>
        </w:rPr>
      </w:pPr>
      <w:r w:rsidRPr="0038356C">
        <w:rPr>
          <w:rFonts w:ascii="宋体" w:eastAsia="宋体" w:hAnsi="宋体" w:cs="宋体" w:hint="eastAsia"/>
          <w:spacing w:val="-20"/>
          <w:kern w:val="0"/>
          <w:sz w:val="44"/>
          <w:szCs w:val="44"/>
        </w:rPr>
        <w:t>重庆市实施《中华人民共和国水土保持法》办法</w:t>
      </w:r>
    </w:p>
    <w:p w:rsidR="00B328A6" w:rsidRPr="00B328A6" w:rsidRDefault="00B328A6" w:rsidP="00B328A6">
      <w:pPr>
        <w:widowControl/>
        <w:adjustRightInd w:val="0"/>
        <w:snapToGrid w:val="0"/>
        <w:spacing w:line="600" w:lineRule="exact"/>
        <w:jc w:val="center"/>
        <w:rPr>
          <w:rFonts w:ascii="宋体" w:eastAsia="宋体" w:hAnsi="宋体" w:cs="宋体"/>
          <w:kern w:val="0"/>
        </w:rPr>
      </w:pPr>
    </w:p>
    <w:p w:rsidR="003913A9" w:rsidRPr="003913A9" w:rsidRDefault="00B328A6" w:rsidP="003913A9">
      <w:pPr>
        <w:widowControl/>
        <w:spacing w:line="594" w:lineRule="exact"/>
        <w:ind w:leftChars="200" w:left="640" w:rightChars="200" w:right="640"/>
        <w:rPr>
          <w:rFonts w:ascii="楷体_GB2312" w:eastAsia="楷体_GB2312" w:hAnsi="楷体_GB2312" w:cs="楷体_GB2312"/>
          <w:szCs w:val="22"/>
        </w:rPr>
      </w:pPr>
      <w:r w:rsidRPr="00B328A6">
        <w:rPr>
          <w:rFonts w:ascii="楷体_GB2312" w:eastAsia="楷体_GB2312" w:hAnsi="楷体_GB2312" w:cs="楷体_GB2312" w:hint="eastAsia"/>
          <w:szCs w:val="22"/>
        </w:rPr>
        <w:t>（1997年11月28日重庆市第一届人民代表大会常务委员会第五次会议通过  根据2001年6月26日重庆市第一届人民代表大会常务委员会第三十三次会议《关于修改〈重庆市实施〈中华人民共和国水土保持法〉办法〉的决定》第一次修正  根据2004年6月28日重庆市第二届人民代表大会常务委员会第十次会议《关于取消部分地方性法规中行政许可项目的决定》第二次修正   2012年9月27日重庆市第三届人民代表大会常务委员会第三十六次会议修订  根据2016年9月29日重庆市第四届人民代表大会常务委员会第二十八次会议《关于修改〈重庆市户外广告管理条例〉等十三件地方性法规的决定》第三次修正</w:t>
      </w:r>
      <w:r w:rsidR="00125378">
        <w:rPr>
          <w:rFonts w:ascii="楷体_GB2312" w:eastAsia="楷体_GB2312" w:hAnsi="楷体_GB2312" w:cs="楷体_GB2312" w:hint="eastAsia"/>
          <w:szCs w:val="22"/>
        </w:rPr>
        <w:t xml:space="preserve"> </w:t>
      </w:r>
      <w:r w:rsidR="00125378">
        <w:rPr>
          <w:rFonts w:ascii="楷体_GB2312" w:eastAsia="楷体_GB2312" w:hAnsi="楷体_GB2312" w:cs="楷体_GB2312"/>
          <w:szCs w:val="22"/>
        </w:rPr>
        <w:t xml:space="preserve"> </w:t>
      </w:r>
      <w:r w:rsidR="00125378">
        <w:rPr>
          <w:rFonts w:ascii="楷体_GB2312" w:eastAsia="楷体_GB2312" w:hAnsi="楷体_GB2312" w:cs="楷体_GB2312" w:hint="eastAsia"/>
          <w:lang w:bidi="ar"/>
        </w:rPr>
        <w:t>根据201</w:t>
      </w:r>
      <w:r w:rsidR="00125378">
        <w:rPr>
          <w:rFonts w:ascii="楷体_GB2312" w:eastAsia="楷体_GB2312" w:hAnsi="楷体_GB2312" w:cs="楷体_GB2312"/>
          <w:lang w:bidi="ar"/>
        </w:rPr>
        <w:t>8</w:t>
      </w:r>
      <w:r w:rsidR="00125378">
        <w:rPr>
          <w:rFonts w:ascii="楷体_GB2312" w:eastAsia="楷体_GB2312" w:hAnsi="楷体_GB2312" w:cs="楷体_GB2312" w:hint="eastAsia"/>
          <w:lang w:bidi="ar"/>
        </w:rPr>
        <w:t>年7月2</w:t>
      </w:r>
      <w:r w:rsidR="00125378">
        <w:rPr>
          <w:rFonts w:ascii="楷体_GB2312" w:eastAsia="楷体_GB2312" w:hAnsi="楷体_GB2312" w:cs="楷体_GB2312"/>
          <w:lang w:bidi="ar"/>
        </w:rPr>
        <w:t>6</w:t>
      </w:r>
      <w:r w:rsidR="00125378">
        <w:rPr>
          <w:rFonts w:ascii="楷体_GB2312" w:eastAsia="楷体_GB2312" w:hAnsi="楷体_GB2312" w:cs="楷体_GB2312" w:hint="eastAsia"/>
          <w:lang w:bidi="ar"/>
        </w:rPr>
        <w:t>日重庆市第五届人民代表大会常务委员会第四次会议《关于修改〈重庆市</w:t>
      </w:r>
      <w:r w:rsidR="00125378">
        <w:rPr>
          <w:rFonts w:ascii="楷体_GB2312" w:eastAsia="楷体_GB2312" w:hAnsi="楷体_GB2312" w:cs="楷体_GB2312"/>
          <w:lang w:bidi="ar"/>
        </w:rPr>
        <w:t>城市房地产开发经营管理条例</w:t>
      </w:r>
      <w:r w:rsidR="00125378">
        <w:rPr>
          <w:rFonts w:ascii="楷体_GB2312" w:eastAsia="楷体_GB2312" w:hAnsi="楷体_GB2312" w:cs="楷体_GB2312" w:hint="eastAsia"/>
          <w:lang w:bidi="ar"/>
        </w:rPr>
        <w:t>〉等</w:t>
      </w:r>
      <w:r w:rsidR="00125378">
        <w:rPr>
          <w:rFonts w:ascii="楷体_GB2312" w:eastAsia="楷体_GB2312" w:hAnsi="楷体_GB2312" w:cs="楷体_GB2312"/>
          <w:lang w:bidi="ar"/>
        </w:rPr>
        <w:t>二十五件地方性法规的决定</w:t>
      </w:r>
      <w:r w:rsidR="00125378">
        <w:rPr>
          <w:rFonts w:ascii="楷体_GB2312" w:eastAsia="楷体_GB2312" w:hAnsi="楷体_GB2312" w:cs="楷体_GB2312" w:hint="eastAsia"/>
          <w:lang w:bidi="ar"/>
        </w:rPr>
        <w:t>》第四次修正</w:t>
      </w:r>
      <w:r w:rsidRPr="00B328A6">
        <w:rPr>
          <w:rFonts w:ascii="楷体_GB2312" w:eastAsia="楷体_GB2312" w:hAnsi="楷体_GB2312" w:cs="楷体_GB2312" w:hint="eastAsia"/>
          <w:szCs w:val="22"/>
        </w:rPr>
        <w:t>）</w:t>
      </w:r>
    </w:p>
    <w:p w:rsidR="003913A9" w:rsidRPr="003913A9" w:rsidRDefault="003913A9" w:rsidP="003913A9">
      <w:pPr>
        <w:widowControl/>
        <w:adjustRightInd w:val="0"/>
        <w:snapToGrid w:val="0"/>
        <w:spacing w:line="600" w:lineRule="exact"/>
        <w:jc w:val="left"/>
        <w:rPr>
          <w:rFonts w:ascii="宋体" w:eastAsia="宋体" w:hAnsi="宋体" w:cs="宋体"/>
          <w:kern w:val="0"/>
        </w:rPr>
      </w:pPr>
    </w:p>
    <w:p w:rsidR="003913A9" w:rsidRPr="003913A9" w:rsidRDefault="003913A9" w:rsidP="003913A9">
      <w:pPr>
        <w:widowControl/>
        <w:adjustRightInd w:val="0"/>
        <w:snapToGrid w:val="0"/>
        <w:spacing w:line="600" w:lineRule="exact"/>
        <w:jc w:val="center"/>
        <w:rPr>
          <w:rFonts w:ascii="楷体_GB2312" w:eastAsia="楷体_GB2312" w:hAnsi="楷体_GB2312" w:cs="楷体_GB2312"/>
          <w:szCs w:val="22"/>
        </w:rPr>
      </w:pPr>
      <w:r w:rsidRPr="003913A9">
        <w:rPr>
          <w:rFonts w:ascii="楷体_GB2312" w:eastAsia="楷体_GB2312" w:hAnsi="楷体_GB2312" w:cs="楷体_GB2312" w:hint="eastAsia"/>
          <w:szCs w:val="22"/>
        </w:rPr>
        <w:t>目  录</w:t>
      </w:r>
    </w:p>
    <w:p w:rsidR="000D5B87" w:rsidRPr="000D5B87" w:rsidRDefault="000D5B87" w:rsidP="000D5B87">
      <w:pPr>
        <w:widowControl/>
        <w:adjustRightInd w:val="0"/>
        <w:snapToGrid w:val="0"/>
        <w:spacing w:line="600" w:lineRule="exact"/>
        <w:ind w:firstLineChars="200" w:firstLine="640"/>
        <w:jc w:val="left"/>
        <w:rPr>
          <w:rFonts w:ascii="楷体_GB2312" w:eastAsia="楷体_GB2312" w:hAnsi="楷体_GB2312" w:cs="楷体_GB2312"/>
          <w:szCs w:val="22"/>
        </w:rPr>
      </w:pPr>
      <w:r w:rsidRPr="000D5B87">
        <w:rPr>
          <w:rFonts w:ascii="楷体_GB2312" w:eastAsia="楷体_GB2312" w:hAnsi="楷体_GB2312" w:cs="楷体_GB2312" w:hint="eastAsia"/>
          <w:szCs w:val="22"/>
        </w:rPr>
        <w:t>第一章  总</w:t>
      </w:r>
      <w:r w:rsidR="0038356C">
        <w:rPr>
          <w:rFonts w:ascii="楷体_GB2312" w:eastAsia="楷体_GB2312" w:hAnsi="楷体_GB2312" w:cs="楷体_GB2312" w:hint="eastAsia"/>
          <w:szCs w:val="22"/>
        </w:rPr>
        <w:t xml:space="preserve">  </w:t>
      </w:r>
      <w:r w:rsidRPr="000D5B87">
        <w:rPr>
          <w:rFonts w:ascii="楷体_GB2312" w:eastAsia="楷体_GB2312" w:hAnsi="楷体_GB2312" w:cs="楷体_GB2312" w:hint="eastAsia"/>
          <w:szCs w:val="22"/>
        </w:rPr>
        <w:t>则</w:t>
      </w:r>
    </w:p>
    <w:p w:rsidR="000D5B87" w:rsidRPr="000D5B87" w:rsidRDefault="000D5B87" w:rsidP="000D5B87">
      <w:pPr>
        <w:widowControl/>
        <w:adjustRightInd w:val="0"/>
        <w:snapToGrid w:val="0"/>
        <w:spacing w:line="600" w:lineRule="exact"/>
        <w:ind w:firstLineChars="200" w:firstLine="640"/>
        <w:jc w:val="left"/>
        <w:rPr>
          <w:rFonts w:ascii="楷体_GB2312" w:eastAsia="楷体_GB2312" w:hAnsi="楷体_GB2312" w:cs="楷体_GB2312"/>
          <w:szCs w:val="22"/>
        </w:rPr>
      </w:pPr>
      <w:r w:rsidRPr="000D5B87">
        <w:rPr>
          <w:rFonts w:ascii="楷体_GB2312" w:eastAsia="楷体_GB2312" w:hAnsi="楷体_GB2312" w:cs="楷体_GB2312" w:hint="eastAsia"/>
          <w:szCs w:val="22"/>
        </w:rPr>
        <w:t xml:space="preserve">第二章  </w:t>
      </w:r>
      <w:proofErr w:type="gramStart"/>
      <w:r w:rsidRPr="000D5B87">
        <w:rPr>
          <w:rFonts w:ascii="楷体_GB2312" w:eastAsia="楷体_GB2312" w:hAnsi="楷体_GB2312" w:cs="楷体_GB2312" w:hint="eastAsia"/>
          <w:szCs w:val="22"/>
        </w:rPr>
        <w:t>规</w:t>
      </w:r>
      <w:proofErr w:type="gramEnd"/>
      <w:r w:rsidR="0038356C">
        <w:rPr>
          <w:rFonts w:ascii="楷体_GB2312" w:eastAsia="楷体_GB2312" w:hAnsi="楷体_GB2312" w:cs="楷体_GB2312" w:hint="eastAsia"/>
          <w:szCs w:val="22"/>
        </w:rPr>
        <w:t xml:space="preserve">  </w:t>
      </w:r>
      <w:r w:rsidRPr="000D5B87">
        <w:rPr>
          <w:rFonts w:ascii="楷体_GB2312" w:eastAsia="楷体_GB2312" w:hAnsi="楷体_GB2312" w:cs="楷体_GB2312" w:hint="eastAsia"/>
          <w:szCs w:val="22"/>
        </w:rPr>
        <w:t>划</w:t>
      </w:r>
    </w:p>
    <w:p w:rsidR="000D5B87" w:rsidRPr="000D5B87" w:rsidRDefault="000D5B87" w:rsidP="000D5B87">
      <w:pPr>
        <w:widowControl/>
        <w:adjustRightInd w:val="0"/>
        <w:snapToGrid w:val="0"/>
        <w:spacing w:line="600" w:lineRule="exact"/>
        <w:ind w:firstLineChars="200" w:firstLine="640"/>
        <w:jc w:val="left"/>
        <w:rPr>
          <w:rFonts w:ascii="楷体_GB2312" w:eastAsia="楷体_GB2312" w:hAnsi="楷体_GB2312" w:cs="楷体_GB2312"/>
          <w:szCs w:val="22"/>
        </w:rPr>
      </w:pPr>
      <w:r w:rsidRPr="000D5B87">
        <w:rPr>
          <w:rFonts w:ascii="楷体_GB2312" w:eastAsia="楷体_GB2312" w:hAnsi="楷体_GB2312" w:cs="楷体_GB2312" w:hint="eastAsia"/>
          <w:szCs w:val="22"/>
        </w:rPr>
        <w:t>第三章  预</w:t>
      </w:r>
      <w:r w:rsidR="0038356C">
        <w:rPr>
          <w:rFonts w:ascii="楷体_GB2312" w:eastAsia="楷体_GB2312" w:hAnsi="楷体_GB2312" w:cs="楷体_GB2312" w:hint="eastAsia"/>
          <w:szCs w:val="22"/>
        </w:rPr>
        <w:t xml:space="preserve">  </w:t>
      </w:r>
      <w:r w:rsidRPr="000D5B87">
        <w:rPr>
          <w:rFonts w:ascii="楷体_GB2312" w:eastAsia="楷体_GB2312" w:hAnsi="楷体_GB2312" w:cs="楷体_GB2312" w:hint="eastAsia"/>
          <w:szCs w:val="22"/>
        </w:rPr>
        <w:t>防</w:t>
      </w:r>
    </w:p>
    <w:p w:rsidR="000D5B87" w:rsidRPr="000D5B87" w:rsidRDefault="000D5B87" w:rsidP="000D5B87">
      <w:pPr>
        <w:widowControl/>
        <w:adjustRightInd w:val="0"/>
        <w:snapToGrid w:val="0"/>
        <w:spacing w:line="600" w:lineRule="exact"/>
        <w:ind w:firstLineChars="200" w:firstLine="640"/>
        <w:jc w:val="left"/>
        <w:rPr>
          <w:rFonts w:ascii="楷体_GB2312" w:eastAsia="楷体_GB2312" w:hAnsi="楷体_GB2312" w:cs="楷体_GB2312"/>
          <w:szCs w:val="22"/>
        </w:rPr>
      </w:pPr>
      <w:r w:rsidRPr="000D5B87">
        <w:rPr>
          <w:rFonts w:ascii="楷体_GB2312" w:eastAsia="楷体_GB2312" w:hAnsi="楷体_GB2312" w:cs="楷体_GB2312" w:hint="eastAsia"/>
          <w:szCs w:val="22"/>
        </w:rPr>
        <w:t>第四章  治</w:t>
      </w:r>
      <w:r w:rsidR="0038356C">
        <w:rPr>
          <w:rFonts w:ascii="楷体_GB2312" w:eastAsia="楷体_GB2312" w:hAnsi="楷体_GB2312" w:cs="楷体_GB2312" w:hint="eastAsia"/>
          <w:szCs w:val="22"/>
        </w:rPr>
        <w:t xml:space="preserve">  </w:t>
      </w:r>
      <w:r w:rsidRPr="000D5B87">
        <w:rPr>
          <w:rFonts w:ascii="楷体_GB2312" w:eastAsia="楷体_GB2312" w:hAnsi="楷体_GB2312" w:cs="楷体_GB2312" w:hint="eastAsia"/>
          <w:szCs w:val="22"/>
        </w:rPr>
        <w:t>理</w:t>
      </w:r>
    </w:p>
    <w:p w:rsidR="000D5B87" w:rsidRPr="000D5B87" w:rsidRDefault="000D5B87" w:rsidP="000D5B87">
      <w:pPr>
        <w:widowControl/>
        <w:adjustRightInd w:val="0"/>
        <w:snapToGrid w:val="0"/>
        <w:spacing w:line="600" w:lineRule="exact"/>
        <w:ind w:firstLineChars="200" w:firstLine="640"/>
        <w:jc w:val="left"/>
        <w:rPr>
          <w:rFonts w:ascii="楷体_GB2312" w:eastAsia="楷体_GB2312" w:hAnsi="楷体_GB2312" w:cs="楷体_GB2312"/>
          <w:szCs w:val="22"/>
        </w:rPr>
      </w:pPr>
      <w:r w:rsidRPr="000D5B87">
        <w:rPr>
          <w:rFonts w:ascii="楷体_GB2312" w:eastAsia="楷体_GB2312" w:hAnsi="楷体_GB2312" w:cs="楷体_GB2312" w:hint="eastAsia"/>
          <w:szCs w:val="22"/>
        </w:rPr>
        <w:t>第五章  监测与监督</w:t>
      </w:r>
    </w:p>
    <w:p w:rsidR="000D5B87" w:rsidRPr="000D5B87" w:rsidRDefault="000D5B87" w:rsidP="000D5B87">
      <w:pPr>
        <w:widowControl/>
        <w:adjustRightInd w:val="0"/>
        <w:snapToGrid w:val="0"/>
        <w:spacing w:line="600" w:lineRule="exact"/>
        <w:ind w:firstLineChars="200" w:firstLine="640"/>
        <w:jc w:val="left"/>
        <w:rPr>
          <w:rFonts w:ascii="楷体_GB2312" w:eastAsia="楷体_GB2312" w:hAnsi="楷体_GB2312" w:cs="楷体_GB2312"/>
          <w:szCs w:val="22"/>
        </w:rPr>
      </w:pPr>
      <w:r w:rsidRPr="000D5B87">
        <w:rPr>
          <w:rFonts w:ascii="楷体_GB2312" w:eastAsia="楷体_GB2312" w:hAnsi="楷体_GB2312" w:cs="楷体_GB2312" w:hint="eastAsia"/>
          <w:szCs w:val="22"/>
        </w:rPr>
        <w:t>第六章  法律责任</w:t>
      </w:r>
    </w:p>
    <w:p w:rsidR="003913A9" w:rsidRDefault="000D5B87" w:rsidP="000D5B87">
      <w:pPr>
        <w:widowControl/>
        <w:adjustRightInd w:val="0"/>
        <w:snapToGrid w:val="0"/>
        <w:spacing w:line="600" w:lineRule="exact"/>
        <w:ind w:firstLineChars="200" w:firstLine="640"/>
        <w:jc w:val="left"/>
        <w:rPr>
          <w:rFonts w:ascii="楷体_GB2312" w:eastAsia="楷体_GB2312" w:hAnsi="楷体_GB2312" w:cs="楷体_GB2312"/>
          <w:szCs w:val="22"/>
        </w:rPr>
      </w:pPr>
      <w:r w:rsidRPr="000D5B87">
        <w:rPr>
          <w:rFonts w:ascii="楷体_GB2312" w:eastAsia="楷体_GB2312" w:hAnsi="楷体_GB2312" w:cs="楷体_GB2312" w:hint="eastAsia"/>
          <w:szCs w:val="22"/>
        </w:rPr>
        <w:t>第七章  附</w:t>
      </w:r>
      <w:r w:rsidR="0038356C">
        <w:rPr>
          <w:rFonts w:ascii="楷体_GB2312" w:eastAsia="楷体_GB2312" w:hAnsi="楷体_GB2312" w:cs="楷体_GB2312" w:hint="eastAsia"/>
          <w:szCs w:val="22"/>
        </w:rPr>
        <w:t xml:space="preserve">  </w:t>
      </w:r>
      <w:r w:rsidRPr="000D5B87">
        <w:rPr>
          <w:rFonts w:ascii="楷体_GB2312" w:eastAsia="楷体_GB2312" w:hAnsi="楷体_GB2312" w:cs="楷体_GB2312" w:hint="eastAsia"/>
          <w:szCs w:val="22"/>
        </w:rPr>
        <w:t>则</w:t>
      </w:r>
    </w:p>
    <w:p w:rsidR="000D5B87" w:rsidRDefault="000D5B87" w:rsidP="000D5B87">
      <w:pPr>
        <w:adjustRightInd w:val="0"/>
        <w:snapToGrid w:val="0"/>
        <w:spacing w:line="560" w:lineRule="exact"/>
        <w:jc w:val="left"/>
        <w:rPr>
          <w:rFonts w:ascii="宋体" w:eastAsia="宋体" w:hAnsi="宋体" w:cs="宋体"/>
          <w:kern w:val="0"/>
        </w:rPr>
      </w:pPr>
    </w:p>
    <w:p w:rsidR="000D5B87" w:rsidRPr="000D5B87" w:rsidRDefault="000D5B87" w:rsidP="000D5B87">
      <w:pPr>
        <w:adjustRightInd w:val="0"/>
        <w:snapToGrid w:val="0"/>
        <w:spacing w:line="560" w:lineRule="exact"/>
        <w:jc w:val="center"/>
        <w:rPr>
          <w:rFonts w:ascii="黑体" w:eastAsia="黑体" w:hAnsi="黑体" w:cs="Times New Roman"/>
        </w:rPr>
      </w:pPr>
      <w:r w:rsidRPr="000D5B87">
        <w:rPr>
          <w:rFonts w:ascii="黑体" w:eastAsia="黑体" w:hAnsi="黑体" w:cs="Times New Roman" w:hint="eastAsia"/>
        </w:rPr>
        <w:t>第一章  总</w:t>
      </w:r>
      <w:r w:rsidR="0038356C">
        <w:rPr>
          <w:rFonts w:ascii="黑体" w:eastAsia="黑体" w:hAnsi="黑体" w:cs="Times New Roman" w:hint="eastAsia"/>
        </w:rPr>
        <w:t xml:space="preserve">  </w:t>
      </w:r>
      <w:r w:rsidRPr="000D5B87">
        <w:rPr>
          <w:rFonts w:ascii="黑体" w:eastAsia="黑体" w:hAnsi="黑体" w:cs="Times New Roman" w:hint="eastAsia"/>
        </w:rPr>
        <w:t>则</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黑体" w:eastAsia="黑体" w:hAnsi="黑体" w:cs="Times New Roman" w:hint="eastAsia"/>
        </w:rPr>
        <w:t>第一条</w:t>
      </w:r>
      <w:r w:rsidRPr="000D5B87">
        <w:rPr>
          <w:rFonts w:ascii="仿宋_GB2312" w:eastAsia="仿宋_GB2312" w:hAnsi="仿宋_GB2312" w:cs="Times New Roman" w:hint="eastAsia"/>
        </w:rPr>
        <w:t xml:space="preserve">  为了预防和治理水土流失，保护和合理利用水土资源，减轻水、旱灾害，改善生态环境，促进人与自然和谐共处，保障经济社会可持续发展，根据《中华人民共和国水土保持法》等法律、行政法规，结合本市实际，制定本办法。</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黑体" w:eastAsia="黑体" w:hAnsi="黑体" w:cs="Times New Roman" w:hint="eastAsia"/>
        </w:rPr>
        <w:t>第二条</w:t>
      </w:r>
      <w:r w:rsidRPr="000D5B87">
        <w:rPr>
          <w:rFonts w:ascii="仿宋_GB2312" w:eastAsia="仿宋_GB2312" w:hAnsi="仿宋_GB2312" w:cs="Times New Roman" w:hint="eastAsia"/>
        </w:rPr>
        <w:t xml:space="preserve">  在本市行政区域内从事水土保持活动，适用本办法。</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仿宋_GB2312" w:eastAsia="仿宋_GB2312" w:hAnsi="仿宋_GB2312" w:cs="Times New Roman" w:hint="eastAsia"/>
        </w:rPr>
        <w:t>本办法所称水土保持，是指对自然因素和人为活动造成水土流失所采取的预防和治理措施。</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黑体" w:eastAsia="黑体" w:hAnsi="黑体" w:cs="Times New Roman" w:hint="eastAsia"/>
        </w:rPr>
        <w:t>第三条</w:t>
      </w:r>
      <w:r w:rsidRPr="000D5B87">
        <w:rPr>
          <w:rFonts w:ascii="仿宋_GB2312" w:eastAsia="仿宋_GB2312" w:hAnsi="仿宋_GB2312" w:cs="Times New Roman" w:hint="eastAsia"/>
        </w:rPr>
        <w:t xml:space="preserve">  水土保持工作实行预防为主、保护优先、全面规划、综合治理、因地制宜、突出重点、科学管理、注重效益的方针。</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仿宋_GB2312" w:eastAsia="仿宋_GB2312" w:hAnsi="仿宋_GB2312" w:cs="Times New Roman" w:hint="eastAsia"/>
        </w:rPr>
        <w:t>生产建设活动可能引起水土流失的，实行谁生产建设谁保护、谁造成流失谁治理的原则。</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黑体" w:eastAsia="黑体" w:hAnsi="黑体" w:cs="Times New Roman" w:hint="eastAsia"/>
        </w:rPr>
        <w:t>第四条</w:t>
      </w:r>
      <w:r w:rsidRPr="000D5B87">
        <w:rPr>
          <w:rFonts w:ascii="仿宋_GB2312" w:eastAsia="仿宋_GB2312" w:hAnsi="仿宋_GB2312" w:cs="Times New Roman" w:hint="eastAsia"/>
        </w:rPr>
        <w:t xml:space="preserve">  市、区县（自治县）人民政府应当加强对水土保持工作的领导，成立水土保持委员会。水土保持委员会负责组织和协调本行政区域内的水土保持工作。</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黑体" w:eastAsia="黑体" w:hAnsi="黑体" w:cs="Times New Roman" w:hint="eastAsia"/>
        </w:rPr>
        <w:t>第五条</w:t>
      </w:r>
      <w:r w:rsidRPr="000D5B87">
        <w:rPr>
          <w:rFonts w:ascii="仿宋_GB2312" w:eastAsia="仿宋_GB2312" w:hAnsi="仿宋_GB2312" w:cs="Times New Roman" w:hint="eastAsia"/>
        </w:rPr>
        <w:t xml:space="preserve">  市、区县（自治县）人民政府应当将水土保持工作纳入本级国民经济和社会发展规划，对水土保持规划确定的任务，安排专项资金，并组织实施。</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黑体" w:eastAsia="黑体" w:hAnsi="黑体" w:cs="Times New Roman" w:hint="eastAsia"/>
        </w:rPr>
        <w:t>第六条</w:t>
      </w:r>
      <w:r w:rsidRPr="000D5B87">
        <w:rPr>
          <w:rFonts w:ascii="仿宋_GB2312" w:eastAsia="仿宋_GB2312" w:hAnsi="仿宋_GB2312" w:cs="Times New Roman" w:hint="eastAsia"/>
        </w:rPr>
        <w:t xml:space="preserve">  市、区县（自治县）人民政府应当建立水土保持目标责任制和考核奖惩制度，将水土保持工作纳入有关部门和下一级人民政府的年度目标考核内容。</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黑体" w:eastAsia="黑体" w:hAnsi="黑体" w:cs="Times New Roman" w:hint="eastAsia"/>
        </w:rPr>
        <w:t>第七条</w:t>
      </w:r>
      <w:r w:rsidRPr="000D5B87">
        <w:rPr>
          <w:rFonts w:ascii="仿宋_GB2312" w:eastAsia="仿宋_GB2312" w:hAnsi="仿宋_GB2312" w:cs="Times New Roman" w:hint="eastAsia"/>
        </w:rPr>
        <w:t xml:space="preserve">  市、区县（自治县）水行政主管部门负责本行政区域内的水土保持工作，承担本级水土保持委员会的日常工作。</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仿宋_GB2312" w:eastAsia="仿宋_GB2312" w:hAnsi="仿宋_GB2312" w:cs="Times New Roman" w:hint="eastAsia"/>
        </w:rPr>
        <w:t>市、区县（自治县）发展改革、财政、城乡建设、交通、农业、国土、环保、规划、林业、移民等有关部门按照各自的职责，做好水土保持的相关工作。</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仿宋_GB2312" w:eastAsia="仿宋_GB2312" w:hAnsi="仿宋_GB2312" w:cs="Times New Roman" w:hint="eastAsia"/>
        </w:rPr>
        <w:t>乡镇人民政府、街道办事处应当明确相应机构承担本辖区内的水土保持日常工作。</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黑体" w:eastAsia="黑体" w:hAnsi="黑体" w:cs="Times New Roman" w:hint="eastAsia"/>
        </w:rPr>
        <w:t>第八条</w:t>
      </w:r>
      <w:r w:rsidRPr="000D5B87">
        <w:rPr>
          <w:rFonts w:ascii="仿宋_GB2312" w:eastAsia="仿宋_GB2312" w:hAnsi="仿宋_GB2312" w:cs="Times New Roman" w:hint="eastAsia"/>
        </w:rPr>
        <w:t xml:space="preserve">  市、区县（自治县）人民政府应当有计划地组织开展水土保持宣传教育工作，把水土保持教育纳入公民素质教育和公务员培训内容，普及水土保持科学知识和法律、法规。</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p>
    <w:p w:rsidR="000D5B87" w:rsidRPr="000D5B87" w:rsidRDefault="000D5B87" w:rsidP="000D5B87">
      <w:pPr>
        <w:adjustRightInd w:val="0"/>
        <w:snapToGrid w:val="0"/>
        <w:spacing w:line="560" w:lineRule="exact"/>
        <w:jc w:val="center"/>
        <w:rPr>
          <w:rFonts w:ascii="黑体" w:eastAsia="黑体" w:hAnsi="黑体" w:cs="Times New Roman"/>
        </w:rPr>
      </w:pPr>
      <w:r w:rsidRPr="000D5B87">
        <w:rPr>
          <w:rFonts w:ascii="黑体" w:eastAsia="黑体" w:hAnsi="黑体" w:cs="Times New Roman" w:hint="eastAsia"/>
        </w:rPr>
        <w:t xml:space="preserve">第二章  </w:t>
      </w:r>
      <w:proofErr w:type="gramStart"/>
      <w:r w:rsidRPr="000D5B87">
        <w:rPr>
          <w:rFonts w:ascii="黑体" w:eastAsia="黑体" w:hAnsi="黑体" w:cs="Times New Roman" w:hint="eastAsia"/>
        </w:rPr>
        <w:t>规</w:t>
      </w:r>
      <w:proofErr w:type="gramEnd"/>
      <w:r w:rsidR="0038356C">
        <w:rPr>
          <w:rFonts w:ascii="黑体" w:eastAsia="黑体" w:hAnsi="黑体" w:cs="Times New Roman" w:hint="eastAsia"/>
        </w:rPr>
        <w:t xml:space="preserve">  </w:t>
      </w:r>
      <w:r w:rsidRPr="000D5B87">
        <w:rPr>
          <w:rFonts w:ascii="黑体" w:eastAsia="黑体" w:hAnsi="黑体" w:cs="Times New Roman" w:hint="eastAsia"/>
        </w:rPr>
        <w:t>划</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黑体" w:eastAsia="黑体" w:hAnsi="黑体" w:cs="Times New Roman" w:hint="eastAsia"/>
        </w:rPr>
        <w:t>第九条</w:t>
      </w:r>
      <w:r w:rsidRPr="000D5B87">
        <w:rPr>
          <w:rFonts w:ascii="仿宋_GB2312" w:eastAsia="仿宋_GB2312" w:hAnsi="仿宋_GB2312" w:cs="Times New Roman" w:hint="eastAsia"/>
        </w:rPr>
        <w:t xml:space="preserve">  市水行政主管部门应当每五年组织开展一次全市水土流失调查并公告调查结果。</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黑体" w:eastAsia="黑体" w:hAnsi="黑体" w:cs="Times New Roman" w:hint="eastAsia"/>
        </w:rPr>
        <w:t>第十条</w:t>
      </w:r>
      <w:r w:rsidRPr="000D5B87">
        <w:rPr>
          <w:rFonts w:ascii="仿宋_GB2312" w:eastAsia="仿宋_GB2312" w:hAnsi="仿宋_GB2312" w:cs="Times New Roman" w:hint="eastAsia"/>
        </w:rPr>
        <w:t xml:space="preserve">  市水行政主管部门应当会同市政府有关部门根据水土流失调查结果划分市级水土流失重点</w:t>
      </w:r>
      <w:proofErr w:type="gramStart"/>
      <w:r w:rsidRPr="000D5B87">
        <w:rPr>
          <w:rFonts w:ascii="仿宋_GB2312" w:eastAsia="仿宋_GB2312" w:hAnsi="仿宋_GB2312" w:cs="Times New Roman" w:hint="eastAsia"/>
        </w:rPr>
        <w:t>预防区</w:t>
      </w:r>
      <w:proofErr w:type="gramEnd"/>
      <w:r w:rsidRPr="000D5B87">
        <w:rPr>
          <w:rFonts w:ascii="仿宋_GB2312" w:eastAsia="仿宋_GB2312" w:hAnsi="仿宋_GB2312" w:cs="Times New Roman" w:hint="eastAsia"/>
        </w:rPr>
        <w:t>和重点治理区，报市人民政府审定并公告。</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仿宋_GB2312" w:eastAsia="仿宋_GB2312" w:hAnsi="仿宋_GB2312" w:cs="Times New Roman" w:hint="eastAsia"/>
        </w:rPr>
        <w:t>区县（自治县）水行政主管部门应当会同同级有关部门根据水土流失调查结果以及市级水土流失重点</w:t>
      </w:r>
      <w:proofErr w:type="gramStart"/>
      <w:r w:rsidRPr="000D5B87">
        <w:rPr>
          <w:rFonts w:ascii="仿宋_GB2312" w:eastAsia="仿宋_GB2312" w:hAnsi="仿宋_GB2312" w:cs="Times New Roman" w:hint="eastAsia"/>
        </w:rPr>
        <w:t>预防区</w:t>
      </w:r>
      <w:proofErr w:type="gramEnd"/>
      <w:r w:rsidRPr="000D5B87">
        <w:rPr>
          <w:rFonts w:ascii="仿宋_GB2312" w:eastAsia="仿宋_GB2312" w:hAnsi="仿宋_GB2312" w:cs="Times New Roman" w:hint="eastAsia"/>
        </w:rPr>
        <w:t>和重点治理</w:t>
      </w:r>
      <w:proofErr w:type="gramStart"/>
      <w:r w:rsidRPr="000D5B87">
        <w:rPr>
          <w:rFonts w:ascii="仿宋_GB2312" w:eastAsia="仿宋_GB2312" w:hAnsi="仿宋_GB2312" w:cs="Times New Roman" w:hint="eastAsia"/>
        </w:rPr>
        <w:t>区划定</w:t>
      </w:r>
      <w:proofErr w:type="gramEnd"/>
      <w:r w:rsidRPr="000D5B87">
        <w:rPr>
          <w:rFonts w:ascii="仿宋_GB2312" w:eastAsia="仿宋_GB2312" w:hAnsi="仿宋_GB2312" w:cs="Times New Roman" w:hint="eastAsia"/>
        </w:rPr>
        <w:t>结果，划分本行政区域内的水土流失重点</w:t>
      </w:r>
      <w:proofErr w:type="gramStart"/>
      <w:r w:rsidRPr="000D5B87">
        <w:rPr>
          <w:rFonts w:ascii="仿宋_GB2312" w:eastAsia="仿宋_GB2312" w:hAnsi="仿宋_GB2312" w:cs="Times New Roman" w:hint="eastAsia"/>
        </w:rPr>
        <w:t>预防区</w:t>
      </w:r>
      <w:proofErr w:type="gramEnd"/>
      <w:r w:rsidRPr="000D5B87">
        <w:rPr>
          <w:rFonts w:ascii="仿宋_GB2312" w:eastAsia="仿宋_GB2312" w:hAnsi="仿宋_GB2312" w:cs="Times New Roman" w:hint="eastAsia"/>
        </w:rPr>
        <w:t>和重点治理区，报本级人民政府审定并公告。</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黑体" w:eastAsia="黑体" w:hAnsi="黑体" w:cs="Times New Roman" w:hint="eastAsia"/>
        </w:rPr>
        <w:t>第十一条</w:t>
      </w:r>
      <w:r w:rsidRPr="000D5B87">
        <w:rPr>
          <w:rFonts w:ascii="仿宋_GB2312" w:eastAsia="仿宋_GB2312" w:hAnsi="仿宋_GB2312" w:cs="Times New Roman" w:hint="eastAsia"/>
        </w:rPr>
        <w:t xml:space="preserve">  下列区域应当划定为水土流失重点预防区：</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仿宋_GB2312" w:eastAsia="仿宋_GB2312" w:hAnsi="仿宋_GB2312" w:cs="Times New Roman" w:hint="eastAsia"/>
        </w:rPr>
        <w:t>（一）三峡水库生态屏障区、重要支流水土保持规划区，其他大中型水库水土保持规划区；</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仿宋_GB2312" w:eastAsia="仿宋_GB2312" w:hAnsi="仿宋_GB2312" w:cs="Times New Roman" w:hint="eastAsia"/>
        </w:rPr>
        <w:t>（二）一、二级饮用水源保护区，水源涵养区，江河源头区；</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仿宋_GB2312" w:eastAsia="仿宋_GB2312" w:hAnsi="仿宋_GB2312" w:cs="Times New Roman" w:hint="eastAsia"/>
        </w:rPr>
        <w:t>（三）自然保护区、风景名胜区、地质公园、森林公园的规划范围，文物保护单位的保护范围；</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仿宋_GB2312" w:eastAsia="仿宋_GB2312" w:hAnsi="仿宋_GB2312" w:cs="Times New Roman" w:hint="eastAsia"/>
        </w:rPr>
        <w:t>（四）机场、港口、铁路管理范围和保护范围，二级以上公路的建筑控制区；</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仿宋_GB2312" w:eastAsia="仿宋_GB2312" w:hAnsi="仿宋_GB2312" w:cs="Times New Roman" w:hint="eastAsia"/>
        </w:rPr>
        <w:t>（五）连片面积较大、植被覆盖良好的二十五度以上陡坡地；</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仿宋_GB2312" w:eastAsia="仿宋_GB2312" w:hAnsi="仿宋_GB2312" w:cs="Times New Roman" w:hint="eastAsia"/>
        </w:rPr>
        <w:t>（六）其他水土流失潜在危险较大、对区域防洪安全、水资源安全、生态安全或者人类生产生活有重大影响的生态较为脆弱或者敏感的区域。</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黑体" w:eastAsia="黑体" w:hAnsi="黑体" w:cs="Times New Roman" w:hint="eastAsia"/>
        </w:rPr>
        <w:t>第十二条</w:t>
      </w:r>
      <w:r w:rsidRPr="000D5B87">
        <w:rPr>
          <w:rFonts w:ascii="仿宋_GB2312" w:eastAsia="仿宋_GB2312" w:hAnsi="仿宋_GB2312" w:cs="Times New Roman" w:hint="eastAsia"/>
        </w:rPr>
        <w:t xml:space="preserve">  下列区域应当划定为水土流失重点治理区：</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仿宋_GB2312" w:eastAsia="仿宋_GB2312" w:hAnsi="仿宋_GB2312" w:cs="Times New Roman" w:hint="eastAsia"/>
        </w:rPr>
        <w:t>（一）崩塌、滑坡危险区和泥石流易发区；</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仿宋_GB2312" w:eastAsia="仿宋_GB2312" w:hAnsi="仿宋_GB2312" w:cs="Times New Roman" w:hint="eastAsia"/>
        </w:rPr>
        <w:t>（二）水土流失中度以上的饮用水源地或者人口相对集中区域；</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仿宋_GB2312" w:eastAsia="仿宋_GB2312" w:hAnsi="仿宋_GB2312" w:cs="Times New Roman" w:hint="eastAsia"/>
        </w:rPr>
        <w:t>（三）坡耕地集中的区域；</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仿宋_GB2312" w:eastAsia="仿宋_GB2312" w:hAnsi="仿宋_GB2312" w:cs="Times New Roman" w:hint="eastAsia"/>
        </w:rPr>
        <w:t>（四）水土流失中度以上的荒山、荒坡、荒沟、荒滩和</w:t>
      </w:r>
      <w:proofErr w:type="gramStart"/>
      <w:r w:rsidRPr="000D5B87">
        <w:rPr>
          <w:rFonts w:ascii="仿宋_GB2312" w:eastAsia="仿宋_GB2312" w:hAnsi="仿宋_GB2312" w:cs="Times New Roman" w:hint="eastAsia"/>
        </w:rPr>
        <w:t>疏幼林</w:t>
      </w:r>
      <w:proofErr w:type="gramEnd"/>
      <w:r w:rsidRPr="000D5B87">
        <w:rPr>
          <w:rFonts w:ascii="仿宋_GB2312" w:eastAsia="仿宋_GB2312" w:hAnsi="仿宋_GB2312" w:cs="Times New Roman" w:hint="eastAsia"/>
        </w:rPr>
        <w:t>地；</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仿宋_GB2312" w:eastAsia="仿宋_GB2312" w:hAnsi="仿宋_GB2312" w:cs="Times New Roman" w:hint="eastAsia"/>
        </w:rPr>
        <w:t>（五）三峡水库生态屏障区内水土流失中度以上区域；</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仿宋_GB2312" w:eastAsia="仿宋_GB2312" w:hAnsi="仿宋_GB2312" w:cs="Times New Roman" w:hint="eastAsia"/>
        </w:rPr>
        <w:t>（六）三峡水库重要支流内水土保持重点片区；</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仿宋_GB2312" w:eastAsia="仿宋_GB2312" w:hAnsi="仿宋_GB2312" w:cs="Times New Roman" w:hint="eastAsia"/>
        </w:rPr>
        <w:t>（七）其他水土流失较为严重、对当地或者</w:t>
      </w:r>
      <w:proofErr w:type="gramStart"/>
      <w:r w:rsidRPr="000D5B87">
        <w:rPr>
          <w:rFonts w:ascii="仿宋_GB2312" w:eastAsia="仿宋_GB2312" w:hAnsi="仿宋_GB2312" w:cs="Times New Roman" w:hint="eastAsia"/>
        </w:rPr>
        <w:t>下游经济</w:t>
      </w:r>
      <w:proofErr w:type="gramEnd"/>
      <w:r w:rsidRPr="000D5B87">
        <w:rPr>
          <w:rFonts w:ascii="仿宋_GB2312" w:eastAsia="仿宋_GB2312" w:hAnsi="仿宋_GB2312" w:cs="Times New Roman" w:hint="eastAsia"/>
        </w:rPr>
        <w:t>社会发展产生严重制约的区域。</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仿宋_GB2312" w:eastAsia="仿宋_GB2312" w:hAnsi="仿宋_GB2312" w:cs="Times New Roman" w:hint="eastAsia"/>
        </w:rPr>
        <w:t>崩塌、滑坡危险区和泥石流易发区的划定，应当与地质灾害防治规划确定的地质灾害易发区、重点防治区相衔接。</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黑体" w:eastAsia="黑体" w:hAnsi="黑体" w:cs="Times New Roman" w:hint="eastAsia"/>
        </w:rPr>
        <w:t>第十三条</w:t>
      </w:r>
      <w:r w:rsidRPr="000D5B87">
        <w:rPr>
          <w:rFonts w:ascii="仿宋_GB2312" w:eastAsia="仿宋_GB2312" w:hAnsi="仿宋_GB2312" w:cs="Times New Roman" w:hint="eastAsia"/>
        </w:rPr>
        <w:t xml:space="preserve">  市、区县（自治县）水行政主管部门应当根据本级水土流失重点</w:t>
      </w:r>
      <w:proofErr w:type="gramStart"/>
      <w:r w:rsidRPr="000D5B87">
        <w:rPr>
          <w:rFonts w:ascii="仿宋_GB2312" w:eastAsia="仿宋_GB2312" w:hAnsi="仿宋_GB2312" w:cs="Times New Roman" w:hint="eastAsia"/>
        </w:rPr>
        <w:t>预防区</w:t>
      </w:r>
      <w:proofErr w:type="gramEnd"/>
      <w:r w:rsidRPr="000D5B87">
        <w:rPr>
          <w:rFonts w:ascii="仿宋_GB2312" w:eastAsia="仿宋_GB2312" w:hAnsi="仿宋_GB2312" w:cs="Times New Roman" w:hint="eastAsia"/>
        </w:rPr>
        <w:t>和重点治理</w:t>
      </w:r>
      <w:proofErr w:type="gramStart"/>
      <w:r w:rsidRPr="000D5B87">
        <w:rPr>
          <w:rFonts w:ascii="仿宋_GB2312" w:eastAsia="仿宋_GB2312" w:hAnsi="仿宋_GB2312" w:cs="Times New Roman" w:hint="eastAsia"/>
        </w:rPr>
        <w:t>区划定</w:t>
      </w:r>
      <w:proofErr w:type="gramEnd"/>
      <w:r w:rsidRPr="000D5B87">
        <w:rPr>
          <w:rFonts w:ascii="仿宋_GB2312" w:eastAsia="仿宋_GB2312" w:hAnsi="仿宋_GB2312" w:cs="Times New Roman" w:hint="eastAsia"/>
        </w:rPr>
        <w:t>结果，会同同级有关部门编制本行政区域的水土保持总体规划。水土保持总体规划报本级人民政府批准后，由水行政主管部门组织实施。区县（自治县）人民政府批准的水土保持总体规划，应当报市水行政主管部门备案。</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仿宋_GB2312" w:eastAsia="仿宋_GB2312" w:hAnsi="仿宋_GB2312" w:cs="Times New Roman" w:hint="eastAsia"/>
        </w:rPr>
        <w:t>市、区县（自治县）人民政府根据水土保持工作需要，决定编制水土保持专项规划。水土保持专项规划由水行政主管部门会同同级有关部门共同编制，报本级人民政府或者其授权的部门审批后实施。</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仿宋_GB2312" w:eastAsia="仿宋_GB2312" w:hAnsi="仿宋_GB2312" w:cs="Times New Roman" w:hint="eastAsia"/>
        </w:rPr>
        <w:t>编制水土保持规划应当广泛征求专家、社会公众和有关单位意见，并充分论证。</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黑体" w:eastAsia="黑体" w:hAnsi="黑体" w:cs="Times New Roman" w:hint="eastAsia"/>
        </w:rPr>
        <w:t>第十四条</w:t>
      </w:r>
      <w:r w:rsidRPr="000D5B87">
        <w:rPr>
          <w:rFonts w:ascii="仿宋_GB2312" w:eastAsia="仿宋_GB2312" w:hAnsi="仿宋_GB2312" w:cs="Times New Roman" w:hint="eastAsia"/>
        </w:rPr>
        <w:t xml:space="preserve">  有关基础设施建设、矿产资源开发、城镇建设、公共服务设施建设等方面的规划，在实施过程中可能造成水土流失的，规划的组织编制机关应当在规划中提出水土流失预防和治理的对策和措施，并在规划报请审批前征求本级人民政府水行政主管部门的意见。</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p>
    <w:p w:rsidR="000D5B87" w:rsidRPr="000D5B87" w:rsidRDefault="000D5B87" w:rsidP="000D5B87">
      <w:pPr>
        <w:adjustRightInd w:val="0"/>
        <w:snapToGrid w:val="0"/>
        <w:spacing w:line="560" w:lineRule="exact"/>
        <w:jc w:val="center"/>
        <w:rPr>
          <w:rFonts w:ascii="黑体" w:eastAsia="黑体" w:hAnsi="黑体" w:cs="Times New Roman"/>
        </w:rPr>
      </w:pPr>
      <w:r w:rsidRPr="000D5B87">
        <w:rPr>
          <w:rFonts w:ascii="黑体" w:eastAsia="黑体" w:hAnsi="黑体" w:cs="Times New Roman" w:hint="eastAsia"/>
        </w:rPr>
        <w:t>第三章  预</w:t>
      </w:r>
      <w:r w:rsidR="0038356C">
        <w:rPr>
          <w:rFonts w:ascii="黑体" w:eastAsia="黑体" w:hAnsi="黑体" w:cs="Times New Roman" w:hint="eastAsia"/>
        </w:rPr>
        <w:t xml:space="preserve">  </w:t>
      </w:r>
      <w:r w:rsidRPr="000D5B87">
        <w:rPr>
          <w:rFonts w:ascii="黑体" w:eastAsia="黑体" w:hAnsi="黑体" w:cs="Times New Roman" w:hint="eastAsia"/>
        </w:rPr>
        <w:t>防</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黑体" w:eastAsia="黑体" w:hAnsi="黑体" w:cs="Times New Roman" w:hint="eastAsia"/>
        </w:rPr>
        <w:t>第十五条</w:t>
      </w:r>
      <w:r w:rsidRPr="000D5B87">
        <w:rPr>
          <w:rFonts w:ascii="仿宋_GB2312" w:eastAsia="仿宋_GB2312" w:hAnsi="仿宋_GB2312" w:cs="Times New Roman" w:hint="eastAsia"/>
        </w:rPr>
        <w:t xml:space="preserve">  市、区县（自治县）人民政府应当按照水土保持规划，采取封育保护、自然修复、植树种草等措施，扩大林草覆盖面积，涵养水源，预防和减轻水土流失。</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仿宋_GB2312" w:eastAsia="仿宋_GB2312" w:hAnsi="仿宋_GB2312" w:cs="Times New Roman" w:hint="eastAsia"/>
        </w:rPr>
        <w:t>市、区县（自治县）人民政府应当加强农村新能源建设，减少薪炭林的砍伐，严格控制破坏地貌植被的生产建设活动，防止产生新的水土流失。</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仿宋_GB2312" w:eastAsia="仿宋_GB2312" w:hAnsi="仿宋_GB2312" w:cs="Times New Roman" w:hint="eastAsia"/>
        </w:rPr>
        <w:t>在长江三峡库区及其重要支流，市、区县（自治县）人民政府应当加强水土保持林</w:t>
      </w:r>
      <w:proofErr w:type="gramStart"/>
      <w:r w:rsidRPr="000D5B87">
        <w:rPr>
          <w:rFonts w:ascii="仿宋_GB2312" w:eastAsia="仿宋_GB2312" w:hAnsi="仿宋_GB2312" w:cs="Times New Roman" w:hint="eastAsia"/>
        </w:rPr>
        <w:t>草建设</w:t>
      </w:r>
      <w:proofErr w:type="gramEnd"/>
      <w:r w:rsidRPr="000D5B87">
        <w:rPr>
          <w:rFonts w:ascii="仿宋_GB2312" w:eastAsia="仿宋_GB2312" w:hAnsi="仿宋_GB2312" w:cs="Times New Roman" w:hint="eastAsia"/>
        </w:rPr>
        <w:t>和生态修复力度，提高水源涵养水平，减少入库泥沙和面源污染。</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黑体" w:eastAsia="黑体" w:hAnsi="黑体" w:cs="Times New Roman" w:hint="eastAsia"/>
        </w:rPr>
        <w:t>第十六条</w:t>
      </w:r>
      <w:r w:rsidRPr="000D5B87">
        <w:rPr>
          <w:rFonts w:ascii="仿宋_GB2312" w:eastAsia="仿宋_GB2312" w:hAnsi="仿宋_GB2312" w:cs="Times New Roman" w:hint="eastAsia"/>
        </w:rPr>
        <w:t xml:space="preserve">  市、区县（自治县）人民政府应当鼓励和支持山区、丘陵区以及容易发生水土流失的其他区域的农业生产者采取免耕、等高耕作、轮耕轮作、间作套种等保土耕作方法和其他有利于水土保持的措施。</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黑体" w:eastAsia="黑体" w:hAnsi="黑体" w:cs="Times New Roman" w:hint="eastAsia"/>
        </w:rPr>
        <w:t>第十七条</w:t>
      </w:r>
      <w:r w:rsidRPr="000D5B87">
        <w:rPr>
          <w:rFonts w:ascii="仿宋_GB2312" w:eastAsia="仿宋_GB2312" w:hAnsi="仿宋_GB2312" w:cs="Times New Roman" w:hint="eastAsia"/>
        </w:rPr>
        <w:t xml:space="preserve">  在下列区域，禁止可能造成水土流失的生产建设活动：</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仿宋_GB2312" w:eastAsia="仿宋_GB2312" w:hAnsi="仿宋_GB2312" w:cs="Times New Roman" w:hint="eastAsia"/>
        </w:rPr>
        <w:t>（一）崩塌、滑坡危险区，泥石流易发区；</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仿宋_GB2312" w:eastAsia="仿宋_GB2312" w:hAnsi="仿宋_GB2312" w:cs="Times New Roman" w:hint="eastAsia"/>
        </w:rPr>
        <w:t>（二）一、二级饮用水源保护区，水源涵养区，江河源头区；</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仿宋_GB2312" w:eastAsia="仿宋_GB2312" w:hAnsi="仿宋_GB2312" w:cs="Times New Roman" w:hint="eastAsia"/>
        </w:rPr>
        <w:t>（三）法律、法规规定的其他水土流失严重、生态脆弱的区域。</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黑体" w:eastAsia="黑体" w:hAnsi="黑体" w:cs="Times New Roman" w:hint="eastAsia"/>
        </w:rPr>
        <w:t>第十八条</w:t>
      </w:r>
      <w:r w:rsidRPr="000D5B87">
        <w:rPr>
          <w:rFonts w:ascii="仿宋_GB2312" w:eastAsia="仿宋_GB2312" w:hAnsi="仿宋_GB2312" w:cs="Times New Roman" w:hint="eastAsia"/>
        </w:rPr>
        <w:t xml:space="preserve">  禁止在二十五度以上陡坡地开垦种植农作物。在二十五度以上陡坡地种植经济林的，应当科学选择树种，采取水土保持措施，防止造成水土流失。</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黑体" w:eastAsia="黑体" w:hAnsi="黑体" w:cs="Times New Roman" w:hint="eastAsia"/>
        </w:rPr>
        <w:t>第十九条</w:t>
      </w:r>
      <w:r w:rsidRPr="000D5B87">
        <w:rPr>
          <w:rFonts w:ascii="仿宋_GB2312" w:eastAsia="仿宋_GB2312" w:hAnsi="仿宋_GB2312" w:cs="Times New Roman" w:hint="eastAsia"/>
        </w:rPr>
        <w:t xml:space="preserve">  开垦五度以上、二十五度以下的荒坡地应当采取以下水土流失防治措施：</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仿宋_GB2312" w:eastAsia="仿宋_GB2312" w:hAnsi="仿宋_GB2312" w:cs="Times New Roman" w:hint="eastAsia"/>
        </w:rPr>
        <w:t>（一）种植农作物、一年生林草和中药材的，应当采取修建水平梯地，配套水系道路工程等水土保持措施，或者采取等高种植，禁止顺坡耕种；</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仿宋_GB2312" w:eastAsia="仿宋_GB2312" w:hAnsi="仿宋_GB2312" w:cs="Times New Roman" w:hint="eastAsia"/>
        </w:rPr>
        <w:t>（二）种植多年生林草和中药材的，应当采取降低整地强度、保护表土层、修建坡面</w:t>
      </w:r>
      <w:proofErr w:type="gramStart"/>
      <w:r w:rsidRPr="000D5B87">
        <w:rPr>
          <w:rFonts w:ascii="仿宋_GB2312" w:eastAsia="仿宋_GB2312" w:hAnsi="仿宋_GB2312" w:cs="Times New Roman" w:hint="eastAsia"/>
        </w:rPr>
        <w:t>蓄</w:t>
      </w:r>
      <w:proofErr w:type="gramEnd"/>
      <w:r w:rsidRPr="000D5B87">
        <w:rPr>
          <w:rFonts w:ascii="仿宋_GB2312" w:eastAsia="仿宋_GB2312" w:hAnsi="仿宋_GB2312" w:cs="Times New Roman" w:hint="eastAsia"/>
        </w:rPr>
        <w:t>排水工程、设置植物绿篱等水土保持措施，禁止采用全垦等不合理的整地种植方式。</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仿宋_GB2312" w:eastAsia="仿宋_GB2312" w:hAnsi="仿宋_GB2312" w:cs="Times New Roman" w:hint="eastAsia"/>
        </w:rPr>
        <w:t>开垦荒坡地面积在二十亩以上的，应当编制水土流失防治方案，并由区县（自治县）水行政主管部门监督实施。</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黑体" w:eastAsia="黑体" w:hAnsi="黑体" w:cs="Times New Roman" w:hint="eastAsia"/>
        </w:rPr>
        <w:t>第二十条</w:t>
      </w:r>
      <w:r w:rsidRPr="000D5B87">
        <w:rPr>
          <w:rFonts w:ascii="仿宋_GB2312" w:eastAsia="仿宋_GB2312" w:hAnsi="仿宋_GB2312" w:cs="Times New Roman" w:hint="eastAsia"/>
        </w:rPr>
        <w:t xml:space="preserve">  在林区采伐林木的，采伐方案中应当有采伐区水土保持措施。林业主管部门批准采伐方案后，应当将采伐方案抄送水行政主管部门，由林业主管部门和水行政主管部门共同监督实施。</w:t>
      </w:r>
    </w:p>
    <w:p w:rsidR="002057F7" w:rsidRPr="00B53CCE" w:rsidRDefault="000D5B87" w:rsidP="002057F7">
      <w:pPr>
        <w:spacing w:line="594" w:lineRule="exact"/>
        <w:ind w:firstLineChars="200" w:firstLine="640"/>
        <w:rPr>
          <w:rFonts w:ascii="Times New Roman" w:eastAsia="仿宋_GB2312" w:hAnsi="Times New Roman"/>
          <w:color w:val="000000"/>
        </w:rPr>
      </w:pPr>
      <w:r w:rsidRPr="000D5B87">
        <w:rPr>
          <w:rFonts w:ascii="黑体" w:eastAsia="黑体" w:hAnsi="黑体" w:cs="Times New Roman" w:hint="eastAsia"/>
        </w:rPr>
        <w:t>第二十一条</w:t>
      </w:r>
      <w:r w:rsidRPr="000D5B87">
        <w:rPr>
          <w:rFonts w:ascii="仿宋_GB2312" w:eastAsia="仿宋_GB2312" w:hAnsi="仿宋_GB2312" w:cs="Times New Roman" w:hint="eastAsia"/>
        </w:rPr>
        <w:t xml:space="preserve">  </w:t>
      </w:r>
      <w:r w:rsidR="002057F7" w:rsidRPr="00B53CCE">
        <w:rPr>
          <w:rFonts w:ascii="Times New Roman" w:eastAsia="仿宋_GB2312" w:hAnsi="Times New Roman"/>
          <w:color w:val="000000"/>
        </w:rPr>
        <w:t>在山区、丘陵区以及水土保持规划确定的容易发生水土流失的其他区域开办下列生产建设项目，可能造成水土流失的，生产建设单位应当在项目开工建设前编制水土保持方案，报县级以上人民政府水行政主管部门审批，并按照经批准的水土保持方案，采取水土流失预防和治理措施：</w:t>
      </w:r>
    </w:p>
    <w:p w:rsidR="002057F7" w:rsidRPr="00B53CCE" w:rsidRDefault="002057F7" w:rsidP="002057F7">
      <w:pPr>
        <w:spacing w:line="594" w:lineRule="exact"/>
        <w:ind w:firstLineChars="200" w:firstLine="640"/>
        <w:rPr>
          <w:rFonts w:ascii="Times New Roman" w:eastAsia="仿宋_GB2312" w:hAnsi="Times New Roman"/>
          <w:color w:val="000000"/>
        </w:rPr>
      </w:pPr>
      <w:r w:rsidRPr="00B53CCE">
        <w:rPr>
          <w:rFonts w:ascii="Times New Roman" w:eastAsia="仿宋_GB2312" w:hAnsi="Times New Roman"/>
          <w:color w:val="000000"/>
        </w:rPr>
        <w:t>（一）铁路、公路、机场、港口、码头、桥梁、通信、市政、水工程等基础设施项目；</w:t>
      </w:r>
    </w:p>
    <w:p w:rsidR="002057F7" w:rsidRPr="00B53CCE" w:rsidRDefault="002057F7" w:rsidP="002057F7">
      <w:pPr>
        <w:spacing w:line="594" w:lineRule="exact"/>
        <w:ind w:firstLineChars="200" w:firstLine="640"/>
        <w:rPr>
          <w:rFonts w:ascii="Times New Roman" w:eastAsia="仿宋_GB2312" w:hAnsi="Times New Roman"/>
          <w:color w:val="000000"/>
        </w:rPr>
      </w:pPr>
      <w:r w:rsidRPr="00B53CCE">
        <w:rPr>
          <w:rFonts w:ascii="Times New Roman" w:eastAsia="仿宋_GB2312" w:hAnsi="Times New Roman"/>
          <w:color w:val="000000"/>
        </w:rPr>
        <w:t>（二）煤炭、电力、石油、天然气等能源设施项目；</w:t>
      </w:r>
    </w:p>
    <w:p w:rsidR="002057F7" w:rsidRPr="00B53CCE" w:rsidRDefault="002057F7" w:rsidP="002057F7">
      <w:pPr>
        <w:spacing w:line="594" w:lineRule="exact"/>
        <w:ind w:firstLineChars="200" w:firstLine="640"/>
        <w:rPr>
          <w:rFonts w:ascii="Times New Roman" w:eastAsia="仿宋_GB2312" w:hAnsi="Times New Roman"/>
          <w:color w:val="000000"/>
        </w:rPr>
      </w:pPr>
      <w:r w:rsidRPr="00B53CCE">
        <w:rPr>
          <w:rFonts w:ascii="Times New Roman" w:eastAsia="仿宋_GB2312" w:hAnsi="Times New Roman"/>
          <w:color w:val="000000"/>
        </w:rPr>
        <w:t>（三）矿产、冶炼、建材等工业项目；</w:t>
      </w:r>
    </w:p>
    <w:p w:rsidR="002057F7" w:rsidRPr="00B53CCE" w:rsidRDefault="002057F7" w:rsidP="002057F7">
      <w:pPr>
        <w:spacing w:line="594" w:lineRule="exact"/>
        <w:ind w:firstLineChars="200" w:firstLine="640"/>
        <w:rPr>
          <w:rFonts w:ascii="Times New Roman" w:eastAsia="仿宋_GB2312" w:hAnsi="Times New Roman"/>
          <w:color w:val="000000"/>
        </w:rPr>
      </w:pPr>
      <w:r w:rsidRPr="00B53CCE">
        <w:rPr>
          <w:rFonts w:ascii="Times New Roman" w:eastAsia="仿宋_GB2312" w:hAnsi="Times New Roman"/>
          <w:color w:val="000000"/>
        </w:rPr>
        <w:t>（四）城镇新区、开发区、工业园区等园区建设项目；</w:t>
      </w:r>
    </w:p>
    <w:p w:rsidR="002057F7" w:rsidRPr="00B53CCE" w:rsidRDefault="002057F7" w:rsidP="002057F7">
      <w:pPr>
        <w:spacing w:line="594" w:lineRule="exact"/>
        <w:ind w:firstLineChars="200" w:firstLine="640"/>
        <w:rPr>
          <w:rFonts w:ascii="Times New Roman" w:eastAsia="仿宋_GB2312" w:hAnsi="Times New Roman"/>
          <w:color w:val="000000"/>
        </w:rPr>
      </w:pPr>
      <w:r w:rsidRPr="00B53CCE">
        <w:rPr>
          <w:rFonts w:ascii="Times New Roman" w:eastAsia="仿宋_GB2312" w:hAnsi="Times New Roman"/>
          <w:color w:val="000000"/>
        </w:rPr>
        <w:t>（五）房地产开发、土地开发等开发项目。</w:t>
      </w:r>
    </w:p>
    <w:p w:rsidR="0038356C" w:rsidRDefault="0038356C" w:rsidP="002057F7">
      <w:pPr>
        <w:adjustRightInd w:val="0"/>
        <w:snapToGrid w:val="0"/>
        <w:spacing w:line="560" w:lineRule="exact"/>
        <w:ind w:firstLineChars="200" w:firstLine="640"/>
        <w:rPr>
          <w:rFonts w:ascii="仿宋_GB2312" w:eastAsia="仿宋_GB2312" w:hAnsi="仿宋_GB2312" w:cs="Times New Roman"/>
        </w:rPr>
      </w:pPr>
      <w:r w:rsidRPr="000D5B87">
        <w:rPr>
          <w:rFonts w:ascii="仿宋_GB2312" w:eastAsia="仿宋_GB2312" w:hAnsi="仿宋_GB2312" w:cs="Times New Roman" w:hint="eastAsia"/>
        </w:rPr>
        <w:t>生产建设单位没有能力编制水土保持方案的，应当委托具备相应技术条件的机构编制。</w:t>
      </w:r>
    </w:p>
    <w:p w:rsidR="000D5B87" w:rsidRPr="000D5B87" w:rsidRDefault="000D5B87" w:rsidP="002057F7">
      <w:pPr>
        <w:adjustRightInd w:val="0"/>
        <w:snapToGrid w:val="0"/>
        <w:spacing w:line="560" w:lineRule="exact"/>
        <w:ind w:firstLineChars="200" w:firstLine="640"/>
        <w:rPr>
          <w:rFonts w:ascii="仿宋_GB2312" w:eastAsia="仿宋_GB2312" w:hAnsi="仿宋_GB2312" w:cs="Times New Roman"/>
        </w:rPr>
      </w:pPr>
      <w:r w:rsidRPr="000D5B87">
        <w:rPr>
          <w:rFonts w:ascii="黑体" w:eastAsia="黑体" w:hAnsi="黑体" w:cs="Times New Roman" w:hint="eastAsia"/>
        </w:rPr>
        <w:t>第二十二条</w:t>
      </w:r>
      <w:r w:rsidRPr="000D5B87">
        <w:rPr>
          <w:rFonts w:ascii="仿宋_GB2312" w:eastAsia="仿宋_GB2312" w:hAnsi="仿宋_GB2312" w:cs="Times New Roman" w:hint="eastAsia"/>
        </w:rPr>
        <w:t xml:space="preserve">  生产建设项目水土保持方案分为报告书和报告表。</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仿宋_GB2312" w:eastAsia="仿宋_GB2312" w:hAnsi="仿宋_GB2312" w:cs="Times New Roman" w:hint="eastAsia"/>
        </w:rPr>
        <w:t>依法应当编制水土保持方案的生产建设项目，占地面积在五万平方米以上或者开挖、堆弃土石方总量在五万立方米以上的，应当编制水土保持方案报告书；占地面积不满五万平方米，开挖、堆弃土石方总量不满五万立方米的，应当编制水土保持方案报告表。</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黑体" w:eastAsia="黑体" w:hAnsi="黑体" w:cs="Times New Roman" w:hint="eastAsia"/>
        </w:rPr>
        <w:t>第二十三条</w:t>
      </w:r>
      <w:r w:rsidRPr="000D5B87">
        <w:rPr>
          <w:rFonts w:ascii="仿宋_GB2312" w:eastAsia="仿宋_GB2312" w:hAnsi="仿宋_GB2312" w:cs="Times New Roman" w:hint="eastAsia"/>
        </w:rPr>
        <w:t xml:space="preserve">  依法应当编制水土保持方案的生产建设项目，生产建设单位未编制水土保持方案或者水土保持方案未经水行政主管部门批准的，不得开工建设。</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黑体" w:eastAsia="黑体" w:hAnsi="黑体" w:cs="Times New Roman" w:hint="eastAsia"/>
        </w:rPr>
        <w:t>第二十四条</w:t>
      </w:r>
      <w:r w:rsidRPr="000D5B87">
        <w:rPr>
          <w:rFonts w:ascii="仿宋_GB2312" w:eastAsia="仿宋_GB2312" w:hAnsi="仿宋_GB2312" w:cs="Times New Roman" w:hint="eastAsia"/>
        </w:rPr>
        <w:t xml:space="preserve">  水土保持方案经批准后，生产建设项目的地点、规模发生重大变化的，应当补充或者修改水土保持方案并报原审批机关批准。水土保持方案实施过程中，水土保持措施需要做出重大变更的，应当经原审批机关批准。</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黑体" w:eastAsia="黑体" w:hAnsi="黑体" w:cs="Times New Roman" w:hint="eastAsia"/>
        </w:rPr>
        <w:t>第二十五条</w:t>
      </w:r>
      <w:r w:rsidRPr="000D5B87">
        <w:rPr>
          <w:rFonts w:ascii="仿宋_GB2312" w:eastAsia="仿宋_GB2312" w:hAnsi="仿宋_GB2312" w:cs="Times New Roman" w:hint="eastAsia"/>
        </w:rPr>
        <w:t xml:space="preserve">  </w:t>
      </w:r>
      <w:r w:rsidR="001078F2" w:rsidRPr="00B53CCE">
        <w:rPr>
          <w:rFonts w:ascii="Times New Roman" w:eastAsia="仿宋_GB2312" w:hAnsi="Times New Roman"/>
          <w:color w:val="000000"/>
        </w:rPr>
        <w:t>依法应当编制水土保持方案的生产建设项目中的水土保持设施，应当与主体工程同时设计、同时施工、同时投产使用。</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仿宋_GB2312" w:eastAsia="仿宋_GB2312" w:hAnsi="仿宋_GB2312" w:cs="Times New Roman" w:hint="eastAsia"/>
        </w:rPr>
        <w:t>市、区县（自治县）水行政主管部门应当对生产建设项目执行前款规定的情况进行监督检查。</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黑体" w:eastAsia="黑体" w:hAnsi="黑体" w:cs="Times New Roman" w:hint="eastAsia"/>
        </w:rPr>
        <w:t>第二十六条</w:t>
      </w:r>
      <w:r w:rsidRPr="000D5B87">
        <w:rPr>
          <w:rFonts w:ascii="仿宋_GB2312" w:eastAsia="仿宋_GB2312" w:hAnsi="仿宋_GB2312" w:cs="Times New Roman" w:hint="eastAsia"/>
        </w:rPr>
        <w:t xml:space="preserve">  </w:t>
      </w:r>
      <w:r w:rsidR="001078F2" w:rsidRPr="00B53CCE">
        <w:rPr>
          <w:rFonts w:ascii="Times New Roman" w:eastAsia="仿宋_GB2312" w:hAnsi="Times New Roman"/>
          <w:color w:val="000000"/>
        </w:rPr>
        <w:t>生产建设项目完工后，建设单位应当组织开展水土保持设施自主验收，向社会公开</w:t>
      </w:r>
      <w:del w:id="0" w:author="游优" w:date="2018-08-15T15:18:00Z">
        <w:r w:rsidR="000877F1" w:rsidDel="00BD1C9B">
          <w:rPr>
            <w:rFonts w:ascii="Times New Roman" w:eastAsia="仿宋_GB2312" w:hAnsi="Times New Roman" w:hint="eastAsia"/>
            <w:color w:val="000000"/>
          </w:rPr>
          <w:delText>验收</w:delText>
        </w:r>
        <w:r w:rsidR="000877F1" w:rsidDel="00BD1C9B">
          <w:rPr>
            <w:rFonts w:ascii="Times New Roman" w:eastAsia="仿宋_GB2312" w:hAnsi="Times New Roman"/>
            <w:color w:val="000000"/>
          </w:rPr>
          <w:delText>材料</w:delText>
        </w:r>
      </w:del>
      <w:r w:rsidR="001078F2" w:rsidRPr="00B53CCE">
        <w:rPr>
          <w:rFonts w:ascii="Times New Roman" w:eastAsia="仿宋_GB2312" w:hAnsi="Times New Roman"/>
          <w:color w:val="000000"/>
        </w:rPr>
        <w:t>，并在生产建设项目投产前向水土保持方案审批机关报备。水土保持设施未经验收或者验收不合格的，生产建设项目不得投入使用。分期建设、分期投入使用的生产建设项目，其相应的水土保持设施应当分期验收。</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p>
    <w:p w:rsidR="000D5B87" w:rsidRPr="000D5B87" w:rsidRDefault="000D5B87" w:rsidP="000D5B87">
      <w:pPr>
        <w:adjustRightInd w:val="0"/>
        <w:snapToGrid w:val="0"/>
        <w:spacing w:line="560" w:lineRule="exact"/>
        <w:jc w:val="center"/>
        <w:rPr>
          <w:rFonts w:ascii="黑体" w:eastAsia="黑体" w:hAnsi="黑体" w:cs="Times New Roman"/>
        </w:rPr>
      </w:pPr>
      <w:r w:rsidRPr="000D5B87">
        <w:rPr>
          <w:rFonts w:ascii="黑体" w:eastAsia="黑体" w:hAnsi="黑体" w:cs="Times New Roman" w:hint="eastAsia"/>
        </w:rPr>
        <w:t>第四章  治</w:t>
      </w:r>
      <w:r w:rsidR="000877F1">
        <w:rPr>
          <w:rFonts w:ascii="黑体" w:eastAsia="黑体" w:hAnsi="黑体" w:cs="Times New Roman" w:hint="eastAsia"/>
        </w:rPr>
        <w:t xml:space="preserve">  </w:t>
      </w:r>
      <w:r w:rsidRPr="000D5B87">
        <w:rPr>
          <w:rFonts w:ascii="黑体" w:eastAsia="黑体" w:hAnsi="黑体" w:cs="Times New Roman" w:hint="eastAsia"/>
        </w:rPr>
        <w:t>理</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黑体" w:eastAsia="黑体" w:hAnsi="黑体" w:cs="Times New Roman" w:hint="eastAsia"/>
        </w:rPr>
        <w:t>第二十七条</w:t>
      </w:r>
      <w:r w:rsidRPr="000D5B87">
        <w:rPr>
          <w:rFonts w:ascii="仿宋_GB2312" w:eastAsia="仿宋_GB2312" w:hAnsi="仿宋_GB2312" w:cs="Times New Roman" w:hint="eastAsia"/>
        </w:rPr>
        <w:t xml:space="preserve">  市、区县（自治县）人民政府及其有关部门应当根据水土保持规划，以小流域为单元，实施山、水、田、林、路、沟综合治理，加大生态修复力度。</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黑体" w:eastAsia="黑体" w:hAnsi="黑体" w:cs="Times New Roman" w:hint="eastAsia"/>
        </w:rPr>
        <w:t>第二十八条</w:t>
      </w:r>
      <w:r w:rsidRPr="000D5B87">
        <w:rPr>
          <w:rFonts w:ascii="仿宋_GB2312" w:eastAsia="仿宋_GB2312" w:hAnsi="仿宋_GB2312" w:cs="Times New Roman" w:hint="eastAsia"/>
        </w:rPr>
        <w:t xml:space="preserve">  在长江三峡水库生态屏障区内水土流失中度以上区域、重要支流内水土保持重点片区，应当按照有关水土保持规划，综合采取植被恢复、坡面治理、沟道防护、生态修复、生态廊道建设、小型水利水保工程等措施，提高区域保土、保水、过滤净化、控制面源污染的能力。</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仿宋_GB2312" w:eastAsia="仿宋_GB2312" w:hAnsi="仿宋_GB2312" w:cs="Times New Roman" w:hint="eastAsia"/>
        </w:rPr>
        <w:t>在坡耕地集中的区域，应当按照有关水土保持规划，采取坡耕地改梯田为主的水土流失治理措施。</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仿宋_GB2312" w:eastAsia="仿宋_GB2312" w:hAnsi="仿宋_GB2312" w:cs="Times New Roman" w:hint="eastAsia"/>
        </w:rPr>
        <w:t>在其他水土流失重点治理区，应当按照水土保持规划，有针对性地采取下列水土保持措施：</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仿宋_GB2312" w:eastAsia="仿宋_GB2312" w:hAnsi="仿宋_GB2312" w:cs="Times New Roman" w:hint="eastAsia"/>
        </w:rPr>
        <w:t>（一）坡面治理、沟道治理、山洪排导、小型蓄水等工程措施；</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仿宋_GB2312" w:eastAsia="仿宋_GB2312" w:hAnsi="仿宋_GB2312" w:cs="Times New Roman" w:hint="eastAsia"/>
        </w:rPr>
        <w:t>（二）造林、种草、封育保护等生物措施和生态修复措施；</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仿宋_GB2312" w:eastAsia="仿宋_GB2312" w:hAnsi="仿宋_GB2312" w:cs="Times New Roman" w:hint="eastAsia"/>
        </w:rPr>
        <w:t>（三）其他有利于水土保持的措施。</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黑体" w:eastAsia="黑体" w:hAnsi="黑体" w:cs="Times New Roman" w:hint="eastAsia"/>
        </w:rPr>
        <w:t>第二十九条</w:t>
      </w:r>
      <w:r w:rsidRPr="000D5B87">
        <w:rPr>
          <w:rFonts w:ascii="仿宋_GB2312" w:eastAsia="仿宋_GB2312" w:hAnsi="仿宋_GB2312" w:cs="Times New Roman" w:hint="eastAsia"/>
        </w:rPr>
        <w:t xml:space="preserve">  生产建设单位应当采取拦、挡、排、蓄、覆盖和植树种草等措施对项目开发建设过程中产生的水土流失进行有效防治。</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仿宋_GB2312" w:eastAsia="仿宋_GB2312" w:hAnsi="仿宋_GB2312" w:cs="Times New Roman" w:hint="eastAsia"/>
        </w:rPr>
        <w:t>修建公路、铁路、电站，开采石油、天然气、煤炭以及非煤矿山等地下工程造成地表水土保持功能降低的，生产建设单位应当恢复水源和地表水土保持功能；对他人生活和生产造成损失的，依法给予补偿。</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黑体" w:eastAsia="黑体" w:hAnsi="黑体" w:cs="Times New Roman" w:hint="eastAsia"/>
        </w:rPr>
        <w:t>第三十条</w:t>
      </w:r>
      <w:r w:rsidRPr="000D5B87">
        <w:rPr>
          <w:rFonts w:ascii="仿宋_GB2312" w:eastAsia="仿宋_GB2312" w:hAnsi="仿宋_GB2312" w:cs="Times New Roman" w:hint="eastAsia"/>
        </w:rPr>
        <w:t xml:space="preserve">  市人民政府应当根据国家规定，建立水土保持生态效益补偿机制，多渠道筹集水土保持专项资金，用于水土流失的预防和治理。</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黑体" w:eastAsia="黑体" w:hAnsi="黑体" w:cs="Times New Roman" w:hint="eastAsia"/>
        </w:rPr>
        <w:t>第三十一条</w:t>
      </w:r>
      <w:r w:rsidRPr="000D5B87">
        <w:rPr>
          <w:rFonts w:ascii="仿宋_GB2312" w:eastAsia="仿宋_GB2312" w:hAnsi="仿宋_GB2312" w:cs="Times New Roman" w:hint="eastAsia"/>
        </w:rPr>
        <w:t xml:space="preserve">  市、区县（自治县）人民政府可以对单位和个人投资的水土流失防治项目采取投资补贴、以奖代补等方式进行扶持。</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仿宋_GB2312" w:eastAsia="仿宋_GB2312" w:hAnsi="仿宋_GB2312" w:cs="Times New Roman" w:hint="eastAsia"/>
        </w:rPr>
        <w:t>水行政主管部门应当为防治水土流失的单位和个人提供水土流失防治工作技术指导。</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黑体" w:eastAsia="黑体" w:hAnsi="黑体" w:cs="Times New Roman" w:hint="eastAsia"/>
        </w:rPr>
        <w:t xml:space="preserve">第三十二条 </w:t>
      </w:r>
      <w:r w:rsidRPr="000D5B87">
        <w:rPr>
          <w:rFonts w:ascii="仿宋_GB2312" w:eastAsia="仿宋_GB2312" w:hAnsi="仿宋_GB2312" w:cs="Times New Roman" w:hint="eastAsia"/>
        </w:rPr>
        <w:t xml:space="preserve"> 政府投资的水土流失治理工程由市、区县（自治县）水行政主管部门会同发展改革、财政等有关部门组织验收并建立档案，树立标志，落实管护主体。</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仿宋_GB2312" w:eastAsia="仿宋_GB2312" w:hAnsi="仿宋_GB2312" w:cs="Times New Roman" w:hint="eastAsia"/>
        </w:rPr>
        <w:t>乡镇、街道和村民委员会应当加强对治理成果的管护，根据当地实际情况，制定管护办法或者村规民约，落实管护责任制。</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黑体" w:eastAsia="黑体" w:hAnsi="黑体" w:cs="Times New Roman" w:hint="eastAsia"/>
        </w:rPr>
        <w:t>第三十三条</w:t>
      </w:r>
      <w:r w:rsidRPr="000D5B87">
        <w:rPr>
          <w:rFonts w:ascii="仿宋_GB2312" w:eastAsia="仿宋_GB2312" w:hAnsi="仿宋_GB2312" w:cs="Times New Roman" w:hint="eastAsia"/>
        </w:rPr>
        <w:t xml:space="preserve">  在山区、丘陵区以及水土保持规划确定的容易发生水土流失的其他区域开办生产建设项目或者从事其他生产建设活动，损坏水土保持设施、地貌植被，不能恢复原有水土保持功能的，应当缴纳水土保持补偿费，专项用于水土流失预防和治理。</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仿宋_GB2312" w:eastAsia="仿宋_GB2312" w:hAnsi="仿宋_GB2312" w:cs="Times New Roman" w:hint="eastAsia"/>
        </w:rPr>
        <w:t>水土保持补偿费征收标准以及使用管理的具体办法，由市财政、价格主管部门会同市水行政主管部门根据国家有关规定制定。</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黑体" w:eastAsia="黑体" w:hAnsi="黑体" w:cs="Times New Roman" w:hint="eastAsia"/>
        </w:rPr>
        <w:t>第三十四条</w:t>
      </w:r>
      <w:r w:rsidRPr="000D5B87">
        <w:rPr>
          <w:rFonts w:ascii="仿宋_GB2312" w:eastAsia="仿宋_GB2312" w:hAnsi="仿宋_GB2312" w:cs="Times New Roman" w:hint="eastAsia"/>
        </w:rPr>
        <w:t xml:space="preserve">  生产建设项目在建设过程中发生的水土保持费用，从基本建设投资中列支；在生产过程中发生的水土保持费用，从企业成本费用中列支。</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p>
    <w:p w:rsidR="000D5B87" w:rsidRPr="000D5B87" w:rsidRDefault="000D5B87" w:rsidP="000D5B87">
      <w:pPr>
        <w:adjustRightInd w:val="0"/>
        <w:snapToGrid w:val="0"/>
        <w:spacing w:line="560" w:lineRule="exact"/>
        <w:jc w:val="center"/>
        <w:rPr>
          <w:rFonts w:ascii="黑体" w:eastAsia="黑体" w:hAnsi="黑体" w:cs="Times New Roman"/>
        </w:rPr>
      </w:pPr>
      <w:r w:rsidRPr="000D5B87">
        <w:rPr>
          <w:rFonts w:ascii="黑体" w:eastAsia="黑体" w:hAnsi="黑体" w:cs="Times New Roman" w:hint="eastAsia"/>
        </w:rPr>
        <w:t>第五章  监测与监督</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黑体" w:eastAsia="黑体" w:hAnsi="黑体" w:cs="Times New Roman" w:hint="eastAsia"/>
        </w:rPr>
        <w:t>第三十五条</w:t>
      </w:r>
      <w:r w:rsidRPr="000D5B87">
        <w:rPr>
          <w:rFonts w:ascii="仿宋_GB2312" w:eastAsia="仿宋_GB2312" w:hAnsi="仿宋_GB2312" w:cs="Times New Roman" w:hint="eastAsia"/>
        </w:rPr>
        <w:t xml:space="preserve">  市、区县（自治县）水行政主管部门应当加强水土保持监测工作，科学规划水土保持监测站点布局，建立健全水土保持监测机构和网络。</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仿宋_GB2312" w:eastAsia="仿宋_GB2312" w:hAnsi="仿宋_GB2312" w:cs="Times New Roman" w:hint="eastAsia"/>
        </w:rPr>
        <w:t>市、区县（自治县）水行政主管部门直属的水土保持机构，负责水土保持监测监督管理的具体工作。</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黑体" w:eastAsia="黑体" w:hAnsi="黑体" w:cs="Times New Roman" w:hint="eastAsia"/>
        </w:rPr>
        <w:t>第三十六条</w:t>
      </w:r>
      <w:r w:rsidRPr="000D5B87">
        <w:rPr>
          <w:rFonts w:ascii="仿宋_GB2312" w:eastAsia="仿宋_GB2312" w:hAnsi="仿宋_GB2312" w:cs="Times New Roman" w:hint="eastAsia"/>
        </w:rPr>
        <w:t xml:space="preserve">  市、区县（自治县）水行政主管部门及其直属的水土保持机构应当加大科技研发推广力度，做好水土流失动态监测评估和预防治理工作。</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黑体" w:eastAsia="黑体" w:hAnsi="黑体" w:cs="Times New Roman" w:hint="eastAsia"/>
        </w:rPr>
        <w:t>第三十七条</w:t>
      </w:r>
      <w:r w:rsidRPr="000D5B87">
        <w:rPr>
          <w:rFonts w:ascii="仿宋_GB2312" w:eastAsia="仿宋_GB2312" w:hAnsi="仿宋_GB2312" w:cs="Times New Roman" w:hint="eastAsia"/>
        </w:rPr>
        <w:t xml:space="preserve">  市、区县（自治县）人民政府应当将水土保持监测所需经费纳入本级财政预算，保障水土保持监测工作的正常开展。</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黑体" w:eastAsia="黑体" w:hAnsi="黑体" w:cs="Times New Roman" w:hint="eastAsia"/>
        </w:rPr>
        <w:t>第三十八条</w:t>
      </w:r>
      <w:r w:rsidRPr="000D5B87">
        <w:rPr>
          <w:rFonts w:ascii="仿宋_GB2312" w:eastAsia="仿宋_GB2312" w:hAnsi="仿宋_GB2312" w:cs="Times New Roman" w:hint="eastAsia"/>
        </w:rPr>
        <w:t xml:space="preserve">  市、区县（自治县）水行政主管部门应当定期组织开展生产建设项目水土保持监督检查。有关管理部门应当支持和协助。</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黑体" w:eastAsia="黑体" w:hAnsi="黑体" w:cs="Times New Roman" w:hint="eastAsia"/>
        </w:rPr>
        <w:t>第三十九条</w:t>
      </w:r>
      <w:r w:rsidRPr="000D5B87">
        <w:rPr>
          <w:rFonts w:ascii="仿宋_GB2312" w:eastAsia="仿宋_GB2312" w:hAnsi="仿宋_GB2312" w:cs="Times New Roman" w:hint="eastAsia"/>
        </w:rPr>
        <w:t xml:space="preserve">  </w:t>
      </w:r>
      <w:r w:rsidR="001078F2" w:rsidRPr="00B53CCE">
        <w:rPr>
          <w:rFonts w:ascii="Times New Roman" w:eastAsia="仿宋_GB2312" w:hAnsi="Times New Roman"/>
          <w:color w:val="000000"/>
        </w:rPr>
        <w:t>对可能造成严重水土流失的大中型生产建设项目，生产建设单位应当自行或者委托有关机构，对生产建设活动造成的水土流失进行监测，并将监测情况定期上报市、区县（自治县）水行政主管部门。</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p>
    <w:p w:rsidR="000D5B87" w:rsidRPr="000D5B87" w:rsidRDefault="000D5B87" w:rsidP="000D5B87">
      <w:pPr>
        <w:adjustRightInd w:val="0"/>
        <w:snapToGrid w:val="0"/>
        <w:spacing w:line="560" w:lineRule="exact"/>
        <w:jc w:val="center"/>
        <w:rPr>
          <w:rFonts w:ascii="黑体" w:eastAsia="黑体" w:hAnsi="黑体" w:cs="Times New Roman"/>
        </w:rPr>
      </w:pPr>
      <w:r w:rsidRPr="000D5B87">
        <w:rPr>
          <w:rFonts w:ascii="黑体" w:eastAsia="黑体" w:hAnsi="黑体" w:cs="Times New Roman" w:hint="eastAsia"/>
        </w:rPr>
        <w:t>第六章  法律责任</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黑体" w:eastAsia="黑体" w:hAnsi="黑体" w:cs="Times New Roman" w:hint="eastAsia"/>
        </w:rPr>
        <w:t>第四十条</w:t>
      </w:r>
      <w:r w:rsidRPr="000D5B87">
        <w:rPr>
          <w:rFonts w:ascii="仿宋_GB2312" w:eastAsia="仿宋_GB2312" w:hAnsi="仿宋_GB2312" w:cs="Times New Roman" w:hint="eastAsia"/>
        </w:rPr>
        <w:t xml:space="preserve">  违反本办法第十七条规定，在禁止生产建设活动的区域从事可能造成水土流失的生产建设活动的，由水行政主管部门责令停止违法行为，采取补救措施，对个人处一千元以上一万元以下的罚款，对单位处二万元以上二十万元以下的罚款。法律、行政法规另有规定的，从其规定。</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黑体" w:eastAsia="黑体" w:hAnsi="黑体" w:cs="Times New Roman" w:hint="eastAsia"/>
        </w:rPr>
        <w:t>第四十一条</w:t>
      </w:r>
      <w:r w:rsidRPr="000D5B87">
        <w:rPr>
          <w:rFonts w:ascii="仿宋_GB2312" w:eastAsia="仿宋_GB2312" w:hAnsi="仿宋_GB2312" w:cs="Times New Roman" w:hint="eastAsia"/>
        </w:rPr>
        <w:t xml:space="preserve">  违反本办法规定，开垦五度以上、二十五度以下的荒坡地未制定水土流失防治方案的，由水行政主管部门责令限期改正；逾期未制定水土流失防治方案的，按照开垦面积，对个人处每平方米一元以下的罚款，对单位处每平方米五元以下的罚款。</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黑体" w:eastAsia="黑体" w:hAnsi="黑体" w:cs="Times New Roman" w:hint="eastAsia"/>
        </w:rPr>
        <w:t>第四十二条</w:t>
      </w:r>
      <w:r w:rsidRPr="000D5B87">
        <w:rPr>
          <w:rFonts w:ascii="仿宋_GB2312" w:eastAsia="仿宋_GB2312" w:hAnsi="仿宋_GB2312" w:cs="Times New Roman" w:hint="eastAsia"/>
        </w:rPr>
        <w:t xml:space="preserve">  水行政主管部门或者其他依照本办法规定行使监督管理权的部门，未依照本办法规定履行职责的，对直接负责的主管人员和其他直接责任人员依法给予行政处分。</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p>
    <w:p w:rsidR="000D5B87" w:rsidRPr="00A11B8A" w:rsidRDefault="000D5B87" w:rsidP="00A11B8A">
      <w:pPr>
        <w:adjustRightInd w:val="0"/>
        <w:snapToGrid w:val="0"/>
        <w:spacing w:line="560" w:lineRule="exact"/>
        <w:jc w:val="center"/>
        <w:rPr>
          <w:rFonts w:ascii="黑体" w:eastAsia="黑体" w:hAnsi="黑体" w:cs="Times New Roman"/>
        </w:rPr>
      </w:pPr>
      <w:r w:rsidRPr="00A11B8A">
        <w:rPr>
          <w:rFonts w:ascii="黑体" w:eastAsia="黑体" w:hAnsi="黑体" w:cs="Times New Roman" w:hint="eastAsia"/>
        </w:rPr>
        <w:t>第七章  附</w:t>
      </w:r>
      <w:r w:rsidR="00B1496D">
        <w:rPr>
          <w:rFonts w:ascii="黑体" w:eastAsia="黑体" w:hAnsi="黑体" w:cs="Times New Roman" w:hint="eastAsia"/>
        </w:rPr>
        <w:t xml:space="preserve">  </w:t>
      </w:r>
      <w:r w:rsidRPr="00A11B8A">
        <w:rPr>
          <w:rFonts w:ascii="黑体" w:eastAsia="黑体" w:hAnsi="黑体" w:cs="Times New Roman" w:hint="eastAsia"/>
        </w:rPr>
        <w:t>则</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p>
    <w:p w:rsidR="00D347D9" w:rsidRPr="000D5B87" w:rsidRDefault="000D5B87" w:rsidP="000D5B87">
      <w:pPr>
        <w:adjustRightInd w:val="0"/>
        <w:snapToGrid w:val="0"/>
        <w:spacing w:line="560" w:lineRule="exact"/>
        <w:ind w:firstLineChars="200" w:firstLine="640"/>
        <w:rPr>
          <w:rFonts w:ascii="仿宋_GB2312" w:eastAsia="仿宋_GB2312" w:hAnsi="仿宋_GB2312" w:cs="Times New Roman"/>
        </w:rPr>
      </w:pPr>
      <w:r w:rsidRPr="000D5B87">
        <w:rPr>
          <w:rFonts w:ascii="黑体" w:eastAsia="黑体" w:hAnsi="黑体" w:cs="Times New Roman" w:hint="eastAsia"/>
        </w:rPr>
        <w:t>第四十三条</w:t>
      </w:r>
      <w:r w:rsidRPr="000D5B87">
        <w:rPr>
          <w:rFonts w:ascii="仿宋_GB2312" w:eastAsia="仿宋_GB2312" w:hAnsi="仿宋_GB2312" w:cs="Times New Roman" w:hint="eastAsia"/>
        </w:rPr>
        <w:t xml:space="preserve">  本办法自2013年1月1日起施行。</w:t>
      </w:r>
    </w:p>
    <w:sectPr w:rsidR="00D347D9" w:rsidRPr="000D5B87" w:rsidSect="00E110EB">
      <w:footerReference w:type="even" r:id="rId7"/>
      <w:footerReference w:type="default" r:id="rId8"/>
      <w:pgSz w:w="11906" w:h="16838"/>
      <w:pgMar w:top="2098" w:right="1531" w:bottom="1985" w:left="1531" w:header="851" w:footer="1134" w:gutter="0"/>
      <w:cols w:space="720"/>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FD4" w:rsidRDefault="00835FD4" w:rsidP="00995E50">
      <w:pPr>
        <w:rPr>
          <w:rFonts w:cs="Times New Roman"/>
        </w:rPr>
      </w:pPr>
      <w:r>
        <w:rPr>
          <w:rFonts w:cs="Times New Roman"/>
        </w:rPr>
        <w:separator/>
      </w:r>
    </w:p>
  </w:endnote>
  <w:endnote w:type="continuationSeparator" w:id="0">
    <w:p w:rsidR="00835FD4" w:rsidRDefault="00835FD4" w:rsidP="00995E50">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7D9" w:rsidRDefault="00D347D9" w:rsidP="006A62F1">
    <w:pPr>
      <w:pStyle w:val="a4"/>
      <w:ind w:firstLineChars="100" w:firstLine="280"/>
      <w:rPr>
        <w:rFonts w:cs="Times New Roman"/>
      </w:rPr>
    </w:pPr>
    <w:r>
      <w:rPr>
        <w:rFonts w:ascii="宋体" w:eastAsia="宋体" w:hAnsi="宋体" w:cs="宋体"/>
        <w:sz w:val="28"/>
        <w:szCs w:val="28"/>
      </w:rPr>
      <w:t xml:space="preserve">— </w:t>
    </w:r>
    <w:r>
      <w:rPr>
        <w:rFonts w:ascii="宋体" w:eastAsia="宋体" w:hAnsi="宋体" w:cs="宋体"/>
        <w:sz w:val="28"/>
        <w:szCs w:val="28"/>
      </w:rPr>
      <w:fldChar w:fldCharType="begin"/>
    </w:r>
    <w:r>
      <w:rPr>
        <w:rFonts w:ascii="宋体" w:eastAsia="宋体" w:hAnsi="宋体" w:cs="宋体"/>
        <w:sz w:val="28"/>
        <w:szCs w:val="28"/>
      </w:rPr>
      <w:instrText>PAGE   \* MERGEFORMAT</w:instrText>
    </w:r>
    <w:r>
      <w:rPr>
        <w:rFonts w:ascii="宋体" w:eastAsia="宋体" w:hAnsi="宋体" w:cs="宋体"/>
        <w:sz w:val="28"/>
        <w:szCs w:val="28"/>
      </w:rPr>
      <w:fldChar w:fldCharType="separate"/>
    </w:r>
    <w:r w:rsidR="00491799" w:rsidRPr="00491799">
      <w:rPr>
        <w:rFonts w:ascii="宋体" w:eastAsia="宋体" w:hAnsi="宋体" w:cs="宋体"/>
        <w:noProof/>
        <w:sz w:val="28"/>
        <w:szCs w:val="28"/>
        <w:lang w:val="zh-CN"/>
      </w:rPr>
      <w:t>2</w:t>
    </w:r>
    <w:r>
      <w:rPr>
        <w:rFonts w:ascii="宋体" w:eastAsia="宋体" w:hAnsi="宋体" w:cs="宋体"/>
        <w:sz w:val="28"/>
        <w:szCs w:val="28"/>
      </w:rPr>
      <w:fldChar w:fldCharType="end"/>
    </w:r>
    <w:r>
      <w:rPr>
        <w:rFonts w:ascii="宋体" w:eastAsia="宋体" w:hAnsi="宋体" w:cs="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7D9" w:rsidRDefault="00D347D9">
    <w:pPr>
      <w:pStyle w:val="a4"/>
      <w:wordWrap w:val="0"/>
      <w:jc w:val="right"/>
      <w:rPr>
        <w:rFonts w:cs="Times New Roman"/>
      </w:rPr>
    </w:pPr>
    <w:r>
      <w:rPr>
        <w:rFonts w:ascii="宋体" w:eastAsia="宋体" w:hAnsi="宋体" w:cs="宋体"/>
        <w:sz w:val="28"/>
        <w:szCs w:val="28"/>
      </w:rPr>
      <w:t xml:space="preserve">— </w:t>
    </w:r>
    <w:r>
      <w:rPr>
        <w:rFonts w:ascii="宋体" w:eastAsia="宋体" w:hAnsi="宋体" w:cs="宋体"/>
        <w:sz w:val="28"/>
        <w:szCs w:val="28"/>
      </w:rPr>
      <w:fldChar w:fldCharType="begin"/>
    </w:r>
    <w:r>
      <w:rPr>
        <w:rFonts w:ascii="宋体" w:eastAsia="宋体" w:hAnsi="宋体" w:cs="宋体"/>
        <w:sz w:val="28"/>
        <w:szCs w:val="28"/>
      </w:rPr>
      <w:instrText>PAGE   \* MERGEFORMAT</w:instrText>
    </w:r>
    <w:r>
      <w:rPr>
        <w:rFonts w:ascii="宋体" w:eastAsia="宋体" w:hAnsi="宋体" w:cs="宋体"/>
        <w:sz w:val="28"/>
        <w:szCs w:val="28"/>
      </w:rPr>
      <w:fldChar w:fldCharType="separate"/>
    </w:r>
    <w:r w:rsidR="00491799" w:rsidRPr="00491799">
      <w:rPr>
        <w:rFonts w:ascii="宋体" w:eastAsia="宋体" w:hAnsi="宋体" w:cs="宋体"/>
        <w:noProof/>
        <w:sz w:val="28"/>
        <w:szCs w:val="28"/>
        <w:lang w:val="zh-CN"/>
      </w:rPr>
      <w:t>1</w:t>
    </w:r>
    <w:r>
      <w:rPr>
        <w:rFonts w:ascii="宋体" w:eastAsia="宋体" w:hAnsi="宋体" w:cs="宋体"/>
        <w:sz w:val="28"/>
        <w:szCs w:val="28"/>
      </w:rPr>
      <w:fldChar w:fldCharType="end"/>
    </w:r>
    <w:r>
      <w:rPr>
        <w:rFonts w:ascii="宋体" w:eastAsia="宋体" w:hAnsi="宋体" w:cs="宋体"/>
        <w:sz w:val="28"/>
        <w:szCs w:val="28"/>
      </w:rPr>
      <w:t xml:space="preserve"> —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FD4" w:rsidRDefault="00835FD4" w:rsidP="00995E50">
      <w:pPr>
        <w:rPr>
          <w:rFonts w:cs="Times New Roman"/>
        </w:rPr>
      </w:pPr>
      <w:r>
        <w:rPr>
          <w:rFonts w:cs="Times New Roman"/>
        </w:rPr>
        <w:separator/>
      </w:r>
    </w:p>
  </w:footnote>
  <w:footnote w:type="continuationSeparator" w:id="0">
    <w:p w:rsidR="00835FD4" w:rsidRDefault="00835FD4" w:rsidP="00995E50">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3726BA"/>
    <w:multiLevelType w:val="hybridMultilevel"/>
    <w:tmpl w:val="F57AE8B4"/>
    <w:lvl w:ilvl="0" w:tplc="EB5CE31A">
      <w:start w:val="1"/>
      <w:numFmt w:val="japaneseCounting"/>
      <w:lvlText w:val="第%1章"/>
      <w:lvlJc w:val="left"/>
      <w:pPr>
        <w:ind w:left="1290" w:hanging="12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游优">
    <w15:presenceInfo w15:providerId="None" w15:userId="游优"/>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bordersDoNotSurroundHeader/>
  <w:bordersDoNotSurroundFooter/>
  <w:proofState w:spelling="clean" w:grammar="clean"/>
  <w:trackRevisions/>
  <w:doNotTrackMoves/>
  <w:defaultTabStop w:val="420"/>
  <w:doNotHyphenateCaps/>
  <w:evenAndOddHeaders/>
  <w:drawingGridHorizontalSpacing w:val="160"/>
  <w:drawingGridVerticalSpacing w:val="435"/>
  <w:displayHorizontalDrawingGridEvery w:val="0"/>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D1051"/>
    <w:rsid w:val="00001385"/>
    <w:rsid w:val="00001A67"/>
    <w:rsid w:val="00002E7D"/>
    <w:rsid w:val="00003557"/>
    <w:rsid w:val="00003E1B"/>
    <w:rsid w:val="00003FBF"/>
    <w:rsid w:val="0000406B"/>
    <w:rsid w:val="00004138"/>
    <w:rsid w:val="00004201"/>
    <w:rsid w:val="00004972"/>
    <w:rsid w:val="00004D05"/>
    <w:rsid w:val="000051F7"/>
    <w:rsid w:val="000057F2"/>
    <w:rsid w:val="00005B26"/>
    <w:rsid w:val="000061CF"/>
    <w:rsid w:val="00006C45"/>
    <w:rsid w:val="00010847"/>
    <w:rsid w:val="000108B7"/>
    <w:rsid w:val="00010B3C"/>
    <w:rsid w:val="00012023"/>
    <w:rsid w:val="00012395"/>
    <w:rsid w:val="000129BF"/>
    <w:rsid w:val="000141FB"/>
    <w:rsid w:val="000167E5"/>
    <w:rsid w:val="0001681D"/>
    <w:rsid w:val="00017B57"/>
    <w:rsid w:val="00017E4C"/>
    <w:rsid w:val="000227C8"/>
    <w:rsid w:val="0002382F"/>
    <w:rsid w:val="00024421"/>
    <w:rsid w:val="000248DD"/>
    <w:rsid w:val="000257F2"/>
    <w:rsid w:val="00025E75"/>
    <w:rsid w:val="00026715"/>
    <w:rsid w:val="000275D2"/>
    <w:rsid w:val="00027C90"/>
    <w:rsid w:val="00030C3A"/>
    <w:rsid w:val="00032B23"/>
    <w:rsid w:val="000331AA"/>
    <w:rsid w:val="00033B06"/>
    <w:rsid w:val="00034304"/>
    <w:rsid w:val="00034511"/>
    <w:rsid w:val="00035D95"/>
    <w:rsid w:val="00035E31"/>
    <w:rsid w:val="00036200"/>
    <w:rsid w:val="00037AD6"/>
    <w:rsid w:val="0004043E"/>
    <w:rsid w:val="000404E7"/>
    <w:rsid w:val="000406B1"/>
    <w:rsid w:val="000411A0"/>
    <w:rsid w:val="00042EC6"/>
    <w:rsid w:val="000436A8"/>
    <w:rsid w:val="00043AB8"/>
    <w:rsid w:val="00043DF7"/>
    <w:rsid w:val="00043EEE"/>
    <w:rsid w:val="00044DF5"/>
    <w:rsid w:val="00046569"/>
    <w:rsid w:val="00046E9D"/>
    <w:rsid w:val="000504BA"/>
    <w:rsid w:val="00050914"/>
    <w:rsid w:val="00050C54"/>
    <w:rsid w:val="000511A0"/>
    <w:rsid w:val="00052D7F"/>
    <w:rsid w:val="0005352B"/>
    <w:rsid w:val="00053967"/>
    <w:rsid w:val="0005440F"/>
    <w:rsid w:val="000555E5"/>
    <w:rsid w:val="00055779"/>
    <w:rsid w:val="00060365"/>
    <w:rsid w:val="0006074C"/>
    <w:rsid w:val="00060AF5"/>
    <w:rsid w:val="00060DD1"/>
    <w:rsid w:val="00061881"/>
    <w:rsid w:val="00061983"/>
    <w:rsid w:val="00061C61"/>
    <w:rsid w:val="000624EC"/>
    <w:rsid w:val="00062FC1"/>
    <w:rsid w:val="00063D49"/>
    <w:rsid w:val="00064750"/>
    <w:rsid w:val="00064C10"/>
    <w:rsid w:val="00064ECD"/>
    <w:rsid w:val="000653C3"/>
    <w:rsid w:val="000655B4"/>
    <w:rsid w:val="0006571D"/>
    <w:rsid w:val="0006680E"/>
    <w:rsid w:val="00066ADB"/>
    <w:rsid w:val="00067B55"/>
    <w:rsid w:val="00070A08"/>
    <w:rsid w:val="0007103A"/>
    <w:rsid w:val="00072F57"/>
    <w:rsid w:val="00073AAA"/>
    <w:rsid w:val="00073B45"/>
    <w:rsid w:val="000743C1"/>
    <w:rsid w:val="00075028"/>
    <w:rsid w:val="0007599F"/>
    <w:rsid w:val="00076804"/>
    <w:rsid w:val="00081495"/>
    <w:rsid w:val="00081626"/>
    <w:rsid w:val="00082E99"/>
    <w:rsid w:val="00083468"/>
    <w:rsid w:val="000846A4"/>
    <w:rsid w:val="0008539C"/>
    <w:rsid w:val="00085678"/>
    <w:rsid w:val="000860AA"/>
    <w:rsid w:val="000867D0"/>
    <w:rsid w:val="00086910"/>
    <w:rsid w:val="000877F1"/>
    <w:rsid w:val="0008793B"/>
    <w:rsid w:val="00087CE9"/>
    <w:rsid w:val="00090D98"/>
    <w:rsid w:val="00092412"/>
    <w:rsid w:val="00092A52"/>
    <w:rsid w:val="00092E05"/>
    <w:rsid w:val="0009377F"/>
    <w:rsid w:val="000959FA"/>
    <w:rsid w:val="000977DA"/>
    <w:rsid w:val="00097853"/>
    <w:rsid w:val="000A07A6"/>
    <w:rsid w:val="000A0BC2"/>
    <w:rsid w:val="000A10B4"/>
    <w:rsid w:val="000A12D6"/>
    <w:rsid w:val="000A1D40"/>
    <w:rsid w:val="000A2106"/>
    <w:rsid w:val="000A21C6"/>
    <w:rsid w:val="000A2574"/>
    <w:rsid w:val="000A32A1"/>
    <w:rsid w:val="000A32B6"/>
    <w:rsid w:val="000A4107"/>
    <w:rsid w:val="000A41F7"/>
    <w:rsid w:val="000A48E4"/>
    <w:rsid w:val="000A5154"/>
    <w:rsid w:val="000A59BE"/>
    <w:rsid w:val="000A6418"/>
    <w:rsid w:val="000A7839"/>
    <w:rsid w:val="000B0425"/>
    <w:rsid w:val="000B04B2"/>
    <w:rsid w:val="000B0719"/>
    <w:rsid w:val="000B095A"/>
    <w:rsid w:val="000B1336"/>
    <w:rsid w:val="000B13BF"/>
    <w:rsid w:val="000B2254"/>
    <w:rsid w:val="000B2A22"/>
    <w:rsid w:val="000B4451"/>
    <w:rsid w:val="000B57C1"/>
    <w:rsid w:val="000B74B5"/>
    <w:rsid w:val="000C008A"/>
    <w:rsid w:val="000C0812"/>
    <w:rsid w:val="000C145B"/>
    <w:rsid w:val="000C1951"/>
    <w:rsid w:val="000C1AAF"/>
    <w:rsid w:val="000C38B5"/>
    <w:rsid w:val="000C45F4"/>
    <w:rsid w:val="000C49D0"/>
    <w:rsid w:val="000C5052"/>
    <w:rsid w:val="000C56D7"/>
    <w:rsid w:val="000C5D24"/>
    <w:rsid w:val="000C5E96"/>
    <w:rsid w:val="000C722F"/>
    <w:rsid w:val="000C7393"/>
    <w:rsid w:val="000D05A0"/>
    <w:rsid w:val="000D1E96"/>
    <w:rsid w:val="000D2232"/>
    <w:rsid w:val="000D440D"/>
    <w:rsid w:val="000D4653"/>
    <w:rsid w:val="000D47E1"/>
    <w:rsid w:val="000D4D7A"/>
    <w:rsid w:val="000D55BC"/>
    <w:rsid w:val="000D57DB"/>
    <w:rsid w:val="000D5B87"/>
    <w:rsid w:val="000D5B9C"/>
    <w:rsid w:val="000D6055"/>
    <w:rsid w:val="000D68EC"/>
    <w:rsid w:val="000D6B0B"/>
    <w:rsid w:val="000D6B5F"/>
    <w:rsid w:val="000D7A41"/>
    <w:rsid w:val="000E18E5"/>
    <w:rsid w:val="000E28D7"/>
    <w:rsid w:val="000E447D"/>
    <w:rsid w:val="000E5B15"/>
    <w:rsid w:val="000E6582"/>
    <w:rsid w:val="000E72FB"/>
    <w:rsid w:val="000F043F"/>
    <w:rsid w:val="000F0DA0"/>
    <w:rsid w:val="000F0EB7"/>
    <w:rsid w:val="000F1CD5"/>
    <w:rsid w:val="000F2FA3"/>
    <w:rsid w:val="000F3372"/>
    <w:rsid w:val="000F35B2"/>
    <w:rsid w:val="000F36DB"/>
    <w:rsid w:val="000F3C35"/>
    <w:rsid w:val="000F4E5A"/>
    <w:rsid w:val="000F51FF"/>
    <w:rsid w:val="000F5743"/>
    <w:rsid w:val="000F61F9"/>
    <w:rsid w:val="000F667F"/>
    <w:rsid w:val="000F67F0"/>
    <w:rsid w:val="000F7C5B"/>
    <w:rsid w:val="000F7DCA"/>
    <w:rsid w:val="00100BDB"/>
    <w:rsid w:val="00101BF0"/>
    <w:rsid w:val="001022BF"/>
    <w:rsid w:val="00102566"/>
    <w:rsid w:val="00103C24"/>
    <w:rsid w:val="00103CEC"/>
    <w:rsid w:val="001058D3"/>
    <w:rsid w:val="001060CC"/>
    <w:rsid w:val="001064D2"/>
    <w:rsid w:val="00107055"/>
    <w:rsid w:val="001076CF"/>
    <w:rsid w:val="001078F2"/>
    <w:rsid w:val="00111ED2"/>
    <w:rsid w:val="00112936"/>
    <w:rsid w:val="00112C2D"/>
    <w:rsid w:val="001130BA"/>
    <w:rsid w:val="00113708"/>
    <w:rsid w:val="0011466F"/>
    <w:rsid w:val="0011492A"/>
    <w:rsid w:val="00115342"/>
    <w:rsid w:val="00115619"/>
    <w:rsid w:val="00117368"/>
    <w:rsid w:val="001209F1"/>
    <w:rsid w:val="001216BD"/>
    <w:rsid w:val="00121E5D"/>
    <w:rsid w:val="00121EC7"/>
    <w:rsid w:val="00121EFB"/>
    <w:rsid w:val="00121F8E"/>
    <w:rsid w:val="00122A41"/>
    <w:rsid w:val="00122D44"/>
    <w:rsid w:val="00122E11"/>
    <w:rsid w:val="00123826"/>
    <w:rsid w:val="00123CAD"/>
    <w:rsid w:val="001244F9"/>
    <w:rsid w:val="00124969"/>
    <w:rsid w:val="00125152"/>
    <w:rsid w:val="00125378"/>
    <w:rsid w:val="00126A6E"/>
    <w:rsid w:val="00127B8B"/>
    <w:rsid w:val="00127E5B"/>
    <w:rsid w:val="00130315"/>
    <w:rsid w:val="00130EAE"/>
    <w:rsid w:val="00131566"/>
    <w:rsid w:val="00131680"/>
    <w:rsid w:val="0013179D"/>
    <w:rsid w:val="00131B3B"/>
    <w:rsid w:val="001336F6"/>
    <w:rsid w:val="001342B5"/>
    <w:rsid w:val="001363A3"/>
    <w:rsid w:val="0013702A"/>
    <w:rsid w:val="001401F1"/>
    <w:rsid w:val="00141920"/>
    <w:rsid w:val="00141AC7"/>
    <w:rsid w:val="00142394"/>
    <w:rsid w:val="00142475"/>
    <w:rsid w:val="001425EA"/>
    <w:rsid w:val="001429C8"/>
    <w:rsid w:val="00143294"/>
    <w:rsid w:val="00143915"/>
    <w:rsid w:val="00143924"/>
    <w:rsid w:val="00143F97"/>
    <w:rsid w:val="001448AA"/>
    <w:rsid w:val="00144C97"/>
    <w:rsid w:val="00145EF5"/>
    <w:rsid w:val="001467FB"/>
    <w:rsid w:val="001468A8"/>
    <w:rsid w:val="001472EA"/>
    <w:rsid w:val="001500EE"/>
    <w:rsid w:val="001507BD"/>
    <w:rsid w:val="00150B83"/>
    <w:rsid w:val="0015163C"/>
    <w:rsid w:val="00151738"/>
    <w:rsid w:val="00151D11"/>
    <w:rsid w:val="001525BA"/>
    <w:rsid w:val="00153E15"/>
    <w:rsid w:val="001543AF"/>
    <w:rsid w:val="00154E44"/>
    <w:rsid w:val="00156231"/>
    <w:rsid w:val="00156323"/>
    <w:rsid w:val="001566B8"/>
    <w:rsid w:val="00156986"/>
    <w:rsid w:val="00156F20"/>
    <w:rsid w:val="00157459"/>
    <w:rsid w:val="001575F2"/>
    <w:rsid w:val="00157B9B"/>
    <w:rsid w:val="00157DC8"/>
    <w:rsid w:val="001605BB"/>
    <w:rsid w:val="00160CDD"/>
    <w:rsid w:val="0016164E"/>
    <w:rsid w:val="00161685"/>
    <w:rsid w:val="00161E3A"/>
    <w:rsid w:val="0016253E"/>
    <w:rsid w:val="001629FD"/>
    <w:rsid w:val="00162DC0"/>
    <w:rsid w:val="00163FC2"/>
    <w:rsid w:val="00164394"/>
    <w:rsid w:val="00170CCF"/>
    <w:rsid w:val="00171C56"/>
    <w:rsid w:val="00171DDB"/>
    <w:rsid w:val="001722D6"/>
    <w:rsid w:val="001732AB"/>
    <w:rsid w:val="00173C39"/>
    <w:rsid w:val="00173E52"/>
    <w:rsid w:val="001744EE"/>
    <w:rsid w:val="00174793"/>
    <w:rsid w:val="001748D7"/>
    <w:rsid w:val="001772B2"/>
    <w:rsid w:val="00180A6B"/>
    <w:rsid w:val="00181119"/>
    <w:rsid w:val="00181910"/>
    <w:rsid w:val="00181E51"/>
    <w:rsid w:val="0018323E"/>
    <w:rsid w:val="00184685"/>
    <w:rsid w:val="0018483F"/>
    <w:rsid w:val="00185B58"/>
    <w:rsid w:val="0018676E"/>
    <w:rsid w:val="00186A0D"/>
    <w:rsid w:val="00190363"/>
    <w:rsid w:val="00191016"/>
    <w:rsid w:val="00191458"/>
    <w:rsid w:val="001914A9"/>
    <w:rsid w:val="00191A8A"/>
    <w:rsid w:val="00191F4B"/>
    <w:rsid w:val="00192ACA"/>
    <w:rsid w:val="001947DF"/>
    <w:rsid w:val="00194998"/>
    <w:rsid w:val="00194D09"/>
    <w:rsid w:val="00195770"/>
    <w:rsid w:val="00195E65"/>
    <w:rsid w:val="00196D11"/>
    <w:rsid w:val="001977FB"/>
    <w:rsid w:val="001A2916"/>
    <w:rsid w:val="001A2948"/>
    <w:rsid w:val="001A29E0"/>
    <w:rsid w:val="001A2C82"/>
    <w:rsid w:val="001A4705"/>
    <w:rsid w:val="001A49EE"/>
    <w:rsid w:val="001A62FF"/>
    <w:rsid w:val="001A654F"/>
    <w:rsid w:val="001B02E8"/>
    <w:rsid w:val="001B03DB"/>
    <w:rsid w:val="001B0921"/>
    <w:rsid w:val="001B0D0A"/>
    <w:rsid w:val="001B0EC7"/>
    <w:rsid w:val="001B1F11"/>
    <w:rsid w:val="001B25C0"/>
    <w:rsid w:val="001B2911"/>
    <w:rsid w:val="001B2CFC"/>
    <w:rsid w:val="001B3FDB"/>
    <w:rsid w:val="001B47B3"/>
    <w:rsid w:val="001B5269"/>
    <w:rsid w:val="001B5ECD"/>
    <w:rsid w:val="001B6377"/>
    <w:rsid w:val="001B7023"/>
    <w:rsid w:val="001B74FF"/>
    <w:rsid w:val="001B758D"/>
    <w:rsid w:val="001B783C"/>
    <w:rsid w:val="001B7B0D"/>
    <w:rsid w:val="001C0118"/>
    <w:rsid w:val="001C0BD8"/>
    <w:rsid w:val="001C0BF8"/>
    <w:rsid w:val="001C13CC"/>
    <w:rsid w:val="001C19B7"/>
    <w:rsid w:val="001C1F5A"/>
    <w:rsid w:val="001C22B1"/>
    <w:rsid w:val="001C253F"/>
    <w:rsid w:val="001C2655"/>
    <w:rsid w:val="001C3CF2"/>
    <w:rsid w:val="001C483F"/>
    <w:rsid w:val="001C4A02"/>
    <w:rsid w:val="001C51C9"/>
    <w:rsid w:val="001C57A8"/>
    <w:rsid w:val="001C5A53"/>
    <w:rsid w:val="001D02F6"/>
    <w:rsid w:val="001D218F"/>
    <w:rsid w:val="001D2394"/>
    <w:rsid w:val="001D2EF1"/>
    <w:rsid w:val="001D3FD0"/>
    <w:rsid w:val="001D4940"/>
    <w:rsid w:val="001D4CD9"/>
    <w:rsid w:val="001D6915"/>
    <w:rsid w:val="001D7069"/>
    <w:rsid w:val="001D70C3"/>
    <w:rsid w:val="001D722D"/>
    <w:rsid w:val="001D7356"/>
    <w:rsid w:val="001E0180"/>
    <w:rsid w:val="001E0F6D"/>
    <w:rsid w:val="001E1D0A"/>
    <w:rsid w:val="001E2CC7"/>
    <w:rsid w:val="001E2D82"/>
    <w:rsid w:val="001E2DEC"/>
    <w:rsid w:val="001E43B9"/>
    <w:rsid w:val="001E467F"/>
    <w:rsid w:val="001E4E8F"/>
    <w:rsid w:val="001E51B4"/>
    <w:rsid w:val="001E6012"/>
    <w:rsid w:val="001E614D"/>
    <w:rsid w:val="001E7C5D"/>
    <w:rsid w:val="001F02CB"/>
    <w:rsid w:val="001F066B"/>
    <w:rsid w:val="001F0F8F"/>
    <w:rsid w:val="001F1134"/>
    <w:rsid w:val="001F1232"/>
    <w:rsid w:val="001F2352"/>
    <w:rsid w:val="001F278A"/>
    <w:rsid w:val="001F27BC"/>
    <w:rsid w:val="001F37F1"/>
    <w:rsid w:val="001F3920"/>
    <w:rsid w:val="001F47C5"/>
    <w:rsid w:val="001F4B62"/>
    <w:rsid w:val="001F4CA1"/>
    <w:rsid w:val="001F576E"/>
    <w:rsid w:val="001F58C0"/>
    <w:rsid w:val="001F6D65"/>
    <w:rsid w:val="001F6F7C"/>
    <w:rsid w:val="001F78D1"/>
    <w:rsid w:val="001F7D51"/>
    <w:rsid w:val="002001E9"/>
    <w:rsid w:val="00200C17"/>
    <w:rsid w:val="00200DDD"/>
    <w:rsid w:val="0020104B"/>
    <w:rsid w:val="00201384"/>
    <w:rsid w:val="00202F1C"/>
    <w:rsid w:val="002037C1"/>
    <w:rsid w:val="00203ACF"/>
    <w:rsid w:val="002041C1"/>
    <w:rsid w:val="00204258"/>
    <w:rsid w:val="00204A8E"/>
    <w:rsid w:val="00204B20"/>
    <w:rsid w:val="00205055"/>
    <w:rsid w:val="002057F7"/>
    <w:rsid w:val="00205A9C"/>
    <w:rsid w:val="00206A9A"/>
    <w:rsid w:val="00206D55"/>
    <w:rsid w:val="00206E0D"/>
    <w:rsid w:val="00207548"/>
    <w:rsid w:val="0021012F"/>
    <w:rsid w:val="002108D5"/>
    <w:rsid w:val="00211641"/>
    <w:rsid w:val="00212B17"/>
    <w:rsid w:val="00212CD7"/>
    <w:rsid w:val="002136F0"/>
    <w:rsid w:val="00213CC2"/>
    <w:rsid w:val="00214335"/>
    <w:rsid w:val="002144BC"/>
    <w:rsid w:val="00214740"/>
    <w:rsid w:val="00214836"/>
    <w:rsid w:val="00214F72"/>
    <w:rsid w:val="0021563B"/>
    <w:rsid w:val="00217BDC"/>
    <w:rsid w:val="00221822"/>
    <w:rsid w:val="00221B5C"/>
    <w:rsid w:val="002225E0"/>
    <w:rsid w:val="00222D80"/>
    <w:rsid w:val="00223972"/>
    <w:rsid w:val="00223F7B"/>
    <w:rsid w:val="002245BA"/>
    <w:rsid w:val="0022793A"/>
    <w:rsid w:val="00230C46"/>
    <w:rsid w:val="00231263"/>
    <w:rsid w:val="002318CB"/>
    <w:rsid w:val="00231DEB"/>
    <w:rsid w:val="002321A2"/>
    <w:rsid w:val="00232254"/>
    <w:rsid w:val="00232437"/>
    <w:rsid w:val="00233C7A"/>
    <w:rsid w:val="00233CE3"/>
    <w:rsid w:val="00233D4F"/>
    <w:rsid w:val="00233D57"/>
    <w:rsid w:val="00233E8A"/>
    <w:rsid w:val="002342C5"/>
    <w:rsid w:val="00235CBD"/>
    <w:rsid w:val="00236119"/>
    <w:rsid w:val="00236E34"/>
    <w:rsid w:val="00236F15"/>
    <w:rsid w:val="00237353"/>
    <w:rsid w:val="00237CBA"/>
    <w:rsid w:val="00240CE5"/>
    <w:rsid w:val="00241012"/>
    <w:rsid w:val="00241545"/>
    <w:rsid w:val="0024179E"/>
    <w:rsid w:val="00241EFC"/>
    <w:rsid w:val="0024246F"/>
    <w:rsid w:val="00242A68"/>
    <w:rsid w:val="00243B76"/>
    <w:rsid w:val="00243C89"/>
    <w:rsid w:val="002440A6"/>
    <w:rsid w:val="00244621"/>
    <w:rsid w:val="00245279"/>
    <w:rsid w:val="002452B0"/>
    <w:rsid w:val="00245818"/>
    <w:rsid w:val="00245D6D"/>
    <w:rsid w:val="002467EE"/>
    <w:rsid w:val="00246C01"/>
    <w:rsid w:val="00250544"/>
    <w:rsid w:val="0025102C"/>
    <w:rsid w:val="002518E6"/>
    <w:rsid w:val="00251ABA"/>
    <w:rsid w:val="00251BE5"/>
    <w:rsid w:val="00252B6C"/>
    <w:rsid w:val="00252B7E"/>
    <w:rsid w:val="00253DE0"/>
    <w:rsid w:val="0025486E"/>
    <w:rsid w:val="00254CAC"/>
    <w:rsid w:val="002553F2"/>
    <w:rsid w:val="00256432"/>
    <w:rsid w:val="00256E24"/>
    <w:rsid w:val="00260C9E"/>
    <w:rsid w:val="00261F4B"/>
    <w:rsid w:val="0026230D"/>
    <w:rsid w:val="002624FC"/>
    <w:rsid w:val="0026301C"/>
    <w:rsid w:val="00263178"/>
    <w:rsid w:val="002637E3"/>
    <w:rsid w:val="00263EC0"/>
    <w:rsid w:val="00265972"/>
    <w:rsid w:val="0026612A"/>
    <w:rsid w:val="0026642A"/>
    <w:rsid w:val="00266501"/>
    <w:rsid w:val="0026661F"/>
    <w:rsid w:val="00266A9B"/>
    <w:rsid w:val="00267C47"/>
    <w:rsid w:val="00267D37"/>
    <w:rsid w:val="00267EDD"/>
    <w:rsid w:val="00270F2D"/>
    <w:rsid w:val="00271250"/>
    <w:rsid w:val="00271278"/>
    <w:rsid w:val="00271611"/>
    <w:rsid w:val="00271ADE"/>
    <w:rsid w:val="00273FBC"/>
    <w:rsid w:val="0027418F"/>
    <w:rsid w:val="002741E8"/>
    <w:rsid w:val="002744F7"/>
    <w:rsid w:val="00274A0B"/>
    <w:rsid w:val="00275405"/>
    <w:rsid w:val="0027620D"/>
    <w:rsid w:val="00276872"/>
    <w:rsid w:val="002770F9"/>
    <w:rsid w:val="002772C3"/>
    <w:rsid w:val="002777D5"/>
    <w:rsid w:val="00277934"/>
    <w:rsid w:val="00277A57"/>
    <w:rsid w:val="00277ACC"/>
    <w:rsid w:val="00280A89"/>
    <w:rsid w:val="00280C46"/>
    <w:rsid w:val="00281188"/>
    <w:rsid w:val="00281DB8"/>
    <w:rsid w:val="00282B57"/>
    <w:rsid w:val="00282B6E"/>
    <w:rsid w:val="00283871"/>
    <w:rsid w:val="00283A4B"/>
    <w:rsid w:val="00284685"/>
    <w:rsid w:val="0028486E"/>
    <w:rsid w:val="00284D18"/>
    <w:rsid w:val="00284FE3"/>
    <w:rsid w:val="0028538D"/>
    <w:rsid w:val="00285D25"/>
    <w:rsid w:val="00286C69"/>
    <w:rsid w:val="00287024"/>
    <w:rsid w:val="0028786C"/>
    <w:rsid w:val="00290275"/>
    <w:rsid w:val="002906A6"/>
    <w:rsid w:val="00291136"/>
    <w:rsid w:val="00291191"/>
    <w:rsid w:val="0029123B"/>
    <w:rsid w:val="00291D23"/>
    <w:rsid w:val="002927FB"/>
    <w:rsid w:val="002943CC"/>
    <w:rsid w:val="00294694"/>
    <w:rsid w:val="002966B0"/>
    <w:rsid w:val="00296919"/>
    <w:rsid w:val="00296CF9"/>
    <w:rsid w:val="00296F05"/>
    <w:rsid w:val="002972B0"/>
    <w:rsid w:val="002A1903"/>
    <w:rsid w:val="002A1D0B"/>
    <w:rsid w:val="002A1D23"/>
    <w:rsid w:val="002A1D33"/>
    <w:rsid w:val="002A1E47"/>
    <w:rsid w:val="002A2325"/>
    <w:rsid w:val="002A2550"/>
    <w:rsid w:val="002A2A64"/>
    <w:rsid w:val="002A2EC7"/>
    <w:rsid w:val="002A3202"/>
    <w:rsid w:val="002A36CB"/>
    <w:rsid w:val="002A5C74"/>
    <w:rsid w:val="002A6917"/>
    <w:rsid w:val="002B0185"/>
    <w:rsid w:val="002B0B07"/>
    <w:rsid w:val="002B0B2D"/>
    <w:rsid w:val="002B1CDD"/>
    <w:rsid w:val="002B23A4"/>
    <w:rsid w:val="002B24C7"/>
    <w:rsid w:val="002B25DA"/>
    <w:rsid w:val="002B323F"/>
    <w:rsid w:val="002B3402"/>
    <w:rsid w:val="002B4C32"/>
    <w:rsid w:val="002B5564"/>
    <w:rsid w:val="002B5716"/>
    <w:rsid w:val="002B5886"/>
    <w:rsid w:val="002B599F"/>
    <w:rsid w:val="002B5C35"/>
    <w:rsid w:val="002B657B"/>
    <w:rsid w:val="002B7F04"/>
    <w:rsid w:val="002C02A4"/>
    <w:rsid w:val="002C0973"/>
    <w:rsid w:val="002C0D59"/>
    <w:rsid w:val="002C0E3E"/>
    <w:rsid w:val="002C1017"/>
    <w:rsid w:val="002C10F6"/>
    <w:rsid w:val="002C1BA5"/>
    <w:rsid w:val="002C3123"/>
    <w:rsid w:val="002C4243"/>
    <w:rsid w:val="002C4B0E"/>
    <w:rsid w:val="002C543C"/>
    <w:rsid w:val="002C57F0"/>
    <w:rsid w:val="002C6516"/>
    <w:rsid w:val="002C669F"/>
    <w:rsid w:val="002D015F"/>
    <w:rsid w:val="002D025C"/>
    <w:rsid w:val="002D03D1"/>
    <w:rsid w:val="002D0FBB"/>
    <w:rsid w:val="002D1570"/>
    <w:rsid w:val="002D1CCA"/>
    <w:rsid w:val="002D2941"/>
    <w:rsid w:val="002D3C4F"/>
    <w:rsid w:val="002D499F"/>
    <w:rsid w:val="002D4A7E"/>
    <w:rsid w:val="002D4DEC"/>
    <w:rsid w:val="002D4E13"/>
    <w:rsid w:val="002D547D"/>
    <w:rsid w:val="002D584E"/>
    <w:rsid w:val="002D6A1F"/>
    <w:rsid w:val="002D6E50"/>
    <w:rsid w:val="002D7B68"/>
    <w:rsid w:val="002E0E82"/>
    <w:rsid w:val="002E31AE"/>
    <w:rsid w:val="002E37AF"/>
    <w:rsid w:val="002E3EDA"/>
    <w:rsid w:val="002E4C17"/>
    <w:rsid w:val="002E5252"/>
    <w:rsid w:val="002E53CD"/>
    <w:rsid w:val="002E5ADB"/>
    <w:rsid w:val="002E6A9B"/>
    <w:rsid w:val="002E6E18"/>
    <w:rsid w:val="002F022E"/>
    <w:rsid w:val="002F05E0"/>
    <w:rsid w:val="002F05F0"/>
    <w:rsid w:val="002F114F"/>
    <w:rsid w:val="002F1514"/>
    <w:rsid w:val="002F27B2"/>
    <w:rsid w:val="002F4602"/>
    <w:rsid w:val="002F4CD3"/>
    <w:rsid w:val="002F4CD7"/>
    <w:rsid w:val="002F5363"/>
    <w:rsid w:val="002F551F"/>
    <w:rsid w:val="002F5F3C"/>
    <w:rsid w:val="002F6353"/>
    <w:rsid w:val="002F6BAA"/>
    <w:rsid w:val="002F705D"/>
    <w:rsid w:val="002F71D1"/>
    <w:rsid w:val="002F7715"/>
    <w:rsid w:val="002F7AB9"/>
    <w:rsid w:val="002F7F21"/>
    <w:rsid w:val="002F7F62"/>
    <w:rsid w:val="00301CAF"/>
    <w:rsid w:val="00301CEC"/>
    <w:rsid w:val="00301D66"/>
    <w:rsid w:val="0030263B"/>
    <w:rsid w:val="003038E8"/>
    <w:rsid w:val="0030393D"/>
    <w:rsid w:val="003040DB"/>
    <w:rsid w:val="0030431A"/>
    <w:rsid w:val="003054C2"/>
    <w:rsid w:val="00305907"/>
    <w:rsid w:val="00305A38"/>
    <w:rsid w:val="00306517"/>
    <w:rsid w:val="003067EE"/>
    <w:rsid w:val="00306987"/>
    <w:rsid w:val="003074CE"/>
    <w:rsid w:val="00307951"/>
    <w:rsid w:val="0031035F"/>
    <w:rsid w:val="003123DC"/>
    <w:rsid w:val="00314271"/>
    <w:rsid w:val="003144CB"/>
    <w:rsid w:val="00314956"/>
    <w:rsid w:val="003157D4"/>
    <w:rsid w:val="003160A4"/>
    <w:rsid w:val="00317070"/>
    <w:rsid w:val="0031782B"/>
    <w:rsid w:val="00317B0E"/>
    <w:rsid w:val="00317B28"/>
    <w:rsid w:val="0032067E"/>
    <w:rsid w:val="0032070D"/>
    <w:rsid w:val="0032079E"/>
    <w:rsid w:val="00320E1E"/>
    <w:rsid w:val="00321131"/>
    <w:rsid w:val="00321255"/>
    <w:rsid w:val="003219F3"/>
    <w:rsid w:val="00321AE0"/>
    <w:rsid w:val="00321D86"/>
    <w:rsid w:val="00322943"/>
    <w:rsid w:val="00322ADE"/>
    <w:rsid w:val="00322D85"/>
    <w:rsid w:val="00323550"/>
    <w:rsid w:val="003240BE"/>
    <w:rsid w:val="00325449"/>
    <w:rsid w:val="00326A75"/>
    <w:rsid w:val="00327109"/>
    <w:rsid w:val="00327502"/>
    <w:rsid w:val="0033058F"/>
    <w:rsid w:val="00331715"/>
    <w:rsid w:val="00331D18"/>
    <w:rsid w:val="00331DC4"/>
    <w:rsid w:val="00331F59"/>
    <w:rsid w:val="003329FB"/>
    <w:rsid w:val="00332B39"/>
    <w:rsid w:val="003330E1"/>
    <w:rsid w:val="00335166"/>
    <w:rsid w:val="00335FC8"/>
    <w:rsid w:val="003365F7"/>
    <w:rsid w:val="00336605"/>
    <w:rsid w:val="00336D78"/>
    <w:rsid w:val="003375FA"/>
    <w:rsid w:val="003400B9"/>
    <w:rsid w:val="00340667"/>
    <w:rsid w:val="0034074E"/>
    <w:rsid w:val="00341046"/>
    <w:rsid w:val="00343334"/>
    <w:rsid w:val="00344100"/>
    <w:rsid w:val="00344B97"/>
    <w:rsid w:val="00344D5B"/>
    <w:rsid w:val="00345488"/>
    <w:rsid w:val="00345556"/>
    <w:rsid w:val="00345D3F"/>
    <w:rsid w:val="00346414"/>
    <w:rsid w:val="00346E71"/>
    <w:rsid w:val="0034782F"/>
    <w:rsid w:val="003501D5"/>
    <w:rsid w:val="00350DCC"/>
    <w:rsid w:val="00351060"/>
    <w:rsid w:val="00351A51"/>
    <w:rsid w:val="00353364"/>
    <w:rsid w:val="0035414E"/>
    <w:rsid w:val="00354B5B"/>
    <w:rsid w:val="00354FC8"/>
    <w:rsid w:val="00354FFF"/>
    <w:rsid w:val="00355DF0"/>
    <w:rsid w:val="00356774"/>
    <w:rsid w:val="00357483"/>
    <w:rsid w:val="003627B1"/>
    <w:rsid w:val="0036472C"/>
    <w:rsid w:val="003648A5"/>
    <w:rsid w:val="00364B64"/>
    <w:rsid w:val="00365313"/>
    <w:rsid w:val="00365AA0"/>
    <w:rsid w:val="00365BBA"/>
    <w:rsid w:val="0036703B"/>
    <w:rsid w:val="0037059D"/>
    <w:rsid w:val="0037148F"/>
    <w:rsid w:val="003716D1"/>
    <w:rsid w:val="003722AB"/>
    <w:rsid w:val="0037255E"/>
    <w:rsid w:val="00372616"/>
    <w:rsid w:val="003731FC"/>
    <w:rsid w:val="00373461"/>
    <w:rsid w:val="003748F9"/>
    <w:rsid w:val="00374BB2"/>
    <w:rsid w:val="00374F8A"/>
    <w:rsid w:val="003754AB"/>
    <w:rsid w:val="00375586"/>
    <w:rsid w:val="00375AF8"/>
    <w:rsid w:val="00375D81"/>
    <w:rsid w:val="00376172"/>
    <w:rsid w:val="00376233"/>
    <w:rsid w:val="0037653D"/>
    <w:rsid w:val="00376838"/>
    <w:rsid w:val="00377896"/>
    <w:rsid w:val="00377B63"/>
    <w:rsid w:val="00377D95"/>
    <w:rsid w:val="003802C2"/>
    <w:rsid w:val="00380A06"/>
    <w:rsid w:val="00380C2A"/>
    <w:rsid w:val="00380EE9"/>
    <w:rsid w:val="0038101F"/>
    <w:rsid w:val="003812B7"/>
    <w:rsid w:val="003819FC"/>
    <w:rsid w:val="00381C42"/>
    <w:rsid w:val="00382034"/>
    <w:rsid w:val="003821E2"/>
    <w:rsid w:val="003821FF"/>
    <w:rsid w:val="0038352A"/>
    <w:rsid w:val="0038356C"/>
    <w:rsid w:val="0038358A"/>
    <w:rsid w:val="00383A4A"/>
    <w:rsid w:val="003840A1"/>
    <w:rsid w:val="00384A33"/>
    <w:rsid w:val="00384D24"/>
    <w:rsid w:val="00385FAD"/>
    <w:rsid w:val="00386BB4"/>
    <w:rsid w:val="003879EF"/>
    <w:rsid w:val="00387FBD"/>
    <w:rsid w:val="003900FB"/>
    <w:rsid w:val="00390146"/>
    <w:rsid w:val="00390446"/>
    <w:rsid w:val="003913A9"/>
    <w:rsid w:val="00391847"/>
    <w:rsid w:val="00392788"/>
    <w:rsid w:val="003930EB"/>
    <w:rsid w:val="00393739"/>
    <w:rsid w:val="00393EAA"/>
    <w:rsid w:val="00394113"/>
    <w:rsid w:val="00395B35"/>
    <w:rsid w:val="00396B09"/>
    <w:rsid w:val="00396C09"/>
    <w:rsid w:val="00397EE6"/>
    <w:rsid w:val="003A1277"/>
    <w:rsid w:val="003A1501"/>
    <w:rsid w:val="003A15B0"/>
    <w:rsid w:val="003A261E"/>
    <w:rsid w:val="003A2FF4"/>
    <w:rsid w:val="003A417D"/>
    <w:rsid w:val="003A46D2"/>
    <w:rsid w:val="003A4910"/>
    <w:rsid w:val="003A4D4C"/>
    <w:rsid w:val="003A5B20"/>
    <w:rsid w:val="003A5BFA"/>
    <w:rsid w:val="003A75E0"/>
    <w:rsid w:val="003A7A85"/>
    <w:rsid w:val="003B0831"/>
    <w:rsid w:val="003B15B0"/>
    <w:rsid w:val="003B1A34"/>
    <w:rsid w:val="003B274D"/>
    <w:rsid w:val="003B2DCD"/>
    <w:rsid w:val="003B4758"/>
    <w:rsid w:val="003B4AE3"/>
    <w:rsid w:val="003B4E77"/>
    <w:rsid w:val="003B4ED1"/>
    <w:rsid w:val="003B52AE"/>
    <w:rsid w:val="003B598F"/>
    <w:rsid w:val="003B6043"/>
    <w:rsid w:val="003B6770"/>
    <w:rsid w:val="003B76B5"/>
    <w:rsid w:val="003C0DF0"/>
    <w:rsid w:val="003C18FB"/>
    <w:rsid w:val="003C205D"/>
    <w:rsid w:val="003C24FB"/>
    <w:rsid w:val="003C34C0"/>
    <w:rsid w:val="003C46D1"/>
    <w:rsid w:val="003C4DE6"/>
    <w:rsid w:val="003C50A1"/>
    <w:rsid w:val="003C5592"/>
    <w:rsid w:val="003C5A50"/>
    <w:rsid w:val="003C630F"/>
    <w:rsid w:val="003C6A1B"/>
    <w:rsid w:val="003C6BE8"/>
    <w:rsid w:val="003C777C"/>
    <w:rsid w:val="003C7BE6"/>
    <w:rsid w:val="003D0C08"/>
    <w:rsid w:val="003D2244"/>
    <w:rsid w:val="003D2C5D"/>
    <w:rsid w:val="003D41A5"/>
    <w:rsid w:val="003D4FDA"/>
    <w:rsid w:val="003D50DA"/>
    <w:rsid w:val="003D597F"/>
    <w:rsid w:val="003D7331"/>
    <w:rsid w:val="003D770A"/>
    <w:rsid w:val="003D7D83"/>
    <w:rsid w:val="003D7F6D"/>
    <w:rsid w:val="003E1691"/>
    <w:rsid w:val="003E2B0C"/>
    <w:rsid w:val="003E329A"/>
    <w:rsid w:val="003E4BAB"/>
    <w:rsid w:val="003E4CB9"/>
    <w:rsid w:val="003E5018"/>
    <w:rsid w:val="003E6042"/>
    <w:rsid w:val="003E6294"/>
    <w:rsid w:val="003E63CB"/>
    <w:rsid w:val="003E65BF"/>
    <w:rsid w:val="003E6991"/>
    <w:rsid w:val="003E6CE5"/>
    <w:rsid w:val="003E703F"/>
    <w:rsid w:val="003F03D4"/>
    <w:rsid w:val="003F09DF"/>
    <w:rsid w:val="003F0E3E"/>
    <w:rsid w:val="003F159D"/>
    <w:rsid w:val="003F191C"/>
    <w:rsid w:val="003F1B40"/>
    <w:rsid w:val="003F1B66"/>
    <w:rsid w:val="003F3418"/>
    <w:rsid w:val="003F37BE"/>
    <w:rsid w:val="003F3BEC"/>
    <w:rsid w:val="003F4AFE"/>
    <w:rsid w:val="003F6DB9"/>
    <w:rsid w:val="003F729B"/>
    <w:rsid w:val="003F79E4"/>
    <w:rsid w:val="004003B0"/>
    <w:rsid w:val="0040169E"/>
    <w:rsid w:val="004017E2"/>
    <w:rsid w:val="004030CD"/>
    <w:rsid w:val="00403B05"/>
    <w:rsid w:val="00403CBF"/>
    <w:rsid w:val="00403D39"/>
    <w:rsid w:val="0040444C"/>
    <w:rsid w:val="00404489"/>
    <w:rsid w:val="00404617"/>
    <w:rsid w:val="004046C4"/>
    <w:rsid w:val="00404B2E"/>
    <w:rsid w:val="00405242"/>
    <w:rsid w:val="00406390"/>
    <w:rsid w:val="00406E78"/>
    <w:rsid w:val="004071EA"/>
    <w:rsid w:val="00407263"/>
    <w:rsid w:val="0040799B"/>
    <w:rsid w:val="00407EEF"/>
    <w:rsid w:val="004110BB"/>
    <w:rsid w:val="00411418"/>
    <w:rsid w:val="00412097"/>
    <w:rsid w:val="00412B4F"/>
    <w:rsid w:val="00412C03"/>
    <w:rsid w:val="00412D03"/>
    <w:rsid w:val="0041331D"/>
    <w:rsid w:val="004134C6"/>
    <w:rsid w:val="0041422A"/>
    <w:rsid w:val="00414405"/>
    <w:rsid w:val="0041510E"/>
    <w:rsid w:val="004156D3"/>
    <w:rsid w:val="004158D0"/>
    <w:rsid w:val="004158F3"/>
    <w:rsid w:val="00416712"/>
    <w:rsid w:val="00416ACE"/>
    <w:rsid w:val="00417D02"/>
    <w:rsid w:val="004208A1"/>
    <w:rsid w:val="00420D62"/>
    <w:rsid w:val="00421B72"/>
    <w:rsid w:val="00421E61"/>
    <w:rsid w:val="00423991"/>
    <w:rsid w:val="004239A4"/>
    <w:rsid w:val="00425597"/>
    <w:rsid w:val="004269B0"/>
    <w:rsid w:val="00426A18"/>
    <w:rsid w:val="00426C90"/>
    <w:rsid w:val="004273D9"/>
    <w:rsid w:val="00430109"/>
    <w:rsid w:val="004303C0"/>
    <w:rsid w:val="00430911"/>
    <w:rsid w:val="00430AE8"/>
    <w:rsid w:val="00431045"/>
    <w:rsid w:val="00431DB1"/>
    <w:rsid w:val="004327AF"/>
    <w:rsid w:val="00432B66"/>
    <w:rsid w:val="00432D44"/>
    <w:rsid w:val="00432D76"/>
    <w:rsid w:val="004330AC"/>
    <w:rsid w:val="00433CBE"/>
    <w:rsid w:val="004343CB"/>
    <w:rsid w:val="0043498F"/>
    <w:rsid w:val="00435E83"/>
    <w:rsid w:val="0043704D"/>
    <w:rsid w:val="00437119"/>
    <w:rsid w:val="00437688"/>
    <w:rsid w:val="00437901"/>
    <w:rsid w:val="00437B78"/>
    <w:rsid w:val="00437F41"/>
    <w:rsid w:val="00440324"/>
    <w:rsid w:val="00440D97"/>
    <w:rsid w:val="00442125"/>
    <w:rsid w:val="004423E9"/>
    <w:rsid w:val="0044321F"/>
    <w:rsid w:val="00443975"/>
    <w:rsid w:val="00443995"/>
    <w:rsid w:val="00443A25"/>
    <w:rsid w:val="00443ADD"/>
    <w:rsid w:val="00443C18"/>
    <w:rsid w:val="00443EB4"/>
    <w:rsid w:val="00444144"/>
    <w:rsid w:val="00444180"/>
    <w:rsid w:val="004446A8"/>
    <w:rsid w:val="00444E4C"/>
    <w:rsid w:val="0044508E"/>
    <w:rsid w:val="004461DE"/>
    <w:rsid w:val="00446D75"/>
    <w:rsid w:val="00447049"/>
    <w:rsid w:val="00447C5F"/>
    <w:rsid w:val="004510D1"/>
    <w:rsid w:val="00454390"/>
    <w:rsid w:val="00454EE5"/>
    <w:rsid w:val="00457235"/>
    <w:rsid w:val="00457954"/>
    <w:rsid w:val="00460DF7"/>
    <w:rsid w:val="00461408"/>
    <w:rsid w:val="00461E5F"/>
    <w:rsid w:val="00462030"/>
    <w:rsid w:val="00462106"/>
    <w:rsid w:val="0046267F"/>
    <w:rsid w:val="00462CF4"/>
    <w:rsid w:val="00462E37"/>
    <w:rsid w:val="0046496B"/>
    <w:rsid w:val="00465472"/>
    <w:rsid w:val="00465DC9"/>
    <w:rsid w:val="004669ED"/>
    <w:rsid w:val="004670FD"/>
    <w:rsid w:val="00467283"/>
    <w:rsid w:val="0047005C"/>
    <w:rsid w:val="0047083C"/>
    <w:rsid w:val="00470902"/>
    <w:rsid w:val="00471FB3"/>
    <w:rsid w:val="00472A4F"/>
    <w:rsid w:val="004731F3"/>
    <w:rsid w:val="004735D3"/>
    <w:rsid w:val="0047387E"/>
    <w:rsid w:val="00474FF0"/>
    <w:rsid w:val="004763AF"/>
    <w:rsid w:val="004768B8"/>
    <w:rsid w:val="00476DFF"/>
    <w:rsid w:val="00477162"/>
    <w:rsid w:val="004776BC"/>
    <w:rsid w:val="004803BE"/>
    <w:rsid w:val="00480710"/>
    <w:rsid w:val="00480E2E"/>
    <w:rsid w:val="00480EC2"/>
    <w:rsid w:val="0048310A"/>
    <w:rsid w:val="004842EE"/>
    <w:rsid w:val="004848EC"/>
    <w:rsid w:val="00485043"/>
    <w:rsid w:val="00485079"/>
    <w:rsid w:val="004856B8"/>
    <w:rsid w:val="004866F7"/>
    <w:rsid w:val="00486C2A"/>
    <w:rsid w:val="004870BB"/>
    <w:rsid w:val="00487FD8"/>
    <w:rsid w:val="004904C2"/>
    <w:rsid w:val="004913F8"/>
    <w:rsid w:val="00491799"/>
    <w:rsid w:val="00491B15"/>
    <w:rsid w:val="00492CF8"/>
    <w:rsid w:val="00493B26"/>
    <w:rsid w:val="004947E8"/>
    <w:rsid w:val="00495234"/>
    <w:rsid w:val="004959EF"/>
    <w:rsid w:val="00495BF5"/>
    <w:rsid w:val="00495FD0"/>
    <w:rsid w:val="0049658E"/>
    <w:rsid w:val="004967A7"/>
    <w:rsid w:val="00496D47"/>
    <w:rsid w:val="00497C94"/>
    <w:rsid w:val="00497D5D"/>
    <w:rsid w:val="004A029A"/>
    <w:rsid w:val="004A073E"/>
    <w:rsid w:val="004A079A"/>
    <w:rsid w:val="004A13ED"/>
    <w:rsid w:val="004A2847"/>
    <w:rsid w:val="004A62CE"/>
    <w:rsid w:val="004A661B"/>
    <w:rsid w:val="004B127E"/>
    <w:rsid w:val="004B1C65"/>
    <w:rsid w:val="004B31EB"/>
    <w:rsid w:val="004B38CB"/>
    <w:rsid w:val="004B4F00"/>
    <w:rsid w:val="004B6D5B"/>
    <w:rsid w:val="004B6DB5"/>
    <w:rsid w:val="004B707E"/>
    <w:rsid w:val="004B7822"/>
    <w:rsid w:val="004B78EC"/>
    <w:rsid w:val="004C038A"/>
    <w:rsid w:val="004C1E7E"/>
    <w:rsid w:val="004C33E2"/>
    <w:rsid w:val="004C4145"/>
    <w:rsid w:val="004C41CF"/>
    <w:rsid w:val="004C43F7"/>
    <w:rsid w:val="004C4882"/>
    <w:rsid w:val="004C498C"/>
    <w:rsid w:val="004C4A51"/>
    <w:rsid w:val="004C5783"/>
    <w:rsid w:val="004C60EE"/>
    <w:rsid w:val="004C63AA"/>
    <w:rsid w:val="004C6512"/>
    <w:rsid w:val="004C70CE"/>
    <w:rsid w:val="004C7F33"/>
    <w:rsid w:val="004D0A0F"/>
    <w:rsid w:val="004D1065"/>
    <w:rsid w:val="004D13B0"/>
    <w:rsid w:val="004D2907"/>
    <w:rsid w:val="004D2BB9"/>
    <w:rsid w:val="004D33CB"/>
    <w:rsid w:val="004D4286"/>
    <w:rsid w:val="004D4381"/>
    <w:rsid w:val="004D4C1C"/>
    <w:rsid w:val="004D5304"/>
    <w:rsid w:val="004D5725"/>
    <w:rsid w:val="004D5E6B"/>
    <w:rsid w:val="004D661A"/>
    <w:rsid w:val="004D6BD3"/>
    <w:rsid w:val="004D6C36"/>
    <w:rsid w:val="004D7F9A"/>
    <w:rsid w:val="004E0C16"/>
    <w:rsid w:val="004E0CC9"/>
    <w:rsid w:val="004E1270"/>
    <w:rsid w:val="004E18B8"/>
    <w:rsid w:val="004E1AA0"/>
    <w:rsid w:val="004E2ADB"/>
    <w:rsid w:val="004E2ED4"/>
    <w:rsid w:val="004E3B18"/>
    <w:rsid w:val="004E3DD0"/>
    <w:rsid w:val="004E4020"/>
    <w:rsid w:val="004E4D70"/>
    <w:rsid w:val="004E4F0A"/>
    <w:rsid w:val="004E63B2"/>
    <w:rsid w:val="004F10FE"/>
    <w:rsid w:val="004F15B0"/>
    <w:rsid w:val="004F1E33"/>
    <w:rsid w:val="004F2236"/>
    <w:rsid w:val="004F2D8D"/>
    <w:rsid w:val="004F2E01"/>
    <w:rsid w:val="004F2FCA"/>
    <w:rsid w:val="004F53D5"/>
    <w:rsid w:val="004F5A43"/>
    <w:rsid w:val="004F5AA1"/>
    <w:rsid w:val="004F7B4B"/>
    <w:rsid w:val="004F7B89"/>
    <w:rsid w:val="004F7C2E"/>
    <w:rsid w:val="0050078E"/>
    <w:rsid w:val="00500A61"/>
    <w:rsid w:val="00500A76"/>
    <w:rsid w:val="005011C9"/>
    <w:rsid w:val="00501A7D"/>
    <w:rsid w:val="005020FA"/>
    <w:rsid w:val="0050290E"/>
    <w:rsid w:val="00502F80"/>
    <w:rsid w:val="00503B94"/>
    <w:rsid w:val="00504B18"/>
    <w:rsid w:val="00504BF0"/>
    <w:rsid w:val="00504E02"/>
    <w:rsid w:val="005053CF"/>
    <w:rsid w:val="00505C74"/>
    <w:rsid w:val="00505E51"/>
    <w:rsid w:val="0050662C"/>
    <w:rsid w:val="0050691E"/>
    <w:rsid w:val="00506A46"/>
    <w:rsid w:val="00507508"/>
    <w:rsid w:val="005079C2"/>
    <w:rsid w:val="00507B70"/>
    <w:rsid w:val="00507C5C"/>
    <w:rsid w:val="0051037C"/>
    <w:rsid w:val="005108D0"/>
    <w:rsid w:val="005113E5"/>
    <w:rsid w:val="00511751"/>
    <w:rsid w:val="00511973"/>
    <w:rsid w:val="005130A5"/>
    <w:rsid w:val="00513200"/>
    <w:rsid w:val="005140AB"/>
    <w:rsid w:val="005140E1"/>
    <w:rsid w:val="00514962"/>
    <w:rsid w:val="005149F9"/>
    <w:rsid w:val="00515898"/>
    <w:rsid w:val="00515C9B"/>
    <w:rsid w:val="00515E53"/>
    <w:rsid w:val="00516476"/>
    <w:rsid w:val="005171BC"/>
    <w:rsid w:val="00517D16"/>
    <w:rsid w:val="0052043D"/>
    <w:rsid w:val="005209A5"/>
    <w:rsid w:val="00521443"/>
    <w:rsid w:val="0052243F"/>
    <w:rsid w:val="00522494"/>
    <w:rsid w:val="00522AA4"/>
    <w:rsid w:val="005237E2"/>
    <w:rsid w:val="00524E3A"/>
    <w:rsid w:val="00525473"/>
    <w:rsid w:val="00525483"/>
    <w:rsid w:val="0052599F"/>
    <w:rsid w:val="00525B5A"/>
    <w:rsid w:val="00525F70"/>
    <w:rsid w:val="0052603B"/>
    <w:rsid w:val="005263A7"/>
    <w:rsid w:val="00527133"/>
    <w:rsid w:val="00527C21"/>
    <w:rsid w:val="00527CD5"/>
    <w:rsid w:val="00530DCB"/>
    <w:rsid w:val="0053118B"/>
    <w:rsid w:val="00531283"/>
    <w:rsid w:val="00532189"/>
    <w:rsid w:val="00532572"/>
    <w:rsid w:val="00532585"/>
    <w:rsid w:val="0053341D"/>
    <w:rsid w:val="00533A97"/>
    <w:rsid w:val="005343ED"/>
    <w:rsid w:val="00536087"/>
    <w:rsid w:val="00536AA5"/>
    <w:rsid w:val="005373E4"/>
    <w:rsid w:val="005376E0"/>
    <w:rsid w:val="0054013C"/>
    <w:rsid w:val="00540A61"/>
    <w:rsid w:val="00540C25"/>
    <w:rsid w:val="005411DE"/>
    <w:rsid w:val="00541BE8"/>
    <w:rsid w:val="00541E8D"/>
    <w:rsid w:val="00542096"/>
    <w:rsid w:val="0054220E"/>
    <w:rsid w:val="005425C5"/>
    <w:rsid w:val="005431F8"/>
    <w:rsid w:val="00543369"/>
    <w:rsid w:val="00543BFC"/>
    <w:rsid w:val="00543D6B"/>
    <w:rsid w:val="0054488A"/>
    <w:rsid w:val="00545086"/>
    <w:rsid w:val="00545A91"/>
    <w:rsid w:val="00545D8E"/>
    <w:rsid w:val="00546618"/>
    <w:rsid w:val="0055054C"/>
    <w:rsid w:val="00550889"/>
    <w:rsid w:val="00550C72"/>
    <w:rsid w:val="00550E3C"/>
    <w:rsid w:val="00551E6F"/>
    <w:rsid w:val="00552583"/>
    <w:rsid w:val="00552F53"/>
    <w:rsid w:val="00553C12"/>
    <w:rsid w:val="005542D2"/>
    <w:rsid w:val="00554BA9"/>
    <w:rsid w:val="00557620"/>
    <w:rsid w:val="0055771D"/>
    <w:rsid w:val="00557E81"/>
    <w:rsid w:val="0056067B"/>
    <w:rsid w:val="00560C6E"/>
    <w:rsid w:val="005611C5"/>
    <w:rsid w:val="00561763"/>
    <w:rsid w:val="00561B29"/>
    <w:rsid w:val="00561C49"/>
    <w:rsid w:val="005620F2"/>
    <w:rsid w:val="00562696"/>
    <w:rsid w:val="00562ABF"/>
    <w:rsid w:val="00563176"/>
    <w:rsid w:val="00563ECE"/>
    <w:rsid w:val="005640A2"/>
    <w:rsid w:val="00564D5C"/>
    <w:rsid w:val="00564E3A"/>
    <w:rsid w:val="0056504A"/>
    <w:rsid w:val="005652D9"/>
    <w:rsid w:val="005658A9"/>
    <w:rsid w:val="00566261"/>
    <w:rsid w:val="005665CE"/>
    <w:rsid w:val="00567F41"/>
    <w:rsid w:val="00570629"/>
    <w:rsid w:val="005709FD"/>
    <w:rsid w:val="00570C9B"/>
    <w:rsid w:val="0057190B"/>
    <w:rsid w:val="00571B36"/>
    <w:rsid w:val="00571F80"/>
    <w:rsid w:val="005725DD"/>
    <w:rsid w:val="00572C89"/>
    <w:rsid w:val="00574C2E"/>
    <w:rsid w:val="005750F2"/>
    <w:rsid w:val="0057550E"/>
    <w:rsid w:val="00576374"/>
    <w:rsid w:val="005770BE"/>
    <w:rsid w:val="0057735A"/>
    <w:rsid w:val="005773B1"/>
    <w:rsid w:val="00577582"/>
    <w:rsid w:val="005777C7"/>
    <w:rsid w:val="00577836"/>
    <w:rsid w:val="00577CFB"/>
    <w:rsid w:val="0058019A"/>
    <w:rsid w:val="00581D65"/>
    <w:rsid w:val="00581DB7"/>
    <w:rsid w:val="00583A0F"/>
    <w:rsid w:val="00583B80"/>
    <w:rsid w:val="0058527F"/>
    <w:rsid w:val="00585358"/>
    <w:rsid w:val="005854AF"/>
    <w:rsid w:val="005856FC"/>
    <w:rsid w:val="00586628"/>
    <w:rsid w:val="00586726"/>
    <w:rsid w:val="005868C0"/>
    <w:rsid w:val="00586AE9"/>
    <w:rsid w:val="00587F9F"/>
    <w:rsid w:val="005904CD"/>
    <w:rsid w:val="0059053F"/>
    <w:rsid w:val="00590BF5"/>
    <w:rsid w:val="0059175B"/>
    <w:rsid w:val="00591EFF"/>
    <w:rsid w:val="005927E5"/>
    <w:rsid w:val="00594082"/>
    <w:rsid w:val="0059470A"/>
    <w:rsid w:val="005952F4"/>
    <w:rsid w:val="005953B7"/>
    <w:rsid w:val="00596119"/>
    <w:rsid w:val="005969C9"/>
    <w:rsid w:val="00596B30"/>
    <w:rsid w:val="00596CBE"/>
    <w:rsid w:val="00597A86"/>
    <w:rsid w:val="005A0EE5"/>
    <w:rsid w:val="005A283D"/>
    <w:rsid w:val="005A29B3"/>
    <w:rsid w:val="005A398A"/>
    <w:rsid w:val="005A3BA8"/>
    <w:rsid w:val="005A3D3E"/>
    <w:rsid w:val="005A3F0F"/>
    <w:rsid w:val="005A4409"/>
    <w:rsid w:val="005A4819"/>
    <w:rsid w:val="005A4D7C"/>
    <w:rsid w:val="005A50FF"/>
    <w:rsid w:val="005A551C"/>
    <w:rsid w:val="005A55F1"/>
    <w:rsid w:val="005A6DB4"/>
    <w:rsid w:val="005A7260"/>
    <w:rsid w:val="005A76A3"/>
    <w:rsid w:val="005A78EF"/>
    <w:rsid w:val="005A7B0C"/>
    <w:rsid w:val="005A7E37"/>
    <w:rsid w:val="005B0C55"/>
    <w:rsid w:val="005B238D"/>
    <w:rsid w:val="005B2479"/>
    <w:rsid w:val="005B2DE9"/>
    <w:rsid w:val="005B2DEC"/>
    <w:rsid w:val="005B3413"/>
    <w:rsid w:val="005B4D34"/>
    <w:rsid w:val="005B4F18"/>
    <w:rsid w:val="005B4FE9"/>
    <w:rsid w:val="005B502A"/>
    <w:rsid w:val="005B52F8"/>
    <w:rsid w:val="005B57D5"/>
    <w:rsid w:val="005B62A0"/>
    <w:rsid w:val="005B6B81"/>
    <w:rsid w:val="005B720C"/>
    <w:rsid w:val="005B7414"/>
    <w:rsid w:val="005B7453"/>
    <w:rsid w:val="005B762B"/>
    <w:rsid w:val="005C057C"/>
    <w:rsid w:val="005C0B8E"/>
    <w:rsid w:val="005C117D"/>
    <w:rsid w:val="005C1995"/>
    <w:rsid w:val="005C1E0F"/>
    <w:rsid w:val="005C32F7"/>
    <w:rsid w:val="005C3AB2"/>
    <w:rsid w:val="005C42D4"/>
    <w:rsid w:val="005C5492"/>
    <w:rsid w:val="005C57D4"/>
    <w:rsid w:val="005C5E61"/>
    <w:rsid w:val="005C68F0"/>
    <w:rsid w:val="005C7412"/>
    <w:rsid w:val="005C79A7"/>
    <w:rsid w:val="005D0864"/>
    <w:rsid w:val="005D1142"/>
    <w:rsid w:val="005D1664"/>
    <w:rsid w:val="005D1DFC"/>
    <w:rsid w:val="005D297F"/>
    <w:rsid w:val="005D2C74"/>
    <w:rsid w:val="005D43B9"/>
    <w:rsid w:val="005D4749"/>
    <w:rsid w:val="005D6134"/>
    <w:rsid w:val="005D6696"/>
    <w:rsid w:val="005D6898"/>
    <w:rsid w:val="005D6A1B"/>
    <w:rsid w:val="005D6EC2"/>
    <w:rsid w:val="005E0652"/>
    <w:rsid w:val="005E21B1"/>
    <w:rsid w:val="005E225E"/>
    <w:rsid w:val="005E29FD"/>
    <w:rsid w:val="005E3A96"/>
    <w:rsid w:val="005E3B6C"/>
    <w:rsid w:val="005E3F64"/>
    <w:rsid w:val="005E47FE"/>
    <w:rsid w:val="005E4896"/>
    <w:rsid w:val="005E6168"/>
    <w:rsid w:val="005E6508"/>
    <w:rsid w:val="005E6FCB"/>
    <w:rsid w:val="005E71E7"/>
    <w:rsid w:val="005E77AD"/>
    <w:rsid w:val="005F0455"/>
    <w:rsid w:val="005F0A06"/>
    <w:rsid w:val="005F0B94"/>
    <w:rsid w:val="005F1D7C"/>
    <w:rsid w:val="005F1DE5"/>
    <w:rsid w:val="005F1DEE"/>
    <w:rsid w:val="005F2578"/>
    <w:rsid w:val="005F2F16"/>
    <w:rsid w:val="005F424D"/>
    <w:rsid w:val="005F433F"/>
    <w:rsid w:val="005F5156"/>
    <w:rsid w:val="005F5A32"/>
    <w:rsid w:val="005F5D20"/>
    <w:rsid w:val="005F6D2F"/>
    <w:rsid w:val="005F7CFF"/>
    <w:rsid w:val="005F7DAE"/>
    <w:rsid w:val="005F7E8F"/>
    <w:rsid w:val="00600635"/>
    <w:rsid w:val="00600A3C"/>
    <w:rsid w:val="00600E3A"/>
    <w:rsid w:val="00601420"/>
    <w:rsid w:val="00601CB5"/>
    <w:rsid w:val="00601F3E"/>
    <w:rsid w:val="00602103"/>
    <w:rsid w:val="0060288A"/>
    <w:rsid w:val="006028DF"/>
    <w:rsid w:val="00602ED1"/>
    <w:rsid w:val="006030B9"/>
    <w:rsid w:val="006052C5"/>
    <w:rsid w:val="00605BBE"/>
    <w:rsid w:val="00606184"/>
    <w:rsid w:val="006065AE"/>
    <w:rsid w:val="00606921"/>
    <w:rsid w:val="00606F06"/>
    <w:rsid w:val="00607282"/>
    <w:rsid w:val="006074C7"/>
    <w:rsid w:val="00607AE5"/>
    <w:rsid w:val="006100EB"/>
    <w:rsid w:val="00610C22"/>
    <w:rsid w:val="00611036"/>
    <w:rsid w:val="00612830"/>
    <w:rsid w:val="0061350B"/>
    <w:rsid w:val="0061414F"/>
    <w:rsid w:val="0061579C"/>
    <w:rsid w:val="00615D31"/>
    <w:rsid w:val="0061678E"/>
    <w:rsid w:val="00617988"/>
    <w:rsid w:val="0062025E"/>
    <w:rsid w:val="00621492"/>
    <w:rsid w:val="00621E96"/>
    <w:rsid w:val="0062205C"/>
    <w:rsid w:val="006224EB"/>
    <w:rsid w:val="006227E9"/>
    <w:rsid w:val="00622CBB"/>
    <w:rsid w:val="00623251"/>
    <w:rsid w:val="0062378C"/>
    <w:rsid w:val="00623F20"/>
    <w:rsid w:val="006242E6"/>
    <w:rsid w:val="0062455F"/>
    <w:rsid w:val="00624AD9"/>
    <w:rsid w:val="00625579"/>
    <w:rsid w:val="00625757"/>
    <w:rsid w:val="00625E59"/>
    <w:rsid w:val="0062647B"/>
    <w:rsid w:val="00627453"/>
    <w:rsid w:val="00627DA1"/>
    <w:rsid w:val="00630301"/>
    <w:rsid w:val="00630E94"/>
    <w:rsid w:val="00631499"/>
    <w:rsid w:val="00631AD7"/>
    <w:rsid w:val="00631D07"/>
    <w:rsid w:val="00631F06"/>
    <w:rsid w:val="006327F5"/>
    <w:rsid w:val="00632AEC"/>
    <w:rsid w:val="006340F3"/>
    <w:rsid w:val="00634251"/>
    <w:rsid w:val="00635762"/>
    <w:rsid w:val="0063679B"/>
    <w:rsid w:val="006368AE"/>
    <w:rsid w:val="00637591"/>
    <w:rsid w:val="0064031E"/>
    <w:rsid w:val="0064039E"/>
    <w:rsid w:val="006405D9"/>
    <w:rsid w:val="00641376"/>
    <w:rsid w:val="00641491"/>
    <w:rsid w:val="00642FE6"/>
    <w:rsid w:val="00644870"/>
    <w:rsid w:val="006449E4"/>
    <w:rsid w:val="00645CC9"/>
    <w:rsid w:val="006465E6"/>
    <w:rsid w:val="00646C26"/>
    <w:rsid w:val="00647C91"/>
    <w:rsid w:val="00650350"/>
    <w:rsid w:val="006523D9"/>
    <w:rsid w:val="006532FE"/>
    <w:rsid w:val="0065410C"/>
    <w:rsid w:val="00654FEF"/>
    <w:rsid w:val="006556CC"/>
    <w:rsid w:val="00655C8E"/>
    <w:rsid w:val="00655F1E"/>
    <w:rsid w:val="006570B2"/>
    <w:rsid w:val="006577C6"/>
    <w:rsid w:val="0066092E"/>
    <w:rsid w:val="00660B7C"/>
    <w:rsid w:val="00660E7C"/>
    <w:rsid w:val="006616F6"/>
    <w:rsid w:val="00661E19"/>
    <w:rsid w:val="00661F96"/>
    <w:rsid w:val="00661FB8"/>
    <w:rsid w:val="006623ED"/>
    <w:rsid w:val="00662F3E"/>
    <w:rsid w:val="0066344A"/>
    <w:rsid w:val="0066392C"/>
    <w:rsid w:val="00663A24"/>
    <w:rsid w:val="006646BC"/>
    <w:rsid w:val="00665D05"/>
    <w:rsid w:val="00665F20"/>
    <w:rsid w:val="006669CC"/>
    <w:rsid w:val="00667EE7"/>
    <w:rsid w:val="006717D3"/>
    <w:rsid w:val="00671AF0"/>
    <w:rsid w:val="00672003"/>
    <w:rsid w:val="0067271D"/>
    <w:rsid w:val="00673CB7"/>
    <w:rsid w:val="006751FC"/>
    <w:rsid w:val="00676B95"/>
    <w:rsid w:val="00677FA5"/>
    <w:rsid w:val="00682BC6"/>
    <w:rsid w:val="00683ADD"/>
    <w:rsid w:val="00684A3D"/>
    <w:rsid w:val="00685A62"/>
    <w:rsid w:val="006867EE"/>
    <w:rsid w:val="0068774A"/>
    <w:rsid w:val="00687C06"/>
    <w:rsid w:val="006909A3"/>
    <w:rsid w:val="006920DD"/>
    <w:rsid w:val="00692392"/>
    <w:rsid w:val="006934C3"/>
    <w:rsid w:val="00693A67"/>
    <w:rsid w:val="00693EDF"/>
    <w:rsid w:val="00695192"/>
    <w:rsid w:val="0069590B"/>
    <w:rsid w:val="00696246"/>
    <w:rsid w:val="006975EC"/>
    <w:rsid w:val="006976EE"/>
    <w:rsid w:val="00697F8A"/>
    <w:rsid w:val="006A03EA"/>
    <w:rsid w:val="006A06E3"/>
    <w:rsid w:val="006A0C64"/>
    <w:rsid w:val="006A1E08"/>
    <w:rsid w:val="006A3AAA"/>
    <w:rsid w:val="006A4F5A"/>
    <w:rsid w:val="006A5285"/>
    <w:rsid w:val="006A62F1"/>
    <w:rsid w:val="006A6372"/>
    <w:rsid w:val="006A7102"/>
    <w:rsid w:val="006A713F"/>
    <w:rsid w:val="006A7739"/>
    <w:rsid w:val="006B0170"/>
    <w:rsid w:val="006B03DA"/>
    <w:rsid w:val="006B1DFE"/>
    <w:rsid w:val="006B223F"/>
    <w:rsid w:val="006B2EAE"/>
    <w:rsid w:val="006B3E0F"/>
    <w:rsid w:val="006B60C2"/>
    <w:rsid w:val="006B703C"/>
    <w:rsid w:val="006B7C39"/>
    <w:rsid w:val="006C0AE3"/>
    <w:rsid w:val="006C2164"/>
    <w:rsid w:val="006C2BF2"/>
    <w:rsid w:val="006C35FE"/>
    <w:rsid w:val="006C38D1"/>
    <w:rsid w:val="006C40C4"/>
    <w:rsid w:val="006C4CAD"/>
    <w:rsid w:val="006C4FFF"/>
    <w:rsid w:val="006C5236"/>
    <w:rsid w:val="006C5327"/>
    <w:rsid w:val="006C59B1"/>
    <w:rsid w:val="006C5E1E"/>
    <w:rsid w:val="006C6685"/>
    <w:rsid w:val="006C6939"/>
    <w:rsid w:val="006D038C"/>
    <w:rsid w:val="006D04FE"/>
    <w:rsid w:val="006D0A02"/>
    <w:rsid w:val="006D25B3"/>
    <w:rsid w:val="006D27DB"/>
    <w:rsid w:val="006D2830"/>
    <w:rsid w:val="006D2B94"/>
    <w:rsid w:val="006D2C04"/>
    <w:rsid w:val="006D3048"/>
    <w:rsid w:val="006D3120"/>
    <w:rsid w:val="006D3317"/>
    <w:rsid w:val="006D35BF"/>
    <w:rsid w:val="006D404E"/>
    <w:rsid w:val="006D40D0"/>
    <w:rsid w:val="006D54EF"/>
    <w:rsid w:val="006D6246"/>
    <w:rsid w:val="006D661E"/>
    <w:rsid w:val="006D6A90"/>
    <w:rsid w:val="006D71CC"/>
    <w:rsid w:val="006D74CF"/>
    <w:rsid w:val="006D77EB"/>
    <w:rsid w:val="006E1DF3"/>
    <w:rsid w:val="006E3DFF"/>
    <w:rsid w:val="006E6737"/>
    <w:rsid w:val="006E6C63"/>
    <w:rsid w:val="006E6F19"/>
    <w:rsid w:val="006E7739"/>
    <w:rsid w:val="006F0092"/>
    <w:rsid w:val="006F1F92"/>
    <w:rsid w:val="006F211E"/>
    <w:rsid w:val="006F2207"/>
    <w:rsid w:val="006F2700"/>
    <w:rsid w:val="006F36EB"/>
    <w:rsid w:val="006F3A4B"/>
    <w:rsid w:val="006F3F53"/>
    <w:rsid w:val="006F40A3"/>
    <w:rsid w:val="006F4969"/>
    <w:rsid w:val="006F4FC4"/>
    <w:rsid w:val="006F5313"/>
    <w:rsid w:val="006F58DD"/>
    <w:rsid w:val="006F5EF9"/>
    <w:rsid w:val="006F6131"/>
    <w:rsid w:val="006F62A6"/>
    <w:rsid w:val="006F704E"/>
    <w:rsid w:val="006F7A68"/>
    <w:rsid w:val="007003B1"/>
    <w:rsid w:val="00700BD1"/>
    <w:rsid w:val="00701830"/>
    <w:rsid w:val="00701953"/>
    <w:rsid w:val="00702314"/>
    <w:rsid w:val="007023C8"/>
    <w:rsid w:val="0070444F"/>
    <w:rsid w:val="007054EC"/>
    <w:rsid w:val="00705B41"/>
    <w:rsid w:val="007061F0"/>
    <w:rsid w:val="00707E3D"/>
    <w:rsid w:val="007100C3"/>
    <w:rsid w:val="00711295"/>
    <w:rsid w:val="00712D6B"/>
    <w:rsid w:val="0071343D"/>
    <w:rsid w:val="00713EAD"/>
    <w:rsid w:val="00714B74"/>
    <w:rsid w:val="0071547C"/>
    <w:rsid w:val="00715C0F"/>
    <w:rsid w:val="0071601C"/>
    <w:rsid w:val="0071605B"/>
    <w:rsid w:val="007161F5"/>
    <w:rsid w:val="00716F80"/>
    <w:rsid w:val="0071729E"/>
    <w:rsid w:val="00717A75"/>
    <w:rsid w:val="00717FC5"/>
    <w:rsid w:val="0072011B"/>
    <w:rsid w:val="007207A9"/>
    <w:rsid w:val="00721E54"/>
    <w:rsid w:val="00722794"/>
    <w:rsid w:val="007233A3"/>
    <w:rsid w:val="0072393A"/>
    <w:rsid w:val="007239F6"/>
    <w:rsid w:val="00724247"/>
    <w:rsid w:val="00724CCB"/>
    <w:rsid w:val="0072662C"/>
    <w:rsid w:val="00726A59"/>
    <w:rsid w:val="00727413"/>
    <w:rsid w:val="007302C1"/>
    <w:rsid w:val="0073067B"/>
    <w:rsid w:val="007310C2"/>
    <w:rsid w:val="00731D71"/>
    <w:rsid w:val="0073216B"/>
    <w:rsid w:val="00732284"/>
    <w:rsid w:val="00732515"/>
    <w:rsid w:val="00732784"/>
    <w:rsid w:val="00732ACD"/>
    <w:rsid w:val="00734879"/>
    <w:rsid w:val="00734FA7"/>
    <w:rsid w:val="007354EE"/>
    <w:rsid w:val="00735C92"/>
    <w:rsid w:val="00736710"/>
    <w:rsid w:val="00736AEA"/>
    <w:rsid w:val="00737271"/>
    <w:rsid w:val="007407A9"/>
    <w:rsid w:val="007417A1"/>
    <w:rsid w:val="00741E8E"/>
    <w:rsid w:val="007425A8"/>
    <w:rsid w:val="00742B13"/>
    <w:rsid w:val="00742FD6"/>
    <w:rsid w:val="00746A29"/>
    <w:rsid w:val="0075028A"/>
    <w:rsid w:val="00751B7C"/>
    <w:rsid w:val="007521B9"/>
    <w:rsid w:val="0075366D"/>
    <w:rsid w:val="00754690"/>
    <w:rsid w:val="007553F1"/>
    <w:rsid w:val="0075638C"/>
    <w:rsid w:val="00756E5C"/>
    <w:rsid w:val="0075717E"/>
    <w:rsid w:val="00760398"/>
    <w:rsid w:val="00760770"/>
    <w:rsid w:val="00760F46"/>
    <w:rsid w:val="00761DD6"/>
    <w:rsid w:val="00762821"/>
    <w:rsid w:val="00764496"/>
    <w:rsid w:val="00764C6F"/>
    <w:rsid w:val="00764E04"/>
    <w:rsid w:val="007651A0"/>
    <w:rsid w:val="0076566B"/>
    <w:rsid w:val="00765B4C"/>
    <w:rsid w:val="0076622A"/>
    <w:rsid w:val="007665BC"/>
    <w:rsid w:val="007668E7"/>
    <w:rsid w:val="00767403"/>
    <w:rsid w:val="00767429"/>
    <w:rsid w:val="00767D91"/>
    <w:rsid w:val="007702D7"/>
    <w:rsid w:val="0077057C"/>
    <w:rsid w:val="0077067C"/>
    <w:rsid w:val="007710F1"/>
    <w:rsid w:val="007711CB"/>
    <w:rsid w:val="00771248"/>
    <w:rsid w:val="00771554"/>
    <w:rsid w:val="007724F2"/>
    <w:rsid w:val="007727CB"/>
    <w:rsid w:val="00772816"/>
    <w:rsid w:val="007736D0"/>
    <w:rsid w:val="00774239"/>
    <w:rsid w:val="00774490"/>
    <w:rsid w:val="00774C5E"/>
    <w:rsid w:val="007756B3"/>
    <w:rsid w:val="00775DDB"/>
    <w:rsid w:val="00776C45"/>
    <w:rsid w:val="00776F9E"/>
    <w:rsid w:val="00777089"/>
    <w:rsid w:val="0077755C"/>
    <w:rsid w:val="0077769D"/>
    <w:rsid w:val="0078101C"/>
    <w:rsid w:val="00781D7D"/>
    <w:rsid w:val="00782476"/>
    <w:rsid w:val="0078317A"/>
    <w:rsid w:val="00783817"/>
    <w:rsid w:val="007839D9"/>
    <w:rsid w:val="00783DDA"/>
    <w:rsid w:val="007864C5"/>
    <w:rsid w:val="00786AFF"/>
    <w:rsid w:val="0079006E"/>
    <w:rsid w:val="00790898"/>
    <w:rsid w:val="00790E47"/>
    <w:rsid w:val="00790F2C"/>
    <w:rsid w:val="007917DD"/>
    <w:rsid w:val="00792121"/>
    <w:rsid w:val="00792280"/>
    <w:rsid w:val="0079267E"/>
    <w:rsid w:val="00793356"/>
    <w:rsid w:val="007935D0"/>
    <w:rsid w:val="00793ECE"/>
    <w:rsid w:val="00795318"/>
    <w:rsid w:val="00795D28"/>
    <w:rsid w:val="00795EB4"/>
    <w:rsid w:val="00797A0A"/>
    <w:rsid w:val="007A0837"/>
    <w:rsid w:val="007A0E43"/>
    <w:rsid w:val="007A18B2"/>
    <w:rsid w:val="007A2111"/>
    <w:rsid w:val="007A2555"/>
    <w:rsid w:val="007A34DD"/>
    <w:rsid w:val="007A37B9"/>
    <w:rsid w:val="007A4D6D"/>
    <w:rsid w:val="007A5267"/>
    <w:rsid w:val="007A6144"/>
    <w:rsid w:val="007A7EE5"/>
    <w:rsid w:val="007B088E"/>
    <w:rsid w:val="007B09B6"/>
    <w:rsid w:val="007B0C7F"/>
    <w:rsid w:val="007B0FC5"/>
    <w:rsid w:val="007B12A5"/>
    <w:rsid w:val="007B1462"/>
    <w:rsid w:val="007B1484"/>
    <w:rsid w:val="007B1A73"/>
    <w:rsid w:val="007B1F32"/>
    <w:rsid w:val="007B2150"/>
    <w:rsid w:val="007B3056"/>
    <w:rsid w:val="007B5261"/>
    <w:rsid w:val="007B5ACD"/>
    <w:rsid w:val="007B6000"/>
    <w:rsid w:val="007B6046"/>
    <w:rsid w:val="007B6073"/>
    <w:rsid w:val="007B6952"/>
    <w:rsid w:val="007B6C68"/>
    <w:rsid w:val="007B6C8D"/>
    <w:rsid w:val="007B6EF6"/>
    <w:rsid w:val="007B734C"/>
    <w:rsid w:val="007B7439"/>
    <w:rsid w:val="007B7C55"/>
    <w:rsid w:val="007C1029"/>
    <w:rsid w:val="007C135B"/>
    <w:rsid w:val="007C1544"/>
    <w:rsid w:val="007C2F13"/>
    <w:rsid w:val="007C35FF"/>
    <w:rsid w:val="007C3F10"/>
    <w:rsid w:val="007C4011"/>
    <w:rsid w:val="007C41AD"/>
    <w:rsid w:val="007C42DB"/>
    <w:rsid w:val="007C4C34"/>
    <w:rsid w:val="007C54E0"/>
    <w:rsid w:val="007C5718"/>
    <w:rsid w:val="007C5921"/>
    <w:rsid w:val="007C5F72"/>
    <w:rsid w:val="007C682C"/>
    <w:rsid w:val="007C751F"/>
    <w:rsid w:val="007C7907"/>
    <w:rsid w:val="007C79AA"/>
    <w:rsid w:val="007D0795"/>
    <w:rsid w:val="007D100A"/>
    <w:rsid w:val="007D1051"/>
    <w:rsid w:val="007D168F"/>
    <w:rsid w:val="007D17C9"/>
    <w:rsid w:val="007D17F4"/>
    <w:rsid w:val="007D1847"/>
    <w:rsid w:val="007D1CCF"/>
    <w:rsid w:val="007D1E9D"/>
    <w:rsid w:val="007D25DA"/>
    <w:rsid w:val="007D297F"/>
    <w:rsid w:val="007D30C1"/>
    <w:rsid w:val="007D30C4"/>
    <w:rsid w:val="007D35ED"/>
    <w:rsid w:val="007D3DE9"/>
    <w:rsid w:val="007D4182"/>
    <w:rsid w:val="007D456C"/>
    <w:rsid w:val="007D4EE9"/>
    <w:rsid w:val="007D5BFF"/>
    <w:rsid w:val="007D6EBA"/>
    <w:rsid w:val="007D7509"/>
    <w:rsid w:val="007D7629"/>
    <w:rsid w:val="007D7EE8"/>
    <w:rsid w:val="007D7F1D"/>
    <w:rsid w:val="007E0008"/>
    <w:rsid w:val="007E005D"/>
    <w:rsid w:val="007E0C06"/>
    <w:rsid w:val="007E156E"/>
    <w:rsid w:val="007E25D8"/>
    <w:rsid w:val="007E279A"/>
    <w:rsid w:val="007E280A"/>
    <w:rsid w:val="007E57EB"/>
    <w:rsid w:val="007E63D3"/>
    <w:rsid w:val="007E654E"/>
    <w:rsid w:val="007E6B16"/>
    <w:rsid w:val="007E6E0C"/>
    <w:rsid w:val="007E750B"/>
    <w:rsid w:val="007E7B63"/>
    <w:rsid w:val="007F0216"/>
    <w:rsid w:val="007F108D"/>
    <w:rsid w:val="007F250F"/>
    <w:rsid w:val="007F272F"/>
    <w:rsid w:val="007F2CA6"/>
    <w:rsid w:val="007F4864"/>
    <w:rsid w:val="007F5637"/>
    <w:rsid w:val="007F5F25"/>
    <w:rsid w:val="007F61AA"/>
    <w:rsid w:val="007F61C5"/>
    <w:rsid w:val="007F658E"/>
    <w:rsid w:val="007F75FD"/>
    <w:rsid w:val="0080055E"/>
    <w:rsid w:val="0080095E"/>
    <w:rsid w:val="0080280C"/>
    <w:rsid w:val="0080308D"/>
    <w:rsid w:val="00803480"/>
    <w:rsid w:val="008039B2"/>
    <w:rsid w:val="00803F79"/>
    <w:rsid w:val="0080493D"/>
    <w:rsid w:val="0080502F"/>
    <w:rsid w:val="008059F9"/>
    <w:rsid w:val="00805A9F"/>
    <w:rsid w:val="00805BC8"/>
    <w:rsid w:val="00806F1E"/>
    <w:rsid w:val="00807EB8"/>
    <w:rsid w:val="00807EE7"/>
    <w:rsid w:val="0081098D"/>
    <w:rsid w:val="00810DB9"/>
    <w:rsid w:val="008117FB"/>
    <w:rsid w:val="00812419"/>
    <w:rsid w:val="00812F1D"/>
    <w:rsid w:val="008145CA"/>
    <w:rsid w:val="008148DA"/>
    <w:rsid w:val="00814E0F"/>
    <w:rsid w:val="008150D0"/>
    <w:rsid w:val="00816844"/>
    <w:rsid w:val="0081797B"/>
    <w:rsid w:val="00817C20"/>
    <w:rsid w:val="00817CEE"/>
    <w:rsid w:val="00821664"/>
    <w:rsid w:val="008218DE"/>
    <w:rsid w:val="008218EC"/>
    <w:rsid w:val="00821C77"/>
    <w:rsid w:val="0082289F"/>
    <w:rsid w:val="008234D7"/>
    <w:rsid w:val="008251F3"/>
    <w:rsid w:val="0082577B"/>
    <w:rsid w:val="00825D6A"/>
    <w:rsid w:val="00826072"/>
    <w:rsid w:val="00826EE6"/>
    <w:rsid w:val="00827B47"/>
    <w:rsid w:val="008313EB"/>
    <w:rsid w:val="00831C1A"/>
    <w:rsid w:val="00832B18"/>
    <w:rsid w:val="00834469"/>
    <w:rsid w:val="00834DFB"/>
    <w:rsid w:val="00835052"/>
    <w:rsid w:val="008353DE"/>
    <w:rsid w:val="00835AA1"/>
    <w:rsid w:val="00835FD4"/>
    <w:rsid w:val="0083632E"/>
    <w:rsid w:val="00836B33"/>
    <w:rsid w:val="00836CE5"/>
    <w:rsid w:val="0083720D"/>
    <w:rsid w:val="008374D7"/>
    <w:rsid w:val="008403E8"/>
    <w:rsid w:val="0084063B"/>
    <w:rsid w:val="0084071C"/>
    <w:rsid w:val="00841C32"/>
    <w:rsid w:val="008423B1"/>
    <w:rsid w:val="008424B2"/>
    <w:rsid w:val="00842AAD"/>
    <w:rsid w:val="008430C9"/>
    <w:rsid w:val="008438DD"/>
    <w:rsid w:val="00843B19"/>
    <w:rsid w:val="00843D6B"/>
    <w:rsid w:val="0084430B"/>
    <w:rsid w:val="00844FAB"/>
    <w:rsid w:val="00845232"/>
    <w:rsid w:val="00845D3E"/>
    <w:rsid w:val="0084632A"/>
    <w:rsid w:val="008465A1"/>
    <w:rsid w:val="0084722C"/>
    <w:rsid w:val="0084770D"/>
    <w:rsid w:val="008479DE"/>
    <w:rsid w:val="00850389"/>
    <w:rsid w:val="008506E0"/>
    <w:rsid w:val="008508AC"/>
    <w:rsid w:val="008508B4"/>
    <w:rsid w:val="00850AB7"/>
    <w:rsid w:val="00850B6C"/>
    <w:rsid w:val="00851FBC"/>
    <w:rsid w:val="0085216E"/>
    <w:rsid w:val="008527AF"/>
    <w:rsid w:val="008529D8"/>
    <w:rsid w:val="00853F66"/>
    <w:rsid w:val="0085568E"/>
    <w:rsid w:val="00855A97"/>
    <w:rsid w:val="00856782"/>
    <w:rsid w:val="00857ABA"/>
    <w:rsid w:val="00857E07"/>
    <w:rsid w:val="00862536"/>
    <w:rsid w:val="00863780"/>
    <w:rsid w:val="00863AE9"/>
    <w:rsid w:val="00864E13"/>
    <w:rsid w:val="0086518A"/>
    <w:rsid w:val="008652B1"/>
    <w:rsid w:val="00865FC6"/>
    <w:rsid w:val="008670AF"/>
    <w:rsid w:val="008674D5"/>
    <w:rsid w:val="008677CE"/>
    <w:rsid w:val="008715DD"/>
    <w:rsid w:val="008740A1"/>
    <w:rsid w:val="0087433D"/>
    <w:rsid w:val="00875203"/>
    <w:rsid w:val="00875BBD"/>
    <w:rsid w:val="00875C66"/>
    <w:rsid w:val="00875C87"/>
    <w:rsid w:val="0087673D"/>
    <w:rsid w:val="008775D1"/>
    <w:rsid w:val="008800D7"/>
    <w:rsid w:val="0088033F"/>
    <w:rsid w:val="00882696"/>
    <w:rsid w:val="00883E0E"/>
    <w:rsid w:val="00883F47"/>
    <w:rsid w:val="00885316"/>
    <w:rsid w:val="00885D5B"/>
    <w:rsid w:val="00891466"/>
    <w:rsid w:val="00891F33"/>
    <w:rsid w:val="008923A8"/>
    <w:rsid w:val="008924B2"/>
    <w:rsid w:val="008928F7"/>
    <w:rsid w:val="00894729"/>
    <w:rsid w:val="00895C06"/>
    <w:rsid w:val="008968B1"/>
    <w:rsid w:val="0089731C"/>
    <w:rsid w:val="008976D5"/>
    <w:rsid w:val="008A02D3"/>
    <w:rsid w:val="008A19A8"/>
    <w:rsid w:val="008A1B12"/>
    <w:rsid w:val="008A1CD9"/>
    <w:rsid w:val="008A4522"/>
    <w:rsid w:val="008A4841"/>
    <w:rsid w:val="008A4E2F"/>
    <w:rsid w:val="008A5C15"/>
    <w:rsid w:val="008A6118"/>
    <w:rsid w:val="008A6B69"/>
    <w:rsid w:val="008A6F9D"/>
    <w:rsid w:val="008A76C1"/>
    <w:rsid w:val="008A78E1"/>
    <w:rsid w:val="008A79B4"/>
    <w:rsid w:val="008B11C9"/>
    <w:rsid w:val="008B1607"/>
    <w:rsid w:val="008B3055"/>
    <w:rsid w:val="008B3073"/>
    <w:rsid w:val="008B3823"/>
    <w:rsid w:val="008B39A6"/>
    <w:rsid w:val="008B41A0"/>
    <w:rsid w:val="008B41D2"/>
    <w:rsid w:val="008B429C"/>
    <w:rsid w:val="008B5746"/>
    <w:rsid w:val="008B578C"/>
    <w:rsid w:val="008B5DB3"/>
    <w:rsid w:val="008B6555"/>
    <w:rsid w:val="008B6669"/>
    <w:rsid w:val="008B6EDB"/>
    <w:rsid w:val="008B727D"/>
    <w:rsid w:val="008B73BF"/>
    <w:rsid w:val="008B761F"/>
    <w:rsid w:val="008C041B"/>
    <w:rsid w:val="008C0501"/>
    <w:rsid w:val="008C09FC"/>
    <w:rsid w:val="008C0CEF"/>
    <w:rsid w:val="008C1F44"/>
    <w:rsid w:val="008C312A"/>
    <w:rsid w:val="008C396C"/>
    <w:rsid w:val="008C39CC"/>
    <w:rsid w:val="008C51CA"/>
    <w:rsid w:val="008C5A43"/>
    <w:rsid w:val="008C5BEE"/>
    <w:rsid w:val="008C6B10"/>
    <w:rsid w:val="008C6B28"/>
    <w:rsid w:val="008C6E69"/>
    <w:rsid w:val="008C7B0D"/>
    <w:rsid w:val="008C7F5D"/>
    <w:rsid w:val="008D1695"/>
    <w:rsid w:val="008D16B7"/>
    <w:rsid w:val="008D1D52"/>
    <w:rsid w:val="008D2157"/>
    <w:rsid w:val="008D2C28"/>
    <w:rsid w:val="008D313F"/>
    <w:rsid w:val="008D3442"/>
    <w:rsid w:val="008D3C56"/>
    <w:rsid w:val="008D510F"/>
    <w:rsid w:val="008D5243"/>
    <w:rsid w:val="008D555A"/>
    <w:rsid w:val="008D5867"/>
    <w:rsid w:val="008D5DBD"/>
    <w:rsid w:val="008D5FCE"/>
    <w:rsid w:val="008D650E"/>
    <w:rsid w:val="008E2547"/>
    <w:rsid w:val="008E339D"/>
    <w:rsid w:val="008E3A34"/>
    <w:rsid w:val="008E3FA3"/>
    <w:rsid w:val="008E451F"/>
    <w:rsid w:val="008E489E"/>
    <w:rsid w:val="008E4CF7"/>
    <w:rsid w:val="008E4D3D"/>
    <w:rsid w:val="008E63DD"/>
    <w:rsid w:val="008E6AAD"/>
    <w:rsid w:val="008E6CC7"/>
    <w:rsid w:val="008E7593"/>
    <w:rsid w:val="008E7D63"/>
    <w:rsid w:val="008F0227"/>
    <w:rsid w:val="008F0741"/>
    <w:rsid w:val="008F0C7B"/>
    <w:rsid w:val="008F21D7"/>
    <w:rsid w:val="008F2DCE"/>
    <w:rsid w:val="008F35EE"/>
    <w:rsid w:val="008F381E"/>
    <w:rsid w:val="008F3DEF"/>
    <w:rsid w:val="008F5020"/>
    <w:rsid w:val="008F60D5"/>
    <w:rsid w:val="008F64A0"/>
    <w:rsid w:val="008F66F9"/>
    <w:rsid w:val="008F6A06"/>
    <w:rsid w:val="008F6B65"/>
    <w:rsid w:val="008F6EF2"/>
    <w:rsid w:val="008F7F84"/>
    <w:rsid w:val="00900650"/>
    <w:rsid w:val="009006BF"/>
    <w:rsid w:val="00901258"/>
    <w:rsid w:val="0090201F"/>
    <w:rsid w:val="00903016"/>
    <w:rsid w:val="00903A98"/>
    <w:rsid w:val="00904B4D"/>
    <w:rsid w:val="00904CE4"/>
    <w:rsid w:val="0090544E"/>
    <w:rsid w:val="0090546A"/>
    <w:rsid w:val="009063BC"/>
    <w:rsid w:val="009065B0"/>
    <w:rsid w:val="00907002"/>
    <w:rsid w:val="00907E23"/>
    <w:rsid w:val="00907F8E"/>
    <w:rsid w:val="009109BD"/>
    <w:rsid w:val="00910A03"/>
    <w:rsid w:val="00910F07"/>
    <w:rsid w:val="00911275"/>
    <w:rsid w:val="009113B0"/>
    <w:rsid w:val="00911BB5"/>
    <w:rsid w:val="009120F2"/>
    <w:rsid w:val="00912CE1"/>
    <w:rsid w:val="00913118"/>
    <w:rsid w:val="00913886"/>
    <w:rsid w:val="00913A36"/>
    <w:rsid w:val="00913E9F"/>
    <w:rsid w:val="0091422E"/>
    <w:rsid w:val="009144C3"/>
    <w:rsid w:val="00916119"/>
    <w:rsid w:val="00916A92"/>
    <w:rsid w:val="00916F15"/>
    <w:rsid w:val="00921114"/>
    <w:rsid w:val="00921698"/>
    <w:rsid w:val="009216E2"/>
    <w:rsid w:val="009217DC"/>
    <w:rsid w:val="00921891"/>
    <w:rsid w:val="00921D0C"/>
    <w:rsid w:val="00922C36"/>
    <w:rsid w:val="00923441"/>
    <w:rsid w:val="00923525"/>
    <w:rsid w:val="0092406F"/>
    <w:rsid w:val="009243CC"/>
    <w:rsid w:val="009246C4"/>
    <w:rsid w:val="0093013E"/>
    <w:rsid w:val="00930BCF"/>
    <w:rsid w:val="009312D2"/>
    <w:rsid w:val="00932406"/>
    <w:rsid w:val="00932F8D"/>
    <w:rsid w:val="00934624"/>
    <w:rsid w:val="009347BA"/>
    <w:rsid w:val="00935F16"/>
    <w:rsid w:val="00935F54"/>
    <w:rsid w:val="00936ADE"/>
    <w:rsid w:val="0093719C"/>
    <w:rsid w:val="009374C8"/>
    <w:rsid w:val="00940F9C"/>
    <w:rsid w:val="009411B7"/>
    <w:rsid w:val="009416D0"/>
    <w:rsid w:val="00941DC9"/>
    <w:rsid w:val="00942BAD"/>
    <w:rsid w:val="009433F0"/>
    <w:rsid w:val="00944A19"/>
    <w:rsid w:val="00944F90"/>
    <w:rsid w:val="0094595F"/>
    <w:rsid w:val="009466A9"/>
    <w:rsid w:val="00947BF3"/>
    <w:rsid w:val="00950507"/>
    <w:rsid w:val="00950E89"/>
    <w:rsid w:val="00951683"/>
    <w:rsid w:val="00951700"/>
    <w:rsid w:val="00951CAB"/>
    <w:rsid w:val="00952DD2"/>
    <w:rsid w:val="00953510"/>
    <w:rsid w:val="009543F0"/>
    <w:rsid w:val="00954573"/>
    <w:rsid w:val="00954666"/>
    <w:rsid w:val="009546FD"/>
    <w:rsid w:val="009551A1"/>
    <w:rsid w:val="00956018"/>
    <w:rsid w:val="00956313"/>
    <w:rsid w:val="00957007"/>
    <w:rsid w:val="00957096"/>
    <w:rsid w:val="0095762F"/>
    <w:rsid w:val="00957887"/>
    <w:rsid w:val="00960443"/>
    <w:rsid w:val="00960A4D"/>
    <w:rsid w:val="00960AF5"/>
    <w:rsid w:val="00961480"/>
    <w:rsid w:val="00962105"/>
    <w:rsid w:val="00962691"/>
    <w:rsid w:val="00962B2F"/>
    <w:rsid w:val="00963385"/>
    <w:rsid w:val="0096348E"/>
    <w:rsid w:val="0096389C"/>
    <w:rsid w:val="00963EA3"/>
    <w:rsid w:val="0096422D"/>
    <w:rsid w:val="009644AC"/>
    <w:rsid w:val="00964C1D"/>
    <w:rsid w:val="00965161"/>
    <w:rsid w:val="0096530F"/>
    <w:rsid w:val="009655AA"/>
    <w:rsid w:val="00965C6F"/>
    <w:rsid w:val="00966574"/>
    <w:rsid w:val="00966EB5"/>
    <w:rsid w:val="009700F8"/>
    <w:rsid w:val="0097040E"/>
    <w:rsid w:val="00970A73"/>
    <w:rsid w:val="00970E91"/>
    <w:rsid w:val="009720F1"/>
    <w:rsid w:val="00973AE2"/>
    <w:rsid w:val="00973D58"/>
    <w:rsid w:val="00973E5A"/>
    <w:rsid w:val="00974902"/>
    <w:rsid w:val="0097557D"/>
    <w:rsid w:val="00976998"/>
    <w:rsid w:val="00976E86"/>
    <w:rsid w:val="0097701B"/>
    <w:rsid w:val="00982B27"/>
    <w:rsid w:val="00982BF3"/>
    <w:rsid w:val="00982F23"/>
    <w:rsid w:val="009833C0"/>
    <w:rsid w:val="0098354B"/>
    <w:rsid w:val="0098375C"/>
    <w:rsid w:val="00983EA3"/>
    <w:rsid w:val="00984CE4"/>
    <w:rsid w:val="00984F95"/>
    <w:rsid w:val="00985243"/>
    <w:rsid w:val="0098646C"/>
    <w:rsid w:val="00986B3D"/>
    <w:rsid w:val="00987AA2"/>
    <w:rsid w:val="00990C12"/>
    <w:rsid w:val="00990F5B"/>
    <w:rsid w:val="00991483"/>
    <w:rsid w:val="00991806"/>
    <w:rsid w:val="00991B2B"/>
    <w:rsid w:val="00991B58"/>
    <w:rsid w:val="00991F49"/>
    <w:rsid w:val="0099297B"/>
    <w:rsid w:val="00992E92"/>
    <w:rsid w:val="009931FC"/>
    <w:rsid w:val="00994611"/>
    <w:rsid w:val="00995E50"/>
    <w:rsid w:val="00995FD2"/>
    <w:rsid w:val="00996BA9"/>
    <w:rsid w:val="0099752F"/>
    <w:rsid w:val="009978C1"/>
    <w:rsid w:val="009A0073"/>
    <w:rsid w:val="009A10C2"/>
    <w:rsid w:val="009A19D5"/>
    <w:rsid w:val="009A1EFB"/>
    <w:rsid w:val="009A2BFF"/>
    <w:rsid w:val="009A3D10"/>
    <w:rsid w:val="009A4C99"/>
    <w:rsid w:val="009A693A"/>
    <w:rsid w:val="009A69BD"/>
    <w:rsid w:val="009A6C92"/>
    <w:rsid w:val="009B0329"/>
    <w:rsid w:val="009B0A6C"/>
    <w:rsid w:val="009B0B10"/>
    <w:rsid w:val="009B0BCB"/>
    <w:rsid w:val="009B24D5"/>
    <w:rsid w:val="009B2837"/>
    <w:rsid w:val="009B2A4B"/>
    <w:rsid w:val="009B4290"/>
    <w:rsid w:val="009B448D"/>
    <w:rsid w:val="009B5307"/>
    <w:rsid w:val="009B6842"/>
    <w:rsid w:val="009B69EF"/>
    <w:rsid w:val="009B6CA7"/>
    <w:rsid w:val="009B71D4"/>
    <w:rsid w:val="009B7717"/>
    <w:rsid w:val="009B7BB6"/>
    <w:rsid w:val="009C0065"/>
    <w:rsid w:val="009C1381"/>
    <w:rsid w:val="009C1F84"/>
    <w:rsid w:val="009C3445"/>
    <w:rsid w:val="009C3562"/>
    <w:rsid w:val="009C3DD9"/>
    <w:rsid w:val="009C4BB5"/>
    <w:rsid w:val="009C4C1D"/>
    <w:rsid w:val="009C5462"/>
    <w:rsid w:val="009C5754"/>
    <w:rsid w:val="009C617F"/>
    <w:rsid w:val="009C6B22"/>
    <w:rsid w:val="009C7970"/>
    <w:rsid w:val="009C7ADB"/>
    <w:rsid w:val="009D0597"/>
    <w:rsid w:val="009D08CD"/>
    <w:rsid w:val="009D0C49"/>
    <w:rsid w:val="009D117C"/>
    <w:rsid w:val="009D11C3"/>
    <w:rsid w:val="009D306F"/>
    <w:rsid w:val="009D373B"/>
    <w:rsid w:val="009D4C32"/>
    <w:rsid w:val="009D4F01"/>
    <w:rsid w:val="009D505E"/>
    <w:rsid w:val="009D572A"/>
    <w:rsid w:val="009D684C"/>
    <w:rsid w:val="009D6AE3"/>
    <w:rsid w:val="009D7EB2"/>
    <w:rsid w:val="009E02B8"/>
    <w:rsid w:val="009E0325"/>
    <w:rsid w:val="009E03CC"/>
    <w:rsid w:val="009E07C4"/>
    <w:rsid w:val="009E201A"/>
    <w:rsid w:val="009E2394"/>
    <w:rsid w:val="009E25D3"/>
    <w:rsid w:val="009E2BCC"/>
    <w:rsid w:val="009E3B5C"/>
    <w:rsid w:val="009E4A1E"/>
    <w:rsid w:val="009E4F70"/>
    <w:rsid w:val="009E5501"/>
    <w:rsid w:val="009E5D1F"/>
    <w:rsid w:val="009E67EC"/>
    <w:rsid w:val="009E6E79"/>
    <w:rsid w:val="009E7CD5"/>
    <w:rsid w:val="009E7F0F"/>
    <w:rsid w:val="009F1141"/>
    <w:rsid w:val="009F2795"/>
    <w:rsid w:val="009F2ED5"/>
    <w:rsid w:val="009F4A57"/>
    <w:rsid w:val="009F4D3B"/>
    <w:rsid w:val="009F6710"/>
    <w:rsid w:val="009F6EDF"/>
    <w:rsid w:val="009F7AFC"/>
    <w:rsid w:val="009F7FA7"/>
    <w:rsid w:val="00A00E4C"/>
    <w:rsid w:val="00A01787"/>
    <w:rsid w:val="00A018E0"/>
    <w:rsid w:val="00A03C68"/>
    <w:rsid w:val="00A0415F"/>
    <w:rsid w:val="00A041C4"/>
    <w:rsid w:val="00A048A2"/>
    <w:rsid w:val="00A055D0"/>
    <w:rsid w:val="00A0679F"/>
    <w:rsid w:val="00A11B8A"/>
    <w:rsid w:val="00A12860"/>
    <w:rsid w:val="00A12B13"/>
    <w:rsid w:val="00A12EE5"/>
    <w:rsid w:val="00A138F8"/>
    <w:rsid w:val="00A14037"/>
    <w:rsid w:val="00A14446"/>
    <w:rsid w:val="00A144EB"/>
    <w:rsid w:val="00A1478B"/>
    <w:rsid w:val="00A15DF1"/>
    <w:rsid w:val="00A17F09"/>
    <w:rsid w:val="00A20223"/>
    <w:rsid w:val="00A20284"/>
    <w:rsid w:val="00A2063A"/>
    <w:rsid w:val="00A20A1C"/>
    <w:rsid w:val="00A20D65"/>
    <w:rsid w:val="00A20E4B"/>
    <w:rsid w:val="00A22A1F"/>
    <w:rsid w:val="00A230D0"/>
    <w:rsid w:val="00A23186"/>
    <w:rsid w:val="00A23300"/>
    <w:rsid w:val="00A25306"/>
    <w:rsid w:val="00A25475"/>
    <w:rsid w:val="00A25DA7"/>
    <w:rsid w:val="00A26FCD"/>
    <w:rsid w:val="00A30C57"/>
    <w:rsid w:val="00A30F0F"/>
    <w:rsid w:val="00A3254D"/>
    <w:rsid w:val="00A32817"/>
    <w:rsid w:val="00A32A8C"/>
    <w:rsid w:val="00A33CBD"/>
    <w:rsid w:val="00A33F99"/>
    <w:rsid w:val="00A34098"/>
    <w:rsid w:val="00A348BD"/>
    <w:rsid w:val="00A353DE"/>
    <w:rsid w:val="00A3551B"/>
    <w:rsid w:val="00A35E17"/>
    <w:rsid w:val="00A365CD"/>
    <w:rsid w:val="00A36C43"/>
    <w:rsid w:val="00A373A7"/>
    <w:rsid w:val="00A37FDC"/>
    <w:rsid w:val="00A401E2"/>
    <w:rsid w:val="00A408B7"/>
    <w:rsid w:val="00A41AAE"/>
    <w:rsid w:val="00A4227B"/>
    <w:rsid w:val="00A42AA3"/>
    <w:rsid w:val="00A42DC1"/>
    <w:rsid w:val="00A4454A"/>
    <w:rsid w:val="00A469B9"/>
    <w:rsid w:val="00A5017A"/>
    <w:rsid w:val="00A502CC"/>
    <w:rsid w:val="00A51DF3"/>
    <w:rsid w:val="00A52554"/>
    <w:rsid w:val="00A52BA0"/>
    <w:rsid w:val="00A530DF"/>
    <w:rsid w:val="00A53D04"/>
    <w:rsid w:val="00A54090"/>
    <w:rsid w:val="00A540AA"/>
    <w:rsid w:val="00A54E6C"/>
    <w:rsid w:val="00A553F7"/>
    <w:rsid w:val="00A56AB3"/>
    <w:rsid w:val="00A60B72"/>
    <w:rsid w:val="00A64176"/>
    <w:rsid w:val="00A6492F"/>
    <w:rsid w:val="00A64D07"/>
    <w:rsid w:val="00A64D9D"/>
    <w:rsid w:val="00A65E8E"/>
    <w:rsid w:val="00A65F93"/>
    <w:rsid w:val="00A66EED"/>
    <w:rsid w:val="00A67025"/>
    <w:rsid w:val="00A675C1"/>
    <w:rsid w:val="00A678DE"/>
    <w:rsid w:val="00A70E03"/>
    <w:rsid w:val="00A71B73"/>
    <w:rsid w:val="00A72EE1"/>
    <w:rsid w:val="00A73640"/>
    <w:rsid w:val="00A73830"/>
    <w:rsid w:val="00A73FC8"/>
    <w:rsid w:val="00A7475C"/>
    <w:rsid w:val="00A74D51"/>
    <w:rsid w:val="00A76400"/>
    <w:rsid w:val="00A766F3"/>
    <w:rsid w:val="00A80775"/>
    <w:rsid w:val="00A80BC9"/>
    <w:rsid w:val="00A81A82"/>
    <w:rsid w:val="00A82023"/>
    <w:rsid w:val="00A82B52"/>
    <w:rsid w:val="00A838B3"/>
    <w:rsid w:val="00A850F1"/>
    <w:rsid w:val="00A851FB"/>
    <w:rsid w:val="00A8537D"/>
    <w:rsid w:val="00A856E4"/>
    <w:rsid w:val="00A85E3C"/>
    <w:rsid w:val="00A85F87"/>
    <w:rsid w:val="00A867DF"/>
    <w:rsid w:val="00A86E02"/>
    <w:rsid w:val="00A86EEB"/>
    <w:rsid w:val="00A870A7"/>
    <w:rsid w:val="00A90914"/>
    <w:rsid w:val="00A90B92"/>
    <w:rsid w:val="00A914C8"/>
    <w:rsid w:val="00A91C6C"/>
    <w:rsid w:val="00A92648"/>
    <w:rsid w:val="00A92F51"/>
    <w:rsid w:val="00A93199"/>
    <w:rsid w:val="00A9467B"/>
    <w:rsid w:val="00A94A40"/>
    <w:rsid w:val="00A9691A"/>
    <w:rsid w:val="00A9716C"/>
    <w:rsid w:val="00AA0618"/>
    <w:rsid w:val="00AA0D42"/>
    <w:rsid w:val="00AA1553"/>
    <w:rsid w:val="00AA238C"/>
    <w:rsid w:val="00AA2408"/>
    <w:rsid w:val="00AA2566"/>
    <w:rsid w:val="00AA2723"/>
    <w:rsid w:val="00AA2DEE"/>
    <w:rsid w:val="00AA2F88"/>
    <w:rsid w:val="00AA3D9F"/>
    <w:rsid w:val="00AA4974"/>
    <w:rsid w:val="00AA4E59"/>
    <w:rsid w:val="00AA7418"/>
    <w:rsid w:val="00AA7782"/>
    <w:rsid w:val="00AA7A13"/>
    <w:rsid w:val="00AB154D"/>
    <w:rsid w:val="00AB1873"/>
    <w:rsid w:val="00AB19DC"/>
    <w:rsid w:val="00AB1AE2"/>
    <w:rsid w:val="00AB261C"/>
    <w:rsid w:val="00AB2915"/>
    <w:rsid w:val="00AB2B13"/>
    <w:rsid w:val="00AB3255"/>
    <w:rsid w:val="00AB4677"/>
    <w:rsid w:val="00AB47AA"/>
    <w:rsid w:val="00AB5640"/>
    <w:rsid w:val="00AB5716"/>
    <w:rsid w:val="00AB581E"/>
    <w:rsid w:val="00AB5C9C"/>
    <w:rsid w:val="00AB5DDD"/>
    <w:rsid w:val="00AB69D2"/>
    <w:rsid w:val="00AB754B"/>
    <w:rsid w:val="00AC0450"/>
    <w:rsid w:val="00AC1016"/>
    <w:rsid w:val="00AC11D9"/>
    <w:rsid w:val="00AC1C1D"/>
    <w:rsid w:val="00AC1E8E"/>
    <w:rsid w:val="00AC28BD"/>
    <w:rsid w:val="00AC2933"/>
    <w:rsid w:val="00AC364C"/>
    <w:rsid w:val="00AC3F3D"/>
    <w:rsid w:val="00AC3F55"/>
    <w:rsid w:val="00AC40A2"/>
    <w:rsid w:val="00AC4855"/>
    <w:rsid w:val="00AC4E28"/>
    <w:rsid w:val="00AC4E6C"/>
    <w:rsid w:val="00AC594A"/>
    <w:rsid w:val="00AC652D"/>
    <w:rsid w:val="00AC7C04"/>
    <w:rsid w:val="00AC7FC0"/>
    <w:rsid w:val="00AD0C3E"/>
    <w:rsid w:val="00AD179B"/>
    <w:rsid w:val="00AD2972"/>
    <w:rsid w:val="00AD2D59"/>
    <w:rsid w:val="00AD3602"/>
    <w:rsid w:val="00AD38B7"/>
    <w:rsid w:val="00AD3D5D"/>
    <w:rsid w:val="00AD3FB8"/>
    <w:rsid w:val="00AD40CF"/>
    <w:rsid w:val="00AD7900"/>
    <w:rsid w:val="00AE0087"/>
    <w:rsid w:val="00AE0264"/>
    <w:rsid w:val="00AE0607"/>
    <w:rsid w:val="00AE0AFE"/>
    <w:rsid w:val="00AE0E57"/>
    <w:rsid w:val="00AE1149"/>
    <w:rsid w:val="00AE169E"/>
    <w:rsid w:val="00AE174A"/>
    <w:rsid w:val="00AE1BD0"/>
    <w:rsid w:val="00AE2B25"/>
    <w:rsid w:val="00AE2F8F"/>
    <w:rsid w:val="00AE3F19"/>
    <w:rsid w:val="00AE4E6A"/>
    <w:rsid w:val="00AE6A82"/>
    <w:rsid w:val="00AF0105"/>
    <w:rsid w:val="00AF0AD3"/>
    <w:rsid w:val="00AF0EAA"/>
    <w:rsid w:val="00AF1095"/>
    <w:rsid w:val="00AF136E"/>
    <w:rsid w:val="00AF1847"/>
    <w:rsid w:val="00AF22A1"/>
    <w:rsid w:val="00AF39AE"/>
    <w:rsid w:val="00AF3A87"/>
    <w:rsid w:val="00AF4F55"/>
    <w:rsid w:val="00AF5002"/>
    <w:rsid w:val="00AF7294"/>
    <w:rsid w:val="00B005B0"/>
    <w:rsid w:val="00B00AEC"/>
    <w:rsid w:val="00B01174"/>
    <w:rsid w:val="00B012D2"/>
    <w:rsid w:val="00B014B2"/>
    <w:rsid w:val="00B01C57"/>
    <w:rsid w:val="00B02604"/>
    <w:rsid w:val="00B046CF"/>
    <w:rsid w:val="00B05EA8"/>
    <w:rsid w:val="00B06341"/>
    <w:rsid w:val="00B06624"/>
    <w:rsid w:val="00B070F3"/>
    <w:rsid w:val="00B07D5F"/>
    <w:rsid w:val="00B07F74"/>
    <w:rsid w:val="00B1082A"/>
    <w:rsid w:val="00B1169F"/>
    <w:rsid w:val="00B12472"/>
    <w:rsid w:val="00B1314B"/>
    <w:rsid w:val="00B13B40"/>
    <w:rsid w:val="00B1496D"/>
    <w:rsid w:val="00B152F4"/>
    <w:rsid w:val="00B15995"/>
    <w:rsid w:val="00B1739E"/>
    <w:rsid w:val="00B17487"/>
    <w:rsid w:val="00B21DDA"/>
    <w:rsid w:val="00B222E0"/>
    <w:rsid w:val="00B22ACD"/>
    <w:rsid w:val="00B22CB1"/>
    <w:rsid w:val="00B22D63"/>
    <w:rsid w:val="00B23180"/>
    <w:rsid w:val="00B233DA"/>
    <w:rsid w:val="00B23410"/>
    <w:rsid w:val="00B2407C"/>
    <w:rsid w:val="00B245CA"/>
    <w:rsid w:val="00B248C8"/>
    <w:rsid w:val="00B25F52"/>
    <w:rsid w:val="00B262A2"/>
    <w:rsid w:val="00B26453"/>
    <w:rsid w:val="00B26A0A"/>
    <w:rsid w:val="00B26B5D"/>
    <w:rsid w:val="00B26FDC"/>
    <w:rsid w:val="00B27784"/>
    <w:rsid w:val="00B27AA8"/>
    <w:rsid w:val="00B30437"/>
    <w:rsid w:val="00B308C6"/>
    <w:rsid w:val="00B31320"/>
    <w:rsid w:val="00B31B22"/>
    <w:rsid w:val="00B326EF"/>
    <w:rsid w:val="00B328A6"/>
    <w:rsid w:val="00B32E0B"/>
    <w:rsid w:val="00B339CD"/>
    <w:rsid w:val="00B33FA2"/>
    <w:rsid w:val="00B363E4"/>
    <w:rsid w:val="00B364E1"/>
    <w:rsid w:val="00B36DF1"/>
    <w:rsid w:val="00B36F8B"/>
    <w:rsid w:val="00B37850"/>
    <w:rsid w:val="00B37F08"/>
    <w:rsid w:val="00B40961"/>
    <w:rsid w:val="00B41486"/>
    <w:rsid w:val="00B4157D"/>
    <w:rsid w:val="00B42EB3"/>
    <w:rsid w:val="00B43419"/>
    <w:rsid w:val="00B43F46"/>
    <w:rsid w:val="00B453D6"/>
    <w:rsid w:val="00B47C0A"/>
    <w:rsid w:val="00B47C57"/>
    <w:rsid w:val="00B50DB0"/>
    <w:rsid w:val="00B513A2"/>
    <w:rsid w:val="00B51F04"/>
    <w:rsid w:val="00B53832"/>
    <w:rsid w:val="00B53B90"/>
    <w:rsid w:val="00B546AF"/>
    <w:rsid w:val="00B55B12"/>
    <w:rsid w:val="00B55F26"/>
    <w:rsid w:val="00B55F94"/>
    <w:rsid w:val="00B565B3"/>
    <w:rsid w:val="00B56A9F"/>
    <w:rsid w:val="00B571CC"/>
    <w:rsid w:val="00B6267C"/>
    <w:rsid w:val="00B62C79"/>
    <w:rsid w:val="00B62C7A"/>
    <w:rsid w:val="00B62EF7"/>
    <w:rsid w:val="00B62FC1"/>
    <w:rsid w:val="00B63BF6"/>
    <w:rsid w:val="00B64744"/>
    <w:rsid w:val="00B64FB3"/>
    <w:rsid w:val="00B656C8"/>
    <w:rsid w:val="00B65858"/>
    <w:rsid w:val="00B67AAF"/>
    <w:rsid w:val="00B67B00"/>
    <w:rsid w:val="00B70089"/>
    <w:rsid w:val="00B703DF"/>
    <w:rsid w:val="00B70F5E"/>
    <w:rsid w:val="00B711EC"/>
    <w:rsid w:val="00B71BCE"/>
    <w:rsid w:val="00B72556"/>
    <w:rsid w:val="00B72A15"/>
    <w:rsid w:val="00B72CCC"/>
    <w:rsid w:val="00B731F7"/>
    <w:rsid w:val="00B73347"/>
    <w:rsid w:val="00B735F2"/>
    <w:rsid w:val="00B73703"/>
    <w:rsid w:val="00B73A45"/>
    <w:rsid w:val="00B74B64"/>
    <w:rsid w:val="00B75187"/>
    <w:rsid w:val="00B75EFF"/>
    <w:rsid w:val="00B76084"/>
    <w:rsid w:val="00B7650B"/>
    <w:rsid w:val="00B76766"/>
    <w:rsid w:val="00B7676F"/>
    <w:rsid w:val="00B77360"/>
    <w:rsid w:val="00B77BD9"/>
    <w:rsid w:val="00B80A96"/>
    <w:rsid w:val="00B8274E"/>
    <w:rsid w:val="00B82E46"/>
    <w:rsid w:val="00B83876"/>
    <w:rsid w:val="00B839B1"/>
    <w:rsid w:val="00B83ABE"/>
    <w:rsid w:val="00B83FA0"/>
    <w:rsid w:val="00B8448F"/>
    <w:rsid w:val="00B8498F"/>
    <w:rsid w:val="00B84ABF"/>
    <w:rsid w:val="00B84CDB"/>
    <w:rsid w:val="00B85179"/>
    <w:rsid w:val="00B8684A"/>
    <w:rsid w:val="00B86CCD"/>
    <w:rsid w:val="00B86DA0"/>
    <w:rsid w:val="00B87E8B"/>
    <w:rsid w:val="00B90998"/>
    <w:rsid w:val="00B927B1"/>
    <w:rsid w:val="00B93A0D"/>
    <w:rsid w:val="00B9415F"/>
    <w:rsid w:val="00B9447A"/>
    <w:rsid w:val="00B94671"/>
    <w:rsid w:val="00B95093"/>
    <w:rsid w:val="00B959CD"/>
    <w:rsid w:val="00B97389"/>
    <w:rsid w:val="00BA0EA6"/>
    <w:rsid w:val="00BA152C"/>
    <w:rsid w:val="00BA1A69"/>
    <w:rsid w:val="00BA1A6D"/>
    <w:rsid w:val="00BA3B37"/>
    <w:rsid w:val="00BA3EF2"/>
    <w:rsid w:val="00BA4580"/>
    <w:rsid w:val="00BA5228"/>
    <w:rsid w:val="00BA54E1"/>
    <w:rsid w:val="00BA6B3C"/>
    <w:rsid w:val="00BA75E1"/>
    <w:rsid w:val="00BA77AC"/>
    <w:rsid w:val="00BA7F21"/>
    <w:rsid w:val="00BB02AB"/>
    <w:rsid w:val="00BB043A"/>
    <w:rsid w:val="00BB1D50"/>
    <w:rsid w:val="00BB1E6B"/>
    <w:rsid w:val="00BB1E9F"/>
    <w:rsid w:val="00BB3AF9"/>
    <w:rsid w:val="00BB3D24"/>
    <w:rsid w:val="00BB3EF0"/>
    <w:rsid w:val="00BB4B24"/>
    <w:rsid w:val="00BB4C04"/>
    <w:rsid w:val="00BB4DB5"/>
    <w:rsid w:val="00BB56DF"/>
    <w:rsid w:val="00BB5F84"/>
    <w:rsid w:val="00BB6440"/>
    <w:rsid w:val="00BB6B05"/>
    <w:rsid w:val="00BB6CA3"/>
    <w:rsid w:val="00BB7309"/>
    <w:rsid w:val="00BB7D4D"/>
    <w:rsid w:val="00BC0CA4"/>
    <w:rsid w:val="00BC118F"/>
    <w:rsid w:val="00BC235F"/>
    <w:rsid w:val="00BC25AE"/>
    <w:rsid w:val="00BC32A3"/>
    <w:rsid w:val="00BC378C"/>
    <w:rsid w:val="00BC3DD4"/>
    <w:rsid w:val="00BC5300"/>
    <w:rsid w:val="00BC6921"/>
    <w:rsid w:val="00BC7227"/>
    <w:rsid w:val="00BC7D44"/>
    <w:rsid w:val="00BD19EB"/>
    <w:rsid w:val="00BD1C9B"/>
    <w:rsid w:val="00BD22B8"/>
    <w:rsid w:val="00BD400C"/>
    <w:rsid w:val="00BD420C"/>
    <w:rsid w:val="00BD4257"/>
    <w:rsid w:val="00BD445D"/>
    <w:rsid w:val="00BD5AFB"/>
    <w:rsid w:val="00BD5EA9"/>
    <w:rsid w:val="00BD6B23"/>
    <w:rsid w:val="00BD74DA"/>
    <w:rsid w:val="00BE1004"/>
    <w:rsid w:val="00BE16A2"/>
    <w:rsid w:val="00BE1B4F"/>
    <w:rsid w:val="00BE2561"/>
    <w:rsid w:val="00BE28EA"/>
    <w:rsid w:val="00BE3430"/>
    <w:rsid w:val="00BE3F11"/>
    <w:rsid w:val="00BE415B"/>
    <w:rsid w:val="00BE519A"/>
    <w:rsid w:val="00BE6F3D"/>
    <w:rsid w:val="00BE70A5"/>
    <w:rsid w:val="00BE7FF5"/>
    <w:rsid w:val="00BF0028"/>
    <w:rsid w:val="00BF17EC"/>
    <w:rsid w:val="00BF20F2"/>
    <w:rsid w:val="00BF2644"/>
    <w:rsid w:val="00BF299A"/>
    <w:rsid w:val="00BF3074"/>
    <w:rsid w:val="00BF3B26"/>
    <w:rsid w:val="00BF485F"/>
    <w:rsid w:val="00BF5397"/>
    <w:rsid w:val="00BF5952"/>
    <w:rsid w:val="00BF677A"/>
    <w:rsid w:val="00BF7407"/>
    <w:rsid w:val="00C0031E"/>
    <w:rsid w:val="00C008F4"/>
    <w:rsid w:val="00C012D2"/>
    <w:rsid w:val="00C03FB5"/>
    <w:rsid w:val="00C048BB"/>
    <w:rsid w:val="00C04E57"/>
    <w:rsid w:val="00C05F3E"/>
    <w:rsid w:val="00C06B44"/>
    <w:rsid w:val="00C06C32"/>
    <w:rsid w:val="00C07F9A"/>
    <w:rsid w:val="00C07FAA"/>
    <w:rsid w:val="00C10284"/>
    <w:rsid w:val="00C102B2"/>
    <w:rsid w:val="00C10418"/>
    <w:rsid w:val="00C10462"/>
    <w:rsid w:val="00C108C3"/>
    <w:rsid w:val="00C10B87"/>
    <w:rsid w:val="00C10F6C"/>
    <w:rsid w:val="00C117AC"/>
    <w:rsid w:val="00C12B51"/>
    <w:rsid w:val="00C12C1E"/>
    <w:rsid w:val="00C13286"/>
    <w:rsid w:val="00C13CAB"/>
    <w:rsid w:val="00C154C7"/>
    <w:rsid w:val="00C15533"/>
    <w:rsid w:val="00C16365"/>
    <w:rsid w:val="00C16FE6"/>
    <w:rsid w:val="00C17E1A"/>
    <w:rsid w:val="00C212FB"/>
    <w:rsid w:val="00C2167F"/>
    <w:rsid w:val="00C21E6F"/>
    <w:rsid w:val="00C21FF2"/>
    <w:rsid w:val="00C22066"/>
    <w:rsid w:val="00C230AD"/>
    <w:rsid w:val="00C23A57"/>
    <w:rsid w:val="00C23F47"/>
    <w:rsid w:val="00C24A39"/>
    <w:rsid w:val="00C24C93"/>
    <w:rsid w:val="00C251B2"/>
    <w:rsid w:val="00C25584"/>
    <w:rsid w:val="00C260B8"/>
    <w:rsid w:val="00C261D6"/>
    <w:rsid w:val="00C26796"/>
    <w:rsid w:val="00C2694C"/>
    <w:rsid w:val="00C272C1"/>
    <w:rsid w:val="00C277AC"/>
    <w:rsid w:val="00C27CA0"/>
    <w:rsid w:val="00C30FFA"/>
    <w:rsid w:val="00C31428"/>
    <w:rsid w:val="00C318A0"/>
    <w:rsid w:val="00C321CC"/>
    <w:rsid w:val="00C33EA4"/>
    <w:rsid w:val="00C34646"/>
    <w:rsid w:val="00C34806"/>
    <w:rsid w:val="00C351AA"/>
    <w:rsid w:val="00C353E1"/>
    <w:rsid w:val="00C3547E"/>
    <w:rsid w:val="00C35573"/>
    <w:rsid w:val="00C37029"/>
    <w:rsid w:val="00C377BB"/>
    <w:rsid w:val="00C378F2"/>
    <w:rsid w:val="00C40932"/>
    <w:rsid w:val="00C4151B"/>
    <w:rsid w:val="00C41BB7"/>
    <w:rsid w:val="00C429B9"/>
    <w:rsid w:val="00C43E2E"/>
    <w:rsid w:val="00C44218"/>
    <w:rsid w:val="00C45BAC"/>
    <w:rsid w:val="00C465ED"/>
    <w:rsid w:val="00C471DB"/>
    <w:rsid w:val="00C47A08"/>
    <w:rsid w:val="00C47A96"/>
    <w:rsid w:val="00C5075C"/>
    <w:rsid w:val="00C50F58"/>
    <w:rsid w:val="00C51456"/>
    <w:rsid w:val="00C51C4E"/>
    <w:rsid w:val="00C52062"/>
    <w:rsid w:val="00C52124"/>
    <w:rsid w:val="00C52299"/>
    <w:rsid w:val="00C52A98"/>
    <w:rsid w:val="00C537BD"/>
    <w:rsid w:val="00C53B65"/>
    <w:rsid w:val="00C53CC3"/>
    <w:rsid w:val="00C5449D"/>
    <w:rsid w:val="00C55226"/>
    <w:rsid w:val="00C56A95"/>
    <w:rsid w:val="00C56F7D"/>
    <w:rsid w:val="00C57018"/>
    <w:rsid w:val="00C57749"/>
    <w:rsid w:val="00C60047"/>
    <w:rsid w:val="00C60184"/>
    <w:rsid w:val="00C60696"/>
    <w:rsid w:val="00C60E7E"/>
    <w:rsid w:val="00C611B9"/>
    <w:rsid w:val="00C61DD5"/>
    <w:rsid w:val="00C62527"/>
    <w:rsid w:val="00C62A98"/>
    <w:rsid w:val="00C62EEA"/>
    <w:rsid w:val="00C63C4A"/>
    <w:rsid w:val="00C63ECB"/>
    <w:rsid w:val="00C63FB5"/>
    <w:rsid w:val="00C64C18"/>
    <w:rsid w:val="00C65DAC"/>
    <w:rsid w:val="00C672E8"/>
    <w:rsid w:val="00C673F8"/>
    <w:rsid w:val="00C67DF7"/>
    <w:rsid w:val="00C7079B"/>
    <w:rsid w:val="00C70DAB"/>
    <w:rsid w:val="00C7238C"/>
    <w:rsid w:val="00C7289E"/>
    <w:rsid w:val="00C73185"/>
    <w:rsid w:val="00C745C5"/>
    <w:rsid w:val="00C7519B"/>
    <w:rsid w:val="00C759BB"/>
    <w:rsid w:val="00C8165D"/>
    <w:rsid w:val="00C8168D"/>
    <w:rsid w:val="00C81AA4"/>
    <w:rsid w:val="00C81CEA"/>
    <w:rsid w:val="00C84898"/>
    <w:rsid w:val="00C86A75"/>
    <w:rsid w:val="00C86DC1"/>
    <w:rsid w:val="00C86FC5"/>
    <w:rsid w:val="00C875FD"/>
    <w:rsid w:val="00C87C38"/>
    <w:rsid w:val="00C909F4"/>
    <w:rsid w:val="00C916E8"/>
    <w:rsid w:val="00C9195E"/>
    <w:rsid w:val="00C94203"/>
    <w:rsid w:val="00C9580F"/>
    <w:rsid w:val="00C95A7F"/>
    <w:rsid w:val="00C96286"/>
    <w:rsid w:val="00C96D13"/>
    <w:rsid w:val="00C97303"/>
    <w:rsid w:val="00C97E2A"/>
    <w:rsid w:val="00CA0152"/>
    <w:rsid w:val="00CA04BC"/>
    <w:rsid w:val="00CA1D7C"/>
    <w:rsid w:val="00CA1FCB"/>
    <w:rsid w:val="00CA2281"/>
    <w:rsid w:val="00CA3340"/>
    <w:rsid w:val="00CA33CC"/>
    <w:rsid w:val="00CA4EE7"/>
    <w:rsid w:val="00CA4FC8"/>
    <w:rsid w:val="00CA5845"/>
    <w:rsid w:val="00CA7BA6"/>
    <w:rsid w:val="00CB1A72"/>
    <w:rsid w:val="00CB20A6"/>
    <w:rsid w:val="00CB29E8"/>
    <w:rsid w:val="00CB2B8A"/>
    <w:rsid w:val="00CB2C53"/>
    <w:rsid w:val="00CB2F93"/>
    <w:rsid w:val="00CB3AE9"/>
    <w:rsid w:val="00CB4209"/>
    <w:rsid w:val="00CB47A9"/>
    <w:rsid w:val="00CB5560"/>
    <w:rsid w:val="00CB5C0D"/>
    <w:rsid w:val="00CB5EDC"/>
    <w:rsid w:val="00CB6318"/>
    <w:rsid w:val="00CB643A"/>
    <w:rsid w:val="00CB6876"/>
    <w:rsid w:val="00CB6B5F"/>
    <w:rsid w:val="00CC00D7"/>
    <w:rsid w:val="00CC0234"/>
    <w:rsid w:val="00CC0967"/>
    <w:rsid w:val="00CC2568"/>
    <w:rsid w:val="00CC2CC4"/>
    <w:rsid w:val="00CC33FC"/>
    <w:rsid w:val="00CC3E25"/>
    <w:rsid w:val="00CC47A1"/>
    <w:rsid w:val="00CC49AB"/>
    <w:rsid w:val="00CC4B8C"/>
    <w:rsid w:val="00CC5378"/>
    <w:rsid w:val="00CC58BB"/>
    <w:rsid w:val="00CC5CA4"/>
    <w:rsid w:val="00CC72D9"/>
    <w:rsid w:val="00CD005C"/>
    <w:rsid w:val="00CD007E"/>
    <w:rsid w:val="00CD018C"/>
    <w:rsid w:val="00CD0B8B"/>
    <w:rsid w:val="00CD0CBA"/>
    <w:rsid w:val="00CD5281"/>
    <w:rsid w:val="00CD570A"/>
    <w:rsid w:val="00CD74D1"/>
    <w:rsid w:val="00CD762B"/>
    <w:rsid w:val="00CD7B10"/>
    <w:rsid w:val="00CE0DD2"/>
    <w:rsid w:val="00CE0E98"/>
    <w:rsid w:val="00CE13F8"/>
    <w:rsid w:val="00CE1432"/>
    <w:rsid w:val="00CE16F4"/>
    <w:rsid w:val="00CE1A58"/>
    <w:rsid w:val="00CE1BF1"/>
    <w:rsid w:val="00CE2AB9"/>
    <w:rsid w:val="00CE36E8"/>
    <w:rsid w:val="00CE3D21"/>
    <w:rsid w:val="00CE3D76"/>
    <w:rsid w:val="00CE3EB1"/>
    <w:rsid w:val="00CE4309"/>
    <w:rsid w:val="00CE48F7"/>
    <w:rsid w:val="00CE4E53"/>
    <w:rsid w:val="00CE528C"/>
    <w:rsid w:val="00CE59C6"/>
    <w:rsid w:val="00CE5DF8"/>
    <w:rsid w:val="00CE6331"/>
    <w:rsid w:val="00CE63EC"/>
    <w:rsid w:val="00CE678B"/>
    <w:rsid w:val="00CE6E2E"/>
    <w:rsid w:val="00CE70A2"/>
    <w:rsid w:val="00CE7B0C"/>
    <w:rsid w:val="00CF0BCB"/>
    <w:rsid w:val="00CF1466"/>
    <w:rsid w:val="00CF16D9"/>
    <w:rsid w:val="00CF200C"/>
    <w:rsid w:val="00CF223E"/>
    <w:rsid w:val="00CF2333"/>
    <w:rsid w:val="00CF245E"/>
    <w:rsid w:val="00CF26C2"/>
    <w:rsid w:val="00CF2D43"/>
    <w:rsid w:val="00CF319B"/>
    <w:rsid w:val="00CF365A"/>
    <w:rsid w:val="00CF4162"/>
    <w:rsid w:val="00CF4303"/>
    <w:rsid w:val="00CF515A"/>
    <w:rsid w:val="00CF518F"/>
    <w:rsid w:val="00CF560F"/>
    <w:rsid w:val="00CF631D"/>
    <w:rsid w:val="00CF7086"/>
    <w:rsid w:val="00CF7500"/>
    <w:rsid w:val="00CF7671"/>
    <w:rsid w:val="00D020D7"/>
    <w:rsid w:val="00D02AA0"/>
    <w:rsid w:val="00D02B6F"/>
    <w:rsid w:val="00D02F28"/>
    <w:rsid w:val="00D03271"/>
    <w:rsid w:val="00D04AC3"/>
    <w:rsid w:val="00D04E2E"/>
    <w:rsid w:val="00D06C17"/>
    <w:rsid w:val="00D07F72"/>
    <w:rsid w:val="00D10116"/>
    <w:rsid w:val="00D104F9"/>
    <w:rsid w:val="00D10F5E"/>
    <w:rsid w:val="00D11929"/>
    <w:rsid w:val="00D11B4E"/>
    <w:rsid w:val="00D11BE8"/>
    <w:rsid w:val="00D12AE5"/>
    <w:rsid w:val="00D13305"/>
    <w:rsid w:val="00D13461"/>
    <w:rsid w:val="00D134CB"/>
    <w:rsid w:val="00D13ACE"/>
    <w:rsid w:val="00D1427D"/>
    <w:rsid w:val="00D14F9D"/>
    <w:rsid w:val="00D1588A"/>
    <w:rsid w:val="00D1709D"/>
    <w:rsid w:val="00D1788F"/>
    <w:rsid w:val="00D20000"/>
    <w:rsid w:val="00D206EC"/>
    <w:rsid w:val="00D21B04"/>
    <w:rsid w:val="00D21EA0"/>
    <w:rsid w:val="00D225BE"/>
    <w:rsid w:val="00D23127"/>
    <w:rsid w:val="00D2469C"/>
    <w:rsid w:val="00D24A07"/>
    <w:rsid w:val="00D24E27"/>
    <w:rsid w:val="00D25382"/>
    <w:rsid w:val="00D27ADA"/>
    <w:rsid w:val="00D3100A"/>
    <w:rsid w:val="00D336F4"/>
    <w:rsid w:val="00D33CB3"/>
    <w:rsid w:val="00D34578"/>
    <w:rsid w:val="00D347D9"/>
    <w:rsid w:val="00D35629"/>
    <w:rsid w:val="00D367AA"/>
    <w:rsid w:val="00D3693F"/>
    <w:rsid w:val="00D40330"/>
    <w:rsid w:val="00D415AC"/>
    <w:rsid w:val="00D4191E"/>
    <w:rsid w:val="00D42D80"/>
    <w:rsid w:val="00D431CC"/>
    <w:rsid w:val="00D43D88"/>
    <w:rsid w:val="00D44B1F"/>
    <w:rsid w:val="00D4594F"/>
    <w:rsid w:val="00D46691"/>
    <w:rsid w:val="00D46B47"/>
    <w:rsid w:val="00D47449"/>
    <w:rsid w:val="00D47542"/>
    <w:rsid w:val="00D507A6"/>
    <w:rsid w:val="00D50856"/>
    <w:rsid w:val="00D5138E"/>
    <w:rsid w:val="00D51425"/>
    <w:rsid w:val="00D51E0A"/>
    <w:rsid w:val="00D51F1D"/>
    <w:rsid w:val="00D52E45"/>
    <w:rsid w:val="00D5334C"/>
    <w:rsid w:val="00D5462B"/>
    <w:rsid w:val="00D55631"/>
    <w:rsid w:val="00D569E7"/>
    <w:rsid w:val="00D56ED8"/>
    <w:rsid w:val="00D57CE3"/>
    <w:rsid w:val="00D61CA3"/>
    <w:rsid w:val="00D61D87"/>
    <w:rsid w:val="00D61F87"/>
    <w:rsid w:val="00D62A12"/>
    <w:rsid w:val="00D634CA"/>
    <w:rsid w:val="00D63A22"/>
    <w:rsid w:val="00D63A95"/>
    <w:rsid w:val="00D63E68"/>
    <w:rsid w:val="00D64D20"/>
    <w:rsid w:val="00D66A02"/>
    <w:rsid w:val="00D7076F"/>
    <w:rsid w:val="00D71679"/>
    <w:rsid w:val="00D71B65"/>
    <w:rsid w:val="00D7287B"/>
    <w:rsid w:val="00D72FD2"/>
    <w:rsid w:val="00D736E4"/>
    <w:rsid w:val="00D73AEB"/>
    <w:rsid w:val="00D740EA"/>
    <w:rsid w:val="00D742B8"/>
    <w:rsid w:val="00D74544"/>
    <w:rsid w:val="00D745F7"/>
    <w:rsid w:val="00D74610"/>
    <w:rsid w:val="00D75A7A"/>
    <w:rsid w:val="00D75A96"/>
    <w:rsid w:val="00D7661D"/>
    <w:rsid w:val="00D76E33"/>
    <w:rsid w:val="00D76F80"/>
    <w:rsid w:val="00D77751"/>
    <w:rsid w:val="00D80A4D"/>
    <w:rsid w:val="00D80DC8"/>
    <w:rsid w:val="00D820CC"/>
    <w:rsid w:val="00D821EE"/>
    <w:rsid w:val="00D830C4"/>
    <w:rsid w:val="00D83EA1"/>
    <w:rsid w:val="00D84293"/>
    <w:rsid w:val="00D84C52"/>
    <w:rsid w:val="00D84CCC"/>
    <w:rsid w:val="00D85A90"/>
    <w:rsid w:val="00D85E6C"/>
    <w:rsid w:val="00D8641F"/>
    <w:rsid w:val="00D86C1E"/>
    <w:rsid w:val="00D87312"/>
    <w:rsid w:val="00D8747E"/>
    <w:rsid w:val="00D902C1"/>
    <w:rsid w:val="00D908BB"/>
    <w:rsid w:val="00D90CD7"/>
    <w:rsid w:val="00D91D82"/>
    <w:rsid w:val="00D9234B"/>
    <w:rsid w:val="00D92CD8"/>
    <w:rsid w:val="00D93C6F"/>
    <w:rsid w:val="00D94143"/>
    <w:rsid w:val="00D9430D"/>
    <w:rsid w:val="00D96071"/>
    <w:rsid w:val="00D9646E"/>
    <w:rsid w:val="00D977EB"/>
    <w:rsid w:val="00DA054C"/>
    <w:rsid w:val="00DA179B"/>
    <w:rsid w:val="00DA2768"/>
    <w:rsid w:val="00DA371B"/>
    <w:rsid w:val="00DA3E20"/>
    <w:rsid w:val="00DA54DA"/>
    <w:rsid w:val="00DA5CB2"/>
    <w:rsid w:val="00DA5D44"/>
    <w:rsid w:val="00DA61E7"/>
    <w:rsid w:val="00DA683A"/>
    <w:rsid w:val="00DA6FD5"/>
    <w:rsid w:val="00DA77FC"/>
    <w:rsid w:val="00DB00F5"/>
    <w:rsid w:val="00DB06BE"/>
    <w:rsid w:val="00DB078C"/>
    <w:rsid w:val="00DB11CF"/>
    <w:rsid w:val="00DB11FD"/>
    <w:rsid w:val="00DB1306"/>
    <w:rsid w:val="00DB1A34"/>
    <w:rsid w:val="00DB1AE8"/>
    <w:rsid w:val="00DB1BA5"/>
    <w:rsid w:val="00DB29A1"/>
    <w:rsid w:val="00DB2BB4"/>
    <w:rsid w:val="00DB2F1F"/>
    <w:rsid w:val="00DB3356"/>
    <w:rsid w:val="00DB38D7"/>
    <w:rsid w:val="00DB41F0"/>
    <w:rsid w:val="00DB5AB0"/>
    <w:rsid w:val="00DB6581"/>
    <w:rsid w:val="00DB7B69"/>
    <w:rsid w:val="00DB7D0A"/>
    <w:rsid w:val="00DC0D52"/>
    <w:rsid w:val="00DC0D62"/>
    <w:rsid w:val="00DC11CB"/>
    <w:rsid w:val="00DC3253"/>
    <w:rsid w:val="00DC3B09"/>
    <w:rsid w:val="00DC424F"/>
    <w:rsid w:val="00DC4A96"/>
    <w:rsid w:val="00DC5B88"/>
    <w:rsid w:val="00DC5E18"/>
    <w:rsid w:val="00DC7338"/>
    <w:rsid w:val="00DD142D"/>
    <w:rsid w:val="00DD198F"/>
    <w:rsid w:val="00DD20D4"/>
    <w:rsid w:val="00DD2B3F"/>
    <w:rsid w:val="00DD2DFF"/>
    <w:rsid w:val="00DD370B"/>
    <w:rsid w:val="00DD43F0"/>
    <w:rsid w:val="00DD46C3"/>
    <w:rsid w:val="00DD46D3"/>
    <w:rsid w:val="00DD5294"/>
    <w:rsid w:val="00DD583B"/>
    <w:rsid w:val="00DD5CA1"/>
    <w:rsid w:val="00DD6770"/>
    <w:rsid w:val="00DD70EC"/>
    <w:rsid w:val="00DD7797"/>
    <w:rsid w:val="00DD785D"/>
    <w:rsid w:val="00DD79B2"/>
    <w:rsid w:val="00DD7DE2"/>
    <w:rsid w:val="00DE0414"/>
    <w:rsid w:val="00DE1ECA"/>
    <w:rsid w:val="00DE22F3"/>
    <w:rsid w:val="00DE27F2"/>
    <w:rsid w:val="00DE28EB"/>
    <w:rsid w:val="00DE2B92"/>
    <w:rsid w:val="00DE329B"/>
    <w:rsid w:val="00DE34CA"/>
    <w:rsid w:val="00DE3CDC"/>
    <w:rsid w:val="00DE3DE9"/>
    <w:rsid w:val="00DE41B5"/>
    <w:rsid w:val="00DE565C"/>
    <w:rsid w:val="00DE61E5"/>
    <w:rsid w:val="00DE622B"/>
    <w:rsid w:val="00DE63E9"/>
    <w:rsid w:val="00DE757C"/>
    <w:rsid w:val="00DE7F50"/>
    <w:rsid w:val="00DF04E2"/>
    <w:rsid w:val="00DF0AC1"/>
    <w:rsid w:val="00DF2428"/>
    <w:rsid w:val="00DF2BCE"/>
    <w:rsid w:val="00DF2C7B"/>
    <w:rsid w:val="00DF3CFA"/>
    <w:rsid w:val="00DF42A3"/>
    <w:rsid w:val="00DF45D5"/>
    <w:rsid w:val="00DF4DF5"/>
    <w:rsid w:val="00DF4FB7"/>
    <w:rsid w:val="00DF587C"/>
    <w:rsid w:val="00DF5D07"/>
    <w:rsid w:val="00DF7B79"/>
    <w:rsid w:val="00E00075"/>
    <w:rsid w:val="00E00F62"/>
    <w:rsid w:val="00E019E3"/>
    <w:rsid w:val="00E01D2E"/>
    <w:rsid w:val="00E026EE"/>
    <w:rsid w:val="00E028A4"/>
    <w:rsid w:val="00E02FE5"/>
    <w:rsid w:val="00E03112"/>
    <w:rsid w:val="00E042DD"/>
    <w:rsid w:val="00E05322"/>
    <w:rsid w:val="00E05348"/>
    <w:rsid w:val="00E05625"/>
    <w:rsid w:val="00E05BA8"/>
    <w:rsid w:val="00E06016"/>
    <w:rsid w:val="00E06C5F"/>
    <w:rsid w:val="00E06CBE"/>
    <w:rsid w:val="00E075B7"/>
    <w:rsid w:val="00E07C50"/>
    <w:rsid w:val="00E10A40"/>
    <w:rsid w:val="00E10CC3"/>
    <w:rsid w:val="00E110EB"/>
    <w:rsid w:val="00E111FF"/>
    <w:rsid w:val="00E12606"/>
    <w:rsid w:val="00E12E86"/>
    <w:rsid w:val="00E13733"/>
    <w:rsid w:val="00E1419D"/>
    <w:rsid w:val="00E14897"/>
    <w:rsid w:val="00E14924"/>
    <w:rsid w:val="00E14BAF"/>
    <w:rsid w:val="00E1542B"/>
    <w:rsid w:val="00E15903"/>
    <w:rsid w:val="00E17A42"/>
    <w:rsid w:val="00E17A5E"/>
    <w:rsid w:val="00E207A5"/>
    <w:rsid w:val="00E20964"/>
    <w:rsid w:val="00E20B50"/>
    <w:rsid w:val="00E21754"/>
    <w:rsid w:val="00E21950"/>
    <w:rsid w:val="00E21F38"/>
    <w:rsid w:val="00E2287C"/>
    <w:rsid w:val="00E2354C"/>
    <w:rsid w:val="00E23B8D"/>
    <w:rsid w:val="00E25230"/>
    <w:rsid w:val="00E26F57"/>
    <w:rsid w:val="00E2797E"/>
    <w:rsid w:val="00E27AA6"/>
    <w:rsid w:val="00E27D2F"/>
    <w:rsid w:val="00E30285"/>
    <w:rsid w:val="00E330B4"/>
    <w:rsid w:val="00E33178"/>
    <w:rsid w:val="00E343A7"/>
    <w:rsid w:val="00E34DA9"/>
    <w:rsid w:val="00E35B8B"/>
    <w:rsid w:val="00E35BBC"/>
    <w:rsid w:val="00E35DE1"/>
    <w:rsid w:val="00E36031"/>
    <w:rsid w:val="00E362D8"/>
    <w:rsid w:val="00E367D2"/>
    <w:rsid w:val="00E369EB"/>
    <w:rsid w:val="00E36BEE"/>
    <w:rsid w:val="00E371B8"/>
    <w:rsid w:val="00E37B01"/>
    <w:rsid w:val="00E37D5F"/>
    <w:rsid w:val="00E40C63"/>
    <w:rsid w:val="00E4100E"/>
    <w:rsid w:val="00E426AB"/>
    <w:rsid w:val="00E43318"/>
    <w:rsid w:val="00E439D4"/>
    <w:rsid w:val="00E44C68"/>
    <w:rsid w:val="00E4521D"/>
    <w:rsid w:val="00E4566C"/>
    <w:rsid w:val="00E457CC"/>
    <w:rsid w:val="00E45957"/>
    <w:rsid w:val="00E45CF3"/>
    <w:rsid w:val="00E47680"/>
    <w:rsid w:val="00E47C97"/>
    <w:rsid w:val="00E502A5"/>
    <w:rsid w:val="00E5075A"/>
    <w:rsid w:val="00E50BE3"/>
    <w:rsid w:val="00E51131"/>
    <w:rsid w:val="00E513B4"/>
    <w:rsid w:val="00E51BD9"/>
    <w:rsid w:val="00E51DE7"/>
    <w:rsid w:val="00E51EE0"/>
    <w:rsid w:val="00E523CD"/>
    <w:rsid w:val="00E52A44"/>
    <w:rsid w:val="00E5320B"/>
    <w:rsid w:val="00E53DA0"/>
    <w:rsid w:val="00E5416F"/>
    <w:rsid w:val="00E5458C"/>
    <w:rsid w:val="00E5466E"/>
    <w:rsid w:val="00E5471B"/>
    <w:rsid w:val="00E54A7A"/>
    <w:rsid w:val="00E55B2F"/>
    <w:rsid w:val="00E55DF4"/>
    <w:rsid w:val="00E5655A"/>
    <w:rsid w:val="00E56B04"/>
    <w:rsid w:val="00E57800"/>
    <w:rsid w:val="00E60343"/>
    <w:rsid w:val="00E60718"/>
    <w:rsid w:val="00E611E5"/>
    <w:rsid w:val="00E6262F"/>
    <w:rsid w:val="00E62DB7"/>
    <w:rsid w:val="00E6349E"/>
    <w:rsid w:val="00E64E5B"/>
    <w:rsid w:val="00E65707"/>
    <w:rsid w:val="00E657B7"/>
    <w:rsid w:val="00E658BB"/>
    <w:rsid w:val="00E65F87"/>
    <w:rsid w:val="00E6603E"/>
    <w:rsid w:val="00E6679C"/>
    <w:rsid w:val="00E669C6"/>
    <w:rsid w:val="00E67344"/>
    <w:rsid w:val="00E67809"/>
    <w:rsid w:val="00E67E13"/>
    <w:rsid w:val="00E70E58"/>
    <w:rsid w:val="00E715C5"/>
    <w:rsid w:val="00E72127"/>
    <w:rsid w:val="00E72235"/>
    <w:rsid w:val="00E72520"/>
    <w:rsid w:val="00E72FA3"/>
    <w:rsid w:val="00E73122"/>
    <w:rsid w:val="00E7346C"/>
    <w:rsid w:val="00E73B64"/>
    <w:rsid w:val="00E73DF4"/>
    <w:rsid w:val="00E74461"/>
    <w:rsid w:val="00E74699"/>
    <w:rsid w:val="00E74D37"/>
    <w:rsid w:val="00E74F7C"/>
    <w:rsid w:val="00E75091"/>
    <w:rsid w:val="00E75F32"/>
    <w:rsid w:val="00E774C5"/>
    <w:rsid w:val="00E77943"/>
    <w:rsid w:val="00E77BBB"/>
    <w:rsid w:val="00E80077"/>
    <w:rsid w:val="00E80755"/>
    <w:rsid w:val="00E80D05"/>
    <w:rsid w:val="00E81164"/>
    <w:rsid w:val="00E82F7F"/>
    <w:rsid w:val="00E8323F"/>
    <w:rsid w:val="00E842D5"/>
    <w:rsid w:val="00E84B09"/>
    <w:rsid w:val="00E85A08"/>
    <w:rsid w:val="00E85B9B"/>
    <w:rsid w:val="00E864B5"/>
    <w:rsid w:val="00E87BDD"/>
    <w:rsid w:val="00E87CAE"/>
    <w:rsid w:val="00E9024B"/>
    <w:rsid w:val="00E91C0F"/>
    <w:rsid w:val="00E91D69"/>
    <w:rsid w:val="00E92060"/>
    <w:rsid w:val="00E920F4"/>
    <w:rsid w:val="00E93CD6"/>
    <w:rsid w:val="00E93D48"/>
    <w:rsid w:val="00E9459A"/>
    <w:rsid w:val="00E94952"/>
    <w:rsid w:val="00E94C33"/>
    <w:rsid w:val="00E95314"/>
    <w:rsid w:val="00EA054B"/>
    <w:rsid w:val="00EA0E1C"/>
    <w:rsid w:val="00EA1515"/>
    <w:rsid w:val="00EA18C9"/>
    <w:rsid w:val="00EA1F7A"/>
    <w:rsid w:val="00EA21C8"/>
    <w:rsid w:val="00EA2274"/>
    <w:rsid w:val="00EA26D4"/>
    <w:rsid w:val="00EA27F3"/>
    <w:rsid w:val="00EA286F"/>
    <w:rsid w:val="00EA2D03"/>
    <w:rsid w:val="00EA3989"/>
    <w:rsid w:val="00EA62B1"/>
    <w:rsid w:val="00EA687F"/>
    <w:rsid w:val="00EA76FB"/>
    <w:rsid w:val="00EB0CB0"/>
    <w:rsid w:val="00EB130D"/>
    <w:rsid w:val="00EB13B5"/>
    <w:rsid w:val="00EB1A97"/>
    <w:rsid w:val="00EB2400"/>
    <w:rsid w:val="00EB28B6"/>
    <w:rsid w:val="00EB2D63"/>
    <w:rsid w:val="00EB49FD"/>
    <w:rsid w:val="00EB5A22"/>
    <w:rsid w:val="00EB5B28"/>
    <w:rsid w:val="00EB5C70"/>
    <w:rsid w:val="00EB6A93"/>
    <w:rsid w:val="00EB7AE1"/>
    <w:rsid w:val="00EB7B7E"/>
    <w:rsid w:val="00EC09D6"/>
    <w:rsid w:val="00EC1C77"/>
    <w:rsid w:val="00EC394F"/>
    <w:rsid w:val="00EC44EF"/>
    <w:rsid w:val="00EC5DF3"/>
    <w:rsid w:val="00EC607D"/>
    <w:rsid w:val="00EC6233"/>
    <w:rsid w:val="00EC6AED"/>
    <w:rsid w:val="00EC7A70"/>
    <w:rsid w:val="00ED01C8"/>
    <w:rsid w:val="00ED0774"/>
    <w:rsid w:val="00ED0BAE"/>
    <w:rsid w:val="00ED0C99"/>
    <w:rsid w:val="00ED12AF"/>
    <w:rsid w:val="00ED1795"/>
    <w:rsid w:val="00ED1A69"/>
    <w:rsid w:val="00ED2FCF"/>
    <w:rsid w:val="00ED3BC0"/>
    <w:rsid w:val="00ED40C3"/>
    <w:rsid w:val="00ED5B43"/>
    <w:rsid w:val="00ED6E51"/>
    <w:rsid w:val="00ED7C59"/>
    <w:rsid w:val="00EE0B09"/>
    <w:rsid w:val="00EE1950"/>
    <w:rsid w:val="00EE2DB9"/>
    <w:rsid w:val="00EE2DF8"/>
    <w:rsid w:val="00EE3644"/>
    <w:rsid w:val="00EE4179"/>
    <w:rsid w:val="00EE482B"/>
    <w:rsid w:val="00EE5415"/>
    <w:rsid w:val="00EE567C"/>
    <w:rsid w:val="00EF14F3"/>
    <w:rsid w:val="00EF14FB"/>
    <w:rsid w:val="00EF164E"/>
    <w:rsid w:val="00EF18E9"/>
    <w:rsid w:val="00EF2399"/>
    <w:rsid w:val="00EF3BC8"/>
    <w:rsid w:val="00EF4510"/>
    <w:rsid w:val="00EF4924"/>
    <w:rsid w:val="00EF59D5"/>
    <w:rsid w:val="00EF59EA"/>
    <w:rsid w:val="00EF5E88"/>
    <w:rsid w:val="00EF78C7"/>
    <w:rsid w:val="00EF7D75"/>
    <w:rsid w:val="00F0008A"/>
    <w:rsid w:val="00F00F42"/>
    <w:rsid w:val="00F01C0A"/>
    <w:rsid w:val="00F01D75"/>
    <w:rsid w:val="00F020FB"/>
    <w:rsid w:val="00F02D3E"/>
    <w:rsid w:val="00F036C6"/>
    <w:rsid w:val="00F0404E"/>
    <w:rsid w:val="00F04238"/>
    <w:rsid w:val="00F045E7"/>
    <w:rsid w:val="00F04C35"/>
    <w:rsid w:val="00F04E00"/>
    <w:rsid w:val="00F050A6"/>
    <w:rsid w:val="00F051E2"/>
    <w:rsid w:val="00F05FCF"/>
    <w:rsid w:val="00F0617E"/>
    <w:rsid w:val="00F062E4"/>
    <w:rsid w:val="00F06530"/>
    <w:rsid w:val="00F06DBF"/>
    <w:rsid w:val="00F07347"/>
    <w:rsid w:val="00F078C7"/>
    <w:rsid w:val="00F07C95"/>
    <w:rsid w:val="00F10CEF"/>
    <w:rsid w:val="00F111DE"/>
    <w:rsid w:val="00F119F2"/>
    <w:rsid w:val="00F12E21"/>
    <w:rsid w:val="00F12F82"/>
    <w:rsid w:val="00F13E4F"/>
    <w:rsid w:val="00F14537"/>
    <w:rsid w:val="00F15C10"/>
    <w:rsid w:val="00F163F7"/>
    <w:rsid w:val="00F164DA"/>
    <w:rsid w:val="00F17E96"/>
    <w:rsid w:val="00F203AF"/>
    <w:rsid w:val="00F20CC5"/>
    <w:rsid w:val="00F211E6"/>
    <w:rsid w:val="00F23288"/>
    <w:rsid w:val="00F235B5"/>
    <w:rsid w:val="00F2361F"/>
    <w:rsid w:val="00F254EF"/>
    <w:rsid w:val="00F25D59"/>
    <w:rsid w:val="00F25DEB"/>
    <w:rsid w:val="00F25FFF"/>
    <w:rsid w:val="00F26691"/>
    <w:rsid w:val="00F26CBD"/>
    <w:rsid w:val="00F3067E"/>
    <w:rsid w:val="00F30865"/>
    <w:rsid w:val="00F30C23"/>
    <w:rsid w:val="00F310EB"/>
    <w:rsid w:val="00F31CF8"/>
    <w:rsid w:val="00F3246C"/>
    <w:rsid w:val="00F327CE"/>
    <w:rsid w:val="00F3366E"/>
    <w:rsid w:val="00F33C80"/>
    <w:rsid w:val="00F34415"/>
    <w:rsid w:val="00F34AAF"/>
    <w:rsid w:val="00F34BFF"/>
    <w:rsid w:val="00F35E1D"/>
    <w:rsid w:val="00F36532"/>
    <w:rsid w:val="00F36DFD"/>
    <w:rsid w:val="00F378EF"/>
    <w:rsid w:val="00F404DC"/>
    <w:rsid w:val="00F40773"/>
    <w:rsid w:val="00F4163C"/>
    <w:rsid w:val="00F41B3D"/>
    <w:rsid w:val="00F41E99"/>
    <w:rsid w:val="00F42F33"/>
    <w:rsid w:val="00F43550"/>
    <w:rsid w:val="00F44D09"/>
    <w:rsid w:val="00F4568F"/>
    <w:rsid w:val="00F45D98"/>
    <w:rsid w:val="00F460E1"/>
    <w:rsid w:val="00F46E18"/>
    <w:rsid w:val="00F47848"/>
    <w:rsid w:val="00F47E83"/>
    <w:rsid w:val="00F51676"/>
    <w:rsid w:val="00F52025"/>
    <w:rsid w:val="00F525B3"/>
    <w:rsid w:val="00F54582"/>
    <w:rsid w:val="00F545B9"/>
    <w:rsid w:val="00F54ADF"/>
    <w:rsid w:val="00F54E61"/>
    <w:rsid w:val="00F55413"/>
    <w:rsid w:val="00F56512"/>
    <w:rsid w:val="00F568D7"/>
    <w:rsid w:val="00F56A31"/>
    <w:rsid w:val="00F56C04"/>
    <w:rsid w:val="00F57296"/>
    <w:rsid w:val="00F57751"/>
    <w:rsid w:val="00F57B10"/>
    <w:rsid w:val="00F60085"/>
    <w:rsid w:val="00F60DDC"/>
    <w:rsid w:val="00F60ED1"/>
    <w:rsid w:val="00F61CB3"/>
    <w:rsid w:val="00F6200B"/>
    <w:rsid w:val="00F62B34"/>
    <w:rsid w:val="00F62C75"/>
    <w:rsid w:val="00F62F1A"/>
    <w:rsid w:val="00F63090"/>
    <w:rsid w:val="00F63567"/>
    <w:rsid w:val="00F65158"/>
    <w:rsid w:val="00F651E7"/>
    <w:rsid w:val="00F65EFA"/>
    <w:rsid w:val="00F67543"/>
    <w:rsid w:val="00F703F8"/>
    <w:rsid w:val="00F70814"/>
    <w:rsid w:val="00F715FA"/>
    <w:rsid w:val="00F71719"/>
    <w:rsid w:val="00F71982"/>
    <w:rsid w:val="00F71B64"/>
    <w:rsid w:val="00F72D66"/>
    <w:rsid w:val="00F74025"/>
    <w:rsid w:val="00F7653A"/>
    <w:rsid w:val="00F80D14"/>
    <w:rsid w:val="00F81811"/>
    <w:rsid w:val="00F82A07"/>
    <w:rsid w:val="00F82AE1"/>
    <w:rsid w:val="00F82FB3"/>
    <w:rsid w:val="00F832D8"/>
    <w:rsid w:val="00F8508F"/>
    <w:rsid w:val="00F855F3"/>
    <w:rsid w:val="00F8592E"/>
    <w:rsid w:val="00F86BFB"/>
    <w:rsid w:val="00F901C1"/>
    <w:rsid w:val="00F90A8F"/>
    <w:rsid w:val="00F92685"/>
    <w:rsid w:val="00F93675"/>
    <w:rsid w:val="00F937A3"/>
    <w:rsid w:val="00F94E29"/>
    <w:rsid w:val="00F9589F"/>
    <w:rsid w:val="00F9661B"/>
    <w:rsid w:val="00F977D5"/>
    <w:rsid w:val="00F97A29"/>
    <w:rsid w:val="00F97AC9"/>
    <w:rsid w:val="00FA2618"/>
    <w:rsid w:val="00FA422F"/>
    <w:rsid w:val="00FA4310"/>
    <w:rsid w:val="00FA4993"/>
    <w:rsid w:val="00FA4C9F"/>
    <w:rsid w:val="00FA5838"/>
    <w:rsid w:val="00FB05C7"/>
    <w:rsid w:val="00FB0863"/>
    <w:rsid w:val="00FB0B76"/>
    <w:rsid w:val="00FB110A"/>
    <w:rsid w:val="00FB1190"/>
    <w:rsid w:val="00FB135E"/>
    <w:rsid w:val="00FB17A0"/>
    <w:rsid w:val="00FB1FD8"/>
    <w:rsid w:val="00FB2D8A"/>
    <w:rsid w:val="00FB2DA4"/>
    <w:rsid w:val="00FB375F"/>
    <w:rsid w:val="00FB3C40"/>
    <w:rsid w:val="00FB4632"/>
    <w:rsid w:val="00FB488F"/>
    <w:rsid w:val="00FB520D"/>
    <w:rsid w:val="00FB55DD"/>
    <w:rsid w:val="00FB5EEB"/>
    <w:rsid w:val="00FB6C68"/>
    <w:rsid w:val="00FB7646"/>
    <w:rsid w:val="00FB767A"/>
    <w:rsid w:val="00FB7EDE"/>
    <w:rsid w:val="00FC0B9F"/>
    <w:rsid w:val="00FC1E89"/>
    <w:rsid w:val="00FC1E9A"/>
    <w:rsid w:val="00FC24B7"/>
    <w:rsid w:val="00FC2D95"/>
    <w:rsid w:val="00FC4838"/>
    <w:rsid w:val="00FC5590"/>
    <w:rsid w:val="00FC5E07"/>
    <w:rsid w:val="00FC6D5C"/>
    <w:rsid w:val="00FC7405"/>
    <w:rsid w:val="00FD2EFE"/>
    <w:rsid w:val="00FD34CF"/>
    <w:rsid w:val="00FD3667"/>
    <w:rsid w:val="00FD3A4F"/>
    <w:rsid w:val="00FD4070"/>
    <w:rsid w:val="00FD5235"/>
    <w:rsid w:val="00FD5C4F"/>
    <w:rsid w:val="00FD6733"/>
    <w:rsid w:val="00FD6935"/>
    <w:rsid w:val="00FD6EA2"/>
    <w:rsid w:val="00FD7C22"/>
    <w:rsid w:val="00FE03BC"/>
    <w:rsid w:val="00FE0770"/>
    <w:rsid w:val="00FE0B9A"/>
    <w:rsid w:val="00FE1297"/>
    <w:rsid w:val="00FE23D5"/>
    <w:rsid w:val="00FE2D7C"/>
    <w:rsid w:val="00FE48FD"/>
    <w:rsid w:val="00FE4B85"/>
    <w:rsid w:val="00FE5224"/>
    <w:rsid w:val="00FE5D67"/>
    <w:rsid w:val="00FE5F28"/>
    <w:rsid w:val="00FE5F9D"/>
    <w:rsid w:val="00FE6810"/>
    <w:rsid w:val="00FF2443"/>
    <w:rsid w:val="00FF3A77"/>
    <w:rsid w:val="00FF5B4F"/>
    <w:rsid w:val="00FF5BC8"/>
    <w:rsid w:val="00FF6D47"/>
    <w:rsid w:val="00FF7BA2"/>
    <w:rsid w:val="00FF7BD7"/>
    <w:rsid w:val="0AC205B5"/>
    <w:rsid w:val="1F611F85"/>
    <w:rsid w:val="2679375D"/>
    <w:rsid w:val="425D6369"/>
    <w:rsid w:val="56112F3D"/>
    <w:rsid w:val="58B33C9C"/>
    <w:rsid w:val="68441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9E5039F9-131A-45A9-873B-74C145B4A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方正仿宋_GBK" w:eastAsia="方正仿宋_GBK"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5E50"/>
    <w:pPr>
      <w:widowControl w:val="0"/>
      <w:jc w:val="both"/>
    </w:pPr>
    <w:rPr>
      <w:rFonts w:cs="方正仿宋_GBK"/>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rsid w:val="00995E50"/>
    <w:rPr>
      <w:sz w:val="18"/>
      <w:szCs w:val="18"/>
    </w:rPr>
  </w:style>
  <w:style w:type="character" w:customStyle="1" w:styleId="Char">
    <w:name w:val="批注框文本 Char"/>
    <w:link w:val="a3"/>
    <w:uiPriority w:val="99"/>
    <w:semiHidden/>
    <w:locked/>
    <w:rsid w:val="00995E50"/>
    <w:rPr>
      <w:kern w:val="2"/>
      <w:sz w:val="18"/>
      <w:szCs w:val="18"/>
    </w:rPr>
  </w:style>
  <w:style w:type="paragraph" w:styleId="a4">
    <w:name w:val="footer"/>
    <w:basedOn w:val="a"/>
    <w:link w:val="Char0"/>
    <w:uiPriority w:val="99"/>
    <w:rsid w:val="00995E50"/>
    <w:pPr>
      <w:tabs>
        <w:tab w:val="center" w:pos="4153"/>
        <w:tab w:val="right" w:pos="8306"/>
      </w:tabs>
      <w:snapToGrid w:val="0"/>
      <w:jc w:val="left"/>
    </w:pPr>
    <w:rPr>
      <w:sz w:val="18"/>
      <w:szCs w:val="18"/>
    </w:rPr>
  </w:style>
  <w:style w:type="character" w:customStyle="1" w:styleId="Char0">
    <w:name w:val="页脚 Char"/>
    <w:link w:val="a4"/>
    <w:uiPriority w:val="99"/>
    <w:locked/>
    <w:rsid w:val="00995E50"/>
    <w:rPr>
      <w:kern w:val="2"/>
      <w:sz w:val="18"/>
      <w:szCs w:val="18"/>
    </w:rPr>
  </w:style>
  <w:style w:type="paragraph" w:styleId="a5">
    <w:name w:val="header"/>
    <w:basedOn w:val="a"/>
    <w:link w:val="Char1"/>
    <w:uiPriority w:val="99"/>
    <w:rsid w:val="00995E50"/>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locked/>
    <w:rsid w:val="00995E50"/>
    <w:rPr>
      <w:kern w:val="2"/>
      <w:sz w:val="18"/>
      <w:szCs w:val="18"/>
    </w:rPr>
  </w:style>
  <w:style w:type="table" w:styleId="a6">
    <w:name w:val="Table Grid"/>
    <w:basedOn w:val="a1"/>
    <w:uiPriority w:val="99"/>
    <w:rsid w:val="00995E50"/>
    <w:rPr>
      <w:rFonts w:cs="方正仿宋_GB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869</Words>
  <Characters>4958</Characters>
  <Application>Microsoft Office Word</Application>
  <DocSecurity>0</DocSecurity>
  <Lines>41</Lines>
  <Paragraphs>11</Paragraphs>
  <ScaleCrop>false</ScaleCrop>
  <Company>moonlins</Company>
  <LinksUpToDate>false</LinksUpToDate>
  <CharactersWithSpaces>5816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重庆市人大法制委员会</dc:title>
  <dc:subject/>
  <dc:creator>rd103</dc:creator>
  <cp:keywords/>
  <dc:description/>
  <cp:lastModifiedBy>但彦铮</cp:lastModifiedBy>
  <cp:revision>17</cp:revision>
  <cp:lastPrinted>2016-11-04T07:13:00Z</cp:lastPrinted>
  <dcterms:created xsi:type="dcterms:W3CDTF">2017-02-16T07:28:00Z</dcterms:created>
  <dcterms:modified xsi:type="dcterms:W3CDTF">2018-08-16T03:27:00Z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